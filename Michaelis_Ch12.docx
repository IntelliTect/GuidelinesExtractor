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7427" w14:textId="0CB32610" w:rsidR="00B15BD3" w:rsidRPr="00423ABD" w:rsidRDefault="00655E34" w:rsidP="009E7A29">
      <w:pPr>
        <w:pStyle w:val="CHAPNUM"/>
      </w:pPr>
      <w:r w:rsidRPr="00423ABD">
        <w:rPr>
          <w:noProof/>
        </w:rPr>
        <mc:AlternateContent>
          <mc:Choice Requires="wpg">
            <w:drawing>
              <wp:anchor distT="0" distB="0" distL="114300" distR="114300" simplePos="0" relativeHeight="251643904" behindDoc="0" locked="0" layoutInCell="1" allowOverlap="1" wp14:anchorId="7D14E89A" wp14:editId="262C5C99">
                <wp:simplePos x="0" y="0"/>
                <wp:positionH relativeFrom="column">
                  <wp:posOffset>0</wp:posOffset>
                </wp:positionH>
                <wp:positionV relativeFrom="page">
                  <wp:posOffset>758190</wp:posOffset>
                </wp:positionV>
                <wp:extent cx="1022985" cy="354330"/>
                <wp:effectExtent l="0" t="0" r="5715" b="7620"/>
                <wp:wrapNone/>
                <wp:docPr id="24" name="Group 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22985" cy="354330"/>
                          <a:chOff x="0" y="0"/>
                          <a:chExt cx="1023743" cy="354330"/>
                        </a:xfrm>
                      </wpg:grpSpPr>
                      <wps:wsp>
                        <wps:cNvPr id="25" name="Rectangle 9"/>
                        <wps:cNvSpPr>
                          <a:spLocks noChangeArrowheads="1"/>
                        </wps:cNvSpPr>
                        <wps:spPr bwMode="auto">
                          <a:xfrm>
                            <a:off x="3891" y="0"/>
                            <a:ext cx="152400" cy="152400"/>
                          </a:xfrm>
                          <a:prstGeom prst="rect">
                            <a:avLst/>
                          </a:prstGeom>
                          <a:solidFill>
                            <a:srgbClr val="B2B2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0"/>
                        <wps:cNvSpPr>
                          <a:spLocks noChangeArrowheads="1"/>
                        </wps:cNvSpPr>
                        <wps:spPr bwMode="auto">
                          <a:xfrm>
                            <a:off x="0" y="184150"/>
                            <a:ext cx="152400" cy="152400"/>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1"/>
                        <wps:cNvSpPr>
                          <a:spLocks noChangeArrowheads="1"/>
                        </wps:cNvSpPr>
                        <wps:spPr bwMode="auto">
                          <a:xfrm>
                            <a:off x="151751" y="0"/>
                            <a:ext cx="152400" cy="15240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2"/>
                        <wps:cNvSpPr>
                          <a:spLocks noChangeArrowheads="1"/>
                        </wps:cNvSpPr>
                        <wps:spPr bwMode="auto">
                          <a:xfrm>
                            <a:off x="871343" y="201930"/>
                            <a:ext cx="152400" cy="15240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594B82" id="Group 24" o:spid="_x0000_s1026" style="position:absolute;margin-left:0;margin-top:59.7pt;width:80.55pt;height:27.9pt;z-index:251643904;mso-position-vertical-relative:page;mso-width-relative:margin;mso-height-relative:margin" coordsize="10237,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">
                <o:lock v:ext="edit" aspectratio="t"/>
                <v:rect id="Rectangle 9" o:spid="_x0000_s1027" style="position:absolute;left:38;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" fillcolor="#b2b2b2" stroked="f"/>
                <v:rect id="Rectangle 10" o:spid="_x0000_s1028" style="position:absolute;top:1841;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" fillcolor="#333" stroked="f"/>
                <v:rect id="Rectangle 11" o:spid="_x0000_s1029" style="position:absolute;left:1517;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" fillcolor="#eaeaea" stroked="f"/>
                <v:rect id="Rectangle 12" o:spid="_x0000_s1030" style="position:absolute;left:8713;top:201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" fillcolor="#969696" stroked="f"/>
                <w10:wrap anchory="page"/>
              </v:group>
            </w:pict>
          </mc:Fallback>
        </mc:AlternateContent>
      </w:r>
      <w:r w:rsidR="004C4EF3" w:rsidRPr="00423ABD">
        <w:t>12</w:t>
      </w:r>
    </w:p>
    <w:p w14:paraId="1153A9BA" w14:textId="77777777" w:rsidR="00FA02C3" w:rsidRPr="00423ABD" w:rsidRDefault="00B15BD3" w:rsidP="009E7A29">
      <w:pPr>
        <w:pStyle w:val="CHAPTTL"/>
      </w:pPr>
      <w:r w:rsidRPr="00423ABD">
        <w:t>Generics</w:t>
      </w:r>
    </w:p>
    <w:p w14:paraId="51A308D4" w14:textId="07C40737" w:rsidR="00FA02C3" w:rsidRPr="00423ABD" w:rsidRDefault="00B15BD3" w:rsidP="009E7A29">
      <w:pPr>
        <w:pStyle w:val="CHAPBMPD"/>
      </w:pPr>
      <w:r w:rsidRPr="00423ABD">
        <w:t>***</w:t>
      </w:r>
      <w:r w:rsidR="008D60A4" w:rsidRPr="00423ABD">
        <w:t>COMP</w:t>
      </w:r>
      <w:r w:rsidRPr="00423ABD">
        <w:t>:</w:t>
      </w:r>
      <w:r w:rsidR="00DE7CCE" w:rsidRPr="00423ABD">
        <w:t xml:space="preserve"> </w:t>
      </w:r>
      <w:r w:rsidR="009326A2" w:rsidRPr="00423ABD">
        <w:t>Insert</w:t>
      </w:r>
      <w:r w:rsidR="00DE7CCE" w:rsidRPr="00423ABD">
        <w:t xml:space="preserve"> </w:t>
      </w:r>
      <w:r w:rsidR="009326A2" w:rsidRPr="00423ABD">
        <w:t>“Begin</w:t>
      </w:r>
      <w:r w:rsidR="00DE7CCE" w:rsidRPr="00423ABD">
        <w:t xml:space="preserve"> </w:t>
      </w:r>
      <w:r w:rsidR="009326A2" w:rsidRPr="00423ABD">
        <w:t>2.0”</w:t>
      </w:r>
      <w:r w:rsidR="00DE7CCE" w:rsidRPr="00423ABD">
        <w:t xml:space="preserve"> </w:t>
      </w:r>
      <w:r w:rsidR="009326A2" w:rsidRPr="00423ABD">
        <w:t>tab.</w:t>
      </w:r>
      <w:r w:rsidR="00DE7CCE" w:rsidRPr="00423ABD">
        <w:t xml:space="preserve"> </w:t>
      </w:r>
      <w:r w:rsidR="009326A2" w:rsidRPr="00423ABD">
        <w:t>Note</w:t>
      </w:r>
      <w:r w:rsidR="00DE7CCE" w:rsidRPr="00423ABD">
        <w:t xml:space="preserve"> </w:t>
      </w:r>
      <w:r w:rsidR="009326A2" w:rsidRPr="00423ABD">
        <w:t>that</w:t>
      </w:r>
      <w:r w:rsidR="00DE7CCE" w:rsidRPr="00423ABD">
        <w:t xml:space="preserve"> </w:t>
      </w:r>
      <w:r w:rsidR="009326A2" w:rsidRPr="00423ABD">
        <w:t>there</w:t>
      </w:r>
      <w:r w:rsidR="00DE7CCE" w:rsidRPr="00423ABD">
        <w:t xml:space="preserve"> </w:t>
      </w:r>
      <w:r w:rsidR="009326A2" w:rsidRPr="00423ABD">
        <w:t>should</w:t>
      </w:r>
      <w:r w:rsidR="00DE7CCE" w:rsidRPr="00423ABD">
        <w:t xml:space="preserve"> </w:t>
      </w:r>
      <w:r w:rsidR="009326A2" w:rsidRPr="00423ABD">
        <w:t>be</w:t>
      </w:r>
      <w:r w:rsidR="00DE7CCE" w:rsidRPr="00423ABD">
        <w:t xml:space="preserve"> </w:t>
      </w:r>
      <w:r w:rsidR="009326A2" w:rsidRPr="00423ABD">
        <w:t>“2.0”</w:t>
      </w:r>
      <w:r w:rsidR="00DE7CCE" w:rsidRPr="00423ABD">
        <w:t xml:space="preserve"> </w:t>
      </w:r>
      <w:r w:rsidR="009326A2" w:rsidRPr="00423ABD">
        <w:t>tabs</w:t>
      </w:r>
      <w:r w:rsidR="00DE7CCE" w:rsidRPr="00423ABD">
        <w:t xml:space="preserve"> </w:t>
      </w:r>
      <w:r w:rsidR="009326A2" w:rsidRPr="00423ABD">
        <w:t>on</w:t>
      </w:r>
      <w:r w:rsidR="00DE7CCE" w:rsidRPr="00423ABD">
        <w:t xml:space="preserve"> </w:t>
      </w:r>
      <w:r w:rsidR="009326A2" w:rsidRPr="00423ABD">
        <w:t>every</w:t>
      </w:r>
      <w:r w:rsidR="00DE7CCE" w:rsidRPr="00423ABD">
        <w:t xml:space="preserve"> </w:t>
      </w:r>
      <w:r w:rsidR="009326A2" w:rsidRPr="00423ABD">
        <w:t>page</w:t>
      </w:r>
      <w:r w:rsidR="00DE7CCE" w:rsidRPr="00423ABD">
        <w:t xml:space="preserve"> </w:t>
      </w:r>
      <w:r w:rsidR="009326A2" w:rsidRPr="00423ABD">
        <w:t>of</w:t>
      </w:r>
      <w:r w:rsidR="00DE7CCE" w:rsidRPr="00423ABD">
        <w:t xml:space="preserve"> </w:t>
      </w:r>
      <w:r w:rsidR="009326A2" w:rsidRPr="00423ABD">
        <w:t>this</w:t>
      </w:r>
      <w:r w:rsidR="00DE7CCE" w:rsidRPr="00423ABD">
        <w:t xml:space="preserve"> </w:t>
      </w:r>
      <w:r w:rsidR="009326A2" w:rsidRPr="00423ABD">
        <w:t>chapter.</w:t>
      </w:r>
    </w:p>
    <w:tbl>
      <w:tblPr>
        <w:tblStyle w:val="TableGrid"/>
        <w:tblpPr w:leftFromText="29" w:rightFromText="29"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5"/>
      </w:tblGrid>
      <w:tr w:rsidR="00AA28CB" w:rsidRPr="00423ABD" w14:paraId="22B44FED" w14:textId="77777777" w:rsidTr="005F0E56">
        <w:trPr>
          <w:trHeight w:val="96"/>
        </w:trPr>
        <w:tc>
          <w:tcPr>
            <w:tcW w:w="342" w:type="dxa"/>
          </w:tcPr>
          <w:p w14:paraId="0EE92EC7" w14:textId="77777777" w:rsidR="00AA28CB" w:rsidRPr="00423ABD" w:rsidRDefault="00AA28CB" w:rsidP="009B386C">
            <w:pPr>
              <w:pStyle w:val="CHAPBMFIRST"/>
              <w:rPr>
                <w:rStyle w:val="INITIALCAP"/>
                <w:rFonts w:hint="eastAsia"/>
              </w:rPr>
            </w:pPr>
            <w:r w:rsidRPr="00423ABD">
              <w:rPr>
                <w:rStyle w:val="INITIALCAP"/>
              </w:rPr>
              <w:t>A</w:t>
            </w:r>
          </w:p>
        </w:tc>
      </w:tr>
    </w:tbl>
    <w:p w14:paraId="7696990F" w14:textId="45ACF4C6" w:rsidR="00464665" w:rsidRPr="00423ABD" w:rsidRDefault="00B15BD3" w:rsidP="009E7A29">
      <w:pPr>
        <w:pStyle w:val="CHAPBMFIRST"/>
      </w:pPr>
      <w:r w:rsidRPr="00423ABD">
        <w:rPr>
          <w:rStyle w:val="SCAP"/>
        </w:rPr>
        <w:t>s</w:t>
      </w:r>
      <w:r w:rsidR="00DE7CCE" w:rsidRPr="00423ABD">
        <w:rPr>
          <w:rStyle w:val="SCAP"/>
        </w:rPr>
        <w:t xml:space="preserve"> </w:t>
      </w:r>
      <w:r w:rsidRPr="00423ABD">
        <w:rPr>
          <w:rStyle w:val="SCAP"/>
        </w:rPr>
        <w:t>your</w:t>
      </w:r>
      <w:r w:rsidR="00DE7CCE" w:rsidRPr="00423ABD">
        <w:rPr>
          <w:rStyle w:val="SCAP"/>
        </w:rPr>
        <w:t xml:space="preserve"> </w:t>
      </w:r>
      <w:r w:rsidRPr="00423ABD">
        <w:rPr>
          <w:rStyle w:val="SCAP"/>
        </w:rPr>
        <w:t>projects</w:t>
      </w:r>
      <w:r w:rsidR="00DE7CCE" w:rsidRPr="00423ABD">
        <w:rPr>
          <w:rStyle w:val="SCAP"/>
        </w:rPr>
        <w:t xml:space="preserve"> </w:t>
      </w:r>
      <w:r w:rsidRPr="00423ABD">
        <w:rPr>
          <w:rStyle w:val="SCAP"/>
        </w:rPr>
        <w:t>become</w:t>
      </w:r>
      <w:r w:rsidR="00DE7CCE" w:rsidRPr="00423ABD">
        <w:rPr>
          <w:rStyle w:val="SCAP"/>
        </w:rPr>
        <w:t xml:space="preserve"> </w:t>
      </w:r>
      <w:r w:rsidRPr="00423ABD">
        <w:rPr>
          <w:rStyle w:val="SCAP"/>
        </w:rPr>
        <w:t>more</w:t>
      </w:r>
      <w:r w:rsidR="00DE7CCE" w:rsidRPr="00423ABD">
        <w:rPr>
          <w:rStyle w:val="SCAP"/>
        </w:rPr>
        <w:t xml:space="preserve"> </w:t>
      </w:r>
      <w:r w:rsidRPr="00423ABD">
        <w:rPr>
          <w:rStyle w:val="SCAP"/>
        </w:rPr>
        <w:t>sophisticated</w:t>
      </w:r>
      <w:r w:rsidRPr="00423ABD">
        <w:t>,</w:t>
      </w:r>
      <w:r w:rsidR="00DE7CCE" w:rsidRPr="00423ABD">
        <w:t xml:space="preserve"> </w:t>
      </w:r>
      <w:r w:rsidRPr="00423ABD">
        <w:t>you</w:t>
      </w:r>
      <w:r w:rsidR="00DE7CCE" w:rsidRPr="00423ABD">
        <w:t xml:space="preserve"> </w:t>
      </w:r>
      <w:r w:rsidRPr="00423ABD">
        <w:t>will</w:t>
      </w:r>
      <w:r w:rsidR="00DE7CCE" w:rsidRPr="00423ABD">
        <w:t xml:space="preserve"> </w:t>
      </w:r>
      <w:r w:rsidRPr="00423ABD">
        <w:t>need</w:t>
      </w:r>
      <w:r w:rsidR="00DE7CCE" w:rsidRPr="00423ABD">
        <w:t xml:space="preserve"> </w:t>
      </w:r>
      <w:r w:rsidRPr="00423ABD">
        <w:t>a</w:t>
      </w:r>
      <w:r w:rsidR="00DE7CCE" w:rsidRPr="00423ABD">
        <w:t xml:space="preserve"> </w:t>
      </w:r>
      <w:r w:rsidRPr="00423ABD">
        <w:t>better</w:t>
      </w:r>
      <w:r w:rsidR="00DE7CCE" w:rsidRPr="00423ABD">
        <w:t xml:space="preserve"> </w:t>
      </w:r>
      <w:r w:rsidRPr="00423ABD">
        <w:t>way</w:t>
      </w:r>
      <w:r w:rsidR="00DE7CCE" w:rsidRPr="00423ABD">
        <w:t xml:space="preserve"> </w:t>
      </w:r>
      <w:r w:rsidRPr="00423ABD">
        <w:t>to</w:t>
      </w:r>
      <w:r w:rsidR="00DE7CCE" w:rsidRPr="00423ABD">
        <w:t xml:space="preserve"> </w:t>
      </w:r>
      <w:r w:rsidRPr="00423ABD">
        <w:t>reuse</w:t>
      </w:r>
      <w:r w:rsidR="00DE7CCE" w:rsidRPr="00423ABD">
        <w:t xml:space="preserve"> </w:t>
      </w:r>
      <w:r w:rsidRPr="00423ABD">
        <w:t>and</w:t>
      </w:r>
      <w:r w:rsidR="00DE7CCE" w:rsidRPr="00423ABD">
        <w:t xml:space="preserve"> </w:t>
      </w:r>
      <w:r w:rsidRPr="00423ABD">
        <w:t>customize</w:t>
      </w:r>
      <w:r w:rsidR="00DE7CCE" w:rsidRPr="00423ABD">
        <w:t xml:space="preserve"> </w:t>
      </w:r>
      <w:r w:rsidRPr="00423ABD">
        <w:t>existing</w:t>
      </w:r>
      <w:r w:rsidR="00DE7CCE" w:rsidRPr="00423ABD">
        <w:t xml:space="preserve"> </w:t>
      </w:r>
      <w:r w:rsidRPr="00423ABD">
        <w:t>software.</w:t>
      </w:r>
      <w:r w:rsidR="00DE7CCE" w:rsidRPr="00423ABD">
        <w:t xml:space="preserve"> </w:t>
      </w:r>
      <w:r w:rsidRPr="00423ABD">
        <w:t>To</w:t>
      </w:r>
      <w:r w:rsidR="00DE7CCE" w:rsidRPr="00423ABD">
        <w:t xml:space="preserve"> </w:t>
      </w:r>
      <w:r w:rsidRPr="00423ABD">
        <w:t>facilitate</w:t>
      </w:r>
      <w:r w:rsidR="00DE7CCE" w:rsidRPr="00423ABD">
        <w:t xml:space="preserve"> </w:t>
      </w:r>
      <w:r w:rsidRPr="00423ABD">
        <w:t>code</w:t>
      </w:r>
      <w:r w:rsidR="00DE7CCE" w:rsidRPr="00423ABD">
        <w:t xml:space="preserve"> </w:t>
      </w:r>
      <w:r w:rsidRPr="00423ABD">
        <w:t>reuse,</w:t>
      </w:r>
      <w:r w:rsidR="00DE7CCE" w:rsidRPr="00423ABD">
        <w:t xml:space="preserve"> </w:t>
      </w:r>
      <w:r w:rsidRPr="00423ABD">
        <w:t>especially</w:t>
      </w:r>
      <w:r w:rsidR="00DE7CCE" w:rsidRPr="00423ABD">
        <w:t xml:space="preserve"> </w:t>
      </w:r>
      <w:r w:rsidRPr="00423ABD">
        <w:t>the</w:t>
      </w:r>
      <w:r w:rsidR="00DE7CCE" w:rsidRPr="00423ABD">
        <w:t xml:space="preserve"> </w:t>
      </w:r>
      <w:r w:rsidRPr="00423ABD">
        <w:t>reuse</w:t>
      </w:r>
      <w:r w:rsidR="00DE7CCE" w:rsidRPr="00423ABD">
        <w:t xml:space="preserve"> </w:t>
      </w:r>
      <w:r w:rsidRPr="00423ABD">
        <w:t>of</w:t>
      </w:r>
      <w:r w:rsidR="00DE7CCE" w:rsidRPr="00423ABD">
        <w:t xml:space="preserve"> </w:t>
      </w:r>
      <w:r w:rsidRPr="00423ABD">
        <w:t>algorithms,</w:t>
      </w:r>
      <w:r w:rsidR="00DE7CCE" w:rsidRPr="00423ABD">
        <w:t xml:space="preserve"> </w:t>
      </w:r>
      <w:r w:rsidRPr="00423ABD">
        <w:t>C#</w:t>
      </w:r>
      <w:r w:rsidR="00DE7CCE" w:rsidRPr="00423ABD">
        <w:t xml:space="preserve"> </w:t>
      </w:r>
      <w:r w:rsidRPr="00423ABD">
        <w:t>includes</w:t>
      </w:r>
      <w:r w:rsidR="00DE7CCE" w:rsidRPr="00423ABD">
        <w:t xml:space="preserve"> </w:t>
      </w:r>
      <w:r w:rsidRPr="00423ABD">
        <w:t>a</w:t>
      </w:r>
      <w:r w:rsidR="00DE7CCE" w:rsidRPr="00423ABD">
        <w:t xml:space="preserve"> </w:t>
      </w:r>
      <w:r w:rsidRPr="00423ABD">
        <w:t>feature</w:t>
      </w:r>
      <w:r w:rsidR="00DE7CCE" w:rsidRPr="00423ABD">
        <w:t xml:space="preserve"> </w:t>
      </w:r>
      <w:r w:rsidRPr="00423ABD">
        <w:t>called</w:t>
      </w:r>
      <w:r w:rsidR="00DE7CCE" w:rsidRPr="00423ABD">
        <w:t xml:space="preserve"> </w:t>
      </w:r>
      <w:r w:rsidRPr="00423ABD">
        <w:rPr>
          <w:rStyle w:val="BOLD"/>
        </w:rPr>
        <w:t>generics</w:t>
      </w:r>
      <w:r w:rsidRPr="00423ABD">
        <w:t>.</w:t>
      </w:r>
      <w:r w:rsidR="00DE7CCE" w:rsidRPr="00423ABD">
        <w:t xml:space="preserve"> </w:t>
      </w:r>
      <w:moveFromRangeStart w:id="0" w:author="Jill Hobbs" w:date="2020-06-04T13:35:00Z" w:name="move42170141"/>
      <w:moveFrom w:id="1" w:author="Jill Hobbs" w:date="2020-06-04T13:35:00Z">
        <w:r w:rsidRPr="00423ABD" w:rsidDel="00423ABD">
          <w:t>Just</w:t>
        </w:r>
        <w:r w:rsidR="00DE7CCE" w:rsidRPr="00423ABD" w:rsidDel="00423ABD">
          <w:t xml:space="preserve"> </w:t>
        </w:r>
        <w:r w:rsidRPr="00423ABD" w:rsidDel="00423ABD">
          <w:t>as</w:t>
        </w:r>
        <w:r w:rsidR="00DE7CCE" w:rsidRPr="00423ABD" w:rsidDel="00423ABD">
          <w:t xml:space="preserve"> </w:t>
        </w:r>
        <w:r w:rsidRPr="00423ABD" w:rsidDel="00423ABD">
          <w:t>methods</w:t>
        </w:r>
        <w:r w:rsidR="00DE7CCE" w:rsidRPr="00423ABD" w:rsidDel="00423ABD">
          <w:t xml:space="preserve"> </w:t>
        </w:r>
        <w:r w:rsidRPr="00423ABD" w:rsidDel="00423ABD">
          <w:t>are</w:t>
        </w:r>
        <w:r w:rsidR="00DE7CCE" w:rsidRPr="00423ABD" w:rsidDel="00423ABD">
          <w:t xml:space="preserve"> </w:t>
        </w:r>
        <w:r w:rsidRPr="00423ABD" w:rsidDel="00423ABD">
          <w:t>powerful</w:t>
        </w:r>
        <w:r w:rsidR="00DE7CCE" w:rsidRPr="00423ABD" w:rsidDel="00423ABD">
          <w:t xml:space="preserve"> </w:t>
        </w:r>
        <w:r w:rsidRPr="00423ABD" w:rsidDel="00423ABD">
          <w:t>because</w:t>
        </w:r>
        <w:r w:rsidR="00DE7CCE" w:rsidRPr="00423ABD" w:rsidDel="00423ABD">
          <w:t xml:space="preserve"> </w:t>
        </w:r>
        <w:r w:rsidRPr="00423ABD" w:rsidDel="00423ABD">
          <w:t>they</w:t>
        </w:r>
        <w:r w:rsidR="00DE7CCE" w:rsidRPr="00423ABD" w:rsidDel="00423ABD">
          <w:t xml:space="preserve"> </w:t>
        </w:r>
        <w:r w:rsidRPr="00423ABD" w:rsidDel="00423ABD">
          <w:t>can</w:t>
        </w:r>
        <w:r w:rsidR="00DE7CCE" w:rsidRPr="00423ABD" w:rsidDel="00423ABD">
          <w:t xml:space="preserve"> </w:t>
        </w:r>
        <w:r w:rsidRPr="00423ABD" w:rsidDel="00423ABD">
          <w:t>take</w:t>
        </w:r>
        <w:r w:rsidR="00DE7CCE" w:rsidRPr="00423ABD" w:rsidDel="00423ABD">
          <w:t xml:space="preserve"> </w:t>
        </w:r>
        <w:r w:rsidRPr="00423ABD" w:rsidDel="00423ABD">
          <w:t>arguments,</w:t>
        </w:r>
        <w:r w:rsidR="00DE7CCE" w:rsidRPr="00423ABD" w:rsidDel="00423ABD">
          <w:t xml:space="preserve"> </w:t>
        </w:r>
        <w:r w:rsidR="00B6639B" w:rsidRPr="00423ABD" w:rsidDel="00423ABD">
          <w:t>so</w:t>
        </w:r>
        <w:r w:rsidR="00DE7CCE" w:rsidRPr="00423ABD" w:rsidDel="00423ABD">
          <w:t xml:space="preserve"> </w:t>
        </w:r>
        <w:r w:rsidRPr="00423ABD" w:rsidDel="00423ABD">
          <w:t>types</w:t>
        </w:r>
        <w:r w:rsidR="00DE7CCE" w:rsidRPr="00423ABD" w:rsidDel="00423ABD">
          <w:t xml:space="preserve"> </w:t>
        </w:r>
        <w:r w:rsidRPr="00423ABD" w:rsidDel="00423ABD">
          <w:t>and</w:t>
        </w:r>
        <w:r w:rsidR="00DE7CCE" w:rsidRPr="00423ABD" w:rsidDel="00423ABD">
          <w:t xml:space="preserve"> </w:t>
        </w:r>
        <w:r w:rsidRPr="00423ABD" w:rsidDel="00423ABD">
          <w:t>methods</w:t>
        </w:r>
        <w:r w:rsidR="00DE7CCE" w:rsidRPr="00423ABD" w:rsidDel="00423ABD">
          <w:t xml:space="preserve"> </w:t>
        </w:r>
        <w:r w:rsidRPr="00423ABD" w:rsidDel="00423ABD">
          <w:t>that</w:t>
        </w:r>
        <w:r w:rsidR="00DE7CCE" w:rsidRPr="00423ABD" w:rsidDel="00423ABD">
          <w:t xml:space="preserve"> </w:t>
        </w:r>
        <w:r w:rsidRPr="00423ABD" w:rsidDel="00423ABD">
          <w:t>take</w:t>
        </w:r>
        <w:r w:rsidR="00DE7CCE" w:rsidRPr="00423ABD" w:rsidDel="00423ABD">
          <w:t xml:space="preserve"> </w:t>
        </w:r>
        <w:r w:rsidRPr="00423ABD" w:rsidDel="00423ABD">
          <w:t>type</w:t>
        </w:r>
        <w:r w:rsidR="00DE7CCE" w:rsidRPr="00423ABD" w:rsidDel="00423ABD">
          <w:t xml:space="preserve"> </w:t>
        </w:r>
        <w:r w:rsidRPr="00423ABD" w:rsidDel="00423ABD">
          <w:t>arguments</w:t>
        </w:r>
        <w:r w:rsidR="00DE7CCE" w:rsidRPr="00423ABD" w:rsidDel="00423ABD">
          <w:t xml:space="preserve"> </w:t>
        </w:r>
        <w:r w:rsidRPr="00423ABD" w:rsidDel="00423ABD">
          <w:t>have</w:t>
        </w:r>
        <w:r w:rsidR="00DE7CCE" w:rsidRPr="00423ABD" w:rsidDel="00423ABD">
          <w:t xml:space="preserve"> </w:t>
        </w:r>
        <w:r w:rsidRPr="00423ABD" w:rsidDel="00423ABD">
          <w:t>significantly</w:t>
        </w:r>
        <w:r w:rsidR="00DE7CCE" w:rsidRPr="00423ABD" w:rsidDel="00423ABD">
          <w:t xml:space="preserve"> </w:t>
        </w:r>
        <w:r w:rsidRPr="00423ABD" w:rsidDel="00423ABD">
          <w:t>more</w:t>
        </w:r>
        <w:r w:rsidR="00DE7CCE" w:rsidRPr="00423ABD" w:rsidDel="00423ABD">
          <w:t xml:space="preserve"> </w:t>
        </w:r>
        <w:r w:rsidRPr="00423ABD" w:rsidDel="00423ABD">
          <w:t>functionality.</w:t>
        </w:r>
      </w:moveFrom>
      <w:moveFromRangeEnd w:id="0"/>
    </w:p>
    <w:p w14:paraId="0A7AD1CF" w14:textId="6C125103" w:rsidR="00464665" w:rsidRPr="00423ABD" w:rsidRDefault="00B15BD3" w:rsidP="009E7A29">
      <w:pPr>
        <w:pStyle w:val="CHAPBM"/>
      </w:pPr>
      <w:r w:rsidRPr="00423ABD">
        <w:t>Generics</w:t>
      </w:r>
      <w:r w:rsidR="00DE7CCE" w:rsidRPr="00423ABD">
        <w:t xml:space="preserve"> </w:t>
      </w:r>
      <w:r w:rsidRPr="00423ABD">
        <w:t>are</w:t>
      </w:r>
      <w:r w:rsidR="00DE7CCE" w:rsidRPr="00423ABD">
        <w:t xml:space="preserve"> </w:t>
      </w:r>
      <w:r w:rsidRPr="00423ABD">
        <w:t>lexically</w:t>
      </w:r>
      <w:r w:rsidR="00DE7CCE" w:rsidRPr="00423ABD">
        <w:t xml:space="preserve"> </w:t>
      </w:r>
      <w:r w:rsidR="00290272" w:rsidRPr="00423ABD">
        <w:t>like</w:t>
      </w:r>
      <w:r w:rsidR="00DE7CCE" w:rsidRPr="00423ABD">
        <w:t xml:space="preserve"> </w:t>
      </w:r>
      <w:r w:rsidRPr="00423ABD">
        <w:t>generic</w:t>
      </w:r>
      <w:r w:rsidR="00DE7CCE" w:rsidRPr="00423ABD">
        <w:t xml:space="preserve"> </w:t>
      </w:r>
      <w:r w:rsidRPr="00423ABD">
        <w:t>types</w:t>
      </w:r>
      <w:r w:rsidR="00DE7CCE" w:rsidRPr="00423ABD">
        <w:t xml:space="preserve"> </w:t>
      </w:r>
      <w:r w:rsidRPr="00423ABD">
        <w:t>in</w:t>
      </w:r>
      <w:r w:rsidR="00DE7CCE" w:rsidRPr="00423ABD">
        <w:t xml:space="preserve"> </w:t>
      </w:r>
      <w:r w:rsidRPr="00423ABD">
        <w:t>Java</w:t>
      </w:r>
      <w:r w:rsidR="00DE7CCE" w:rsidRPr="00423ABD">
        <w:t xml:space="preserve"> </w:t>
      </w:r>
      <w:r w:rsidRPr="00423ABD">
        <w:t>and</w:t>
      </w:r>
      <w:r w:rsidR="00DE7CCE" w:rsidRPr="00423ABD">
        <w:t xml:space="preserve"> </w:t>
      </w:r>
      <w:r w:rsidRPr="00423ABD">
        <w:t>templates</w:t>
      </w:r>
      <w:r w:rsidR="00DE7CCE" w:rsidRPr="00423ABD">
        <w:t xml:space="preserve"> </w:t>
      </w:r>
      <w:r w:rsidRPr="00423ABD">
        <w:t>in</w:t>
      </w:r>
      <w:r w:rsidR="00DE7CCE" w:rsidRPr="00423ABD">
        <w:t xml:space="preserve"> </w:t>
      </w:r>
      <w:r w:rsidRPr="00423ABD">
        <w:t>C++.</w:t>
      </w:r>
      <w:r w:rsidR="00DE7CCE" w:rsidRPr="00423ABD">
        <w:t xml:space="preserve"> </w:t>
      </w:r>
      <w:r w:rsidRPr="00423ABD">
        <w:t>In</w:t>
      </w:r>
      <w:r w:rsidR="00DE7CCE" w:rsidRPr="00423ABD">
        <w:t xml:space="preserve"> </w:t>
      </w:r>
      <w:r w:rsidRPr="00423ABD">
        <w:t>all</w:t>
      </w:r>
      <w:r w:rsidR="00DE7CCE" w:rsidRPr="00423ABD">
        <w:t xml:space="preserve"> </w:t>
      </w:r>
      <w:r w:rsidRPr="00423ABD">
        <w:t>three</w:t>
      </w:r>
      <w:r w:rsidR="00DE7CCE" w:rsidRPr="00423ABD">
        <w:t xml:space="preserve"> </w:t>
      </w:r>
      <w:r w:rsidRPr="00423ABD">
        <w:t>languages,</w:t>
      </w:r>
      <w:r w:rsidR="00DE7CCE" w:rsidRPr="00423ABD">
        <w:t xml:space="preserve"> </w:t>
      </w:r>
      <w:r w:rsidRPr="00423ABD">
        <w:t>these</w:t>
      </w:r>
      <w:r w:rsidR="00DE7CCE" w:rsidRPr="00423ABD">
        <w:t xml:space="preserve"> </w:t>
      </w:r>
      <w:r w:rsidRPr="00423ABD">
        <w:t>features</w:t>
      </w:r>
      <w:r w:rsidR="00DE7CCE" w:rsidRPr="00423ABD">
        <w:t xml:space="preserve"> </w:t>
      </w:r>
      <w:r w:rsidRPr="00423ABD">
        <w:t>enable</w:t>
      </w:r>
      <w:r w:rsidR="00DE7CCE" w:rsidRPr="00423ABD">
        <w:t xml:space="preserve"> </w:t>
      </w:r>
      <w:r w:rsidRPr="00423ABD">
        <w:t>the</w:t>
      </w:r>
      <w:r w:rsidR="00DE7CCE" w:rsidRPr="00423ABD">
        <w:t xml:space="preserve"> </w:t>
      </w:r>
      <w:r w:rsidRPr="00423ABD">
        <w:t>implementation</w:t>
      </w:r>
      <w:r w:rsidR="00DE7CCE" w:rsidRPr="00423ABD">
        <w:t xml:space="preserve"> </w:t>
      </w:r>
      <w:r w:rsidRPr="00423ABD">
        <w:t>of</w:t>
      </w:r>
      <w:r w:rsidR="00DE7CCE" w:rsidRPr="00423ABD">
        <w:t xml:space="preserve"> </w:t>
      </w:r>
      <w:r w:rsidRPr="00423ABD">
        <w:t>algorithms</w:t>
      </w:r>
      <w:r w:rsidR="00DE7CCE" w:rsidRPr="00423ABD">
        <w:t xml:space="preserve"> </w:t>
      </w:r>
      <w:r w:rsidRPr="00423ABD">
        <w:t>and</w:t>
      </w:r>
      <w:r w:rsidR="00DE7CCE" w:rsidRPr="00423ABD">
        <w:t xml:space="preserve"> </w:t>
      </w:r>
      <w:r w:rsidRPr="00423ABD">
        <w:t>patterns</w:t>
      </w:r>
      <w:r w:rsidR="00DE7CCE" w:rsidRPr="00423ABD">
        <w:t xml:space="preserve"> </w:t>
      </w:r>
      <w:r w:rsidRPr="00423ABD">
        <w:t>once,</w:t>
      </w:r>
      <w:r w:rsidR="00DE7CCE" w:rsidRPr="00423ABD">
        <w:t xml:space="preserve"> </w:t>
      </w:r>
      <w:r w:rsidRPr="00423ABD">
        <w:t>rather</w:t>
      </w:r>
      <w:r w:rsidR="00DE7CCE" w:rsidRPr="00423ABD">
        <w:t xml:space="preserve"> </w:t>
      </w:r>
      <w:r w:rsidRPr="00423ABD">
        <w:t>than</w:t>
      </w:r>
      <w:r w:rsidR="00DE7CCE" w:rsidRPr="00423ABD">
        <w:t xml:space="preserve"> </w:t>
      </w:r>
      <w:r w:rsidRPr="00423ABD">
        <w:t>requiring</w:t>
      </w:r>
      <w:r w:rsidR="00DE7CCE" w:rsidRPr="00423ABD">
        <w:t xml:space="preserve"> </w:t>
      </w:r>
      <w:r w:rsidRPr="00423ABD">
        <w:t>separate</w:t>
      </w:r>
      <w:r w:rsidR="00DE7CCE" w:rsidRPr="00423ABD">
        <w:t xml:space="preserve"> </w:t>
      </w:r>
      <w:r w:rsidRPr="00423ABD">
        <w:t>implementations</w:t>
      </w:r>
      <w:r w:rsidR="00DE7CCE" w:rsidRPr="00423ABD">
        <w:t xml:space="preserve"> </w:t>
      </w:r>
      <w:r w:rsidRPr="00423ABD">
        <w:t>for</w:t>
      </w:r>
      <w:r w:rsidR="00DE7CCE" w:rsidRPr="00423ABD">
        <w:t xml:space="preserve"> </w:t>
      </w:r>
      <w:r w:rsidRPr="00423ABD">
        <w:t>each</w:t>
      </w:r>
      <w:r w:rsidR="00DE7CCE" w:rsidRPr="00423ABD">
        <w:t xml:space="preserve"> </w:t>
      </w:r>
      <w:r w:rsidRPr="00423ABD">
        <w:t>type</w:t>
      </w:r>
      <w:ins w:id="2" w:author="Jill Hobbs" w:date="2020-06-04T13:35:00Z">
        <w:r w:rsidR="00423ABD">
          <w:t xml:space="preserve"> that</w:t>
        </w:r>
      </w:ins>
      <w:r w:rsidR="00DE7CCE" w:rsidRPr="00423ABD">
        <w:t xml:space="preserve"> </w:t>
      </w:r>
      <w:r w:rsidRPr="00423ABD">
        <w:t>the</w:t>
      </w:r>
      <w:r w:rsidR="00DE7CCE" w:rsidRPr="00423ABD">
        <w:t xml:space="preserve"> </w:t>
      </w:r>
      <w:r w:rsidRPr="00423ABD">
        <w:t>algorithm</w:t>
      </w:r>
      <w:r w:rsidR="00DE7CCE" w:rsidRPr="00423ABD">
        <w:t xml:space="preserve"> </w:t>
      </w:r>
      <w:r w:rsidRPr="00423ABD">
        <w:t>or</w:t>
      </w:r>
      <w:r w:rsidR="00DE7CCE" w:rsidRPr="00423ABD">
        <w:t xml:space="preserve"> </w:t>
      </w:r>
      <w:r w:rsidRPr="00423ABD">
        <w:t>pattern</w:t>
      </w:r>
      <w:r w:rsidR="00DE7CCE" w:rsidRPr="00423ABD">
        <w:t xml:space="preserve"> </w:t>
      </w:r>
      <w:r w:rsidRPr="00423ABD">
        <w:t>operates</w:t>
      </w:r>
      <w:r w:rsidR="00DE7CCE" w:rsidRPr="00423ABD">
        <w:t xml:space="preserve"> </w:t>
      </w:r>
      <w:r w:rsidRPr="00423ABD">
        <w:t>on.</w:t>
      </w:r>
      <w:r w:rsidR="00DE7CCE" w:rsidRPr="00423ABD">
        <w:t xml:space="preserve"> </w:t>
      </w:r>
      <w:r w:rsidRPr="00423ABD">
        <w:t>However,</w:t>
      </w:r>
      <w:r w:rsidR="00DE7CCE" w:rsidRPr="00423ABD">
        <w:t xml:space="preserve"> </w:t>
      </w:r>
      <w:r w:rsidRPr="00423ABD">
        <w:t>C#</w:t>
      </w:r>
      <w:r w:rsidR="00DE7CCE" w:rsidRPr="00423ABD">
        <w:t xml:space="preserve"> </w:t>
      </w:r>
      <w:r w:rsidRPr="00423ABD">
        <w:t>generics</w:t>
      </w:r>
      <w:r w:rsidR="00DE7CCE" w:rsidRPr="00423ABD">
        <w:t xml:space="preserve"> </w:t>
      </w:r>
      <w:r w:rsidRPr="00423ABD">
        <w:t>are</w:t>
      </w:r>
      <w:r w:rsidR="00DE7CCE" w:rsidRPr="00423ABD">
        <w:t xml:space="preserve"> </w:t>
      </w:r>
      <w:r w:rsidRPr="00423ABD">
        <w:t>very</w:t>
      </w:r>
      <w:r w:rsidR="00DE7CCE" w:rsidRPr="00423ABD">
        <w:t xml:space="preserve"> </w:t>
      </w:r>
      <w:r w:rsidRPr="00423ABD">
        <w:t>different</w:t>
      </w:r>
      <w:r w:rsidR="00DE7CCE" w:rsidRPr="00423ABD">
        <w:t xml:space="preserve"> </w:t>
      </w:r>
      <w:r w:rsidRPr="00423ABD">
        <w:t>from</w:t>
      </w:r>
      <w:r w:rsidR="00DE7CCE" w:rsidRPr="00423ABD">
        <w:t xml:space="preserve"> </w:t>
      </w:r>
      <w:r w:rsidRPr="00423ABD">
        <w:t>both</w:t>
      </w:r>
      <w:r w:rsidR="00DE7CCE" w:rsidRPr="00423ABD">
        <w:t xml:space="preserve"> </w:t>
      </w:r>
      <w:r w:rsidRPr="00423ABD">
        <w:t>Java</w:t>
      </w:r>
      <w:r w:rsidR="00DE7CCE" w:rsidRPr="00423ABD">
        <w:t xml:space="preserve"> </w:t>
      </w:r>
      <w:r w:rsidRPr="00423ABD">
        <w:t>generics</w:t>
      </w:r>
      <w:r w:rsidR="00DE7CCE" w:rsidRPr="00423ABD">
        <w:t xml:space="preserve"> </w:t>
      </w:r>
      <w:r w:rsidRPr="00423ABD">
        <w:t>and</w:t>
      </w:r>
      <w:r w:rsidR="00DE7CCE" w:rsidRPr="00423ABD">
        <w:t xml:space="preserve"> </w:t>
      </w:r>
      <w:r w:rsidRPr="00423ABD">
        <w:t>C++</w:t>
      </w:r>
      <w:r w:rsidR="00DE7CCE" w:rsidRPr="00423ABD">
        <w:t xml:space="preserve"> </w:t>
      </w:r>
      <w:r w:rsidRPr="00423ABD">
        <w:t>templates</w:t>
      </w:r>
      <w:r w:rsidR="00DE7CCE" w:rsidRPr="00423ABD">
        <w:t xml:space="preserve"> </w:t>
      </w:r>
      <w:r w:rsidRPr="00423ABD">
        <w:t>in</w:t>
      </w:r>
      <w:r w:rsidR="00DE7CCE" w:rsidRPr="00423ABD">
        <w:t xml:space="preserve"> </w:t>
      </w:r>
      <w:r w:rsidRPr="00423ABD">
        <w:t>the</w:t>
      </w:r>
      <w:r w:rsidR="00DE7CCE" w:rsidRPr="00423ABD">
        <w:t xml:space="preserve"> </w:t>
      </w:r>
      <w:r w:rsidRPr="00423ABD">
        <w:t>details</w:t>
      </w:r>
      <w:r w:rsidR="00DE7CCE" w:rsidRPr="00423ABD">
        <w:t xml:space="preserve"> </w:t>
      </w:r>
      <w:r w:rsidRPr="00423ABD">
        <w:t>of</w:t>
      </w:r>
      <w:r w:rsidR="00DE7CCE" w:rsidRPr="00423ABD">
        <w:t xml:space="preserve"> </w:t>
      </w:r>
      <w:r w:rsidRPr="00423ABD">
        <w:t>their</w:t>
      </w:r>
      <w:r w:rsidR="00DE7CCE" w:rsidRPr="00423ABD">
        <w:t xml:space="preserve"> </w:t>
      </w:r>
      <w:r w:rsidRPr="00423ABD">
        <w:t>implementation</w:t>
      </w:r>
      <w:r w:rsidR="00DE7CCE" w:rsidRPr="00423ABD">
        <w:t xml:space="preserve"> </w:t>
      </w:r>
      <w:r w:rsidRPr="00423ABD">
        <w:t>and</w:t>
      </w:r>
      <w:r w:rsidR="00DE7CCE" w:rsidRPr="00423ABD">
        <w:t xml:space="preserve"> </w:t>
      </w:r>
      <w:r w:rsidRPr="00423ABD">
        <w:t>impact</w:t>
      </w:r>
      <w:r w:rsidR="00DE7CCE" w:rsidRPr="00423ABD">
        <w:t xml:space="preserve"> </w:t>
      </w:r>
      <w:r w:rsidRPr="00423ABD">
        <w:t>on</w:t>
      </w:r>
      <w:r w:rsidR="00DE7CCE" w:rsidRPr="00423ABD">
        <w:t xml:space="preserve"> </w:t>
      </w:r>
      <w:r w:rsidRPr="00423ABD">
        <w:t>the</w:t>
      </w:r>
      <w:r w:rsidR="00DE7CCE" w:rsidRPr="00423ABD">
        <w:t xml:space="preserve"> </w:t>
      </w:r>
      <w:r w:rsidRPr="00423ABD">
        <w:t>type</w:t>
      </w:r>
      <w:r w:rsidR="00DE7CCE" w:rsidRPr="00423ABD">
        <w:t xml:space="preserve"> </w:t>
      </w:r>
      <w:r w:rsidRPr="00423ABD">
        <w:t>system</w:t>
      </w:r>
      <w:r w:rsidR="00DE7CCE" w:rsidRPr="00423ABD">
        <w:t xml:space="preserve"> </w:t>
      </w:r>
      <w:r w:rsidRPr="00423ABD">
        <w:t>of</w:t>
      </w:r>
      <w:r w:rsidR="00DE7CCE" w:rsidRPr="00423ABD">
        <w:t xml:space="preserve"> </w:t>
      </w:r>
      <w:r w:rsidRPr="00423ABD">
        <w:t>their</w:t>
      </w:r>
      <w:r w:rsidR="00DE7CCE" w:rsidRPr="00423ABD">
        <w:t xml:space="preserve"> </w:t>
      </w:r>
      <w:r w:rsidRPr="00423ABD">
        <w:t>respective</w:t>
      </w:r>
      <w:r w:rsidR="00DE7CCE" w:rsidRPr="00423ABD">
        <w:t xml:space="preserve"> </w:t>
      </w:r>
      <w:r w:rsidRPr="00423ABD">
        <w:t>languages.</w:t>
      </w:r>
      <w:ins w:id="3" w:author="Jill Hobbs" w:date="2020-06-04T13:35:00Z">
        <w:r w:rsidR="00423ABD" w:rsidRPr="00423ABD">
          <w:t xml:space="preserve"> </w:t>
        </w:r>
      </w:ins>
      <w:moveToRangeStart w:id="4" w:author="Jill Hobbs" w:date="2020-06-04T13:35:00Z" w:name="move42170141"/>
      <w:moveTo w:id="5" w:author="Jill Hobbs" w:date="2020-06-04T13:35:00Z">
        <w:r w:rsidR="00423ABD" w:rsidRPr="00423ABD">
          <w:t>Just as methods are powerful because they can take arguments, so types and methods that take type arguments have significantly more functionality.</w:t>
        </w:r>
      </w:moveTo>
      <w:moveToRangeEnd w:id="4"/>
    </w:p>
    <w:p w14:paraId="24CFA155" w14:textId="76703023" w:rsidR="001A7624" w:rsidRPr="00423ABD" w:rsidRDefault="001A7624" w:rsidP="009E7A29">
      <w:pPr>
        <w:pStyle w:val="CHAPBMPD"/>
      </w:pPr>
      <w:r w:rsidRPr="00423ABD">
        <w:t>***</w:t>
      </w:r>
      <w:r w:rsidR="008D60A4" w:rsidRPr="00423ABD">
        <w:t>COMP:</w:t>
      </w:r>
      <w:r w:rsidR="00DE7CCE" w:rsidRPr="00423ABD">
        <w:t xml:space="preserve"> </w:t>
      </w:r>
      <w:r w:rsidR="008D60A4" w:rsidRPr="00423ABD">
        <w:t>Insert</w:t>
      </w:r>
      <w:r w:rsidR="00DE7CCE" w:rsidRPr="00423ABD">
        <w:t xml:space="preserve"> </w:t>
      </w:r>
      <w:r w:rsidR="008D60A4" w:rsidRPr="00423ABD">
        <w:t>12</w:t>
      </w:r>
      <w:r w:rsidR="00881824" w:rsidRPr="00423ABD">
        <w:t>mindmap</w:t>
      </w:r>
      <w:r w:rsidR="003252EA" w:rsidRPr="00423ABD">
        <w:t xml:space="preserve"> pick up from previous edition 9781509303588 p. 4</w:t>
      </w:r>
      <w:r w:rsidR="00B12558" w:rsidRPr="00423ABD">
        <w:t>87</w:t>
      </w:r>
    </w:p>
    <w:p w14:paraId="48F39524" w14:textId="77777777" w:rsidR="001A7624" w:rsidRPr="00423ABD" w:rsidRDefault="001A7624" w:rsidP="009B386C">
      <w:pPr>
        <w:pStyle w:val="spacer"/>
      </w:pPr>
    </w:p>
    <w:p w14:paraId="43AD6B9B" w14:textId="77777777" w:rsidR="008D60A4" w:rsidRPr="00423ABD" w:rsidRDefault="008D60A4" w:rsidP="009B386C">
      <w:pPr>
        <w:pStyle w:val="spacer"/>
      </w:pPr>
    </w:p>
    <w:tbl>
      <w:tblPr>
        <w:tblW w:w="7115" w:type="dxa"/>
        <w:tblCellMar>
          <w:left w:w="0" w:type="dxa"/>
          <w:right w:w="0" w:type="dxa"/>
        </w:tblCellMar>
        <w:tblLook w:val="01E0" w:firstRow="1" w:lastRow="1" w:firstColumn="1" w:lastColumn="1" w:noHBand="0" w:noVBand="0"/>
      </w:tblPr>
      <w:tblGrid>
        <w:gridCol w:w="7115"/>
      </w:tblGrid>
      <w:tr w:rsidR="007C6BFF" w:rsidRPr="00423ABD" w14:paraId="5302E254" w14:textId="77777777" w:rsidTr="1E2F5D50">
        <w:trPr>
          <w:trHeight w:val="2980"/>
        </w:trPr>
        <w:tc>
          <w:tcPr>
            <w:tcW w:w="7115" w:type="dxa"/>
          </w:tcPr>
          <w:p w14:paraId="6F05F7DE" w14:textId="77777777" w:rsidR="007C6BFF" w:rsidRPr="00423ABD" w:rsidRDefault="007C6BFF" w:rsidP="009B386C">
            <w:pPr>
              <w:pStyle w:val="artlist"/>
            </w:pPr>
            <w:r w:rsidRPr="00423ABD">
              <w:rPr>
                <w:noProof/>
              </w:rPr>
              <w:drawing>
                <wp:inline distT="0" distB="0" distL="0" distR="0" wp14:anchorId="275D47FD" wp14:editId="409F84DC">
                  <wp:extent cx="3759200" cy="1760855"/>
                  <wp:effectExtent l="0" t="0" r="0" b="0"/>
                  <wp:docPr id="2" name="Picture 2" descr="Macintosh HD:Users:annapopick:Desktop:Freelance:Pearson Freelance:Pearson_InProgress:9781509303588_Michaelis:Michaelis_Author:Michaelis_Word_AllEdits:Michaelis_Art:Michaelis_Mindmaps:12mindma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apopick:Desktop:Freelance:Pearson Freelance:Pearson_InProgress:9781509303588_Michaelis:Michaelis_Author:Michaelis_Word_AllEdits:Michaelis_Art:Michaelis_Mindmaps:12mindmap.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200" cy="1760855"/>
                          </a:xfrm>
                          <a:prstGeom prst="rect">
                            <a:avLst/>
                          </a:prstGeom>
                          <a:noFill/>
                          <a:ln>
                            <a:noFill/>
                          </a:ln>
                        </pic:spPr>
                      </pic:pic>
                    </a:graphicData>
                  </a:graphic>
                </wp:inline>
              </w:drawing>
            </w:r>
          </w:p>
        </w:tc>
      </w:tr>
    </w:tbl>
    <w:p w14:paraId="30B192E6" w14:textId="77777777" w:rsidR="007C6BFF" w:rsidRPr="00423ABD" w:rsidRDefault="007C6BFF" w:rsidP="009B386C">
      <w:pPr>
        <w:pStyle w:val="spacer"/>
      </w:pPr>
    </w:p>
    <w:p w14:paraId="0B4D5D0D" w14:textId="176BDFC4" w:rsidR="00464665" w:rsidRPr="00423ABD" w:rsidRDefault="00B15BD3" w:rsidP="009E7A29">
      <w:pPr>
        <w:pStyle w:val="CHAPBM"/>
      </w:pPr>
      <w:r w:rsidRPr="00423ABD">
        <w:lastRenderedPageBreak/>
        <w:t>Generics</w:t>
      </w:r>
      <w:r w:rsidR="00DE7CCE" w:rsidRPr="00423ABD">
        <w:t xml:space="preserve"> </w:t>
      </w:r>
      <w:r w:rsidRPr="00423ABD">
        <w:t>were</w:t>
      </w:r>
      <w:r w:rsidR="00DE7CCE" w:rsidRPr="00423ABD">
        <w:t xml:space="preserve"> </w:t>
      </w:r>
      <w:r w:rsidRPr="00423ABD">
        <w:t>added</w:t>
      </w:r>
      <w:r w:rsidR="00DE7CCE" w:rsidRPr="00423ABD">
        <w:t xml:space="preserve"> </w:t>
      </w:r>
      <w:r w:rsidRPr="00423ABD">
        <w:t>to</w:t>
      </w:r>
      <w:r w:rsidR="00DE7CCE" w:rsidRPr="00423ABD">
        <w:t xml:space="preserve"> </w:t>
      </w:r>
      <w:r w:rsidRPr="00423ABD">
        <w:t>the</w:t>
      </w:r>
      <w:r w:rsidR="00DE7CCE" w:rsidRPr="00423ABD">
        <w:t xml:space="preserve"> </w:t>
      </w:r>
      <w:r w:rsidRPr="00423ABD">
        <w:t>runtime</w:t>
      </w:r>
      <w:r w:rsidR="00DE7CCE" w:rsidRPr="00423ABD">
        <w:t xml:space="preserve"> </w:t>
      </w:r>
      <w:r w:rsidRPr="00423ABD">
        <w:t>and</w:t>
      </w:r>
      <w:r w:rsidR="00DE7CCE" w:rsidRPr="00423ABD">
        <w:t xml:space="preserve"> </w:t>
      </w:r>
      <w:r w:rsidRPr="00423ABD">
        <w:t>C#</w:t>
      </w:r>
      <w:r w:rsidR="00DE7CCE" w:rsidRPr="00423ABD">
        <w:t xml:space="preserve"> </w:t>
      </w:r>
      <w:r w:rsidRPr="00423ABD">
        <w:t>in</w:t>
      </w:r>
      <w:r w:rsidR="00DE7CCE" w:rsidRPr="00423ABD">
        <w:t xml:space="preserve"> </w:t>
      </w:r>
      <w:r w:rsidRPr="00423ABD">
        <w:t>version</w:t>
      </w:r>
      <w:r w:rsidR="00DE7CCE" w:rsidRPr="00423ABD">
        <w:t xml:space="preserve"> </w:t>
      </w:r>
      <w:r w:rsidRPr="00423ABD">
        <w:t>2.0.</w:t>
      </w:r>
    </w:p>
    <w:p w14:paraId="31F77438" w14:textId="4AA318DD" w:rsidR="00FA02C3" w:rsidRPr="00423ABD" w:rsidRDefault="00B15BD3" w:rsidP="009E7A29">
      <w:pPr>
        <w:pStyle w:val="H1"/>
        <w:keepNext w:val="0"/>
      </w:pPr>
      <w:bookmarkStart w:id="6" w:name="_Toc36295858"/>
      <w:r w:rsidRPr="00423ABD">
        <w:t>C#</w:t>
      </w:r>
      <w:r w:rsidR="00DE7CCE" w:rsidRPr="00423ABD">
        <w:t xml:space="preserve"> </w:t>
      </w:r>
      <w:r w:rsidRPr="00423ABD">
        <w:t>without</w:t>
      </w:r>
      <w:r w:rsidR="00DE7CCE" w:rsidRPr="00423ABD">
        <w:t xml:space="preserve"> </w:t>
      </w:r>
      <w:r w:rsidRPr="00423ABD">
        <w:t>Generics</w:t>
      </w:r>
      <w:bookmarkEnd w:id="6"/>
    </w:p>
    <w:p w14:paraId="7D326088" w14:textId="0208AFA6" w:rsidR="00FA02C3" w:rsidRPr="00423ABD" w:rsidRDefault="00B15BD3" w:rsidP="009E7A29">
      <w:pPr>
        <w:pStyle w:val="HEADFIRST"/>
      </w:pPr>
      <w:r w:rsidRPr="00423ABD">
        <w:t>We</w:t>
      </w:r>
      <w:r w:rsidR="00DE7CCE" w:rsidRPr="00423ABD">
        <w:t xml:space="preserve"> </w:t>
      </w:r>
      <w:r w:rsidRPr="00423ABD">
        <w:t>begin</w:t>
      </w:r>
      <w:r w:rsidR="00DE7CCE" w:rsidRPr="00423ABD">
        <w:t xml:space="preserve"> </w:t>
      </w:r>
      <w:r w:rsidRPr="00423ABD">
        <w:t>the</w:t>
      </w:r>
      <w:r w:rsidR="00DE7CCE" w:rsidRPr="00423ABD">
        <w:t xml:space="preserve"> </w:t>
      </w:r>
      <w:r w:rsidRPr="00423ABD">
        <w:t>discussion</w:t>
      </w:r>
      <w:r w:rsidR="00DE7CCE" w:rsidRPr="00423ABD">
        <w:t xml:space="preserve"> </w:t>
      </w:r>
      <w:r w:rsidRPr="00423ABD">
        <w:t>of</w:t>
      </w:r>
      <w:r w:rsidR="00DE7CCE" w:rsidRPr="00423ABD">
        <w:t xml:space="preserve"> </w:t>
      </w:r>
      <w:r w:rsidRPr="00423ABD">
        <w:t>generics</w:t>
      </w:r>
      <w:r w:rsidR="00DE7CCE" w:rsidRPr="00423ABD">
        <w:t xml:space="preserve"> </w:t>
      </w:r>
      <w:r w:rsidRPr="00423ABD">
        <w:t>by</w:t>
      </w:r>
      <w:r w:rsidR="00DE7CCE" w:rsidRPr="00423ABD">
        <w:t xml:space="preserve"> </w:t>
      </w:r>
      <w:r w:rsidRPr="00423ABD">
        <w:t>examining</w:t>
      </w:r>
      <w:r w:rsidR="00DE7CCE" w:rsidRPr="00423ABD">
        <w:t xml:space="preserve"> </w:t>
      </w:r>
      <w:r w:rsidRPr="00423ABD">
        <w:t>a</w:t>
      </w:r>
      <w:r w:rsidR="00DE7CCE" w:rsidRPr="00423ABD">
        <w:t xml:space="preserve"> </w:t>
      </w:r>
      <w:r w:rsidRPr="00423ABD">
        <w:t>class</w:t>
      </w:r>
      <w:r w:rsidR="00DE7CCE" w:rsidRPr="00423ABD">
        <w:t xml:space="preserve"> </w:t>
      </w:r>
      <w:r w:rsidRPr="00423ABD">
        <w:t>that</w:t>
      </w:r>
      <w:r w:rsidR="00DE7CCE" w:rsidRPr="00423ABD">
        <w:t xml:space="preserve"> </w:t>
      </w:r>
      <w:r w:rsidRPr="00423ABD">
        <w:t>does</w:t>
      </w:r>
      <w:r w:rsidR="00DE7CCE" w:rsidRPr="00423ABD">
        <w:t xml:space="preserve"> </w:t>
      </w:r>
      <w:r w:rsidRPr="00423ABD">
        <w:t>not</w:t>
      </w:r>
      <w:r w:rsidR="00DE7CCE" w:rsidRPr="00423ABD">
        <w:t xml:space="preserve"> </w:t>
      </w:r>
      <w:r w:rsidRPr="00423ABD">
        <w:t>use</w:t>
      </w:r>
      <w:r w:rsidR="00DE7CCE" w:rsidRPr="00423ABD">
        <w:t xml:space="preserve"> </w:t>
      </w:r>
      <w:r w:rsidRPr="00423ABD">
        <w:t>generics.</w:t>
      </w:r>
      <w:r w:rsidR="00DE7CCE" w:rsidRPr="00423ABD">
        <w:t xml:space="preserve"> </w:t>
      </w:r>
      <w:r w:rsidR="00B6639B" w:rsidRPr="00423ABD">
        <w:t>This</w:t>
      </w:r>
      <w:r w:rsidR="00DE7CCE" w:rsidRPr="00423ABD">
        <w:t xml:space="preserve"> </w:t>
      </w:r>
      <w:r w:rsidRPr="00423ABD">
        <w:t>class</w:t>
      </w:r>
      <w:r w:rsidR="00B6639B" w:rsidRPr="00423ABD">
        <w:t>,</w:t>
      </w:r>
      <w:r w:rsidR="00DE7CCE" w:rsidRPr="00423ABD">
        <w:t xml:space="preserve"> </w:t>
      </w:r>
      <w:proofErr w:type="spellStart"/>
      <w:proofErr w:type="gramStart"/>
      <w:r w:rsidRPr="00423ABD">
        <w:rPr>
          <w:rStyle w:val="CITchapbm"/>
        </w:rPr>
        <w:t>System.Collections.Stack</w:t>
      </w:r>
      <w:proofErr w:type="spellEnd"/>
      <w:proofErr w:type="gramEnd"/>
      <w:r w:rsidRPr="00423ABD">
        <w:t>,</w:t>
      </w:r>
      <w:r w:rsidR="00DE7CCE" w:rsidRPr="00423ABD">
        <w:t xml:space="preserve"> </w:t>
      </w:r>
      <w:r w:rsidRPr="00423ABD">
        <w:t>represent</w:t>
      </w:r>
      <w:r w:rsidR="00B6639B" w:rsidRPr="00423ABD">
        <w:t>s</w:t>
      </w:r>
      <w:r w:rsidR="00DE7CCE" w:rsidRPr="00423ABD">
        <w:t xml:space="preserve"> </w:t>
      </w:r>
      <w:r w:rsidRPr="00423ABD">
        <w:t>a</w:t>
      </w:r>
      <w:r w:rsidR="00DE7CCE" w:rsidRPr="00423ABD">
        <w:t xml:space="preserve"> </w:t>
      </w:r>
      <w:r w:rsidRPr="00423ABD">
        <w:t>collection</w:t>
      </w:r>
      <w:r w:rsidR="00DE7CCE" w:rsidRPr="00423ABD">
        <w:t xml:space="preserve"> </w:t>
      </w:r>
      <w:r w:rsidRPr="00423ABD">
        <w:t>of</w:t>
      </w:r>
      <w:r w:rsidR="00DE7CCE" w:rsidRPr="00423ABD">
        <w:t xml:space="preserve"> </w:t>
      </w:r>
      <w:r w:rsidRPr="00423ABD">
        <w:t>objects</w:t>
      </w:r>
      <w:r w:rsidR="00DE7CCE" w:rsidRPr="00423ABD">
        <w:t xml:space="preserve"> </w:t>
      </w:r>
      <w:r w:rsidRPr="00423ABD">
        <w:t>such</w:t>
      </w:r>
      <w:r w:rsidR="00DE7CCE" w:rsidRPr="00423ABD">
        <w:t xml:space="preserve"> </w:t>
      </w:r>
      <w:r w:rsidRPr="00423ABD">
        <w:t>that</w:t>
      </w:r>
      <w:r w:rsidR="00DE7CCE" w:rsidRPr="00423ABD">
        <w:t xml:space="preserve"> </w:t>
      </w:r>
      <w:r w:rsidRPr="00423ABD">
        <w:t>the</w:t>
      </w:r>
      <w:r w:rsidR="00DE7CCE" w:rsidRPr="00423ABD">
        <w:t xml:space="preserve"> </w:t>
      </w:r>
      <w:r w:rsidRPr="00423ABD">
        <w:t>last</w:t>
      </w:r>
      <w:r w:rsidR="00DE7CCE" w:rsidRPr="00423ABD">
        <w:t xml:space="preserve"> </w:t>
      </w:r>
      <w:r w:rsidRPr="00423ABD">
        <w:t>item</w:t>
      </w:r>
      <w:r w:rsidR="00DE7CCE" w:rsidRPr="00423ABD">
        <w:t xml:space="preserve"> </w:t>
      </w:r>
      <w:r w:rsidRPr="00423ABD">
        <w:t>to</w:t>
      </w:r>
      <w:r w:rsidR="00DE7CCE" w:rsidRPr="00423ABD">
        <w:t xml:space="preserve"> </w:t>
      </w:r>
      <w:r w:rsidRPr="00423ABD">
        <w:t>be</w:t>
      </w:r>
      <w:r w:rsidR="00DE7CCE" w:rsidRPr="00423ABD">
        <w:t xml:space="preserve"> </w:t>
      </w:r>
      <w:r w:rsidRPr="00423ABD">
        <w:t>added</w:t>
      </w:r>
      <w:r w:rsidR="00DE7CCE" w:rsidRPr="00423ABD">
        <w:t xml:space="preserve"> </w:t>
      </w:r>
      <w:r w:rsidRPr="00423ABD">
        <w:t>to</w:t>
      </w:r>
      <w:r w:rsidR="00DE7CCE" w:rsidRPr="00423ABD">
        <w:t xml:space="preserve"> </w:t>
      </w:r>
      <w:r w:rsidRPr="00423ABD">
        <w:t>the</w:t>
      </w:r>
      <w:r w:rsidR="00DE7CCE" w:rsidRPr="00423ABD">
        <w:t xml:space="preserve"> </w:t>
      </w:r>
      <w:r w:rsidRPr="00423ABD">
        <w:t>collection</w:t>
      </w:r>
      <w:r w:rsidR="00DE7CCE" w:rsidRPr="00423ABD">
        <w:t xml:space="preserve"> </w:t>
      </w:r>
      <w:r w:rsidRPr="00423ABD">
        <w:t>is</w:t>
      </w:r>
      <w:r w:rsidR="00DE7CCE" w:rsidRPr="00423ABD">
        <w:t xml:space="preserve"> </w:t>
      </w:r>
      <w:r w:rsidRPr="00423ABD">
        <w:t>the</w:t>
      </w:r>
      <w:r w:rsidR="00DE7CCE" w:rsidRPr="00423ABD">
        <w:t xml:space="preserve"> </w:t>
      </w:r>
      <w:r w:rsidRPr="00423ABD">
        <w:t>first</w:t>
      </w:r>
      <w:r w:rsidR="00DE7CCE" w:rsidRPr="00423ABD">
        <w:t xml:space="preserve"> </w:t>
      </w:r>
      <w:r w:rsidRPr="00423ABD">
        <w:t>item</w:t>
      </w:r>
      <w:r w:rsidR="00DE7CCE" w:rsidRPr="00423ABD">
        <w:t xml:space="preserve"> </w:t>
      </w:r>
      <w:r w:rsidRPr="00423ABD">
        <w:t>retrieved</w:t>
      </w:r>
      <w:r w:rsidR="00DE7CCE" w:rsidRPr="00423ABD">
        <w:t xml:space="preserve"> </w:t>
      </w:r>
      <w:r w:rsidRPr="00423ABD">
        <w:t>from</w:t>
      </w:r>
      <w:r w:rsidR="00DE7CCE" w:rsidRPr="00423ABD">
        <w:t xml:space="preserve"> </w:t>
      </w:r>
      <w:r w:rsidRPr="00423ABD">
        <w:t>the</w:t>
      </w:r>
      <w:r w:rsidR="00DE7CCE" w:rsidRPr="00423ABD">
        <w:t xml:space="preserve"> </w:t>
      </w:r>
      <w:r w:rsidRPr="00423ABD">
        <w:t>collection</w:t>
      </w:r>
      <w:r w:rsidR="00DE7CCE" w:rsidRPr="00423ABD">
        <w:t xml:space="preserve"> </w:t>
      </w:r>
      <w:r w:rsidRPr="00423ABD">
        <w:t>(last</w:t>
      </w:r>
      <w:r w:rsidR="00DE7CCE" w:rsidRPr="00423ABD">
        <w:t xml:space="preserve"> </w:t>
      </w:r>
      <w:r w:rsidRPr="00423ABD">
        <w:t>in,</w:t>
      </w:r>
      <w:r w:rsidR="00DE7CCE" w:rsidRPr="00423ABD">
        <w:t xml:space="preserve"> </w:t>
      </w:r>
      <w:r w:rsidRPr="00423ABD">
        <w:t>first</w:t>
      </w:r>
      <w:r w:rsidR="00DE7CCE" w:rsidRPr="00423ABD">
        <w:t xml:space="preserve"> </w:t>
      </w:r>
      <w:r w:rsidRPr="00423ABD">
        <w:t>out</w:t>
      </w:r>
      <w:r w:rsidR="00DE7CCE" w:rsidRPr="00423ABD">
        <w:t xml:space="preserve"> </w:t>
      </w:r>
      <w:r w:rsidR="00B6639B" w:rsidRPr="00423ABD">
        <w:t>[</w:t>
      </w:r>
      <w:r w:rsidRPr="00423ABD">
        <w:t>LIFO</w:t>
      </w:r>
      <w:r w:rsidR="00B6639B" w:rsidRPr="00423ABD">
        <w:t>]</w:t>
      </w:r>
      <w:r w:rsidRPr="00423ABD">
        <w:t>).</w:t>
      </w:r>
      <w:r w:rsidR="00DE7CCE" w:rsidRPr="00423ABD">
        <w:t xml:space="preserve"> </w:t>
      </w:r>
      <w:proofErr w:type="gramStart"/>
      <w:r w:rsidRPr="00423ABD">
        <w:rPr>
          <w:rStyle w:val="CITchapbm"/>
        </w:rPr>
        <w:t>Push(</w:t>
      </w:r>
      <w:proofErr w:type="gramEnd"/>
      <w:r w:rsidRPr="00423ABD">
        <w:rPr>
          <w:rStyle w:val="CITchapbm"/>
        </w:rPr>
        <w:t>)</w:t>
      </w:r>
      <w:r w:rsidR="00DE7CCE" w:rsidRPr="00423ABD">
        <w:t xml:space="preserve"> </w:t>
      </w:r>
      <w:r w:rsidRPr="00423ABD">
        <w:t>and</w:t>
      </w:r>
      <w:r w:rsidR="00DE7CCE" w:rsidRPr="00423ABD">
        <w:t xml:space="preserve"> </w:t>
      </w:r>
      <w:r w:rsidRPr="00423ABD">
        <w:rPr>
          <w:rStyle w:val="CITchapbm"/>
        </w:rPr>
        <w:t>Pop()</w:t>
      </w:r>
      <w:r w:rsidRPr="00423ABD">
        <w:t>,</w:t>
      </w:r>
      <w:r w:rsidR="00DE7CCE" w:rsidRPr="00423ABD">
        <w:t xml:space="preserve"> </w:t>
      </w:r>
      <w:r w:rsidRPr="00423ABD">
        <w:t>the</w:t>
      </w:r>
      <w:r w:rsidR="00DE7CCE" w:rsidRPr="00423ABD">
        <w:t xml:space="preserve"> </w:t>
      </w:r>
      <w:r w:rsidRPr="00423ABD">
        <w:t>two</w:t>
      </w:r>
      <w:r w:rsidR="00DE7CCE" w:rsidRPr="00423ABD">
        <w:t xml:space="preserve"> </w:t>
      </w:r>
      <w:r w:rsidRPr="00423ABD">
        <w:t>main</w:t>
      </w:r>
      <w:r w:rsidR="00DE7CCE" w:rsidRPr="00423ABD">
        <w:t xml:space="preserve"> </w:t>
      </w:r>
      <w:r w:rsidRPr="00423ABD">
        <w:t>methods</w:t>
      </w:r>
      <w:r w:rsidR="00DE7CCE" w:rsidRPr="00423ABD">
        <w:t xml:space="preserve"> </w:t>
      </w:r>
      <w:r w:rsidRPr="00423ABD">
        <w:t>of</w:t>
      </w:r>
      <w:r w:rsidR="00DE7CCE" w:rsidRPr="00423ABD">
        <w:t xml:space="preserve"> </w:t>
      </w:r>
      <w:r w:rsidRPr="00423ABD">
        <w:t>the</w:t>
      </w:r>
      <w:r w:rsidR="00DE7CCE" w:rsidRPr="00423ABD">
        <w:t xml:space="preserve"> </w:t>
      </w:r>
      <w:r w:rsidRPr="00423ABD">
        <w:rPr>
          <w:rStyle w:val="CITchapbm"/>
        </w:rPr>
        <w:t>Stack</w:t>
      </w:r>
      <w:r w:rsidR="00DE7CCE" w:rsidRPr="00423ABD">
        <w:t xml:space="preserve"> </w:t>
      </w:r>
      <w:r w:rsidRPr="00423ABD">
        <w:t>class,</w:t>
      </w:r>
      <w:r w:rsidR="00DE7CCE" w:rsidRPr="00423ABD">
        <w:t xml:space="preserve"> </w:t>
      </w:r>
      <w:r w:rsidRPr="00423ABD">
        <w:t>add</w:t>
      </w:r>
      <w:r w:rsidR="00DE7CCE" w:rsidRPr="00423ABD">
        <w:t xml:space="preserve"> </w:t>
      </w:r>
      <w:r w:rsidRPr="00423ABD">
        <w:t>items</w:t>
      </w:r>
      <w:r w:rsidR="00DE7CCE" w:rsidRPr="00423ABD">
        <w:t xml:space="preserve"> </w:t>
      </w:r>
      <w:r w:rsidRPr="00423ABD">
        <w:t>to</w:t>
      </w:r>
      <w:r w:rsidR="00DE7CCE" w:rsidRPr="00423ABD">
        <w:t xml:space="preserve"> </w:t>
      </w:r>
      <w:r w:rsidRPr="00423ABD">
        <w:t>the</w:t>
      </w:r>
      <w:r w:rsidR="00DE7CCE" w:rsidRPr="00423ABD">
        <w:t xml:space="preserve"> </w:t>
      </w:r>
      <w:r w:rsidRPr="00423ABD">
        <w:t>stack</w:t>
      </w:r>
      <w:r w:rsidR="00DE7CCE" w:rsidRPr="00423ABD">
        <w:t xml:space="preserve"> </w:t>
      </w:r>
      <w:r w:rsidRPr="00423ABD">
        <w:t>and</w:t>
      </w:r>
      <w:r w:rsidR="00DE7CCE" w:rsidRPr="00423ABD">
        <w:t xml:space="preserve"> </w:t>
      </w:r>
      <w:r w:rsidRPr="00423ABD">
        <w:t>remove</w:t>
      </w:r>
      <w:r w:rsidR="00DE7CCE" w:rsidRPr="00423ABD">
        <w:t xml:space="preserve"> </w:t>
      </w:r>
      <w:r w:rsidRPr="00423ABD">
        <w:t>them</w:t>
      </w:r>
      <w:r w:rsidR="00DE7CCE" w:rsidRPr="00423ABD">
        <w:t xml:space="preserve"> </w:t>
      </w:r>
      <w:r w:rsidRPr="00423ABD">
        <w:t>from</w:t>
      </w:r>
      <w:r w:rsidR="00DE7CCE" w:rsidRPr="00423ABD">
        <w:t xml:space="preserve"> </w:t>
      </w:r>
      <w:r w:rsidRPr="00423ABD">
        <w:t>the</w:t>
      </w:r>
      <w:r w:rsidR="00DE7CCE" w:rsidRPr="00423ABD">
        <w:t xml:space="preserve"> </w:t>
      </w:r>
      <w:r w:rsidRPr="00423ABD">
        <w:t>stack,</w:t>
      </w:r>
      <w:r w:rsidR="00DE7CCE" w:rsidRPr="00423ABD">
        <w:t xml:space="preserve"> </w:t>
      </w:r>
      <w:r w:rsidRPr="00423ABD">
        <w:t>respectively.</w:t>
      </w:r>
      <w:r w:rsidR="00DE7CCE" w:rsidRPr="00423ABD">
        <w:t xml:space="preserve"> </w:t>
      </w:r>
      <w:r w:rsidRPr="00423ABD">
        <w:t>The</w:t>
      </w:r>
      <w:r w:rsidR="00DE7CCE" w:rsidRPr="00423ABD">
        <w:t xml:space="preserve"> </w:t>
      </w:r>
      <w:r w:rsidRPr="00423ABD">
        <w:t>declarations</w:t>
      </w:r>
      <w:r w:rsidR="00DE7CCE" w:rsidRPr="00423ABD">
        <w:t xml:space="preserve"> </w:t>
      </w:r>
      <w:r w:rsidRPr="00423ABD">
        <w:t>for</w:t>
      </w:r>
      <w:r w:rsidR="00DE7CCE" w:rsidRPr="00423ABD">
        <w:t xml:space="preserve"> </w:t>
      </w:r>
      <w:r w:rsidRPr="00423ABD">
        <w:t>the</w:t>
      </w:r>
      <w:r w:rsidR="00DE7CCE" w:rsidRPr="00423ABD">
        <w:t xml:space="preserve"> </w:t>
      </w:r>
      <w:r w:rsidRPr="00423ABD">
        <w:t>methods</w:t>
      </w:r>
      <w:r w:rsidR="00DE7CCE" w:rsidRPr="00423ABD">
        <w:t xml:space="preserve"> </w:t>
      </w:r>
      <w:r w:rsidRPr="00423ABD">
        <w:t>on</w:t>
      </w:r>
      <w:r w:rsidR="00DE7CCE" w:rsidRPr="00423ABD">
        <w:t xml:space="preserve"> </w:t>
      </w:r>
      <w:r w:rsidRPr="00423ABD">
        <w:t>the</w:t>
      </w:r>
      <w:r w:rsidR="00DE7CCE" w:rsidRPr="00423ABD">
        <w:t xml:space="preserve"> </w:t>
      </w:r>
      <w:r w:rsidR="00074311" w:rsidRPr="00423ABD">
        <w:rPr>
          <w:rStyle w:val="CITchapbm"/>
        </w:rPr>
        <w:t>S</w:t>
      </w:r>
      <w:r w:rsidRPr="00423ABD">
        <w:rPr>
          <w:rStyle w:val="CITchapbm"/>
        </w:rPr>
        <w:t>tack</w:t>
      </w:r>
      <w:r w:rsidR="00DE7CCE" w:rsidRPr="00423ABD">
        <w:t xml:space="preserve"> </w:t>
      </w:r>
      <w:r w:rsidRPr="00423ABD">
        <w:t>class</w:t>
      </w:r>
      <w:r w:rsidR="00DE7CCE" w:rsidRPr="00423ABD">
        <w:t xml:space="preserve"> </w:t>
      </w:r>
      <w:r w:rsidRPr="00423ABD">
        <w:t>appear</w:t>
      </w:r>
      <w:r w:rsidR="00DE7CCE" w:rsidRPr="00423ABD">
        <w:t xml:space="preserve"> </w:t>
      </w:r>
      <w:r w:rsidRPr="00423ABD">
        <w:t>in</w:t>
      </w:r>
      <w:r w:rsidR="00DE7CCE" w:rsidRPr="00423ABD">
        <w:t xml:space="preserve"> </w:t>
      </w:r>
      <w:r w:rsidRPr="00423ABD">
        <w:t>Listing</w:t>
      </w:r>
      <w:r w:rsidR="00DE7CCE" w:rsidRPr="00423ABD">
        <w:t xml:space="preserve"> </w:t>
      </w:r>
      <w:r w:rsidRPr="00423ABD">
        <w:t>1</w:t>
      </w:r>
      <w:r w:rsidR="009C5319" w:rsidRPr="00423ABD">
        <w:t>2</w:t>
      </w:r>
      <w:r w:rsidRPr="00423ABD">
        <w:t>.1.</w:t>
      </w:r>
    </w:p>
    <w:p w14:paraId="10AE3998" w14:textId="62CE6F7A"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w:t>
      </w:r>
      <w:r w:rsidR="00B15BD3" w:rsidRPr="00423ABD">
        <w:t> </w:t>
      </w:r>
      <w:r w:rsidR="00B15BD3" w:rsidRPr="00423ABD">
        <w:t>The</w:t>
      </w:r>
      <w:r w:rsidR="00DE7CCE" w:rsidRPr="00423ABD">
        <w:t xml:space="preserve"> </w:t>
      </w:r>
      <w:proofErr w:type="spellStart"/>
      <w:proofErr w:type="gramStart"/>
      <w:r w:rsidR="00B15BD3" w:rsidRPr="00423ABD">
        <w:rPr>
          <w:rStyle w:val="CITchapbm"/>
        </w:rPr>
        <w:t>System.Collections.Stack</w:t>
      </w:r>
      <w:proofErr w:type="spellEnd"/>
      <w:proofErr w:type="gramEnd"/>
      <w:r w:rsidR="00DE7CCE" w:rsidRPr="00423ABD">
        <w:t xml:space="preserve"> </w:t>
      </w:r>
      <w:r w:rsidR="00B15BD3" w:rsidRPr="00423ABD">
        <w:t>Method</w:t>
      </w:r>
      <w:r w:rsidR="00DE7CCE" w:rsidRPr="00423ABD">
        <w:t xml:space="preserve"> </w:t>
      </w:r>
      <w:r w:rsidR="00B15BD3" w:rsidRPr="00423ABD">
        <w:t>Signatures</w:t>
      </w:r>
    </w:p>
    <w:p w14:paraId="06E43D2F" w14:textId="1490379E" w:rsidR="00FA02C3" w:rsidRPr="00423ABD" w:rsidRDefault="00B15BD3" w:rsidP="009E7A29">
      <w:pPr>
        <w:pStyle w:val="CDTFIRST"/>
      </w:pPr>
      <w:r w:rsidRPr="00423ABD">
        <w:rPr>
          <w:rStyle w:val="CPKeyword"/>
        </w:rPr>
        <w:t>public</w:t>
      </w:r>
      <w:r w:rsidR="00DE7CCE" w:rsidRPr="00423ABD">
        <w:rPr>
          <w:rStyle w:val="CPKeyword"/>
        </w:rPr>
        <w:t xml:space="preserve"> </w:t>
      </w:r>
      <w:r w:rsidRPr="00423ABD">
        <w:rPr>
          <w:rStyle w:val="CPKeyword"/>
        </w:rPr>
        <w:t>class</w:t>
      </w:r>
      <w:r w:rsidR="00DE7CCE" w:rsidRPr="00423ABD">
        <w:t xml:space="preserve"> </w:t>
      </w:r>
      <w:r w:rsidRPr="00423ABD">
        <w:t>Stack</w:t>
      </w:r>
    </w:p>
    <w:p w14:paraId="7D0BFA0E" w14:textId="77777777" w:rsidR="00FA02C3" w:rsidRPr="00423ABD" w:rsidRDefault="00B15BD3" w:rsidP="009E7A29">
      <w:pPr>
        <w:pStyle w:val="CDTMID"/>
      </w:pPr>
      <w:r w:rsidRPr="00423ABD">
        <w:t>{</w:t>
      </w:r>
    </w:p>
    <w:p w14:paraId="4F84DDF3" w14:textId="35333839"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virtual</w:t>
      </w:r>
      <w:r w:rsidRPr="00423ABD">
        <w:t xml:space="preserve"> </w:t>
      </w:r>
      <w:r w:rsidR="00B15BD3" w:rsidRPr="00423ABD">
        <w:rPr>
          <w:rStyle w:val="CPKeyword"/>
        </w:rPr>
        <w:t>object</w:t>
      </w:r>
      <w:r w:rsidRPr="00423ABD">
        <w:t xml:space="preserve"> </w:t>
      </w:r>
      <w:proofErr w:type="gramStart"/>
      <w:r w:rsidR="00B15BD3" w:rsidRPr="00423ABD">
        <w:t>Pop(</w:t>
      </w:r>
      <w:proofErr w:type="gramEnd"/>
      <w:r w:rsidR="00B15BD3" w:rsidRPr="00423ABD">
        <w:t>)</w:t>
      </w:r>
      <w:r w:rsidRPr="00423ABD">
        <w:t xml:space="preserve"> </w:t>
      </w:r>
      <w:r w:rsidR="00B15BD3" w:rsidRPr="00423ABD">
        <w:t>{</w:t>
      </w:r>
      <w:r w:rsidRPr="00423ABD">
        <w:t xml:space="preserve"> </w:t>
      </w:r>
      <w:r w:rsidR="00B15BD3" w:rsidRPr="00423ABD">
        <w:t>...</w:t>
      </w:r>
      <w:r w:rsidRPr="00423ABD">
        <w:t xml:space="preserve"> </w:t>
      </w:r>
      <w:r w:rsidR="00B15BD3" w:rsidRPr="00423ABD">
        <w:t>}</w:t>
      </w:r>
    </w:p>
    <w:p w14:paraId="37439EA7" w14:textId="7F58EA3C"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virtual</w:t>
      </w:r>
      <w:r w:rsidRPr="00423ABD">
        <w:t xml:space="preserve"> </w:t>
      </w:r>
      <w:r w:rsidR="00B15BD3" w:rsidRPr="00423ABD">
        <w:rPr>
          <w:rStyle w:val="CPKeyword"/>
        </w:rPr>
        <w:t>void</w:t>
      </w:r>
      <w:r w:rsidRPr="00423ABD">
        <w:t xml:space="preserve"> </w:t>
      </w:r>
      <w:proofErr w:type="gramStart"/>
      <w:r w:rsidR="00B15BD3" w:rsidRPr="00423ABD">
        <w:t>Push(</w:t>
      </w:r>
      <w:proofErr w:type="gramEnd"/>
      <w:r w:rsidR="00B15BD3" w:rsidRPr="00423ABD">
        <w:rPr>
          <w:rStyle w:val="CPKeyword"/>
        </w:rPr>
        <w:t>object</w:t>
      </w:r>
      <w:r w:rsidRPr="00423ABD">
        <w:t xml:space="preserve"> </w:t>
      </w:r>
      <w:r w:rsidR="00B15BD3" w:rsidRPr="00423ABD">
        <w:t>obj)</w:t>
      </w:r>
      <w:r w:rsidRPr="00423ABD">
        <w:t xml:space="preserve"> </w:t>
      </w:r>
      <w:r w:rsidR="00B15BD3" w:rsidRPr="00423ABD">
        <w:t>{</w:t>
      </w:r>
      <w:r w:rsidRPr="00423ABD">
        <w:t xml:space="preserve"> </w:t>
      </w:r>
      <w:r w:rsidR="00B15BD3" w:rsidRPr="00423ABD">
        <w:t>...</w:t>
      </w:r>
      <w:r w:rsidRPr="00423ABD">
        <w:t xml:space="preserve"> </w:t>
      </w:r>
      <w:r w:rsidR="00B15BD3" w:rsidRPr="00423ABD">
        <w:t>}</w:t>
      </w:r>
    </w:p>
    <w:p w14:paraId="382A2B4F" w14:textId="23161C59"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44CC49D8" w14:textId="77777777" w:rsidR="00FA02C3" w:rsidRPr="00423ABD" w:rsidRDefault="00B15BD3" w:rsidP="009E7A29">
      <w:pPr>
        <w:pStyle w:val="CDTLAST"/>
      </w:pPr>
      <w:r w:rsidRPr="00423ABD">
        <w:t>}</w:t>
      </w:r>
    </w:p>
    <w:p w14:paraId="6C39BCA2" w14:textId="030841F6" w:rsidR="00FA02C3" w:rsidRPr="00423ABD" w:rsidRDefault="00B15BD3" w:rsidP="009E7A29">
      <w:pPr>
        <w:pStyle w:val="CHAPBMCON"/>
      </w:pPr>
      <w:r w:rsidRPr="00423ABD">
        <w:t>Programs</w:t>
      </w:r>
      <w:r w:rsidR="00DE7CCE" w:rsidRPr="00423ABD">
        <w:t xml:space="preserve"> </w:t>
      </w:r>
      <w:r w:rsidRPr="00423ABD">
        <w:t>frequently</w:t>
      </w:r>
      <w:r w:rsidR="00DE7CCE" w:rsidRPr="00423ABD">
        <w:t xml:space="preserve"> </w:t>
      </w:r>
      <w:r w:rsidRPr="00423ABD">
        <w:t>use</w:t>
      </w:r>
      <w:r w:rsidR="00DE7CCE" w:rsidRPr="00423ABD">
        <w:t xml:space="preserve"> </w:t>
      </w:r>
      <w:r w:rsidRPr="00423ABD">
        <w:t>stack</w:t>
      </w:r>
      <w:r w:rsidR="00DE7CCE" w:rsidRPr="00423ABD">
        <w:t xml:space="preserve"> </w:t>
      </w:r>
      <w:r w:rsidRPr="00423ABD">
        <w:t>type</w:t>
      </w:r>
      <w:r w:rsidR="00DE7CCE" w:rsidRPr="00423ABD">
        <w:t xml:space="preserve"> </w:t>
      </w:r>
      <w:r w:rsidRPr="00423ABD">
        <w:t>collections</w:t>
      </w:r>
      <w:r w:rsidR="00DE7CCE" w:rsidRPr="00423ABD">
        <w:t xml:space="preserve"> </w:t>
      </w:r>
      <w:r w:rsidRPr="00423ABD">
        <w:t>to</w:t>
      </w:r>
      <w:r w:rsidR="00DE7CCE" w:rsidRPr="00423ABD">
        <w:t xml:space="preserve"> </w:t>
      </w:r>
      <w:r w:rsidRPr="00423ABD">
        <w:t>facilitate</w:t>
      </w:r>
      <w:r w:rsidR="00DE7CCE" w:rsidRPr="00423ABD">
        <w:t xml:space="preserve"> </w:t>
      </w:r>
      <w:r w:rsidRPr="00423ABD">
        <w:t>multiple</w:t>
      </w:r>
      <w:r w:rsidR="00DE7CCE" w:rsidRPr="00423ABD">
        <w:t xml:space="preserve"> </w:t>
      </w:r>
      <w:r w:rsidRPr="00423ABD">
        <w:t>undo</w:t>
      </w:r>
      <w:r w:rsidR="00DE7CCE" w:rsidRPr="00423ABD">
        <w:t xml:space="preserve"> </w:t>
      </w:r>
      <w:r w:rsidRPr="00423ABD">
        <w:t>operations.</w:t>
      </w:r>
      <w:r w:rsidR="00DE7CCE" w:rsidRPr="00423ABD">
        <w:t xml:space="preserve"> </w:t>
      </w:r>
      <w:r w:rsidRPr="00423ABD">
        <w:t>For</w:t>
      </w:r>
      <w:r w:rsidR="00DE7CCE" w:rsidRPr="00423ABD">
        <w:t xml:space="preserve"> </w:t>
      </w:r>
      <w:r w:rsidRPr="00423ABD">
        <w:t>example,</w:t>
      </w:r>
      <w:r w:rsidR="00DE7CCE" w:rsidRPr="00423ABD">
        <w:t xml:space="preserve"> </w:t>
      </w:r>
      <w:r w:rsidRPr="00423ABD">
        <w:t>Listing</w:t>
      </w:r>
      <w:r w:rsidR="00DE7CCE" w:rsidRPr="00423ABD">
        <w:t xml:space="preserve"> </w:t>
      </w:r>
      <w:r w:rsidR="009C5319" w:rsidRPr="00423ABD">
        <w:t>12</w:t>
      </w:r>
      <w:r w:rsidRPr="00423ABD">
        <w:t>.2</w:t>
      </w:r>
      <w:r w:rsidR="00DE7CCE" w:rsidRPr="00423ABD">
        <w:t xml:space="preserve"> </w:t>
      </w:r>
      <w:r w:rsidRPr="00423ABD">
        <w:t>uses</w:t>
      </w:r>
      <w:r w:rsidR="00DE7CCE" w:rsidRPr="00423ABD">
        <w:t xml:space="preserve"> </w:t>
      </w:r>
      <w:r w:rsidRPr="00423ABD">
        <w:t>the</w:t>
      </w:r>
      <w:r w:rsidR="00DE7CCE" w:rsidRPr="00423ABD">
        <w:t xml:space="preserve"> </w:t>
      </w:r>
      <w:proofErr w:type="spellStart"/>
      <w:proofErr w:type="gramStart"/>
      <w:r w:rsidRPr="00423ABD">
        <w:rPr>
          <w:rStyle w:val="CITchapbm"/>
        </w:rPr>
        <w:t>System.Collections.Stack</w:t>
      </w:r>
      <w:proofErr w:type="spellEnd"/>
      <w:proofErr w:type="gramEnd"/>
      <w:r w:rsidR="00DE7CCE" w:rsidRPr="00423ABD">
        <w:t xml:space="preserve"> </w:t>
      </w:r>
      <w:r w:rsidRPr="00423ABD">
        <w:t>class</w:t>
      </w:r>
      <w:r w:rsidR="00DE7CCE" w:rsidRPr="00423ABD">
        <w:t xml:space="preserve"> </w:t>
      </w:r>
      <w:r w:rsidRPr="00423ABD">
        <w:t>for</w:t>
      </w:r>
      <w:r w:rsidR="00DE7CCE" w:rsidRPr="00423ABD">
        <w:t xml:space="preserve"> </w:t>
      </w:r>
      <w:r w:rsidRPr="00423ABD">
        <w:t>undo</w:t>
      </w:r>
      <w:r w:rsidR="00DE7CCE" w:rsidRPr="00423ABD">
        <w:t xml:space="preserve"> </w:t>
      </w:r>
      <w:r w:rsidRPr="00423ABD">
        <w:t>operations</w:t>
      </w:r>
      <w:r w:rsidR="00DE7CCE" w:rsidRPr="00423ABD">
        <w:t xml:space="preserve"> </w:t>
      </w:r>
      <w:r w:rsidRPr="00423ABD">
        <w:t>within</w:t>
      </w:r>
      <w:r w:rsidR="00DE7CCE" w:rsidRPr="00423ABD">
        <w:t xml:space="preserve"> </w:t>
      </w:r>
      <w:r w:rsidRPr="00423ABD">
        <w:t>a</w:t>
      </w:r>
      <w:r w:rsidR="00DE7CCE" w:rsidRPr="00423ABD">
        <w:t xml:space="preserve"> </w:t>
      </w:r>
      <w:r w:rsidRPr="00423ABD">
        <w:t>program</w:t>
      </w:r>
      <w:r w:rsidR="00DE7CCE" w:rsidRPr="00423ABD">
        <w:t xml:space="preserve"> </w:t>
      </w:r>
      <w:r w:rsidR="00B6639B" w:rsidRPr="00423ABD">
        <w:t>that</w:t>
      </w:r>
      <w:r w:rsidR="00DE7CCE" w:rsidRPr="00423ABD">
        <w:t xml:space="preserve"> </w:t>
      </w:r>
      <w:r w:rsidRPr="00423ABD">
        <w:t>simulates</w:t>
      </w:r>
      <w:r w:rsidR="00DE7CCE" w:rsidRPr="00423ABD">
        <w:t xml:space="preserve"> </w:t>
      </w:r>
      <w:r w:rsidRPr="00423ABD">
        <w:t>the</w:t>
      </w:r>
      <w:r w:rsidR="00DE7CCE" w:rsidRPr="00423ABD">
        <w:t xml:space="preserve"> </w:t>
      </w:r>
      <w:r w:rsidRPr="00423ABD">
        <w:t>Etch</w:t>
      </w:r>
      <w:r w:rsidR="00DE7CCE" w:rsidRPr="00423ABD">
        <w:t xml:space="preserve"> </w:t>
      </w:r>
      <w:r w:rsidRPr="00423ABD">
        <w:t>A</w:t>
      </w:r>
      <w:r w:rsidR="00DE7CCE" w:rsidRPr="00423ABD">
        <w:t xml:space="preserve"> </w:t>
      </w:r>
      <w:r w:rsidRPr="00423ABD">
        <w:t>Sketch</w:t>
      </w:r>
      <w:r w:rsidR="00DE7CCE" w:rsidRPr="00423ABD">
        <w:t xml:space="preserve"> </w:t>
      </w:r>
      <w:r w:rsidRPr="00423ABD">
        <w:t>game.</w:t>
      </w:r>
    </w:p>
    <w:p w14:paraId="7E067288" w14:textId="611C4C79"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2:</w:t>
      </w:r>
      <w:r w:rsidR="00B15BD3" w:rsidRPr="00423ABD">
        <w:t> </w:t>
      </w:r>
      <w:r w:rsidR="00B15BD3" w:rsidRPr="00423ABD">
        <w:t>Supporting</w:t>
      </w:r>
      <w:r w:rsidR="00DE7CCE" w:rsidRPr="00423ABD">
        <w:t xml:space="preserve"> </w:t>
      </w:r>
      <w:r w:rsidR="00B15BD3" w:rsidRPr="00423ABD">
        <w:t>Undo</w:t>
      </w:r>
      <w:r w:rsidR="00DE7CCE" w:rsidRPr="00423ABD">
        <w:t xml:space="preserve"> </w:t>
      </w:r>
      <w:r w:rsidR="00B15BD3" w:rsidRPr="00423ABD">
        <w:t>in</w:t>
      </w:r>
      <w:r w:rsidR="00DE7CCE" w:rsidRPr="00423ABD">
        <w:t xml:space="preserve"> </w:t>
      </w:r>
      <w:r w:rsidR="00B15BD3" w:rsidRPr="00423ABD">
        <w:t>a</w:t>
      </w:r>
      <w:r w:rsidR="00DE7CCE" w:rsidRPr="00423ABD">
        <w:t xml:space="preserve"> </w:t>
      </w:r>
      <w:r w:rsidR="00B15BD3" w:rsidRPr="00423ABD">
        <w:t>Program</w:t>
      </w:r>
      <w:r w:rsidR="00DE7CCE" w:rsidRPr="00423ABD">
        <w:t xml:space="preserve"> </w:t>
      </w:r>
      <w:r w:rsidR="00B15BD3" w:rsidRPr="00423ABD">
        <w:t>Similar</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t>Etch</w:t>
      </w:r>
      <w:r w:rsidR="00DE7CCE" w:rsidRPr="00423ABD">
        <w:t xml:space="preserve"> </w:t>
      </w:r>
      <w:r w:rsidR="00B15BD3" w:rsidRPr="00423ABD">
        <w:t>A</w:t>
      </w:r>
      <w:r w:rsidR="00DE7CCE" w:rsidRPr="00423ABD">
        <w:t xml:space="preserve"> </w:t>
      </w:r>
      <w:r w:rsidR="00B15BD3" w:rsidRPr="00423ABD">
        <w:t>Sketch</w:t>
      </w:r>
      <w:r w:rsidR="00DE7CCE" w:rsidRPr="00423ABD">
        <w:t xml:space="preserve"> </w:t>
      </w:r>
      <w:r w:rsidR="00B15BD3" w:rsidRPr="00423ABD">
        <w:t>Game</w:t>
      </w:r>
    </w:p>
    <w:p w14:paraId="22A45CA3" w14:textId="275D8154" w:rsidR="00FA02C3" w:rsidRPr="00423ABD" w:rsidRDefault="00B15BD3" w:rsidP="009E7A29">
      <w:pPr>
        <w:pStyle w:val="CDTFIRST"/>
      </w:pPr>
      <w:r w:rsidRPr="00423ABD">
        <w:rPr>
          <w:rStyle w:val="CPKeyword"/>
        </w:rPr>
        <w:t>using</w:t>
      </w:r>
      <w:r w:rsidR="00DE7CCE" w:rsidRPr="008D2ADC">
        <w:rPr>
          <w:rFonts w:cs="Consolas"/>
          <w:w w:val="101"/>
        </w:rPr>
        <w:t xml:space="preserve"> </w:t>
      </w:r>
      <w:proofErr w:type="spellStart"/>
      <w:r w:rsidRPr="00423ABD">
        <w:t>System.Collections</w:t>
      </w:r>
      <w:proofErr w:type="spellEnd"/>
      <w:r w:rsidRPr="00423ABD">
        <w:t>;</w:t>
      </w:r>
    </w:p>
    <w:p w14:paraId="16829B14" w14:textId="08C33A9D" w:rsidR="00FA02C3" w:rsidRPr="00423ABD" w:rsidRDefault="00B15BD3" w:rsidP="009E7A29">
      <w:pPr>
        <w:pStyle w:val="CDTMID"/>
      </w:pPr>
      <w:r w:rsidRPr="00423ABD">
        <w:rPr>
          <w:rStyle w:val="CPKeyword"/>
        </w:rPr>
        <w:t>class</w:t>
      </w:r>
      <w:r w:rsidR="00DE7CCE" w:rsidRPr="00423ABD">
        <w:t xml:space="preserve"> </w:t>
      </w:r>
      <w:r w:rsidRPr="00423ABD">
        <w:t>Program</w:t>
      </w:r>
    </w:p>
    <w:p w14:paraId="2B841B25" w14:textId="77777777" w:rsidR="00FA02C3" w:rsidRPr="00423ABD" w:rsidRDefault="00B15BD3" w:rsidP="009E7A29">
      <w:pPr>
        <w:pStyle w:val="CDTMID"/>
      </w:pPr>
      <w:r w:rsidRPr="00423ABD">
        <w:t>{</w:t>
      </w:r>
    </w:p>
    <w:p w14:paraId="06121BDC" w14:textId="0EB795A7"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7FC369FC" w14:textId="77777777" w:rsidR="00FA02C3" w:rsidRPr="00423ABD" w:rsidRDefault="00FA02C3" w:rsidP="009E7A29">
      <w:pPr>
        <w:pStyle w:val="CDTMID"/>
      </w:pPr>
    </w:p>
    <w:p w14:paraId="06C5E90D" w14:textId="177FD3AE"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void</w:t>
      </w:r>
      <w:r w:rsidRPr="00423ABD">
        <w:t xml:space="preserve"> </w:t>
      </w:r>
      <w:proofErr w:type="gramStart"/>
      <w:r w:rsidR="00B15BD3" w:rsidRPr="00423ABD">
        <w:t>Sketch(</w:t>
      </w:r>
      <w:proofErr w:type="gramEnd"/>
      <w:r w:rsidR="00B15BD3" w:rsidRPr="00423ABD">
        <w:t>)</w:t>
      </w:r>
    </w:p>
    <w:p w14:paraId="718A5EFA" w14:textId="12D7ADF1" w:rsidR="00FA02C3" w:rsidRPr="00423ABD" w:rsidRDefault="00DE7CCE" w:rsidP="009E7A29">
      <w:pPr>
        <w:pStyle w:val="CDTMID"/>
      </w:pPr>
      <w:r w:rsidRPr="00423ABD">
        <w:t xml:space="preserve">  </w:t>
      </w:r>
      <w:r w:rsidR="00B15BD3" w:rsidRPr="00423ABD">
        <w:t>{</w:t>
      </w:r>
    </w:p>
    <w:p w14:paraId="646A930E" w14:textId="5A3ECC68" w:rsidR="00FA02C3" w:rsidRPr="00423ABD" w:rsidRDefault="00DE7CCE" w:rsidP="009E7A29">
      <w:pPr>
        <w:pStyle w:val="CDTMID"/>
      </w:pPr>
      <w:r w:rsidRPr="00423ABD">
        <w:t xml:space="preserve">      </w:t>
      </w:r>
      <w:r w:rsidR="00B15BD3" w:rsidRPr="00423ABD">
        <w:t>Stack</w:t>
      </w:r>
      <w:r w:rsidRPr="00423ABD">
        <w:t xml:space="preserve"> </w:t>
      </w:r>
      <w:r w:rsidR="00B15BD3" w:rsidRPr="00423ABD">
        <w:t>path</w:t>
      </w:r>
      <w:r w:rsidRPr="00423ABD">
        <w:t xml:space="preserve"> </w:t>
      </w:r>
      <w:r w:rsidR="00B15BD3" w:rsidRPr="00423ABD">
        <w:t>=</w:t>
      </w:r>
      <w:r w:rsidRPr="00423ABD">
        <w:t xml:space="preserve"> </w:t>
      </w:r>
      <w:r w:rsidR="00B15BD3" w:rsidRPr="00423ABD">
        <w:rPr>
          <w:rStyle w:val="CPKeyword"/>
        </w:rPr>
        <w:t>new</w:t>
      </w:r>
      <w:r w:rsidRPr="00423ABD">
        <w:t xml:space="preserve"> </w:t>
      </w:r>
      <w:proofErr w:type="gramStart"/>
      <w:r w:rsidR="00B15BD3" w:rsidRPr="00423ABD">
        <w:t>Stack(</w:t>
      </w:r>
      <w:proofErr w:type="gramEnd"/>
      <w:r w:rsidR="00B15BD3" w:rsidRPr="00423ABD">
        <w:t>);</w:t>
      </w:r>
    </w:p>
    <w:p w14:paraId="67987233" w14:textId="50A5F6AF" w:rsidR="00FA02C3" w:rsidRPr="00423ABD" w:rsidRDefault="00DE7CCE" w:rsidP="009E7A29">
      <w:pPr>
        <w:pStyle w:val="CDTMID"/>
      </w:pPr>
      <w:r w:rsidRPr="00423ABD">
        <w:t xml:space="preserve">      </w:t>
      </w:r>
      <w:r w:rsidR="00B15BD3" w:rsidRPr="00423ABD">
        <w:t>Cell</w:t>
      </w:r>
      <w:r w:rsidRPr="00423ABD">
        <w:t xml:space="preserve"> </w:t>
      </w:r>
      <w:proofErr w:type="spellStart"/>
      <w:r w:rsidR="00B15BD3" w:rsidRPr="00423ABD">
        <w:t>currentPosition</w:t>
      </w:r>
      <w:proofErr w:type="spellEnd"/>
      <w:r w:rsidR="00B15BD3" w:rsidRPr="00423ABD">
        <w:t>;</w:t>
      </w:r>
    </w:p>
    <w:p w14:paraId="5E6200DE" w14:textId="7B2C4F7E" w:rsidR="00FA02C3" w:rsidRPr="00423ABD" w:rsidRDefault="00DE7CCE" w:rsidP="009E7A29">
      <w:pPr>
        <w:pStyle w:val="CDTMID"/>
      </w:pPr>
      <w:r w:rsidRPr="00423ABD">
        <w:t xml:space="preserve">      </w:t>
      </w:r>
      <w:proofErr w:type="spellStart"/>
      <w:r w:rsidR="00B15BD3" w:rsidRPr="00423ABD">
        <w:t>ConsoleKeyInfo</w:t>
      </w:r>
      <w:proofErr w:type="spellEnd"/>
      <w:r w:rsidRPr="00423ABD">
        <w:t xml:space="preserve"> </w:t>
      </w:r>
      <w:proofErr w:type="gramStart"/>
      <w:r w:rsidR="00B15BD3" w:rsidRPr="00423ABD">
        <w:t>key;</w:t>
      </w:r>
      <w:r w:rsidRPr="00423ABD">
        <w:t xml:space="preserve">  </w:t>
      </w:r>
      <w:r w:rsidR="00B15BD3" w:rsidRPr="00423ABD">
        <w:rPr>
          <w:rStyle w:val="CPComment"/>
        </w:rPr>
        <w:t>/</w:t>
      </w:r>
      <w:proofErr w:type="gramEnd"/>
      <w:r w:rsidR="00B15BD3" w:rsidRPr="00423ABD">
        <w:rPr>
          <w:rStyle w:val="CPComment"/>
        </w:rPr>
        <w:t>/</w:t>
      </w:r>
      <w:r w:rsidRPr="00423ABD">
        <w:rPr>
          <w:rStyle w:val="CPComment"/>
        </w:rPr>
        <w:t xml:space="preserve"> </w:t>
      </w:r>
      <w:r w:rsidR="00B15BD3" w:rsidRPr="00423ABD">
        <w:rPr>
          <w:rStyle w:val="CPComment"/>
        </w:rPr>
        <w:t>Added</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C#</w:t>
      </w:r>
      <w:r w:rsidRPr="00423ABD">
        <w:rPr>
          <w:rStyle w:val="CPComment"/>
        </w:rPr>
        <w:t xml:space="preserve"> </w:t>
      </w:r>
      <w:r w:rsidR="00B15BD3" w:rsidRPr="00423ABD">
        <w:rPr>
          <w:rStyle w:val="CPComment"/>
        </w:rPr>
        <w:t>2.0</w:t>
      </w:r>
    </w:p>
    <w:p w14:paraId="70C82587" w14:textId="77777777" w:rsidR="00FA02C3" w:rsidRPr="00423ABD" w:rsidRDefault="00FA02C3" w:rsidP="009E7A29">
      <w:pPr>
        <w:pStyle w:val="CDTMID"/>
      </w:pPr>
    </w:p>
    <w:p w14:paraId="4954A6ED" w14:textId="6D8C9120" w:rsidR="00FA02C3" w:rsidRPr="00423ABD" w:rsidRDefault="00DE7CCE" w:rsidP="009E7A29">
      <w:pPr>
        <w:pStyle w:val="CDTMID"/>
        <w:rPr>
          <w:rStyle w:val="CPKeyword"/>
        </w:rPr>
      </w:pPr>
      <w:r w:rsidRPr="00423ABD">
        <w:t xml:space="preserve">      </w:t>
      </w:r>
      <w:r w:rsidR="00B15BD3" w:rsidRPr="00423ABD">
        <w:rPr>
          <w:rStyle w:val="CPKeyword"/>
        </w:rPr>
        <w:t>do</w:t>
      </w:r>
    </w:p>
    <w:p w14:paraId="4F94A7BD" w14:textId="307BB908" w:rsidR="00FA02C3" w:rsidRPr="00423ABD" w:rsidRDefault="00DE7CCE" w:rsidP="009E7A29">
      <w:pPr>
        <w:pStyle w:val="CDTMID"/>
      </w:pPr>
      <w:r w:rsidRPr="00423ABD">
        <w:t xml:space="preserve">      </w:t>
      </w:r>
      <w:r w:rsidR="00B15BD3" w:rsidRPr="00423ABD">
        <w:t>{</w:t>
      </w:r>
    </w:p>
    <w:p w14:paraId="14F3EF1B" w14:textId="1523EC37"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Etch</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direction</w:t>
      </w:r>
      <w:r w:rsidRPr="00423ABD">
        <w:rPr>
          <w:rStyle w:val="CPComment"/>
        </w:rPr>
        <w:t xml:space="preserve"> </w:t>
      </w:r>
      <w:r w:rsidR="00B15BD3" w:rsidRPr="00423ABD">
        <w:rPr>
          <w:rStyle w:val="CPComment"/>
        </w:rPr>
        <w:t>indicated</w:t>
      </w:r>
      <w:r w:rsidRPr="00423ABD">
        <w:rPr>
          <w:rStyle w:val="CPComment"/>
        </w:rPr>
        <w:t xml:space="preserve"> </w:t>
      </w:r>
      <w:r w:rsidR="00B15BD3" w:rsidRPr="00423ABD">
        <w:rPr>
          <w:rStyle w:val="CPComment"/>
        </w:rPr>
        <w:t>by</w:t>
      </w:r>
      <w:r w:rsidRPr="00423ABD">
        <w:rPr>
          <w:rStyle w:val="CPComment"/>
        </w:rPr>
        <w:t xml:space="preserve"> </w:t>
      </w:r>
      <w:r w:rsidR="00B15BD3" w:rsidRPr="00423ABD">
        <w:rPr>
          <w:rStyle w:val="CPComment"/>
        </w:rPr>
        <w:t>the</w:t>
      </w:r>
    </w:p>
    <w:p w14:paraId="6D28926F" w14:textId="48A85A79"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arrow</w:t>
      </w:r>
      <w:r w:rsidRPr="00423ABD">
        <w:rPr>
          <w:rStyle w:val="CPComment"/>
        </w:rPr>
        <w:t xml:space="preserve"> </w:t>
      </w:r>
      <w:r w:rsidR="00B15BD3" w:rsidRPr="00423ABD">
        <w:rPr>
          <w:rStyle w:val="CPComment"/>
        </w:rPr>
        <w:t>keys</w:t>
      </w:r>
      <w:r w:rsidRPr="00423ABD">
        <w:rPr>
          <w:rStyle w:val="CPComment"/>
        </w:rPr>
        <w:t xml:space="preserve"> </w:t>
      </w:r>
      <w:r w:rsidR="00B15BD3" w:rsidRPr="00423ABD">
        <w:rPr>
          <w:rStyle w:val="CPComment"/>
        </w:rPr>
        <w:t>that</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user</w:t>
      </w:r>
      <w:r w:rsidRPr="00423ABD">
        <w:rPr>
          <w:rStyle w:val="CPComment"/>
        </w:rPr>
        <w:t xml:space="preserve"> </w:t>
      </w:r>
      <w:r w:rsidR="00B15BD3" w:rsidRPr="00423ABD">
        <w:rPr>
          <w:rStyle w:val="CPComment"/>
        </w:rPr>
        <w:t>enters</w:t>
      </w:r>
    </w:p>
    <w:p w14:paraId="48868BEF" w14:textId="5D1744AB" w:rsidR="00FA02C3" w:rsidRPr="00423ABD" w:rsidRDefault="00DE7CCE" w:rsidP="009E7A29">
      <w:pPr>
        <w:pStyle w:val="CDTMID"/>
      </w:pPr>
      <w:r w:rsidRPr="00423ABD">
        <w:t xml:space="preserve">          </w:t>
      </w:r>
      <w:r w:rsidR="00B15BD3" w:rsidRPr="00423ABD">
        <w:t>key</w:t>
      </w:r>
      <w:r w:rsidRPr="00423ABD">
        <w:t xml:space="preserve"> </w:t>
      </w:r>
      <w:r w:rsidR="00B15BD3" w:rsidRPr="00423ABD">
        <w:t>=</w:t>
      </w:r>
      <w:r w:rsidRPr="00423ABD">
        <w:t xml:space="preserve"> </w:t>
      </w:r>
      <w:proofErr w:type="gramStart"/>
      <w:r w:rsidR="00B15BD3" w:rsidRPr="00423ABD">
        <w:t>Move(</w:t>
      </w:r>
      <w:proofErr w:type="gramEnd"/>
      <w:r w:rsidR="00B15BD3" w:rsidRPr="00423ABD">
        <w:t>);</w:t>
      </w:r>
    </w:p>
    <w:p w14:paraId="6CB320F8" w14:textId="77777777" w:rsidR="00FA02C3" w:rsidRPr="00423ABD" w:rsidRDefault="00FA02C3" w:rsidP="009E7A29">
      <w:pPr>
        <w:pStyle w:val="CDTMID"/>
      </w:pPr>
    </w:p>
    <w:p w14:paraId="2F04BF6F" w14:textId="2AD00AE3" w:rsidR="00FA02C3" w:rsidRPr="00423ABD" w:rsidRDefault="00DE7CCE" w:rsidP="009E7A29">
      <w:pPr>
        <w:pStyle w:val="CDTMID"/>
      </w:pPr>
      <w:r w:rsidRPr="00423ABD">
        <w:t xml:space="preserve">          </w:t>
      </w:r>
      <w:r w:rsidR="00B15BD3" w:rsidRPr="00423ABD">
        <w:rPr>
          <w:rStyle w:val="CPKeyword"/>
        </w:rPr>
        <w:t>switch</w:t>
      </w:r>
      <w:r w:rsidRPr="00423ABD">
        <w:t xml:space="preserve"> </w:t>
      </w:r>
      <w:r w:rsidR="00B15BD3" w:rsidRPr="00423ABD">
        <w:t>(</w:t>
      </w:r>
      <w:proofErr w:type="spellStart"/>
      <w:proofErr w:type="gramStart"/>
      <w:r w:rsidR="00B15BD3" w:rsidRPr="00423ABD">
        <w:t>key.Key</w:t>
      </w:r>
      <w:proofErr w:type="spellEnd"/>
      <w:proofErr w:type="gramEnd"/>
      <w:r w:rsidR="00B15BD3" w:rsidRPr="00423ABD">
        <w:t>)</w:t>
      </w:r>
    </w:p>
    <w:p w14:paraId="6430CA2E" w14:textId="5A193683" w:rsidR="00FA02C3" w:rsidRPr="00423ABD" w:rsidRDefault="00DE7CCE" w:rsidP="009E7A29">
      <w:pPr>
        <w:pStyle w:val="CDTMID"/>
      </w:pPr>
      <w:r w:rsidRPr="00423ABD">
        <w:lastRenderedPageBreak/>
        <w:t xml:space="preserve">          </w:t>
      </w:r>
      <w:r w:rsidR="00B15BD3" w:rsidRPr="00423ABD">
        <w:t>{</w:t>
      </w:r>
    </w:p>
    <w:p w14:paraId="3EC94424" w14:textId="415BA73D" w:rsidR="00FA02C3" w:rsidRPr="00423ABD" w:rsidRDefault="00DE7CCE" w:rsidP="009E7A29">
      <w:pPr>
        <w:pStyle w:val="CDTMID"/>
      </w:pPr>
      <w:r w:rsidRPr="00423ABD">
        <w:t xml:space="preserve">              </w:t>
      </w:r>
      <w:r w:rsidR="00B15BD3" w:rsidRPr="00423ABD">
        <w:rPr>
          <w:rStyle w:val="CPKeyword"/>
        </w:rPr>
        <w:t>case</w:t>
      </w:r>
      <w:r w:rsidRPr="00423ABD">
        <w:t xml:space="preserve"> </w:t>
      </w:r>
      <w:proofErr w:type="spellStart"/>
      <w:r w:rsidR="00B15BD3" w:rsidRPr="00423ABD">
        <w:t>ConsoleKey.Z</w:t>
      </w:r>
      <w:proofErr w:type="spellEnd"/>
      <w:r w:rsidR="00B15BD3" w:rsidRPr="00423ABD">
        <w:t>:</w:t>
      </w:r>
    </w:p>
    <w:p w14:paraId="4A47F577" w14:textId="6B6708E8"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Undo</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previous</w:t>
      </w:r>
      <w:r w:rsidRPr="00423ABD">
        <w:rPr>
          <w:rStyle w:val="CPComment"/>
        </w:rPr>
        <w:t xml:space="preserve"> </w:t>
      </w:r>
      <w:r w:rsidR="00B15BD3" w:rsidRPr="00423ABD">
        <w:rPr>
          <w:rStyle w:val="CPComment"/>
        </w:rPr>
        <w:t>Move</w:t>
      </w:r>
    </w:p>
    <w:p w14:paraId="45A0AEA5" w14:textId="533F71E6"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w:t>
      </w:r>
      <w:proofErr w:type="spellStart"/>
      <w:proofErr w:type="gramStart"/>
      <w:r w:rsidR="00B15BD3" w:rsidRPr="00423ABD">
        <w:t>path.Count</w:t>
      </w:r>
      <w:proofErr w:type="spellEnd"/>
      <w:proofErr w:type="gramEnd"/>
      <w:r w:rsidRPr="00423ABD">
        <w:t xml:space="preserve"> </w:t>
      </w:r>
      <w:r w:rsidR="00B15BD3" w:rsidRPr="00423ABD">
        <w:t>&gt;=</w:t>
      </w:r>
      <w:r w:rsidRPr="00423ABD">
        <w:t xml:space="preserve"> </w:t>
      </w:r>
      <w:r w:rsidR="00B15BD3" w:rsidRPr="00423ABD">
        <w:t>1)</w:t>
      </w:r>
    </w:p>
    <w:p w14:paraId="4058D6AB" w14:textId="60A3D7EC" w:rsidR="00FA02C3" w:rsidRPr="00423ABD" w:rsidRDefault="00DE7CCE" w:rsidP="009E7A29">
      <w:pPr>
        <w:pStyle w:val="CDTMID"/>
      </w:pPr>
      <w:r w:rsidRPr="00423ABD">
        <w:t xml:space="preserve">                  </w:t>
      </w:r>
      <w:r w:rsidR="00B15BD3" w:rsidRPr="00423ABD">
        <w:t>{</w:t>
      </w:r>
    </w:p>
    <w:p w14:paraId="2B303916" w14:textId="16BE7FDA" w:rsidR="00FA02C3" w:rsidRPr="00423ABD" w:rsidRDefault="00DE7CCE" w:rsidP="009E7A29">
      <w:pPr>
        <w:pStyle w:val="CDTMID"/>
        <w:shd w:val="clear" w:color="auto" w:fill="F2F2F2" w:themeFill="background1" w:themeFillShade="F2"/>
      </w:pPr>
      <w:r w:rsidRPr="00423ABD">
        <w:t xml:space="preserve">                      </w:t>
      </w:r>
      <w:proofErr w:type="spellStart"/>
      <w:r w:rsidR="00B15BD3" w:rsidRPr="00423ABD">
        <w:t>currentPosition</w:t>
      </w:r>
      <w:proofErr w:type="spellEnd"/>
      <w:r w:rsidRPr="00423ABD">
        <w:t xml:space="preserve"> </w:t>
      </w:r>
      <w:r w:rsidR="00B15BD3" w:rsidRPr="00423ABD">
        <w:t>=</w:t>
      </w:r>
      <w:r w:rsidRPr="00423ABD">
        <w:t xml:space="preserve"> </w:t>
      </w:r>
      <w:r w:rsidR="00B15BD3" w:rsidRPr="00423ABD">
        <w:t>(Cell)</w:t>
      </w:r>
      <w:proofErr w:type="spellStart"/>
      <w:proofErr w:type="gramStart"/>
      <w:r w:rsidR="00B15BD3" w:rsidRPr="00423ABD">
        <w:t>path.Pop</w:t>
      </w:r>
      <w:proofErr w:type="spellEnd"/>
      <w:proofErr w:type="gramEnd"/>
      <w:r w:rsidR="00B15BD3" w:rsidRPr="00423ABD">
        <w:t>();</w:t>
      </w:r>
    </w:p>
    <w:p w14:paraId="740AC819" w14:textId="20E89A96" w:rsidR="00FA02C3" w:rsidRPr="00423ABD" w:rsidRDefault="00DE7CCE" w:rsidP="009E7A29">
      <w:pPr>
        <w:pStyle w:val="CDTMID"/>
      </w:pPr>
      <w:r w:rsidRPr="00423ABD">
        <w:t xml:space="preserve">                      </w:t>
      </w:r>
      <w:proofErr w:type="spellStart"/>
      <w:r w:rsidR="00B15BD3" w:rsidRPr="00423ABD">
        <w:t>Console.SetCursorPosition</w:t>
      </w:r>
      <w:proofErr w:type="spellEnd"/>
      <w:r w:rsidR="00B15BD3" w:rsidRPr="00423ABD">
        <w:t>(</w:t>
      </w:r>
    </w:p>
    <w:p w14:paraId="5CAB4F61" w14:textId="1BDA0F06" w:rsidR="00FA02C3" w:rsidRPr="00423ABD" w:rsidRDefault="00DE7CCE" w:rsidP="009E7A29">
      <w:pPr>
        <w:pStyle w:val="CDTMID"/>
      </w:pPr>
      <w:r w:rsidRPr="00423ABD">
        <w:t xml:space="preserve">                          </w:t>
      </w:r>
      <w:proofErr w:type="spellStart"/>
      <w:r w:rsidR="00B15BD3" w:rsidRPr="00423ABD">
        <w:t>currentPosition.X</w:t>
      </w:r>
      <w:proofErr w:type="spellEnd"/>
      <w:r w:rsidR="00B15BD3" w:rsidRPr="00423ABD">
        <w:t>,</w:t>
      </w:r>
      <w:r w:rsidRPr="00423ABD">
        <w:t xml:space="preserve"> </w:t>
      </w:r>
      <w:proofErr w:type="spellStart"/>
      <w:r w:rsidR="00B15BD3" w:rsidRPr="00423ABD">
        <w:t>currentPosition.Y</w:t>
      </w:r>
      <w:proofErr w:type="spellEnd"/>
      <w:r w:rsidR="00B15BD3" w:rsidRPr="00423ABD">
        <w:t>);</w:t>
      </w:r>
    </w:p>
    <w:p w14:paraId="33113673" w14:textId="21015325" w:rsidR="00FA02C3" w:rsidRPr="00423ABD" w:rsidRDefault="00DE7CCE" w:rsidP="009E7A29">
      <w:pPr>
        <w:pStyle w:val="CDTMID"/>
      </w:pPr>
      <w:r w:rsidRPr="00423ABD">
        <w:t xml:space="preserve">                      </w:t>
      </w:r>
      <w:proofErr w:type="gramStart"/>
      <w:r w:rsidR="00B15BD3" w:rsidRPr="00423ABD">
        <w:t>Undo(</w:t>
      </w:r>
      <w:proofErr w:type="gramEnd"/>
      <w:r w:rsidR="00B15BD3" w:rsidRPr="00423ABD">
        <w:t>);</w:t>
      </w:r>
    </w:p>
    <w:p w14:paraId="36629712" w14:textId="5F4BDBB2" w:rsidR="00FA02C3" w:rsidRPr="00423ABD" w:rsidRDefault="00DE7CCE" w:rsidP="009E7A29">
      <w:pPr>
        <w:pStyle w:val="CDTMID"/>
      </w:pPr>
      <w:r w:rsidRPr="00423ABD">
        <w:t xml:space="preserve">                  </w:t>
      </w:r>
      <w:r w:rsidR="00B15BD3" w:rsidRPr="00423ABD">
        <w:t>}</w:t>
      </w:r>
    </w:p>
    <w:p w14:paraId="7F4A5757" w14:textId="1370F95B"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6205A196" w14:textId="77777777" w:rsidR="00FA02C3" w:rsidRPr="00423ABD" w:rsidRDefault="00FA02C3" w:rsidP="009E7A29">
      <w:pPr>
        <w:pStyle w:val="CDTMID"/>
      </w:pPr>
    </w:p>
    <w:p w14:paraId="0D14D06F" w14:textId="6E5F37CD" w:rsidR="00FA02C3" w:rsidRPr="00423ABD" w:rsidRDefault="00DE7CCE" w:rsidP="009E7A29">
      <w:pPr>
        <w:pStyle w:val="CDTMID"/>
      </w:pPr>
      <w:r w:rsidRPr="00423ABD">
        <w:t xml:space="preserve">              </w:t>
      </w:r>
      <w:r w:rsidR="00B15BD3" w:rsidRPr="00423ABD">
        <w:rPr>
          <w:rStyle w:val="CPKeyword"/>
        </w:rPr>
        <w:t>case</w:t>
      </w:r>
      <w:r w:rsidRPr="00423ABD">
        <w:t xml:space="preserve"> </w:t>
      </w:r>
      <w:proofErr w:type="spellStart"/>
      <w:r w:rsidR="00B15BD3" w:rsidRPr="00423ABD">
        <w:t>ConsoleKey.DownArrow</w:t>
      </w:r>
      <w:proofErr w:type="spellEnd"/>
      <w:r w:rsidR="00B15BD3" w:rsidRPr="00423ABD">
        <w:t>:</w:t>
      </w:r>
    </w:p>
    <w:p w14:paraId="728CFD1A" w14:textId="6407DEE5" w:rsidR="00FA02C3" w:rsidRPr="00423ABD" w:rsidRDefault="00DE7CCE" w:rsidP="009E7A29">
      <w:pPr>
        <w:pStyle w:val="CDTMID"/>
      </w:pPr>
      <w:r w:rsidRPr="00423ABD">
        <w:t xml:space="preserve">              </w:t>
      </w:r>
      <w:r w:rsidR="00B15BD3" w:rsidRPr="00423ABD">
        <w:rPr>
          <w:rStyle w:val="CPKeyword"/>
        </w:rPr>
        <w:t>case</w:t>
      </w:r>
      <w:r w:rsidRPr="00423ABD">
        <w:t xml:space="preserve"> </w:t>
      </w:r>
      <w:proofErr w:type="spellStart"/>
      <w:r w:rsidR="00B15BD3" w:rsidRPr="00423ABD">
        <w:t>ConsoleKey.UpArrow</w:t>
      </w:r>
      <w:proofErr w:type="spellEnd"/>
      <w:r w:rsidR="00B15BD3" w:rsidRPr="00423ABD">
        <w:t>:</w:t>
      </w:r>
    </w:p>
    <w:p w14:paraId="25D6B2ED" w14:textId="68C5ED1E" w:rsidR="00FA02C3" w:rsidRPr="00423ABD" w:rsidRDefault="00DE7CCE" w:rsidP="009E7A29">
      <w:pPr>
        <w:pStyle w:val="CDTMID"/>
      </w:pPr>
      <w:r w:rsidRPr="00423ABD">
        <w:t xml:space="preserve">              </w:t>
      </w:r>
      <w:r w:rsidR="00B15BD3" w:rsidRPr="00423ABD">
        <w:rPr>
          <w:rStyle w:val="CPKeyword"/>
        </w:rPr>
        <w:t>case</w:t>
      </w:r>
      <w:r w:rsidRPr="00423ABD">
        <w:t xml:space="preserve"> </w:t>
      </w:r>
      <w:proofErr w:type="spellStart"/>
      <w:r w:rsidR="00B15BD3" w:rsidRPr="00423ABD">
        <w:t>ConsoleKey.LeftArrow</w:t>
      </w:r>
      <w:proofErr w:type="spellEnd"/>
      <w:r w:rsidR="00B15BD3" w:rsidRPr="00423ABD">
        <w:t>:</w:t>
      </w:r>
    </w:p>
    <w:p w14:paraId="389AF7E7" w14:textId="26824F59" w:rsidR="00FA02C3" w:rsidRPr="00423ABD" w:rsidRDefault="00DE7CCE" w:rsidP="009E7A29">
      <w:pPr>
        <w:pStyle w:val="CDTMID"/>
      </w:pPr>
      <w:r w:rsidRPr="00423ABD">
        <w:t xml:space="preserve">              </w:t>
      </w:r>
      <w:r w:rsidR="00B15BD3" w:rsidRPr="00423ABD">
        <w:rPr>
          <w:rStyle w:val="CPKeyword"/>
        </w:rPr>
        <w:t>case</w:t>
      </w:r>
      <w:r w:rsidRPr="00423ABD">
        <w:t xml:space="preserve"> </w:t>
      </w:r>
      <w:proofErr w:type="spellStart"/>
      <w:r w:rsidR="00B15BD3" w:rsidRPr="00423ABD">
        <w:t>ConsoleKey.RightArrow</w:t>
      </w:r>
      <w:proofErr w:type="spellEnd"/>
      <w:r w:rsidR="00B15BD3" w:rsidRPr="00423ABD">
        <w:t>:</w:t>
      </w:r>
    </w:p>
    <w:p w14:paraId="2C252F89" w14:textId="3E5AB23C"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proofErr w:type="spellStart"/>
      <w:proofErr w:type="gramStart"/>
      <w:r w:rsidR="00B15BD3" w:rsidRPr="00423ABD">
        <w:rPr>
          <w:rStyle w:val="CPComment"/>
        </w:rPr>
        <w:t>SaveState</w:t>
      </w:r>
      <w:proofErr w:type="spellEnd"/>
      <w:r w:rsidR="00B15BD3" w:rsidRPr="00423ABD">
        <w:rPr>
          <w:rStyle w:val="CPComment"/>
        </w:rPr>
        <w:t>(</w:t>
      </w:r>
      <w:proofErr w:type="gramEnd"/>
      <w:r w:rsidR="00B15BD3" w:rsidRPr="00423ABD">
        <w:rPr>
          <w:rStyle w:val="CPComment"/>
        </w:rPr>
        <w:t>)</w:t>
      </w:r>
    </w:p>
    <w:p w14:paraId="299D73B6" w14:textId="1AB26AE6" w:rsidR="00FA02C3" w:rsidRPr="00423ABD" w:rsidRDefault="00DE7CCE" w:rsidP="009E7A29">
      <w:pPr>
        <w:pStyle w:val="CDTMID"/>
      </w:pPr>
      <w:r w:rsidRPr="00423ABD">
        <w:t xml:space="preserve">                  </w:t>
      </w:r>
      <w:proofErr w:type="spellStart"/>
      <w:r w:rsidR="00B15BD3" w:rsidRPr="00423ABD">
        <w:t>currentPosition</w:t>
      </w:r>
      <w:proofErr w:type="spellEnd"/>
      <w:r w:rsidRPr="00423ABD">
        <w:t xml:space="preserve"> </w:t>
      </w:r>
      <w:r w:rsidR="00B15BD3" w:rsidRPr="00423ABD">
        <w:t>=</w:t>
      </w:r>
      <w:r w:rsidRPr="00423ABD">
        <w:t xml:space="preserve"> </w:t>
      </w:r>
      <w:r w:rsidR="00B15BD3" w:rsidRPr="00423ABD">
        <w:rPr>
          <w:rStyle w:val="CPKeyword"/>
        </w:rPr>
        <w:t>new</w:t>
      </w:r>
      <w:r w:rsidRPr="00423ABD">
        <w:t xml:space="preserve"> </w:t>
      </w:r>
      <w:proofErr w:type="gramStart"/>
      <w:r w:rsidR="00B15BD3" w:rsidRPr="00423ABD">
        <w:t>Cell(</w:t>
      </w:r>
      <w:proofErr w:type="gramEnd"/>
    </w:p>
    <w:p w14:paraId="186CD7E6" w14:textId="3CC3A95A" w:rsidR="00FA02C3" w:rsidRPr="00423ABD" w:rsidRDefault="00DE7CCE" w:rsidP="009E7A29">
      <w:pPr>
        <w:pStyle w:val="CDTMID"/>
      </w:pPr>
      <w:r w:rsidRPr="00423ABD">
        <w:t xml:space="preserve">                      </w:t>
      </w:r>
      <w:proofErr w:type="spellStart"/>
      <w:r w:rsidR="00B15BD3" w:rsidRPr="00423ABD">
        <w:t>Console.CursorLeft</w:t>
      </w:r>
      <w:proofErr w:type="spellEnd"/>
      <w:r w:rsidR="00B15BD3" w:rsidRPr="00423ABD">
        <w:t>,</w:t>
      </w:r>
      <w:r w:rsidRPr="00423ABD">
        <w:t xml:space="preserve"> </w:t>
      </w:r>
      <w:proofErr w:type="spellStart"/>
      <w:r w:rsidR="00B15BD3" w:rsidRPr="00423ABD">
        <w:t>Console.CursorTop</w:t>
      </w:r>
      <w:proofErr w:type="spellEnd"/>
      <w:r w:rsidR="00B15BD3" w:rsidRPr="00423ABD">
        <w:t>);</w:t>
      </w:r>
    </w:p>
    <w:p w14:paraId="22A350AC" w14:textId="6EF6AA04" w:rsidR="00FA02C3" w:rsidRPr="00423ABD" w:rsidRDefault="00DE7CCE" w:rsidP="009E7A29">
      <w:pPr>
        <w:pStyle w:val="CDTMID"/>
        <w:shd w:val="clear" w:color="auto" w:fill="F2F2F2" w:themeFill="background1" w:themeFillShade="F2"/>
      </w:pPr>
      <w:r w:rsidRPr="00423ABD">
        <w:t xml:space="preserve">                  </w:t>
      </w:r>
      <w:proofErr w:type="spellStart"/>
      <w:proofErr w:type="gramStart"/>
      <w:r w:rsidR="00B15BD3" w:rsidRPr="00423ABD">
        <w:t>path.Push</w:t>
      </w:r>
      <w:proofErr w:type="spellEnd"/>
      <w:proofErr w:type="gramEnd"/>
      <w:r w:rsidR="00B15BD3" w:rsidRPr="00423ABD">
        <w:t>(</w:t>
      </w:r>
      <w:proofErr w:type="spellStart"/>
      <w:r w:rsidR="00B15BD3" w:rsidRPr="00423ABD">
        <w:t>currentPosition</w:t>
      </w:r>
      <w:proofErr w:type="spellEnd"/>
      <w:r w:rsidR="00B15BD3" w:rsidRPr="00423ABD">
        <w:t>);</w:t>
      </w:r>
    </w:p>
    <w:p w14:paraId="6E5AA036" w14:textId="5EAC6C2E"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25C12DA2" w14:textId="77777777" w:rsidR="00FA02C3" w:rsidRPr="00423ABD" w:rsidRDefault="00FA02C3" w:rsidP="009E7A29">
      <w:pPr>
        <w:pStyle w:val="CDTMID"/>
      </w:pPr>
    </w:p>
    <w:p w14:paraId="7F00569F" w14:textId="4C807E39" w:rsidR="00FA02C3" w:rsidRPr="00423ABD" w:rsidRDefault="00DE7CCE" w:rsidP="009E7A29">
      <w:pPr>
        <w:pStyle w:val="CDTMID"/>
      </w:pPr>
      <w:r w:rsidRPr="00423ABD">
        <w:t xml:space="preserve">              </w:t>
      </w:r>
      <w:r w:rsidR="00B15BD3" w:rsidRPr="00423ABD">
        <w:rPr>
          <w:rStyle w:val="CPKeyword"/>
        </w:rPr>
        <w:t>default</w:t>
      </w:r>
      <w:r w:rsidR="00B15BD3" w:rsidRPr="00423ABD">
        <w:t>:</w:t>
      </w:r>
    </w:p>
    <w:p w14:paraId="4B08097F" w14:textId="2C48688D" w:rsidR="00FA02C3" w:rsidRPr="00423ABD" w:rsidRDefault="00DE7CCE" w:rsidP="009E7A29">
      <w:pPr>
        <w:pStyle w:val="CDTMID"/>
      </w:pPr>
      <w:r w:rsidRPr="00423ABD">
        <w:t xml:space="preserve">                  </w:t>
      </w:r>
      <w:proofErr w:type="spellStart"/>
      <w:r w:rsidR="00B15BD3" w:rsidRPr="00423ABD">
        <w:t>Console.Beep</w:t>
      </w:r>
      <w:proofErr w:type="spellEnd"/>
      <w:r w:rsidR="00B15BD3" w:rsidRPr="00423ABD">
        <w:t>(</w:t>
      </w:r>
      <w:proofErr w:type="gramStart"/>
      <w:r w:rsidR="00B15BD3" w:rsidRPr="00423ABD">
        <w:t>);</w:t>
      </w:r>
      <w:r w:rsidRPr="00423ABD">
        <w:t xml:space="preserve">  </w:t>
      </w:r>
      <w:r w:rsidR="00B15BD3" w:rsidRPr="00423ABD">
        <w:rPr>
          <w:rStyle w:val="CPComment"/>
        </w:rPr>
        <w:t>/</w:t>
      </w:r>
      <w:proofErr w:type="gramEnd"/>
      <w:r w:rsidR="00B15BD3" w:rsidRPr="00423ABD">
        <w:rPr>
          <w:rStyle w:val="CPComment"/>
        </w:rPr>
        <w:t>/</w:t>
      </w:r>
      <w:r w:rsidRPr="00423ABD">
        <w:rPr>
          <w:rStyle w:val="CPComment"/>
        </w:rPr>
        <w:t xml:space="preserve"> </w:t>
      </w:r>
      <w:r w:rsidR="00B15BD3" w:rsidRPr="00423ABD">
        <w:rPr>
          <w:rStyle w:val="CPComment"/>
        </w:rPr>
        <w:t>Added</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C#</w:t>
      </w:r>
      <w:r w:rsidRPr="00423ABD">
        <w:rPr>
          <w:rStyle w:val="CPComment"/>
        </w:rPr>
        <w:t xml:space="preserve"> </w:t>
      </w:r>
      <w:r w:rsidR="00B15BD3" w:rsidRPr="00423ABD">
        <w:rPr>
          <w:rStyle w:val="CPComment"/>
        </w:rPr>
        <w:t>2.0</w:t>
      </w:r>
    </w:p>
    <w:p w14:paraId="0E61312B" w14:textId="27148FB2"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41A804E7" w14:textId="448098BD" w:rsidR="00FA02C3" w:rsidRPr="00423ABD" w:rsidRDefault="00DE7CCE" w:rsidP="009E7A29">
      <w:pPr>
        <w:pStyle w:val="CDTMID"/>
      </w:pPr>
      <w:r w:rsidRPr="00423ABD">
        <w:t xml:space="preserve">          </w:t>
      </w:r>
      <w:r w:rsidR="00B15BD3" w:rsidRPr="00423ABD">
        <w:t>}</w:t>
      </w:r>
    </w:p>
    <w:p w14:paraId="65D0FA4B" w14:textId="77777777" w:rsidR="00FA02C3" w:rsidRPr="00423ABD" w:rsidRDefault="00FA02C3" w:rsidP="009E7A29">
      <w:pPr>
        <w:pStyle w:val="CDTMID"/>
      </w:pPr>
    </w:p>
    <w:p w14:paraId="1D1EEA10" w14:textId="0D63311D" w:rsidR="00FA02C3" w:rsidRPr="00423ABD" w:rsidRDefault="00DE7CCE" w:rsidP="009E7A29">
      <w:pPr>
        <w:pStyle w:val="CDTMID"/>
      </w:pPr>
      <w:r w:rsidRPr="00423ABD">
        <w:t xml:space="preserve">      </w:t>
      </w:r>
      <w:r w:rsidR="00B15BD3" w:rsidRPr="00423ABD">
        <w:t>}</w:t>
      </w:r>
    </w:p>
    <w:p w14:paraId="460620FC" w14:textId="6F7ADEA0" w:rsidR="00FA02C3" w:rsidRPr="00423ABD" w:rsidRDefault="00DE7CCE" w:rsidP="009E7A29">
      <w:pPr>
        <w:pStyle w:val="CDTMID"/>
        <w:rPr>
          <w:rStyle w:val="CPComment"/>
        </w:rPr>
      </w:pPr>
      <w:r w:rsidRPr="00423ABD">
        <w:t xml:space="preserve">      </w:t>
      </w:r>
      <w:r w:rsidR="00B15BD3" w:rsidRPr="00423ABD">
        <w:rPr>
          <w:rStyle w:val="CPKeyword"/>
        </w:rPr>
        <w:t>while</w:t>
      </w:r>
      <w:r w:rsidRPr="00423ABD">
        <w:t xml:space="preserve"> </w:t>
      </w:r>
      <w:r w:rsidR="00B15BD3" w:rsidRPr="00423ABD">
        <w:t>(</w:t>
      </w:r>
      <w:proofErr w:type="spellStart"/>
      <w:proofErr w:type="gramStart"/>
      <w:r w:rsidR="00B15BD3" w:rsidRPr="00423ABD">
        <w:t>key.Key</w:t>
      </w:r>
      <w:proofErr w:type="spellEnd"/>
      <w:proofErr w:type="gramEnd"/>
      <w:r w:rsidRPr="00423ABD">
        <w:t xml:space="preserve"> </w:t>
      </w:r>
      <w:r w:rsidR="00B15BD3" w:rsidRPr="00423ABD">
        <w:t>!=</w:t>
      </w:r>
      <w:r w:rsidRPr="00423ABD">
        <w:t xml:space="preserve"> </w:t>
      </w:r>
      <w:proofErr w:type="spellStart"/>
      <w:r w:rsidR="00B15BD3" w:rsidRPr="00423ABD">
        <w:t>ConsoleKey.X</w:t>
      </w:r>
      <w:proofErr w:type="spellEnd"/>
      <w:r w:rsidR="00B15BD3" w:rsidRPr="00423ABD">
        <w:t>);</w:t>
      </w:r>
      <w:r w:rsidRPr="00423ABD">
        <w:t xml:space="preserve">  </w:t>
      </w:r>
      <w:r w:rsidR="00B15BD3" w:rsidRPr="00423ABD">
        <w:rPr>
          <w:rStyle w:val="CPComment"/>
        </w:rPr>
        <w:t>//</w:t>
      </w:r>
      <w:r w:rsidRPr="00423ABD">
        <w:rPr>
          <w:rStyle w:val="CPComment"/>
        </w:rPr>
        <w:t xml:space="preserve"> </w:t>
      </w:r>
      <w:r w:rsidR="00B15BD3" w:rsidRPr="00423ABD">
        <w:rPr>
          <w:rStyle w:val="CPComment"/>
        </w:rPr>
        <w:t>Use</w:t>
      </w:r>
      <w:r w:rsidRPr="00423ABD">
        <w:rPr>
          <w:rStyle w:val="CPComment"/>
        </w:rPr>
        <w:t xml:space="preserve"> </w:t>
      </w:r>
      <w:r w:rsidR="00B15BD3" w:rsidRPr="00423ABD">
        <w:rPr>
          <w:rStyle w:val="CPComment"/>
        </w:rPr>
        <w:t>X</w:t>
      </w:r>
      <w:r w:rsidRPr="00423ABD">
        <w:rPr>
          <w:rStyle w:val="CPComment"/>
        </w:rPr>
        <w:t xml:space="preserve"> </w:t>
      </w:r>
      <w:r w:rsidR="00B15BD3" w:rsidRPr="00423ABD">
        <w:rPr>
          <w:rStyle w:val="CPComment"/>
        </w:rPr>
        <w:t>to</w:t>
      </w:r>
      <w:r w:rsidRPr="00423ABD">
        <w:rPr>
          <w:rStyle w:val="CPComment"/>
        </w:rPr>
        <w:t xml:space="preserve"> </w:t>
      </w:r>
      <w:r w:rsidR="00B15BD3" w:rsidRPr="00423ABD">
        <w:rPr>
          <w:rStyle w:val="CPComment"/>
        </w:rPr>
        <w:t>quit</w:t>
      </w:r>
    </w:p>
    <w:p w14:paraId="742C2DB9" w14:textId="77777777" w:rsidR="00FA02C3" w:rsidRPr="00423ABD" w:rsidRDefault="00FA02C3" w:rsidP="009E7A29">
      <w:pPr>
        <w:pStyle w:val="CDTMID"/>
      </w:pPr>
    </w:p>
    <w:p w14:paraId="5DE30BAA" w14:textId="500AE53E" w:rsidR="00FA02C3" w:rsidRPr="00423ABD" w:rsidRDefault="00DE7CCE" w:rsidP="009E7A29">
      <w:pPr>
        <w:pStyle w:val="CDTMID"/>
      </w:pPr>
      <w:r w:rsidRPr="00423ABD">
        <w:t xml:space="preserve">  </w:t>
      </w:r>
      <w:r w:rsidR="00B15BD3" w:rsidRPr="00423ABD">
        <w:t>}</w:t>
      </w:r>
    </w:p>
    <w:p w14:paraId="6A436387" w14:textId="77777777" w:rsidR="00FA02C3" w:rsidRPr="00423ABD" w:rsidRDefault="00B15BD3" w:rsidP="009E7A29">
      <w:pPr>
        <w:pStyle w:val="CDTMID"/>
      </w:pPr>
      <w:r w:rsidRPr="00423ABD">
        <w:t>}</w:t>
      </w:r>
    </w:p>
    <w:p w14:paraId="364E2C07" w14:textId="77777777" w:rsidR="00FA02C3" w:rsidRPr="00423ABD" w:rsidRDefault="00FA02C3" w:rsidP="009E7A29">
      <w:pPr>
        <w:pStyle w:val="CDTMID"/>
      </w:pPr>
    </w:p>
    <w:p w14:paraId="6FFBD74A" w14:textId="5EE0866B" w:rsidR="00FA02C3" w:rsidRPr="00423ABD" w:rsidRDefault="00B15BD3" w:rsidP="009E7A29">
      <w:pPr>
        <w:pStyle w:val="CDTMID"/>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Cell</w:t>
      </w:r>
    </w:p>
    <w:p w14:paraId="2B7F2E6A" w14:textId="77777777" w:rsidR="00FA02C3" w:rsidRPr="00423ABD" w:rsidRDefault="00B15BD3" w:rsidP="009E7A29">
      <w:pPr>
        <w:pStyle w:val="CDTMID"/>
      </w:pPr>
      <w:r w:rsidRPr="00423ABD">
        <w:t>{</w:t>
      </w:r>
    </w:p>
    <w:p w14:paraId="49246E27" w14:textId="60AC6377" w:rsidR="00B5612E" w:rsidRPr="00423ABD" w:rsidRDefault="00DE7CCE" w:rsidP="009E7A29">
      <w:pPr>
        <w:pStyle w:val="CDTMID"/>
        <w:rPr>
          <w:rStyle w:val="CPComment"/>
        </w:rPr>
      </w:pPr>
      <w:r w:rsidRPr="00423ABD">
        <w:t xml:space="preserve">    </w:t>
      </w:r>
      <w:r w:rsidR="00B5612E" w:rsidRPr="00423ABD">
        <w:rPr>
          <w:rStyle w:val="CPComment"/>
        </w:rPr>
        <w:t>//</w:t>
      </w:r>
      <w:r w:rsidRPr="00423ABD">
        <w:rPr>
          <w:rStyle w:val="CPComment"/>
        </w:rPr>
        <w:t xml:space="preserve"> </w:t>
      </w:r>
      <w:r w:rsidR="00B5612E" w:rsidRPr="00423ABD">
        <w:rPr>
          <w:rStyle w:val="CPComment"/>
        </w:rPr>
        <w:t>Use</w:t>
      </w:r>
      <w:r w:rsidRPr="00423ABD">
        <w:rPr>
          <w:rStyle w:val="CPComment"/>
        </w:rPr>
        <w:t xml:space="preserve"> </w:t>
      </w:r>
      <w:r w:rsidR="00B5612E" w:rsidRPr="00423ABD">
        <w:rPr>
          <w:rStyle w:val="CPComment"/>
        </w:rPr>
        <w:t>read-only</w:t>
      </w:r>
      <w:r w:rsidRPr="00423ABD">
        <w:rPr>
          <w:rStyle w:val="CPComment"/>
        </w:rPr>
        <w:t xml:space="preserve"> </w:t>
      </w:r>
      <w:r w:rsidR="00B5612E" w:rsidRPr="00423ABD">
        <w:rPr>
          <w:rStyle w:val="CPComment"/>
        </w:rPr>
        <w:t>field</w:t>
      </w:r>
      <w:r w:rsidRPr="00423ABD">
        <w:rPr>
          <w:rStyle w:val="CPComment"/>
        </w:rPr>
        <w:t xml:space="preserve"> </w:t>
      </w:r>
      <w:r w:rsidR="00B5612E" w:rsidRPr="00423ABD">
        <w:rPr>
          <w:rStyle w:val="CPComment"/>
        </w:rPr>
        <w:t>prior</w:t>
      </w:r>
      <w:r w:rsidRPr="00423ABD">
        <w:rPr>
          <w:rStyle w:val="CPComment"/>
        </w:rPr>
        <w:t xml:space="preserve"> </w:t>
      </w:r>
      <w:r w:rsidR="00B5612E" w:rsidRPr="00423ABD">
        <w:rPr>
          <w:rStyle w:val="CPComment"/>
        </w:rPr>
        <w:t>to</w:t>
      </w:r>
      <w:r w:rsidRPr="00423ABD">
        <w:rPr>
          <w:rStyle w:val="CPComment"/>
        </w:rPr>
        <w:t xml:space="preserve"> </w:t>
      </w:r>
      <w:r w:rsidR="00B5612E" w:rsidRPr="00423ABD">
        <w:rPr>
          <w:rStyle w:val="CPComment"/>
        </w:rPr>
        <w:t>C#</w:t>
      </w:r>
      <w:r w:rsidRPr="00423ABD">
        <w:rPr>
          <w:rStyle w:val="CPComment"/>
        </w:rPr>
        <w:t xml:space="preserve"> </w:t>
      </w:r>
      <w:r w:rsidR="00B5612E" w:rsidRPr="00423ABD">
        <w:rPr>
          <w:rStyle w:val="CPComment"/>
        </w:rPr>
        <w:t>6.0</w:t>
      </w:r>
    </w:p>
    <w:p w14:paraId="15A29940" w14:textId="4FD18DC4"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int</w:t>
      </w:r>
      <w:r w:rsidRPr="00423ABD">
        <w:t xml:space="preserve"> </w:t>
      </w:r>
      <w:r w:rsidR="00B15BD3" w:rsidRPr="00423ABD">
        <w:t>X</w:t>
      </w:r>
      <w:r w:rsidRPr="00423ABD">
        <w:t xml:space="preserve"> </w:t>
      </w:r>
      <w:proofErr w:type="gramStart"/>
      <w:r w:rsidR="00B5612E" w:rsidRPr="00423ABD">
        <w:t>{</w:t>
      </w:r>
      <w:r w:rsidRPr="00423ABD">
        <w:t xml:space="preserve"> </w:t>
      </w:r>
      <w:r w:rsidR="00B5612E" w:rsidRPr="00423ABD">
        <w:rPr>
          <w:rStyle w:val="CPKeyword"/>
        </w:rPr>
        <w:t>get</w:t>
      </w:r>
      <w:proofErr w:type="gramEnd"/>
      <w:r w:rsidR="00B5612E" w:rsidRPr="00423ABD">
        <w:t>;</w:t>
      </w:r>
      <w:r w:rsidRPr="00423ABD">
        <w:t xml:space="preserve"> </w:t>
      </w:r>
      <w:r w:rsidR="00B5612E" w:rsidRPr="00423ABD">
        <w:t>}</w:t>
      </w:r>
    </w:p>
    <w:p w14:paraId="19DDDFE1" w14:textId="677DDBCD"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int</w:t>
      </w:r>
      <w:r w:rsidRPr="00423ABD">
        <w:t xml:space="preserve"> </w:t>
      </w:r>
      <w:r w:rsidR="00B15BD3" w:rsidRPr="00423ABD">
        <w:t>Y</w:t>
      </w:r>
      <w:r w:rsidRPr="00423ABD">
        <w:t xml:space="preserve"> </w:t>
      </w:r>
      <w:proofErr w:type="gramStart"/>
      <w:r w:rsidR="00B5612E" w:rsidRPr="00423ABD">
        <w:t>{</w:t>
      </w:r>
      <w:r w:rsidRPr="00423ABD">
        <w:t xml:space="preserve"> </w:t>
      </w:r>
      <w:r w:rsidR="00B5612E" w:rsidRPr="00423ABD">
        <w:rPr>
          <w:rStyle w:val="CPKeyword"/>
        </w:rPr>
        <w:t>get</w:t>
      </w:r>
      <w:proofErr w:type="gramEnd"/>
      <w:r w:rsidR="00B5612E" w:rsidRPr="00423ABD">
        <w:t>;</w:t>
      </w:r>
      <w:r w:rsidRPr="00423ABD">
        <w:t xml:space="preserve"> </w:t>
      </w:r>
      <w:r w:rsidR="00B5612E" w:rsidRPr="00423ABD">
        <w:t>}</w:t>
      </w:r>
    </w:p>
    <w:p w14:paraId="6FE273FB" w14:textId="4C48A792" w:rsidR="00FA02C3" w:rsidRPr="00423ABD" w:rsidRDefault="00DE7CCE" w:rsidP="009E7A29">
      <w:pPr>
        <w:pStyle w:val="CDTMID"/>
      </w:pPr>
      <w:r w:rsidRPr="00423ABD">
        <w:t xml:space="preserve">    </w:t>
      </w:r>
      <w:r w:rsidR="00B15BD3" w:rsidRPr="00423ABD">
        <w:rPr>
          <w:rStyle w:val="CPKeyword"/>
        </w:rPr>
        <w:t>public</w:t>
      </w:r>
      <w:r w:rsidRPr="00423ABD">
        <w:t xml:space="preserve"> </w:t>
      </w:r>
      <w:proofErr w:type="gramStart"/>
      <w:r w:rsidR="00B15BD3" w:rsidRPr="00423ABD">
        <w:t>Cell(</w:t>
      </w:r>
      <w:proofErr w:type="gramEnd"/>
      <w:r w:rsidR="00B15BD3" w:rsidRPr="00423ABD">
        <w:rPr>
          <w:rStyle w:val="CPKeyword"/>
        </w:rPr>
        <w:t>int</w:t>
      </w:r>
      <w:r w:rsidRPr="00423ABD">
        <w:t xml:space="preserve"> </w:t>
      </w:r>
      <w:r w:rsidR="00B15BD3" w:rsidRPr="00423ABD">
        <w:t>x,</w:t>
      </w:r>
      <w:r w:rsidRPr="00423ABD">
        <w:t xml:space="preserve"> </w:t>
      </w:r>
      <w:r w:rsidR="00B15BD3" w:rsidRPr="00423ABD">
        <w:rPr>
          <w:rStyle w:val="CPKeyword"/>
        </w:rPr>
        <w:t>int</w:t>
      </w:r>
      <w:r w:rsidRPr="00423ABD">
        <w:t xml:space="preserve"> </w:t>
      </w:r>
      <w:r w:rsidR="00B15BD3" w:rsidRPr="00423ABD">
        <w:t>y)</w:t>
      </w:r>
    </w:p>
    <w:p w14:paraId="5D885BB1" w14:textId="69A7BB8C" w:rsidR="00FA02C3" w:rsidRPr="00423ABD" w:rsidRDefault="00DE7CCE" w:rsidP="009E7A29">
      <w:pPr>
        <w:pStyle w:val="CDTMID"/>
      </w:pPr>
      <w:r w:rsidRPr="00423ABD">
        <w:t xml:space="preserve">    </w:t>
      </w:r>
      <w:r w:rsidR="00B15BD3" w:rsidRPr="00423ABD">
        <w:t>{</w:t>
      </w:r>
    </w:p>
    <w:p w14:paraId="53328AB6" w14:textId="662F392F" w:rsidR="00FA02C3" w:rsidRPr="00423ABD" w:rsidRDefault="00DE7CCE" w:rsidP="009E7A29">
      <w:pPr>
        <w:pStyle w:val="CDTMID"/>
      </w:pPr>
      <w:r w:rsidRPr="00423ABD">
        <w:t xml:space="preserve">        </w:t>
      </w:r>
      <w:r w:rsidR="00B15BD3" w:rsidRPr="00423ABD">
        <w:t>X</w:t>
      </w:r>
      <w:r w:rsidRPr="00423ABD">
        <w:t xml:space="preserve"> </w:t>
      </w:r>
      <w:r w:rsidR="00B15BD3" w:rsidRPr="00423ABD">
        <w:t>=</w:t>
      </w:r>
      <w:r w:rsidRPr="00423ABD">
        <w:t xml:space="preserve"> </w:t>
      </w:r>
      <w:r w:rsidR="00B15BD3" w:rsidRPr="00423ABD">
        <w:t>x;</w:t>
      </w:r>
    </w:p>
    <w:p w14:paraId="55005A28" w14:textId="75EA05C6" w:rsidR="00FA02C3" w:rsidRPr="00423ABD" w:rsidRDefault="00DE7CCE" w:rsidP="009E7A29">
      <w:pPr>
        <w:pStyle w:val="CDTMID"/>
      </w:pPr>
      <w:r w:rsidRPr="00423ABD">
        <w:t xml:space="preserve">        </w:t>
      </w:r>
      <w:r w:rsidR="00B15BD3" w:rsidRPr="00423ABD">
        <w:t>Y</w:t>
      </w:r>
      <w:r w:rsidRPr="00423ABD">
        <w:t xml:space="preserve"> </w:t>
      </w:r>
      <w:r w:rsidR="00B15BD3" w:rsidRPr="00423ABD">
        <w:t>=</w:t>
      </w:r>
      <w:r w:rsidRPr="00423ABD">
        <w:t xml:space="preserve"> </w:t>
      </w:r>
      <w:r w:rsidR="00B15BD3" w:rsidRPr="00423ABD">
        <w:t>y;</w:t>
      </w:r>
    </w:p>
    <w:p w14:paraId="098F9BE8" w14:textId="2BAF6E1D" w:rsidR="00FA02C3" w:rsidRPr="00423ABD" w:rsidRDefault="00DE7CCE" w:rsidP="009E7A29">
      <w:pPr>
        <w:pStyle w:val="CDTMID"/>
      </w:pPr>
      <w:r w:rsidRPr="00423ABD">
        <w:t xml:space="preserve">    </w:t>
      </w:r>
      <w:r w:rsidR="00B15BD3" w:rsidRPr="00423ABD">
        <w:t>}</w:t>
      </w:r>
    </w:p>
    <w:p w14:paraId="655CD1EB" w14:textId="77777777" w:rsidR="00FA02C3" w:rsidRPr="00423ABD" w:rsidRDefault="00B15BD3" w:rsidP="009E7A29">
      <w:pPr>
        <w:pStyle w:val="CDTLAST"/>
      </w:pPr>
      <w:r w:rsidRPr="00423ABD">
        <w:t>}</w:t>
      </w:r>
    </w:p>
    <w:p w14:paraId="34EE1EE1" w14:textId="78195C18" w:rsidR="00FA02C3" w:rsidRPr="00423ABD" w:rsidRDefault="00B15BD3" w:rsidP="009E7A29">
      <w:pPr>
        <w:pStyle w:val="CHAPBMCON"/>
      </w:pPr>
      <w:r w:rsidRPr="00423ABD">
        <w:t>The</w:t>
      </w:r>
      <w:r w:rsidR="00DE7CCE" w:rsidRPr="00423ABD">
        <w:t xml:space="preserve"> </w:t>
      </w:r>
      <w:r w:rsidRPr="00423ABD">
        <w:t>results</w:t>
      </w:r>
      <w:r w:rsidR="00DE7CCE" w:rsidRPr="00423ABD">
        <w:t xml:space="preserve"> </w:t>
      </w:r>
      <w:r w:rsidRPr="00423ABD">
        <w:t>of</w:t>
      </w:r>
      <w:r w:rsidR="00DE7CCE" w:rsidRPr="00423ABD">
        <w:t xml:space="preserve"> </w:t>
      </w:r>
      <w:r w:rsidRPr="00423ABD">
        <w:t>Listing</w:t>
      </w:r>
      <w:r w:rsidR="00DE7CCE" w:rsidRPr="00423ABD">
        <w:t xml:space="preserve"> </w:t>
      </w:r>
      <w:r w:rsidR="00AE242E" w:rsidRPr="00423ABD">
        <w:t>12</w:t>
      </w:r>
      <w:r w:rsidRPr="00423ABD">
        <w:t>.2</w:t>
      </w:r>
      <w:r w:rsidR="00DE7CCE" w:rsidRPr="00423ABD">
        <w:t xml:space="preserve"> </w:t>
      </w:r>
      <w:r w:rsidRPr="00423ABD">
        <w:t>appear</w:t>
      </w:r>
      <w:r w:rsidR="00DE7CCE" w:rsidRPr="00423ABD">
        <w:t xml:space="preserve"> </w:t>
      </w:r>
      <w:r w:rsidRPr="00423ABD">
        <w:t>in</w:t>
      </w:r>
      <w:r w:rsidR="00DE7CCE" w:rsidRPr="00423ABD">
        <w:t xml:space="preserve"> </w:t>
      </w:r>
      <w:r w:rsidRPr="00423ABD">
        <w:t>Output</w:t>
      </w:r>
      <w:r w:rsidR="00DE7CCE" w:rsidRPr="00423ABD">
        <w:t xml:space="preserve"> </w:t>
      </w:r>
      <w:r w:rsidR="00AE242E" w:rsidRPr="00423ABD">
        <w:t>12</w:t>
      </w:r>
      <w:r w:rsidRPr="00423ABD">
        <w:t>.1.</w:t>
      </w:r>
    </w:p>
    <w:p w14:paraId="2E2376E8" w14:textId="0FD3411A" w:rsidR="00FA02C3" w:rsidRPr="00423ABD" w:rsidRDefault="0054019D" w:rsidP="009E7A29">
      <w:pPr>
        <w:pStyle w:val="OUTPUTTTLNUM"/>
        <w:rPr>
          <w:rFonts w:hint="eastAsia"/>
        </w:rPr>
      </w:pPr>
      <w:r w:rsidRPr="00423ABD">
        <w:t>Output</w:t>
      </w:r>
      <w:r w:rsidR="00DE7CCE" w:rsidRPr="00423ABD">
        <w:t xml:space="preserve"> </w:t>
      </w:r>
      <w:r w:rsidRPr="00423ABD">
        <w:t>12.</w:t>
      </w:r>
      <w:r w:rsidR="00B15BD3" w:rsidRPr="00423ABD">
        <w:t>1</w:t>
      </w:r>
    </w:p>
    <w:p w14:paraId="21955B9B" w14:textId="42B8BE7E" w:rsidR="00BC6304" w:rsidRPr="00423ABD" w:rsidRDefault="006139BB" w:rsidP="009E7A29">
      <w:pPr>
        <w:pStyle w:val="CHAPBMPD"/>
      </w:pPr>
      <w:r w:rsidRPr="00423ABD">
        <w:lastRenderedPageBreak/>
        <w:t>***COMP:</w:t>
      </w:r>
      <w:r w:rsidR="00DE7CCE" w:rsidRPr="00423ABD">
        <w:t xml:space="preserve"> </w:t>
      </w:r>
      <w:r w:rsidRPr="00423ABD">
        <w:t>Insert</w:t>
      </w:r>
      <w:r w:rsidR="00DE7CCE" w:rsidRPr="00423ABD">
        <w:t xml:space="preserve"> </w:t>
      </w:r>
      <w:r w:rsidRPr="00423ABD">
        <w:t>12output01</w:t>
      </w:r>
      <w:r w:rsidR="00D76C8B" w:rsidRPr="00423ABD">
        <w:t xml:space="preserve"> pick up figure 12.1 from previous edition 9781509303588 p. 4</w:t>
      </w:r>
      <w:r w:rsidR="00A532B0" w:rsidRPr="00423ABD">
        <w:t>90</w:t>
      </w:r>
    </w:p>
    <w:p w14:paraId="4470C80E" w14:textId="77777777" w:rsidR="006139BB" w:rsidRPr="00423ABD" w:rsidRDefault="006139BB" w:rsidP="009B386C">
      <w:pPr>
        <w:pStyle w:val="CHAPBMPD"/>
      </w:pPr>
    </w:p>
    <w:tbl>
      <w:tblPr>
        <w:tblW w:w="7188" w:type="dxa"/>
        <w:tblCellMar>
          <w:left w:w="0" w:type="dxa"/>
          <w:right w:w="0" w:type="dxa"/>
        </w:tblCellMar>
        <w:tblLook w:val="01E0" w:firstRow="1" w:lastRow="1" w:firstColumn="1" w:lastColumn="1" w:noHBand="0" w:noVBand="0"/>
      </w:tblPr>
      <w:tblGrid>
        <w:gridCol w:w="7188"/>
      </w:tblGrid>
      <w:tr w:rsidR="008C0E4D" w:rsidRPr="00423ABD" w14:paraId="62180CBD" w14:textId="77777777" w:rsidTr="1E2F5D50">
        <w:trPr>
          <w:trHeight w:val="3844"/>
        </w:trPr>
        <w:tc>
          <w:tcPr>
            <w:tcW w:w="7188" w:type="dxa"/>
          </w:tcPr>
          <w:p w14:paraId="35B7AA96" w14:textId="77777777" w:rsidR="008C0E4D" w:rsidRPr="00423ABD" w:rsidRDefault="008C0E4D" w:rsidP="009B386C">
            <w:pPr>
              <w:pStyle w:val="artlist"/>
            </w:pPr>
            <w:r w:rsidRPr="00423ABD">
              <w:rPr>
                <w:noProof/>
              </w:rPr>
              <w:drawing>
                <wp:inline distT="0" distB="0" distL="0" distR="0" wp14:anchorId="5270E49B" wp14:editId="4FFEF94E">
                  <wp:extent cx="3386455" cy="2531745"/>
                  <wp:effectExtent l="0" t="0" r="0" b="8255"/>
                  <wp:docPr id="1539251436" name="Picture 5" descr="Macintosh HD:Users:annapopick:Desktop:Freelance:Pearson Freelance:Pearson_InProgress:9781509303588_Michaelis:Michaelis_Author:Michaelis_Word_AllEdits:Michaelis_Art:Michaelis_Outputs:12output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386455" cy="2531745"/>
                          </a:xfrm>
                          <a:prstGeom prst="rect">
                            <a:avLst/>
                          </a:prstGeom>
                        </pic:spPr>
                      </pic:pic>
                    </a:graphicData>
                  </a:graphic>
                </wp:inline>
              </w:drawing>
            </w:r>
          </w:p>
        </w:tc>
      </w:tr>
    </w:tbl>
    <w:p w14:paraId="4FAD9D1B" w14:textId="77777777" w:rsidR="008C0E4D" w:rsidRPr="00423ABD" w:rsidRDefault="008C0E4D" w:rsidP="009B386C">
      <w:pPr>
        <w:pStyle w:val="spacer"/>
      </w:pPr>
    </w:p>
    <w:p w14:paraId="53975FAA" w14:textId="553901D6" w:rsidR="00464665" w:rsidRPr="00423ABD" w:rsidRDefault="00B15BD3" w:rsidP="009E7A29">
      <w:pPr>
        <w:pStyle w:val="CHAPBM"/>
      </w:pPr>
      <w:r w:rsidRPr="00423ABD">
        <w:t>Using</w:t>
      </w:r>
      <w:r w:rsidR="00DE7CCE" w:rsidRPr="00423ABD">
        <w:t xml:space="preserve"> </w:t>
      </w:r>
      <w:r w:rsidRPr="00423ABD">
        <w:t>the</w:t>
      </w:r>
      <w:r w:rsidR="00DE7CCE" w:rsidRPr="00423ABD">
        <w:t xml:space="preserve"> </w:t>
      </w:r>
      <w:r w:rsidRPr="00423ABD">
        <w:t>variable</w:t>
      </w:r>
      <w:r w:rsidR="00DE7CCE" w:rsidRPr="00423ABD">
        <w:t xml:space="preserve"> </w:t>
      </w:r>
      <w:r w:rsidRPr="00423ABD">
        <w:rPr>
          <w:rStyle w:val="CITchapbm"/>
        </w:rPr>
        <w:t>path</w:t>
      </w:r>
      <w:r w:rsidRPr="00423ABD">
        <w:t>,</w:t>
      </w:r>
      <w:r w:rsidR="00DE7CCE" w:rsidRPr="00423ABD">
        <w:t xml:space="preserve"> </w:t>
      </w:r>
      <w:r w:rsidRPr="00423ABD">
        <w:t>which</w:t>
      </w:r>
      <w:r w:rsidR="00DE7CCE" w:rsidRPr="00423ABD">
        <w:t xml:space="preserve"> </w:t>
      </w:r>
      <w:r w:rsidRPr="00423ABD">
        <w:t>is</w:t>
      </w:r>
      <w:r w:rsidR="00DE7CCE" w:rsidRPr="00423ABD">
        <w:t xml:space="preserve"> </w:t>
      </w:r>
      <w:r w:rsidRPr="00423ABD">
        <w:t>declared</w:t>
      </w:r>
      <w:r w:rsidR="00DE7CCE" w:rsidRPr="00423ABD">
        <w:t xml:space="preserve"> </w:t>
      </w:r>
      <w:r w:rsidRPr="00423ABD">
        <w:t>as</w:t>
      </w:r>
      <w:r w:rsidR="00DE7CCE" w:rsidRPr="00423ABD">
        <w:t xml:space="preserve"> </w:t>
      </w:r>
      <w:r w:rsidRPr="00423ABD">
        <w:t>a</w:t>
      </w:r>
      <w:r w:rsidR="00DE7CCE" w:rsidRPr="00423ABD">
        <w:t xml:space="preserve"> </w:t>
      </w:r>
      <w:proofErr w:type="spellStart"/>
      <w:proofErr w:type="gramStart"/>
      <w:r w:rsidRPr="00423ABD">
        <w:rPr>
          <w:rStyle w:val="CITchapbm"/>
        </w:rPr>
        <w:t>System.Collections.Stack</w:t>
      </w:r>
      <w:proofErr w:type="spellEnd"/>
      <w:proofErr w:type="gramEnd"/>
      <w:r w:rsidRPr="00423ABD">
        <w:t>,</w:t>
      </w:r>
      <w:r w:rsidR="00DE7CCE" w:rsidRPr="00423ABD">
        <w:t xml:space="preserve"> </w:t>
      </w:r>
      <w:r w:rsidRPr="00423ABD">
        <w:t>you</w:t>
      </w:r>
      <w:r w:rsidR="00DE7CCE" w:rsidRPr="00423ABD">
        <w:t xml:space="preserve"> </w:t>
      </w:r>
      <w:r w:rsidRPr="00423ABD">
        <w:t>save</w:t>
      </w:r>
      <w:r w:rsidR="00DE7CCE" w:rsidRPr="00423ABD">
        <w:t xml:space="preserve"> </w:t>
      </w:r>
      <w:r w:rsidRPr="00423ABD">
        <w:t>the</w:t>
      </w:r>
      <w:r w:rsidR="00DE7CCE" w:rsidRPr="00423ABD">
        <w:t xml:space="preserve"> </w:t>
      </w:r>
      <w:r w:rsidRPr="00423ABD">
        <w:t>previous</w:t>
      </w:r>
      <w:r w:rsidR="00DE7CCE" w:rsidRPr="00423ABD">
        <w:t xml:space="preserve"> </w:t>
      </w:r>
      <w:r w:rsidRPr="00423ABD">
        <w:t>move</w:t>
      </w:r>
      <w:r w:rsidR="00DE7CCE" w:rsidRPr="00423ABD">
        <w:t xml:space="preserve"> </w:t>
      </w:r>
      <w:r w:rsidRPr="00423ABD">
        <w:t>by</w:t>
      </w:r>
      <w:r w:rsidR="00DE7CCE" w:rsidRPr="00423ABD">
        <w:t xml:space="preserve"> </w:t>
      </w:r>
      <w:r w:rsidRPr="00423ABD">
        <w:t>passing</w:t>
      </w:r>
      <w:r w:rsidR="00DE7CCE" w:rsidRPr="00423ABD">
        <w:t xml:space="preserve"> </w:t>
      </w:r>
      <w:r w:rsidRPr="00423ABD">
        <w:t>a</w:t>
      </w:r>
      <w:r w:rsidR="00DE7CCE" w:rsidRPr="00423ABD">
        <w:t xml:space="preserve"> </w:t>
      </w:r>
      <w:r w:rsidRPr="00423ABD">
        <w:t>custom</w:t>
      </w:r>
      <w:r w:rsidR="00DE7CCE" w:rsidRPr="00423ABD">
        <w:t xml:space="preserve"> </w:t>
      </w:r>
      <w:r w:rsidRPr="00423ABD">
        <w:t>type,</w:t>
      </w:r>
      <w:r w:rsidR="00DE7CCE" w:rsidRPr="00423ABD">
        <w:t xml:space="preserve"> </w:t>
      </w:r>
      <w:r w:rsidRPr="00423ABD">
        <w:rPr>
          <w:rStyle w:val="CITchapbm"/>
        </w:rPr>
        <w:t>Cell</w:t>
      </w:r>
      <w:r w:rsidRPr="00423ABD">
        <w:t>,</w:t>
      </w:r>
      <w:r w:rsidR="00DE7CCE" w:rsidRPr="00423ABD">
        <w:t xml:space="preserve"> </w:t>
      </w:r>
      <w:r w:rsidRPr="00423ABD">
        <w:t>into</w:t>
      </w:r>
      <w:r w:rsidR="00DE7CCE" w:rsidRPr="00423ABD">
        <w:t xml:space="preserve"> </w:t>
      </w:r>
      <w:r w:rsidRPr="00423ABD">
        <w:t>the</w:t>
      </w:r>
      <w:r w:rsidR="00DE7CCE" w:rsidRPr="00423ABD">
        <w:t xml:space="preserve"> </w:t>
      </w:r>
      <w:proofErr w:type="spellStart"/>
      <w:r w:rsidRPr="00423ABD">
        <w:rPr>
          <w:rStyle w:val="CITchapbm"/>
        </w:rPr>
        <w:t>Stack.Push</w:t>
      </w:r>
      <w:proofErr w:type="spellEnd"/>
      <w:r w:rsidRPr="00423ABD">
        <w:rPr>
          <w:rStyle w:val="CITchapbm"/>
        </w:rPr>
        <w:t>()</w:t>
      </w:r>
      <w:r w:rsidR="00DE7CCE" w:rsidRPr="00423ABD">
        <w:t xml:space="preserve"> </w:t>
      </w:r>
      <w:r w:rsidRPr="00423ABD">
        <w:t>method</w:t>
      </w:r>
      <w:r w:rsidR="00DE7CCE" w:rsidRPr="00423ABD">
        <w:t xml:space="preserve"> </w:t>
      </w:r>
      <w:r w:rsidRPr="00423ABD">
        <w:t>using</w:t>
      </w:r>
      <w:r w:rsidR="00DE7CCE" w:rsidRPr="00423ABD">
        <w:t xml:space="preserve"> </w:t>
      </w:r>
      <w:proofErr w:type="spellStart"/>
      <w:r w:rsidRPr="00423ABD">
        <w:rPr>
          <w:rStyle w:val="CITchapbm"/>
        </w:rPr>
        <w:t>path.Push</w:t>
      </w:r>
      <w:proofErr w:type="spellEnd"/>
      <w:r w:rsidRPr="00423ABD">
        <w:rPr>
          <w:rStyle w:val="CITchapbm"/>
        </w:rPr>
        <w:t>(</w:t>
      </w:r>
      <w:proofErr w:type="spellStart"/>
      <w:r w:rsidRPr="00423ABD">
        <w:rPr>
          <w:rStyle w:val="CITchapbm"/>
        </w:rPr>
        <w:t>currentPosition</w:t>
      </w:r>
      <w:proofErr w:type="spellEnd"/>
      <w:r w:rsidRPr="00423ABD">
        <w:rPr>
          <w:rStyle w:val="CITchapbm"/>
        </w:rPr>
        <w:t>)</w:t>
      </w:r>
      <w:r w:rsidRPr="00423ABD">
        <w:t>.</w:t>
      </w:r>
      <w:r w:rsidR="00DE7CCE" w:rsidRPr="00423ABD">
        <w:t xml:space="preserve"> </w:t>
      </w:r>
      <w:r w:rsidRPr="00423ABD">
        <w:t>If</w:t>
      </w:r>
      <w:r w:rsidR="00DE7CCE" w:rsidRPr="00423ABD">
        <w:t xml:space="preserve"> </w:t>
      </w:r>
      <w:r w:rsidRPr="00423ABD">
        <w:t>the</w:t>
      </w:r>
      <w:r w:rsidR="00DE7CCE" w:rsidRPr="00423ABD">
        <w:t xml:space="preserve"> </w:t>
      </w:r>
      <w:r w:rsidRPr="00423ABD">
        <w:t>user</w:t>
      </w:r>
      <w:r w:rsidR="00DE7CCE" w:rsidRPr="00423ABD">
        <w:t xml:space="preserve"> </w:t>
      </w:r>
      <w:r w:rsidRPr="00423ABD">
        <w:t>enters</w:t>
      </w:r>
      <w:r w:rsidR="00DE7CCE" w:rsidRPr="00423ABD">
        <w:t xml:space="preserve"> </w:t>
      </w:r>
      <w:r w:rsidRPr="00423ABD">
        <w:t>a</w:t>
      </w:r>
      <w:r w:rsidR="00DE7CCE" w:rsidRPr="00423ABD">
        <w:t xml:space="preserve"> </w:t>
      </w:r>
      <w:r w:rsidRPr="00423ABD">
        <w:rPr>
          <w:rStyle w:val="ITAL"/>
        </w:rPr>
        <w:t>Z</w:t>
      </w:r>
      <w:r w:rsidR="00DE7CCE" w:rsidRPr="00423ABD">
        <w:t xml:space="preserve"> </w:t>
      </w:r>
      <w:r w:rsidRPr="00423ABD">
        <w:t>(or</w:t>
      </w:r>
      <w:r w:rsidR="00DE7CCE" w:rsidRPr="00423ABD">
        <w:t xml:space="preserve"> </w:t>
      </w:r>
      <w:r w:rsidR="00B6639B" w:rsidRPr="00423ABD">
        <w:t>presses</w:t>
      </w:r>
      <w:r w:rsidR="00DE7CCE" w:rsidRPr="00423ABD">
        <w:t xml:space="preserve"> </w:t>
      </w:r>
      <w:proofErr w:type="spellStart"/>
      <w:r w:rsidRPr="00423ABD">
        <w:t>Ctrl+Z</w:t>
      </w:r>
      <w:proofErr w:type="spellEnd"/>
      <w:r w:rsidRPr="00423ABD">
        <w:t>),</w:t>
      </w:r>
      <w:r w:rsidR="00DE7CCE" w:rsidRPr="00423ABD">
        <w:t xml:space="preserve"> </w:t>
      </w:r>
      <w:r w:rsidRPr="00423ABD">
        <w:t>you</w:t>
      </w:r>
      <w:r w:rsidR="00DE7CCE" w:rsidRPr="00423ABD">
        <w:t xml:space="preserve"> </w:t>
      </w:r>
      <w:r w:rsidRPr="00423ABD">
        <w:t>undo</w:t>
      </w:r>
      <w:r w:rsidR="00DE7CCE" w:rsidRPr="00423ABD">
        <w:t xml:space="preserve"> </w:t>
      </w:r>
      <w:r w:rsidRPr="00423ABD">
        <w:t>the</w:t>
      </w:r>
      <w:r w:rsidR="00DE7CCE" w:rsidRPr="00423ABD">
        <w:t xml:space="preserve"> </w:t>
      </w:r>
      <w:r w:rsidRPr="00423ABD">
        <w:t>previous</w:t>
      </w:r>
      <w:r w:rsidR="00DE7CCE" w:rsidRPr="00423ABD">
        <w:t xml:space="preserve"> </w:t>
      </w:r>
      <w:r w:rsidRPr="00423ABD">
        <w:t>move</w:t>
      </w:r>
      <w:r w:rsidR="00DE7CCE" w:rsidRPr="00423ABD">
        <w:t xml:space="preserve"> </w:t>
      </w:r>
      <w:r w:rsidRPr="00423ABD">
        <w:t>by</w:t>
      </w:r>
      <w:r w:rsidR="00DE7CCE" w:rsidRPr="00423ABD">
        <w:t xml:space="preserve"> </w:t>
      </w:r>
      <w:r w:rsidRPr="00423ABD">
        <w:t>retrieving</w:t>
      </w:r>
      <w:r w:rsidR="00DE7CCE" w:rsidRPr="00423ABD">
        <w:t xml:space="preserve"> </w:t>
      </w:r>
      <w:r w:rsidRPr="00423ABD">
        <w:t>it</w:t>
      </w:r>
      <w:r w:rsidR="00DE7CCE" w:rsidRPr="00423ABD">
        <w:t xml:space="preserve"> </w:t>
      </w:r>
      <w:r w:rsidRPr="00423ABD">
        <w:t>from</w:t>
      </w:r>
      <w:r w:rsidR="00DE7CCE" w:rsidRPr="00423ABD">
        <w:t xml:space="preserve"> </w:t>
      </w:r>
      <w:r w:rsidRPr="00423ABD">
        <w:t>the</w:t>
      </w:r>
      <w:r w:rsidR="00DE7CCE" w:rsidRPr="00423ABD">
        <w:t xml:space="preserve"> </w:t>
      </w:r>
      <w:r w:rsidRPr="00423ABD">
        <w:t>stack</w:t>
      </w:r>
      <w:r w:rsidR="00DE7CCE" w:rsidRPr="00423ABD">
        <w:t xml:space="preserve"> </w:t>
      </w:r>
      <w:r w:rsidRPr="00423ABD">
        <w:t>using</w:t>
      </w:r>
      <w:r w:rsidR="00DE7CCE" w:rsidRPr="00423ABD">
        <w:t xml:space="preserve"> </w:t>
      </w:r>
      <w:r w:rsidRPr="00423ABD">
        <w:t>a</w:t>
      </w:r>
      <w:r w:rsidR="00DE7CCE" w:rsidRPr="00423ABD">
        <w:t xml:space="preserve"> </w:t>
      </w:r>
      <w:r w:rsidRPr="00423ABD">
        <w:rPr>
          <w:rStyle w:val="CITchapbm"/>
        </w:rPr>
        <w:t>Pop()</w:t>
      </w:r>
      <w:r w:rsidR="00DE7CCE" w:rsidRPr="00423ABD">
        <w:t xml:space="preserve"> </w:t>
      </w:r>
      <w:r w:rsidRPr="00423ABD">
        <w:t>method,</w:t>
      </w:r>
      <w:r w:rsidR="00DE7CCE" w:rsidRPr="00423ABD">
        <w:t xml:space="preserve"> </w:t>
      </w:r>
      <w:r w:rsidRPr="00423ABD">
        <w:t>setting</w:t>
      </w:r>
      <w:r w:rsidR="00DE7CCE" w:rsidRPr="00423ABD">
        <w:t xml:space="preserve"> </w:t>
      </w:r>
      <w:r w:rsidRPr="00423ABD">
        <w:t>the</w:t>
      </w:r>
      <w:r w:rsidR="00DE7CCE" w:rsidRPr="00423ABD">
        <w:t xml:space="preserve"> </w:t>
      </w:r>
      <w:r w:rsidRPr="00423ABD">
        <w:t>cursor</w:t>
      </w:r>
      <w:r w:rsidR="00DE7CCE" w:rsidRPr="00423ABD">
        <w:t xml:space="preserve"> </w:t>
      </w:r>
      <w:r w:rsidRPr="00423ABD">
        <w:t>position</w:t>
      </w:r>
      <w:r w:rsidR="00DE7CCE" w:rsidRPr="00423ABD">
        <w:t xml:space="preserve"> </w:t>
      </w:r>
      <w:r w:rsidRPr="00423ABD">
        <w:t>to</w:t>
      </w:r>
      <w:r w:rsidR="00DE7CCE" w:rsidRPr="00423ABD">
        <w:t xml:space="preserve"> </w:t>
      </w:r>
      <w:r w:rsidRPr="00423ABD">
        <w:t>be</w:t>
      </w:r>
      <w:r w:rsidR="00DE7CCE" w:rsidRPr="00423ABD">
        <w:t xml:space="preserve"> </w:t>
      </w:r>
      <w:r w:rsidRPr="00423ABD">
        <w:t>the</w:t>
      </w:r>
      <w:r w:rsidR="00DE7CCE" w:rsidRPr="00423ABD">
        <w:t xml:space="preserve"> </w:t>
      </w:r>
      <w:r w:rsidRPr="00423ABD">
        <w:t>previous</w:t>
      </w:r>
      <w:r w:rsidR="00DE7CCE" w:rsidRPr="00423ABD">
        <w:t xml:space="preserve"> </w:t>
      </w:r>
      <w:r w:rsidRPr="00423ABD">
        <w:t>position,</w:t>
      </w:r>
      <w:r w:rsidR="00DE7CCE" w:rsidRPr="00423ABD">
        <w:t xml:space="preserve"> </w:t>
      </w:r>
      <w:r w:rsidRPr="00423ABD">
        <w:t>and</w:t>
      </w:r>
      <w:r w:rsidR="00DE7CCE" w:rsidRPr="00423ABD">
        <w:t xml:space="preserve"> </w:t>
      </w:r>
      <w:r w:rsidRPr="00423ABD">
        <w:t>calling</w:t>
      </w:r>
      <w:r w:rsidR="00DE7CCE" w:rsidRPr="00423ABD">
        <w:t xml:space="preserve"> </w:t>
      </w:r>
      <w:r w:rsidRPr="00423ABD">
        <w:rPr>
          <w:rStyle w:val="CITchapbm"/>
        </w:rPr>
        <w:t>Undo()</w:t>
      </w:r>
      <w:r w:rsidRPr="00423ABD">
        <w:t>.</w:t>
      </w:r>
    </w:p>
    <w:p w14:paraId="713DE847" w14:textId="1E98D514" w:rsidR="00FA02C3" w:rsidRPr="00423ABD" w:rsidRDefault="00B15BD3" w:rsidP="009E7A29">
      <w:pPr>
        <w:pStyle w:val="CHAPBM"/>
      </w:pPr>
      <w:r w:rsidRPr="00423ABD">
        <w:t>Although</w:t>
      </w:r>
      <w:r w:rsidR="00DE7CCE" w:rsidRPr="00423ABD">
        <w:t xml:space="preserve"> </w:t>
      </w:r>
      <w:r w:rsidR="00B6639B" w:rsidRPr="00423ABD">
        <w:t>this</w:t>
      </w:r>
      <w:r w:rsidR="00DE7CCE" w:rsidRPr="00423ABD">
        <w:t xml:space="preserve"> </w:t>
      </w:r>
      <w:r w:rsidRPr="00423ABD">
        <w:t>code</w:t>
      </w:r>
      <w:r w:rsidR="00DE7CCE" w:rsidRPr="00423ABD">
        <w:t xml:space="preserve"> </w:t>
      </w:r>
      <w:r w:rsidRPr="00423ABD">
        <w:t>is</w:t>
      </w:r>
      <w:r w:rsidR="00DE7CCE" w:rsidRPr="00423ABD">
        <w:t xml:space="preserve"> </w:t>
      </w:r>
      <w:r w:rsidRPr="00423ABD">
        <w:t>functional,</w:t>
      </w:r>
      <w:r w:rsidR="00DE7CCE" w:rsidRPr="00423ABD">
        <w:t xml:space="preserve"> </w:t>
      </w:r>
      <w:del w:id="7" w:author="Jill Hobbs" w:date="2020-06-04T13:37:00Z">
        <w:r w:rsidRPr="00423ABD" w:rsidDel="00423ABD">
          <w:delText>there</w:delText>
        </w:r>
        <w:r w:rsidR="00DE7CCE" w:rsidRPr="00423ABD" w:rsidDel="00423ABD">
          <w:delText xml:space="preserve"> </w:delText>
        </w:r>
        <w:r w:rsidRPr="00423ABD" w:rsidDel="00423ABD">
          <w:delText>is</w:delText>
        </w:r>
        <w:r w:rsidR="00DE7CCE" w:rsidRPr="00423ABD" w:rsidDel="00423ABD">
          <w:delText xml:space="preserve"> </w:delText>
        </w:r>
        <w:r w:rsidRPr="00423ABD" w:rsidDel="00423ABD">
          <w:delText>a</w:delText>
        </w:r>
        <w:r w:rsidR="00DE7CCE" w:rsidRPr="00423ABD" w:rsidDel="00423ABD">
          <w:delText xml:space="preserve"> </w:delText>
        </w:r>
        <w:r w:rsidRPr="00423ABD" w:rsidDel="00423ABD">
          <w:delText>fundamental</w:delText>
        </w:r>
        <w:r w:rsidR="00DE7CCE" w:rsidRPr="00423ABD" w:rsidDel="00423ABD">
          <w:delText xml:space="preserve"> </w:delText>
        </w:r>
        <w:r w:rsidRPr="00423ABD" w:rsidDel="00423ABD">
          <w:delText>shortcoming</w:delText>
        </w:r>
        <w:r w:rsidR="00DE7CCE" w:rsidRPr="00423ABD" w:rsidDel="00423ABD">
          <w:delText xml:space="preserve"> </w:delText>
        </w:r>
        <w:r w:rsidRPr="00423ABD" w:rsidDel="00423ABD">
          <w:delText>in</w:delText>
        </w:r>
        <w:r w:rsidR="00DE7CCE" w:rsidRPr="00423ABD" w:rsidDel="00423ABD">
          <w:delText xml:space="preserve"> </w:delText>
        </w:r>
      </w:del>
      <w:r w:rsidRPr="00423ABD">
        <w:t>the</w:t>
      </w:r>
      <w:r w:rsidR="00DE7CCE" w:rsidRPr="00423ABD">
        <w:t xml:space="preserve"> </w:t>
      </w:r>
      <w:proofErr w:type="spellStart"/>
      <w:r w:rsidRPr="00423ABD">
        <w:rPr>
          <w:rStyle w:val="CITchapbm"/>
        </w:rPr>
        <w:t>System.Collections.Stack</w:t>
      </w:r>
      <w:proofErr w:type="spellEnd"/>
      <w:r w:rsidR="00DE7CCE" w:rsidRPr="00423ABD">
        <w:t xml:space="preserve"> </w:t>
      </w:r>
      <w:r w:rsidRPr="00423ABD">
        <w:t>class</w:t>
      </w:r>
      <w:ins w:id="8" w:author="Jill Hobbs" w:date="2020-06-04T13:37:00Z">
        <w:r w:rsidR="00423ABD">
          <w:t xml:space="preserve"> has a fundamental shortcoming</w:t>
        </w:r>
      </w:ins>
      <w:r w:rsidRPr="00423ABD">
        <w:t>.</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Pr="00423ABD">
        <w:t>Listing</w:t>
      </w:r>
      <w:r w:rsidR="00DE7CCE" w:rsidRPr="00423ABD">
        <w:t xml:space="preserve"> </w:t>
      </w:r>
      <w:r w:rsidR="00091B00" w:rsidRPr="00423ABD">
        <w:t>12</w:t>
      </w:r>
      <w:r w:rsidRPr="00423ABD">
        <w:t>.1,</w:t>
      </w:r>
      <w:r w:rsidR="00DE7CCE" w:rsidRPr="00423ABD">
        <w:t xml:space="preserve"> </w:t>
      </w:r>
      <w:r w:rsidRPr="00423ABD">
        <w:t>the</w:t>
      </w:r>
      <w:r w:rsidR="00DE7CCE" w:rsidRPr="00423ABD">
        <w:t xml:space="preserve"> </w:t>
      </w:r>
      <w:r w:rsidRPr="00423ABD">
        <w:rPr>
          <w:rStyle w:val="CITchapbm"/>
        </w:rPr>
        <w:t>Stack</w:t>
      </w:r>
      <w:r w:rsidR="00DE7CCE" w:rsidRPr="00423ABD">
        <w:t xml:space="preserve"> </w:t>
      </w:r>
      <w:r w:rsidRPr="00423ABD">
        <w:t>class</w:t>
      </w:r>
      <w:r w:rsidR="00DE7CCE" w:rsidRPr="00423ABD">
        <w:t xml:space="preserve"> </w:t>
      </w:r>
      <w:r w:rsidRPr="00423ABD">
        <w:t>collects</w:t>
      </w:r>
      <w:r w:rsidR="00DE7CCE" w:rsidRPr="00423ABD">
        <w:t xml:space="preserve"> </w:t>
      </w:r>
      <w:r w:rsidRPr="00423ABD">
        <w:t>values</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object</w:t>
      </w:r>
      <w:r w:rsidRPr="00423ABD">
        <w:t>.</w:t>
      </w:r>
      <w:r w:rsidR="00DE7CCE" w:rsidRPr="00423ABD">
        <w:t xml:space="preserve"> </w:t>
      </w:r>
      <w:r w:rsidRPr="00423ABD">
        <w:t>Because</w:t>
      </w:r>
      <w:r w:rsidR="00DE7CCE" w:rsidRPr="00423ABD">
        <w:t xml:space="preserve"> </w:t>
      </w:r>
      <w:r w:rsidRPr="00423ABD">
        <w:t>every</w:t>
      </w:r>
      <w:r w:rsidR="00DE7CCE" w:rsidRPr="00423ABD">
        <w:t xml:space="preserve"> </w:t>
      </w:r>
      <w:r w:rsidRPr="00423ABD">
        <w:t>object</w:t>
      </w:r>
      <w:r w:rsidR="00DE7CCE" w:rsidRPr="00423ABD">
        <w:t xml:space="preserve"> </w:t>
      </w:r>
      <w:r w:rsidRPr="00423ABD">
        <w:t>in</w:t>
      </w:r>
      <w:r w:rsidR="00DE7CCE" w:rsidRPr="00423ABD">
        <w:t xml:space="preserve"> </w:t>
      </w:r>
      <w:r w:rsidRPr="00423ABD">
        <w:t>the</w:t>
      </w:r>
      <w:r w:rsidR="00DE7CCE" w:rsidRPr="00423ABD">
        <w:t xml:space="preserve"> </w:t>
      </w:r>
      <w:r w:rsidR="00074311" w:rsidRPr="00423ABD">
        <w:t>Common</w:t>
      </w:r>
      <w:r w:rsidR="00DE7CCE" w:rsidRPr="00423ABD">
        <w:t xml:space="preserve"> </w:t>
      </w:r>
      <w:r w:rsidR="00074311" w:rsidRPr="00423ABD">
        <w:t>Language</w:t>
      </w:r>
      <w:r w:rsidR="00DE7CCE" w:rsidRPr="00423ABD">
        <w:t xml:space="preserve"> </w:t>
      </w:r>
      <w:r w:rsidR="00074311" w:rsidRPr="00423ABD">
        <w:t>Runtime</w:t>
      </w:r>
      <w:r w:rsidR="00DE7CCE" w:rsidRPr="00423ABD">
        <w:t xml:space="preserve"> </w:t>
      </w:r>
      <w:r w:rsidR="00074311" w:rsidRPr="00423ABD">
        <w:t>(</w:t>
      </w:r>
      <w:r w:rsidRPr="00423ABD">
        <w:t>CLR</w:t>
      </w:r>
      <w:r w:rsidR="00074311" w:rsidRPr="00423ABD">
        <w:t>)</w:t>
      </w:r>
      <w:r w:rsidR="00DE7CCE" w:rsidRPr="00423ABD">
        <w:t xml:space="preserve"> </w:t>
      </w:r>
      <w:r w:rsidRPr="00423ABD">
        <w:t>derives</w:t>
      </w:r>
      <w:r w:rsidR="00DE7CCE" w:rsidRPr="00423ABD">
        <w:t xml:space="preserve"> </w:t>
      </w:r>
      <w:r w:rsidRPr="00423ABD">
        <w:t>from</w:t>
      </w:r>
      <w:r w:rsidR="00DE7CCE" w:rsidRPr="00423ABD">
        <w:t xml:space="preserve"> </w:t>
      </w:r>
      <w:r w:rsidRPr="00423ABD">
        <w:rPr>
          <w:rStyle w:val="CITchapbm"/>
        </w:rPr>
        <w:t>object</w:t>
      </w:r>
      <w:r w:rsidRPr="00423ABD">
        <w:t>,</w:t>
      </w:r>
      <w:r w:rsidR="00DE7CCE" w:rsidRPr="00423ABD">
        <w:t xml:space="preserve"> </w:t>
      </w:r>
      <w:r w:rsidRPr="00423ABD">
        <w:rPr>
          <w:rStyle w:val="CITchapbm"/>
        </w:rPr>
        <w:t>Stack</w:t>
      </w:r>
      <w:r w:rsidR="00DE7CCE" w:rsidRPr="00423ABD">
        <w:t xml:space="preserve"> </w:t>
      </w:r>
      <w:r w:rsidRPr="00423ABD">
        <w:t>provides</w:t>
      </w:r>
      <w:r w:rsidR="00DE7CCE" w:rsidRPr="00423ABD">
        <w:t xml:space="preserve"> </w:t>
      </w:r>
      <w:r w:rsidRPr="00423ABD">
        <w:t>no</w:t>
      </w:r>
      <w:r w:rsidR="00DE7CCE" w:rsidRPr="00423ABD">
        <w:t xml:space="preserve"> </w:t>
      </w:r>
      <w:r w:rsidRPr="00423ABD">
        <w:t>validation</w:t>
      </w:r>
      <w:r w:rsidR="00DE7CCE" w:rsidRPr="00423ABD">
        <w:t xml:space="preserve"> </w:t>
      </w:r>
      <w:r w:rsidRPr="00423ABD">
        <w:t>that</w:t>
      </w:r>
      <w:r w:rsidR="00DE7CCE" w:rsidRPr="00423ABD">
        <w:t xml:space="preserve"> </w:t>
      </w:r>
      <w:r w:rsidRPr="00423ABD">
        <w:t>the</w:t>
      </w:r>
      <w:r w:rsidR="00DE7CCE" w:rsidRPr="00423ABD">
        <w:t xml:space="preserve"> </w:t>
      </w:r>
      <w:r w:rsidRPr="00423ABD">
        <w:t>elements</w:t>
      </w:r>
      <w:r w:rsidR="00DE7CCE" w:rsidRPr="00423ABD">
        <w:t xml:space="preserve"> </w:t>
      </w:r>
      <w:r w:rsidRPr="00423ABD">
        <w:t>you</w:t>
      </w:r>
      <w:r w:rsidR="00DE7CCE" w:rsidRPr="00423ABD">
        <w:t xml:space="preserve"> </w:t>
      </w:r>
      <w:r w:rsidRPr="00423ABD">
        <w:t>place</w:t>
      </w:r>
      <w:r w:rsidR="00DE7CCE" w:rsidRPr="00423ABD">
        <w:t xml:space="preserve"> </w:t>
      </w:r>
      <w:r w:rsidRPr="00423ABD">
        <w:t>into</w:t>
      </w:r>
      <w:r w:rsidR="00DE7CCE" w:rsidRPr="00423ABD">
        <w:t xml:space="preserve"> </w:t>
      </w:r>
      <w:r w:rsidRPr="00423ABD">
        <w:t>it</w:t>
      </w:r>
      <w:r w:rsidR="00DE7CCE" w:rsidRPr="00423ABD">
        <w:t xml:space="preserve"> </w:t>
      </w:r>
      <w:r w:rsidRPr="00423ABD">
        <w:t>are</w:t>
      </w:r>
      <w:r w:rsidR="00DE7CCE" w:rsidRPr="00423ABD">
        <w:t xml:space="preserve"> </w:t>
      </w:r>
      <w:r w:rsidRPr="00423ABD">
        <w:t>homogenous</w:t>
      </w:r>
      <w:r w:rsidR="00DE7CCE" w:rsidRPr="00423ABD">
        <w:t xml:space="preserve"> </w:t>
      </w:r>
      <w:r w:rsidRPr="00423ABD">
        <w:t>or</w:t>
      </w:r>
      <w:r w:rsidR="00DE7CCE" w:rsidRPr="00423ABD">
        <w:t xml:space="preserve"> </w:t>
      </w:r>
      <w:r w:rsidRPr="00423ABD">
        <w:t>are</w:t>
      </w:r>
      <w:r w:rsidR="00DE7CCE" w:rsidRPr="00423ABD">
        <w:t xml:space="preserve"> </w:t>
      </w:r>
      <w:r w:rsidRPr="00423ABD">
        <w:t>of</w:t>
      </w:r>
      <w:r w:rsidR="00DE7CCE" w:rsidRPr="00423ABD">
        <w:t xml:space="preserve"> </w:t>
      </w:r>
      <w:r w:rsidRPr="00423ABD">
        <w:t>the</w:t>
      </w:r>
      <w:r w:rsidR="00DE7CCE" w:rsidRPr="00423ABD">
        <w:t xml:space="preserve"> </w:t>
      </w:r>
      <w:r w:rsidRPr="00423ABD">
        <w:t>intended</w:t>
      </w:r>
      <w:r w:rsidR="00DE7CCE" w:rsidRPr="00423ABD">
        <w:t xml:space="preserve"> </w:t>
      </w:r>
      <w:r w:rsidRPr="00423ABD">
        <w:t>type.</w:t>
      </w:r>
      <w:r w:rsidR="00DE7CCE" w:rsidRPr="00423ABD">
        <w:t xml:space="preserve"> </w:t>
      </w:r>
      <w:r w:rsidRPr="00423ABD">
        <w:t>For</w:t>
      </w:r>
      <w:r w:rsidR="00DE7CCE" w:rsidRPr="00423ABD">
        <w:t xml:space="preserve"> </w:t>
      </w:r>
      <w:r w:rsidRPr="00423ABD">
        <w:t>example,</w:t>
      </w:r>
      <w:r w:rsidR="00DE7CCE" w:rsidRPr="00423ABD">
        <w:t xml:space="preserve"> </w:t>
      </w:r>
      <w:r w:rsidRPr="00423ABD">
        <w:t>instead</w:t>
      </w:r>
      <w:r w:rsidR="00DE7CCE" w:rsidRPr="00423ABD">
        <w:t xml:space="preserve"> </w:t>
      </w:r>
      <w:r w:rsidRPr="00423ABD">
        <w:t>of</w:t>
      </w:r>
      <w:r w:rsidR="00DE7CCE" w:rsidRPr="00423ABD">
        <w:t xml:space="preserve"> </w:t>
      </w:r>
      <w:r w:rsidRPr="00423ABD">
        <w:t>passing</w:t>
      </w:r>
      <w:r w:rsidR="00DE7CCE" w:rsidRPr="00423ABD">
        <w:t xml:space="preserve"> </w:t>
      </w:r>
      <w:proofErr w:type="spellStart"/>
      <w:r w:rsidRPr="00423ABD">
        <w:rPr>
          <w:rStyle w:val="CITchapbm"/>
        </w:rPr>
        <w:t>currentPosition</w:t>
      </w:r>
      <w:proofErr w:type="spellEnd"/>
      <w:r w:rsidRPr="00423ABD">
        <w:t>,</w:t>
      </w:r>
      <w:r w:rsidR="00DE7CCE" w:rsidRPr="00423ABD">
        <w:t xml:space="preserve"> </w:t>
      </w:r>
      <w:r w:rsidRPr="00423ABD">
        <w:t>you</w:t>
      </w:r>
      <w:r w:rsidR="00DE7CCE" w:rsidRPr="00423ABD">
        <w:t xml:space="preserve"> </w:t>
      </w:r>
      <w:r w:rsidRPr="00423ABD">
        <w:t>can</w:t>
      </w:r>
      <w:r w:rsidR="00DE7CCE" w:rsidRPr="00423ABD">
        <w:t xml:space="preserve"> </w:t>
      </w:r>
      <w:r w:rsidRPr="00423ABD">
        <w:t>pass</w:t>
      </w:r>
      <w:r w:rsidR="00DE7CCE" w:rsidRPr="00423ABD">
        <w:t xml:space="preserve"> </w:t>
      </w:r>
      <w:r w:rsidRPr="00423ABD">
        <w:t>a</w:t>
      </w:r>
      <w:r w:rsidR="00DE7CCE" w:rsidRPr="00423ABD">
        <w:t xml:space="preserve"> </w:t>
      </w:r>
      <w:r w:rsidRPr="00423ABD">
        <w:t>string</w:t>
      </w:r>
      <w:r w:rsidR="00DE7CCE" w:rsidRPr="00423ABD">
        <w:t xml:space="preserve"> </w:t>
      </w:r>
      <w:r w:rsidRPr="00423ABD">
        <w:t>in</w:t>
      </w:r>
      <w:r w:rsidR="00DE7CCE" w:rsidRPr="00423ABD">
        <w:t xml:space="preserve"> </w:t>
      </w:r>
      <w:r w:rsidRPr="00423ABD">
        <w:t>which</w:t>
      </w:r>
      <w:r w:rsidR="00DE7CCE" w:rsidRPr="00423ABD">
        <w:t xml:space="preserve"> </w:t>
      </w:r>
      <w:r w:rsidRPr="00423ABD">
        <w:rPr>
          <w:rStyle w:val="CITchapbm"/>
        </w:rPr>
        <w:t>X</w:t>
      </w:r>
      <w:r w:rsidR="00DE7CCE" w:rsidRPr="00423ABD">
        <w:t xml:space="preserve"> </w:t>
      </w:r>
      <w:r w:rsidRPr="00423ABD">
        <w:t>and</w:t>
      </w:r>
      <w:r w:rsidR="00DE7CCE" w:rsidRPr="00423ABD">
        <w:t xml:space="preserve"> </w:t>
      </w:r>
      <w:r w:rsidRPr="00423ABD">
        <w:rPr>
          <w:rStyle w:val="CITchapbm"/>
        </w:rPr>
        <w:t>Y</w:t>
      </w:r>
      <w:r w:rsidR="00DE7CCE" w:rsidRPr="00423ABD">
        <w:t xml:space="preserve"> </w:t>
      </w:r>
      <w:r w:rsidRPr="00423ABD">
        <w:t>are</w:t>
      </w:r>
      <w:r w:rsidR="00DE7CCE" w:rsidRPr="00423ABD">
        <w:t xml:space="preserve"> </w:t>
      </w:r>
      <w:r w:rsidRPr="00423ABD">
        <w:t>concatenated</w:t>
      </w:r>
      <w:r w:rsidR="00DE7CCE" w:rsidRPr="00423ABD">
        <w:t xml:space="preserve"> </w:t>
      </w:r>
      <w:r w:rsidRPr="00423ABD">
        <w:t>with</w:t>
      </w:r>
      <w:r w:rsidR="00DE7CCE" w:rsidRPr="00423ABD">
        <w:t xml:space="preserve"> </w:t>
      </w:r>
      <w:r w:rsidRPr="00423ABD">
        <w:t>a</w:t>
      </w:r>
      <w:r w:rsidR="00DE7CCE" w:rsidRPr="00423ABD">
        <w:t xml:space="preserve"> </w:t>
      </w:r>
      <w:r w:rsidRPr="00423ABD">
        <w:t>decimal</w:t>
      </w:r>
      <w:r w:rsidR="00DE7CCE" w:rsidRPr="00423ABD">
        <w:t xml:space="preserve"> </w:t>
      </w:r>
      <w:r w:rsidRPr="00423ABD">
        <w:t>point</w:t>
      </w:r>
      <w:r w:rsidR="00DE7CCE" w:rsidRPr="00423ABD">
        <w:t xml:space="preserve"> </w:t>
      </w:r>
      <w:r w:rsidRPr="00423ABD">
        <w:t>between</w:t>
      </w:r>
      <w:r w:rsidR="00DE7CCE" w:rsidRPr="00423ABD">
        <w:t xml:space="preserve"> </w:t>
      </w:r>
      <w:r w:rsidRPr="00423ABD">
        <w:t>them.</w:t>
      </w:r>
      <w:r w:rsidR="00DE7CCE" w:rsidRPr="00423ABD">
        <w:t xml:space="preserve"> </w:t>
      </w:r>
      <w:r w:rsidRPr="00423ABD">
        <w:t>However,</w:t>
      </w:r>
      <w:r w:rsidR="00DE7CCE" w:rsidRPr="00423ABD">
        <w:t xml:space="preserve"> </w:t>
      </w:r>
      <w:r w:rsidRPr="00423ABD">
        <w:t>the</w:t>
      </w:r>
      <w:r w:rsidR="00DE7CCE" w:rsidRPr="00423ABD">
        <w:t xml:space="preserve"> </w:t>
      </w:r>
      <w:r w:rsidRPr="00423ABD">
        <w:t>compiler</w:t>
      </w:r>
      <w:r w:rsidR="00DE7CCE" w:rsidRPr="00423ABD">
        <w:t xml:space="preserve"> </w:t>
      </w:r>
      <w:r w:rsidRPr="00423ABD">
        <w:t>must</w:t>
      </w:r>
      <w:r w:rsidR="00DE7CCE" w:rsidRPr="00423ABD">
        <w:t xml:space="preserve"> </w:t>
      </w:r>
      <w:r w:rsidRPr="00423ABD">
        <w:t>allow</w:t>
      </w:r>
      <w:r w:rsidR="00DE7CCE" w:rsidRPr="00423ABD">
        <w:t xml:space="preserve"> </w:t>
      </w:r>
      <w:r w:rsidRPr="00423ABD">
        <w:t>the</w:t>
      </w:r>
      <w:r w:rsidR="00DE7CCE" w:rsidRPr="00423ABD">
        <w:t xml:space="preserve"> </w:t>
      </w:r>
      <w:r w:rsidRPr="00423ABD">
        <w:t>inconsistent</w:t>
      </w:r>
      <w:r w:rsidR="00DE7CCE" w:rsidRPr="00423ABD">
        <w:t xml:space="preserve"> </w:t>
      </w:r>
      <w:r w:rsidRPr="00423ABD">
        <w:t>data</w:t>
      </w:r>
      <w:r w:rsidR="00DE7CCE" w:rsidRPr="00423ABD">
        <w:t xml:space="preserve"> </w:t>
      </w:r>
      <w:r w:rsidRPr="00423ABD">
        <w:t>types</w:t>
      </w:r>
      <w:r w:rsidR="00DE7CCE" w:rsidRPr="00423ABD">
        <w:t xml:space="preserve"> </w:t>
      </w:r>
      <w:r w:rsidRPr="00423ABD">
        <w:t>because</w:t>
      </w:r>
      <w:r w:rsidR="00DE7CCE" w:rsidRPr="00423ABD">
        <w:t xml:space="preserve"> </w:t>
      </w:r>
      <w:r w:rsidRPr="00423ABD">
        <w:t>the</w:t>
      </w:r>
      <w:r w:rsidR="00DE7CCE" w:rsidRPr="00423ABD">
        <w:t xml:space="preserve"> </w:t>
      </w:r>
      <w:r w:rsidRPr="00423ABD">
        <w:t>stack</w:t>
      </w:r>
      <w:r w:rsidR="00DE7CCE" w:rsidRPr="00423ABD">
        <w:t xml:space="preserve"> </w:t>
      </w:r>
      <w:r w:rsidRPr="00423ABD">
        <w:t>class</w:t>
      </w:r>
      <w:r w:rsidR="00DE7CCE" w:rsidRPr="00423ABD">
        <w:t xml:space="preserve"> </w:t>
      </w:r>
      <w:r w:rsidRPr="00423ABD">
        <w:t>is</w:t>
      </w:r>
      <w:r w:rsidR="00DE7CCE" w:rsidRPr="00423ABD">
        <w:t xml:space="preserve"> </w:t>
      </w:r>
      <w:r w:rsidRPr="00423ABD">
        <w:t>written</w:t>
      </w:r>
      <w:r w:rsidR="00DE7CCE" w:rsidRPr="00423ABD">
        <w:t xml:space="preserve"> </w:t>
      </w:r>
      <w:r w:rsidRPr="00423ABD">
        <w:t>to</w:t>
      </w:r>
      <w:r w:rsidR="00DE7CCE" w:rsidRPr="00423ABD">
        <w:t xml:space="preserve"> </w:t>
      </w:r>
      <w:r w:rsidRPr="00423ABD">
        <w:t>take</w:t>
      </w:r>
      <w:r w:rsidR="00DE7CCE" w:rsidRPr="00423ABD">
        <w:t xml:space="preserve"> </w:t>
      </w:r>
      <w:r w:rsidRPr="00423ABD">
        <w:t>any</w:t>
      </w:r>
      <w:r w:rsidR="00DE7CCE" w:rsidRPr="00423ABD">
        <w:t xml:space="preserve"> </w:t>
      </w:r>
      <w:r w:rsidRPr="00423ABD">
        <w:t>object,</w:t>
      </w:r>
      <w:r w:rsidR="00DE7CCE" w:rsidRPr="00423ABD">
        <w:t xml:space="preserve"> </w:t>
      </w:r>
      <w:r w:rsidRPr="00423ABD">
        <w:t>regardless</w:t>
      </w:r>
      <w:r w:rsidR="00DE7CCE" w:rsidRPr="00423ABD">
        <w:t xml:space="preserve"> </w:t>
      </w:r>
      <w:r w:rsidRPr="00423ABD">
        <w:t>of</w:t>
      </w:r>
      <w:r w:rsidR="00DE7CCE" w:rsidRPr="00423ABD">
        <w:t xml:space="preserve"> </w:t>
      </w:r>
      <w:r w:rsidRPr="00423ABD">
        <w:t>its</w:t>
      </w:r>
      <w:r w:rsidR="00DE7CCE" w:rsidRPr="00423ABD">
        <w:t xml:space="preserve"> </w:t>
      </w:r>
      <w:r w:rsidRPr="00423ABD">
        <w:t>more</w:t>
      </w:r>
      <w:r w:rsidR="00DE7CCE" w:rsidRPr="00423ABD">
        <w:t xml:space="preserve"> </w:t>
      </w:r>
      <w:r w:rsidRPr="00423ABD">
        <w:t>specific</w:t>
      </w:r>
      <w:r w:rsidR="00DE7CCE" w:rsidRPr="00423ABD">
        <w:t xml:space="preserve"> </w:t>
      </w:r>
      <w:r w:rsidRPr="00423ABD">
        <w:t>type.</w:t>
      </w:r>
    </w:p>
    <w:p w14:paraId="6F04DEBB" w14:textId="5FEE94FC" w:rsidR="00464665" w:rsidRPr="00423ABD" w:rsidRDefault="00B15BD3" w:rsidP="009E7A29">
      <w:pPr>
        <w:pStyle w:val="CHAPBM"/>
      </w:pPr>
      <w:r w:rsidRPr="00423ABD">
        <w:t>Furthermore,</w:t>
      </w:r>
      <w:r w:rsidR="00DE7CCE" w:rsidRPr="00423ABD">
        <w:t xml:space="preserve"> </w:t>
      </w:r>
      <w:r w:rsidRPr="00423ABD">
        <w:t>when</w:t>
      </w:r>
      <w:r w:rsidR="00DE7CCE" w:rsidRPr="00423ABD">
        <w:t xml:space="preserve"> </w:t>
      </w:r>
      <w:r w:rsidRPr="00423ABD">
        <w:t>retrieving</w:t>
      </w:r>
      <w:r w:rsidR="00DE7CCE" w:rsidRPr="00423ABD">
        <w:t xml:space="preserve"> </w:t>
      </w:r>
      <w:r w:rsidRPr="00423ABD">
        <w:t>the</w:t>
      </w:r>
      <w:r w:rsidR="00DE7CCE" w:rsidRPr="00423ABD">
        <w:t xml:space="preserve"> </w:t>
      </w:r>
      <w:r w:rsidRPr="00423ABD">
        <w:t>data</w:t>
      </w:r>
      <w:r w:rsidR="00DE7CCE" w:rsidRPr="00423ABD">
        <w:t xml:space="preserve"> </w:t>
      </w:r>
      <w:r w:rsidRPr="00423ABD">
        <w:t>from</w:t>
      </w:r>
      <w:r w:rsidR="00DE7CCE" w:rsidRPr="00423ABD">
        <w:t xml:space="preserve"> </w:t>
      </w:r>
      <w:r w:rsidRPr="00423ABD">
        <w:t>the</w:t>
      </w:r>
      <w:r w:rsidR="00DE7CCE" w:rsidRPr="00423ABD">
        <w:t xml:space="preserve"> </w:t>
      </w:r>
      <w:r w:rsidRPr="00423ABD">
        <w:t>stack</w:t>
      </w:r>
      <w:r w:rsidR="00DE7CCE" w:rsidRPr="00423ABD">
        <w:t xml:space="preserve"> </w:t>
      </w:r>
      <w:r w:rsidRPr="00423ABD">
        <w:t>using</w:t>
      </w:r>
      <w:r w:rsidR="00DE7CCE" w:rsidRPr="00423ABD">
        <w:t xml:space="preserve"> </w:t>
      </w:r>
      <w:r w:rsidRPr="00423ABD">
        <w:t>the</w:t>
      </w:r>
      <w:r w:rsidR="00DE7CCE" w:rsidRPr="00423ABD">
        <w:t xml:space="preserve"> </w:t>
      </w:r>
      <w:proofErr w:type="gramStart"/>
      <w:r w:rsidRPr="00423ABD">
        <w:rPr>
          <w:rStyle w:val="CITchapbm"/>
        </w:rPr>
        <w:t>Pop(</w:t>
      </w:r>
      <w:proofErr w:type="gramEnd"/>
      <w:r w:rsidRPr="00423ABD">
        <w:rPr>
          <w:rStyle w:val="CITchapbm"/>
        </w:rPr>
        <w:t>)</w:t>
      </w:r>
      <w:r w:rsidR="00DE7CCE" w:rsidRPr="00423ABD">
        <w:t xml:space="preserve"> </w:t>
      </w:r>
      <w:r w:rsidRPr="00423ABD">
        <w:t>method,</w:t>
      </w:r>
      <w:r w:rsidR="00DE7CCE" w:rsidRPr="00423ABD">
        <w:t xml:space="preserve"> </w:t>
      </w:r>
      <w:r w:rsidRPr="00423ABD">
        <w:t>you</w:t>
      </w:r>
      <w:r w:rsidR="00DE7CCE" w:rsidRPr="00423ABD">
        <w:t xml:space="preserve"> </w:t>
      </w:r>
      <w:r w:rsidRPr="00423ABD">
        <w:t>must</w:t>
      </w:r>
      <w:r w:rsidR="00DE7CCE" w:rsidRPr="00423ABD">
        <w:t xml:space="preserve"> </w:t>
      </w:r>
      <w:r w:rsidRPr="00423ABD">
        <w:t>cast</w:t>
      </w:r>
      <w:r w:rsidR="00DE7CCE" w:rsidRPr="00423ABD">
        <w:t xml:space="preserve"> </w:t>
      </w:r>
      <w:r w:rsidRPr="00423ABD">
        <w:t>the</w:t>
      </w:r>
      <w:r w:rsidR="00DE7CCE" w:rsidRPr="00423ABD">
        <w:t xml:space="preserve"> </w:t>
      </w:r>
      <w:r w:rsidRPr="00423ABD">
        <w:t>return</w:t>
      </w:r>
      <w:r w:rsidR="00DE7CCE" w:rsidRPr="00423ABD">
        <w:t xml:space="preserve"> </w:t>
      </w:r>
      <w:r w:rsidRPr="00423ABD">
        <w:t>value</w:t>
      </w:r>
      <w:r w:rsidR="00DE7CCE" w:rsidRPr="00423ABD">
        <w:t xml:space="preserve"> </w:t>
      </w:r>
      <w:r w:rsidRPr="00423ABD">
        <w:t>to</w:t>
      </w:r>
      <w:r w:rsidR="00DE7CCE" w:rsidRPr="00423ABD">
        <w:t xml:space="preserve"> </w:t>
      </w:r>
      <w:r w:rsidRPr="00423ABD">
        <w:t>a</w:t>
      </w:r>
      <w:r w:rsidR="00DE7CCE" w:rsidRPr="00423ABD">
        <w:t xml:space="preserve"> </w:t>
      </w:r>
      <w:r w:rsidRPr="00423ABD">
        <w:rPr>
          <w:rStyle w:val="CITchapbm"/>
        </w:rPr>
        <w:t>Cell</w:t>
      </w:r>
      <w:r w:rsidRPr="00423ABD">
        <w:t>.</w:t>
      </w:r>
      <w:r w:rsidR="00DE7CCE" w:rsidRPr="00423ABD">
        <w:t xml:space="preserve"> </w:t>
      </w:r>
      <w:r w:rsidRPr="00423ABD">
        <w:t>But</w:t>
      </w:r>
      <w:r w:rsidR="00DE7CCE" w:rsidRPr="00423ABD">
        <w:t xml:space="preserve"> </w:t>
      </w:r>
      <w:r w:rsidRPr="00423ABD">
        <w:t>if</w:t>
      </w:r>
      <w:r w:rsidR="00DE7CCE" w:rsidRPr="00423ABD">
        <w:t xml:space="preserve"> </w:t>
      </w:r>
      <w:r w:rsidRPr="00423ABD">
        <w:t>the</w:t>
      </w:r>
      <w:r w:rsidR="00DE7CCE" w:rsidRPr="00423ABD">
        <w:t xml:space="preserve"> </w:t>
      </w:r>
      <w:r w:rsidRPr="00423ABD">
        <w:t>type</w:t>
      </w:r>
      <w:r w:rsidR="00DE7CCE" w:rsidRPr="00423ABD">
        <w:t xml:space="preserve"> </w:t>
      </w:r>
      <w:r w:rsidRPr="00423ABD">
        <w:t>of</w:t>
      </w:r>
      <w:r w:rsidR="00DE7CCE" w:rsidRPr="00423ABD">
        <w:t xml:space="preserve"> </w:t>
      </w:r>
      <w:r w:rsidRPr="00423ABD">
        <w:t>the</w:t>
      </w:r>
      <w:r w:rsidR="00DE7CCE" w:rsidRPr="00423ABD">
        <w:t xml:space="preserve"> </w:t>
      </w:r>
      <w:r w:rsidRPr="00423ABD">
        <w:t>value</w:t>
      </w:r>
      <w:r w:rsidR="00DE7CCE" w:rsidRPr="00423ABD">
        <w:t xml:space="preserve"> </w:t>
      </w:r>
      <w:r w:rsidRPr="00423ABD">
        <w:t>returned</w:t>
      </w:r>
      <w:r w:rsidR="00DE7CCE" w:rsidRPr="00423ABD">
        <w:t xml:space="preserve"> </w:t>
      </w:r>
      <w:r w:rsidRPr="00423ABD">
        <w:t>from</w:t>
      </w:r>
      <w:r w:rsidR="00DE7CCE" w:rsidRPr="00423ABD">
        <w:t xml:space="preserve"> </w:t>
      </w:r>
      <w:r w:rsidRPr="00423ABD">
        <w:t>the</w:t>
      </w:r>
      <w:r w:rsidR="00DE7CCE" w:rsidRPr="00423ABD">
        <w:t xml:space="preserve"> </w:t>
      </w:r>
      <w:proofErr w:type="gramStart"/>
      <w:r w:rsidRPr="00423ABD">
        <w:rPr>
          <w:rStyle w:val="CITchapbm"/>
        </w:rPr>
        <w:t>Pop(</w:t>
      </w:r>
      <w:proofErr w:type="gramEnd"/>
      <w:r w:rsidRPr="00423ABD">
        <w:rPr>
          <w:rStyle w:val="CITchapbm"/>
        </w:rPr>
        <w:t>)</w:t>
      </w:r>
      <w:r w:rsidR="00DE7CCE" w:rsidRPr="00423ABD">
        <w:t xml:space="preserve"> </w:t>
      </w:r>
      <w:r w:rsidRPr="00423ABD">
        <w:t>method</w:t>
      </w:r>
      <w:r w:rsidR="00DE7CCE" w:rsidRPr="00423ABD">
        <w:t xml:space="preserve"> </w:t>
      </w:r>
      <w:r w:rsidRPr="00423ABD">
        <w:t>is</w:t>
      </w:r>
      <w:r w:rsidR="00DE7CCE" w:rsidRPr="00423ABD">
        <w:t xml:space="preserve"> </w:t>
      </w:r>
      <w:r w:rsidRPr="00423ABD">
        <w:t>not</w:t>
      </w:r>
      <w:r w:rsidR="00DE7CCE" w:rsidRPr="00423ABD">
        <w:t xml:space="preserve"> </w:t>
      </w:r>
      <w:r w:rsidRPr="00423ABD">
        <w:rPr>
          <w:rStyle w:val="CITchapbm"/>
        </w:rPr>
        <w:t>Cell</w:t>
      </w:r>
      <w:r w:rsidRPr="00423ABD">
        <w:t>,</w:t>
      </w:r>
      <w:r w:rsidR="00DE7CCE" w:rsidRPr="00423ABD">
        <w:t xml:space="preserve"> </w:t>
      </w:r>
      <w:r w:rsidRPr="00423ABD">
        <w:t>an</w:t>
      </w:r>
      <w:r w:rsidR="00DE7CCE" w:rsidRPr="00423ABD">
        <w:t xml:space="preserve"> </w:t>
      </w:r>
      <w:r w:rsidRPr="00423ABD">
        <w:t>exception</w:t>
      </w:r>
      <w:r w:rsidR="00DE7CCE" w:rsidRPr="00423ABD">
        <w:t xml:space="preserve"> </w:t>
      </w:r>
      <w:r w:rsidRPr="00423ABD">
        <w:t>is</w:t>
      </w:r>
      <w:r w:rsidR="00DE7CCE" w:rsidRPr="00423ABD">
        <w:t xml:space="preserve"> </w:t>
      </w:r>
      <w:r w:rsidRPr="00423ABD">
        <w:t>thrown.</w:t>
      </w:r>
      <w:r w:rsidR="00DE7CCE" w:rsidRPr="00423ABD">
        <w:t xml:space="preserve"> </w:t>
      </w:r>
      <w:r w:rsidRPr="00423ABD">
        <w:t>By</w:t>
      </w:r>
      <w:r w:rsidR="00DE7CCE" w:rsidRPr="00423ABD">
        <w:t xml:space="preserve"> </w:t>
      </w:r>
      <w:r w:rsidRPr="00423ABD">
        <w:t>deferring</w:t>
      </w:r>
      <w:r w:rsidR="00DE7CCE" w:rsidRPr="00423ABD">
        <w:t xml:space="preserve"> </w:t>
      </w:r>
      <w:r w:rsidRPr="00423ABD">
        <w:t>type</w:t>
      </w:r>
      <w:r w:rsidR="00DE7CCE" w:rsidRPr="00423ABD">
        <w:t xml:space="preserve"> </w:t>
      </w:r>
      <w:r w:rsidRPr="00423ABD">
        <w:t>checking</w:t>
      </w:r>
      <w:r w:rsidR="00DE7CCE" w:rsidRPr="00423ABD">
        <w:t xml:space="preserve"> </w:t>
      </w:r>
      <w:r w:rsidRPr="00423ABD">
        <w:t>until</w:t>
      </w:r>
      <w:r w:rsidR="00DE7CCE" w:rsidRPr="00423ABD">
        <w:t xml:space="preserve"> </w:t>
      </w:r>
      <w:r w:rsidRPr="00423ABD">
        <w:t>runtime</w:t>
      </w:r>
      <w:r w:rsidR="00DE7CCE" w:rsidRPr="00423ABD">
        <w:t xml:space="preserve"> </w:t>
      </w:r>
      <w:r w:rsidRPr="00423ABD">
        <w:t>by</w:t>
      </w:r>
      <w:r w:rsidR="00DE7CCE" w:rsidRPr="00423ABD">
        <w:t xml:space="preserve"> </w:t>
      </w:r>
      <w:r w:rsidRPr="00423ABD">
        <w:t>using</w:t>
      </w:r>
      <w:r w:rsidR="00DE7CCE" w:rsidRPr="00423ABD">
        <w:t xml:space="preserve"> </w:t>
      </w:r>
      <w:r w:rsidRPr="00423ABD">
        <w:t>a</w:t>
      </w:r>
      <w:r w:rsidR="00DE7CCE" w:rsidRPr="00423ABD">
        <w:t xml:space="preserve"> </w:t>
      </w:r>
      <w:r w:rsidRPr="00423ABD">
        <w:t>cast,</w:t>
      </w:r>
      <w:r w:rsidR="00DE7CCE" w:rsidRPr="00423ABD">
        <w:t xml:space="preserve"> </w:t>
      </w:r>
      <w:r w:rsidRPr="00423ABD">
        <w:t>you</w:t>
      </w:r>
      <w:r w:rsidR="00DE7CCE" w:rsidRPr="00423ABD">
        <w:t xml:space="preserve"> </w:t>
      </w:r>
      <w:r w:rsidRPr="00423ABD">
        <w:t>make</w:t>
      </w:r>
      <w:r w:rsidR="00DE7CCE" w:rsidRPr="00423ABD">
        <w:t xml:space="preserve"> </w:t>
      </w:r>
      <w:r w:rsidRPr="00423ABD">
        <w:t>the</w:t>
      </w:r>
      <w:r w:rsidR="00DE7CCE" w:rsidRPr="00423ABD">
        <w:t xml:space="preserve"> </w:t>
      </w:r>
      <w:r w:rsidRPr="00423ABD">
        <w:t>program</w:t>
      </w:r>
      <w:r w:rsidR="00DE7CCE" w:rsidRPr="00423ABD">
        <w:t xml:space="preserve"> </w:t>
      </w:r>
      <w:r w:rsidRPr="00423ABD">
        <w:t>more</w:t>
      </w:r>
      <w:r w:rsidR="00DE7CCE" w:rsidRPr="00423ABD">
        <w:t xml:space="preserve"> </w:t>
      </w:r>
      <w:r w:rsidRPr="00423ABD">
        <w:t>brittle.</w:t>
      </w:r>
      <w:r w:rsidR="00DE7CCE" w:rsidRPr="00423ABD">
        <w:t xml:space="preserve"> </w:t>
      </w:r>
      <w:r w:rsidRPr="00423ABD">
        <w:t>The</w:t>
      </w:r>
      <w:r w:rsidR="00DE7CCE" w:rsidRPr="00423ABD">
        <w:t xml:space="preserve"> </w:t>
      </w:r>
      <w:r w:rsidRPr="00423ABD">
        <w:t>fundamental</w:t>
      </w:r>
      <w:r w:rsidR="00DE7CCE" w:rsidRPr="00423ABD">
        <w:t xml:space="preserve"> </w:t>
      </w:r>
      <w:r w:rsidRPr="00423ABD">
        <w:t>problem</w:t>
      </w:r>
      <w:r w:rsidR="00DE7CCE" w:rsidRPr="00423ABD">
        <w:t xml:space="preserve"> </w:t>
      </w:r>
      <w:r w:rsidRPr="00423ABD">
        <w:t>with</w:t>
      </w:r>
      <w:r w:rsidR="00DE7CCE" w:rsidRPr="00423ABD">
        <w:t xml:space="preserve"> </w:t>
      </w:r>
      <w:r w:rsidRPr="00423ABD">
        <w:lastRenderedPageBreak/>
        <w:t>creating</w:t>
      </w:r>
      <w:r w:rsidR="00DE7CCE" w:rsidRPr="00423ABD">
        <w:t xml:space="preserve"> </w:t>
      </w:r>
      <w:r w:rsidRPr="00423ABD">
        <w:t>classes</w:t>
      </w:r>
      <w:r w:rsidR="00DE7CCE" w:rsidRPr="00423ABD">
        <w:t xml:space="preserve"> </w:t>
      </w:r>
      <w:r w:rsidRPr="00423ABD">
        <w:t>that</w:t>
      </w:r>
      <w:r w:rsidR="00DE7CCE" w:rsidRPr="00423ABD">
        <w:t xml:space="preserve"> </w:t>
      </w:r>
      <w:r w:rsidRPr="00423ABD">
        <w:t>can</w:t>
      </w:r>
      <w:r w:rsidR="00DE7CCE" w:rsidRPr="00423ABD">
        <w:t xml:space="preserve"> </w:t>
      </w:r>
      <w:r w:rsidRPr="00423ABD">
        <w:t>work</w:t>
      </w:r>
      <w:r w:rsidR="00DE7CCE" w:rsidRPr="00423ABD">
        <w:t xml:space="preserve"> </w:t>
      </w:r>
      <w:r w:rsidRPr="00423ABD">
        <w:t>with</w:t>
      </w:r>
      <w:r w:rsidR="00DE7CCE" w:rsidRPr="00423ABD">
        <w:t xml:space="preserve"> </w:t>
      </w:r>
      <w:r w:rsidRPr="00423ABD">
        <w:t>multiple</w:t>
      </w:r>
      <w:r w:rsidR="00DE7CCE" w:rsidRPr="00423ABD">
        <w:t xml:space="preserve"> </w:t>
      </w:r>
      <w:r w:rsidRPr="00423ABD">
        <w:t>data</w:t>
      </w:r>
      <w:r w:rsidR="00DE7CCE" w:rsidRPr="00423ABD">
        <w:t xml:space="preserve"> </w:t>
      </w:r>
      <w:r w:rsidRPr="00423ABD">
        <w:t>types</w:t>
      </w:r>
      <w:r w:rsidR="00DE7CCE" w:rsidRPr="00423ABD">
        <w:t xml:space="preserve"> </w:t>
      </w:r>
      <w:r w:rsidRPr="00423ABD">
        <w:t>without</w:t>
      </w:r>
      <w:r w:rsidR="00DE7CCE" w:rsidRPr="00423ABD">
        <w:t xml:space="preserve"> </w:t>
      </w:r>
      <w:r w:rsidRPr="00423ABD">
        <w:t>generics</w:t>
      </w:r>
      <w:r w:rsidR="00DE7CCE" w:rsidRPr="00423ABD">
        <w:t xml:space="preserve"> </w:t>
      </w:r>
      <w:r w:rsidRPr="00423ABD">
        <w:t>is</w:t>
      </w:r>
      <w:r w:rsidR="00DE7CCE" w:rsidRPr="00423ABD">
        <w:t xml:space="preserve"> </w:t>
      </w:r>
      <w:r w:rsidRPr="00423ABD">
        <w:t>that</w:t>
      </w:r>
      <w:r w:rsidR="00DE7CCE" w:rsidRPr="00423ABD">
        <w:t xml:space="preserve"> </w:t>
      </w:r>
      <w:r w:rsidRPr="00423ABD">
        <w:t>they</w:t>
      </w:r>
      <w:r w:rsidR="00DE7CCE" w:rsidRPr="00423ABD">
        <w:t xml:space="preserve"> </w:t>
      </w:r>
      <w:r w:rsidRPr="00423ABD">
        <w:t>must</w:t>
      </w:r>
      <w:r w:rsidR="00DE7CCE" w:rsidRPr="00423ABD">
        <w:t xml:space="preserve"> </w:t>
      </w:r>
      <w:r w:rsidRPr="00423ABD">
        <w:t>work</w:t>
      </w:r>
      <w:r w:rsidR="00DE7CCE" w:rsidRPr="00423ABD">
        <w:t xml:space="preserve"> </w:t>
      </w:r>
      <w:r w:rsidRPr="00423ABD">
        <w:t>with</w:t>
      </w:r>
      <w:r w:rsidR="00DE7CCE" w:rsidRPr="00423ABD">
        <w:t xml:space="preserve"> </w:t>
      </w:r>
      <w:r w:rsidRPr="00423ABD">
        <w:t>a</w:t>
      </w:r>
      <w:r w:rsidR="00DE7CCE" w:rsidRPr="00423ABD">
        <w:t xml:space="preserve"> </w:t>
      </w:r>
      <w:r w:rsidRPr="00423ABD">
        <w:t>common</w:t>
      </w:r>
      <w:r w:rsidR="00DE7CCE" w:rsidRPr="00423ABD">
        <w:t xml:space="preserve"> </w:t>
      </w:r>
      <w:r w:rsidRPr="00423ABD">
        <w:t>base</w:t>
      </w:r>
      <w:r w:rsidR="00DE7CCE" w:rsidRPr="00423ABD">
        <w:t xml:space="preserve"> </w:t>
      </w:r>
      <w:r w:rsidRPr="00423ABD">
        <w:t>class</w:t>
      </w:r>
      <w:r w:rsidR="00DE7CCE" w:rsidRPr="00423ABD">
        <w:t xml:space="preserve"> </w:t>
      </w:r>
      <w:r w:rsidRPr="00423ABD">
        <w:t>(or</w:t>
      </w:r>
      <w:r w:rsidR="00DE7CCE" w:rsidRPr="00423ABD">
        <w:t xml:space="preserve"> </w:t>
      </w:r>
      <w:r w:rsidRPr="00423ABD">
        <w:t>interface),</w:t>
      </w:r>
      <w:r w:rsidR="00DE7CCE" w:rsidRPr="00423ABD">
        <w:t xml:space="preserve"> </w:t>
      </w:r>
      <w:r w:rsidRPr="00423ABD">
        <w:t>usually</w:t>
      </w:r>
      <w:r w:rsidR="00DE7CCE" w:rsidRPr="00423ABD">
        <w:t xml:space="preserve"> </w:t>
      </w:r>
      <w:r w:rsidRPr="00423ABD">
        <w:rPr>
          <w:rStyle w:val="CITchapbm"/>
        </w:rPr>
        <w:t>object</w:t>
      </w:r>
      <w:r w:rsidRPr="00423ABD">
        <w:t>.</w:t>
      </w:r>
    </w:p>
    <w:p w14:paraId="28E19E5A" w14:textId="6423CA88" w:rsidR="00464665" w:rsidRPr="00423ABD" w:rsidRDefault="00B15BD3" w:rsidP="009E7A29">
      <w:pPr>
        <w:pStyle w:val="CHAPBM"/>
      </w:pPr>
      <w:r w:rsidRPr="00423ABD">
        <w:t>Using</w:t>
      </w:r>
      <w:r w:rsidR="00DE7CCE" w:rsidRPr="00423ABD">
        <w:t xml:space="preserve"> </w:t>
      </w:r>
      <w:r w:rsidRPr="00423ABD">
        <w:t>value</w:t>
      </w:r>
      <w:r w:rsidR="00DE7CCE" w:rsidRPr="00423ABD">
        <w:t xml:space="preserve"> </w:t>
      </w:r>
      <w:r w:rsidRPr="00423ABD">
        <w:t>types,</w:t>
      </w:r>
      <w:r w:rsidR="00DE7CCE" w:rsidRPr="00423ABD">
        <w:t xml:space="preserve"> </w:t>
      </w:r>
      <w:r w:rsidRPr="00423ABD">
        <w:t>such</w:t>
      </w:r>
      <w:r w:rsidR="00DE7CCE" w:rsidRPr="00423ABD">
        <w:t xml:space="preserve"> </w:t>
      </w:r>
      <w:r w:rsidRPr="00423ABD">
        <w:t>as</w:t>
      </w:r>
      <w:r w:rsidR="00DE7CCE" w:rsidRPr="00423ABD">
        <w:t xml:space="preserve"> </w:t>
      </w:r>
      <w:r w:rsidRPr="00423ABD">
        <w:t>a</w:t>
      </w:r>
      <w:r w:rsidR="00DE7CCE" w:rsidRPr="00423ABD">
        <w:t xml:space="preserve"> </w:t>
      </w:r>
      <w:r w:rsidRPr="00423ABD">
        <w:t>struct</w:t>
      </w:r>
      <w:r w:rsidR="00DE7CCE" w:rsidRPr="00423ABD">
        <w:t xml:space="preserve"> </w:t>
      </w:r>
      <w:r w:rsidRPr="00423ABD">
        <w:t>or</w:t>
      </w:r>
      <w:r w:rsidR="00DE7CCE" w:rsidRPr="00423ABD">
        <w:t xml:space="preserve"> </w:t>
      </w:r>
      <w:r w:rsidRPr="00423ABD">
        <w:t>an</w:t>
      </w:r>
      <w:r w:rsidR="00DE7CCE" w:rsidRPr="00423ABD">
        <w:t xml:space="preserve"> </w:t>
      </w:r>
      <w:r w:rsidRPr="00423ABD">
        <w:t>integer,</w:t>
      </w:r>
      <w:r w:rsidR="00DE7CCE" w:rsidRPr="00423ABD">
        <w:t xml:space="preserve"> </w:t>
      </w:r>
      <w:r w:rsidRPr="00423ABD">
        <w:t>with</w:t>
      </w:r>
      <w:r w:rsidR="00DE7CCE" w:rsidRPr="00423ABD">
        <w:t xml:space="preserve"> </w:t>
      </w:r>
      <w:r w:rsidRPr="00423ABD">
        <w:t>classes</w:t>
      </w:r>
      <w:r w:rsidR="00DE7CCE" w:rsidRPr="00423ABD">
        <w:t xml:space="preserve"> </w:t>
      </w:r>
      <w:r w:rsidRPr="00423ABD">
        <w:t>that</w:t>
      </w:r>
      <w:r w:rsidR="00DE7CCE" w:rsidRPr="00423ABD">
        <w:t xml:space="preserve"> </w:t>
      </w:r>
      <w:r w:rsidRPr="00423ABD">
        <w:t>use</w:t>
      </w:r>
      <w:r w:rsidR="00DE7CCE" w:rsidRPr="00423ABD">
        <w:t xml:space="preserve"> </w:t>
      </w:r>
      <w:r w:rsidRPr="00423ABD">
        <w:rPr>
          <w:rStyle w:val="CITchapbm"/>
        </w:rPr>
        <w:t>object</w:t>
      </w:r>
      <w:r w:rsidR="00DE7CCE" w:rsidRPr="00423ABD">
        <w:t xml:space="preserve"> </w:t>
      </w:r>
      <w:r w:rsidRPr="00423ABD">
        <w:t>exacerbates</w:t>
      </w:r>
      <w:r w:rsidR="00DE7CCE" w:rsidRPr="00423ABD">
        <w:t xml:space="preserve"> </w:t>
      </w:r>
      <w:r w:rsidRPr="00423ABD">
        <w:t>the</w:t>
      </w:r>
      <w:r w:rsidR="00DE7CCE" w:rsidRPr="00423ABD">
        <w:t xml:space="preserve"> </w:t>
      </w:r>
      <w:r w:rsidRPr="00423ABD">
        <w:t>problem.</w:t>
      </w:r>
      <w:r w:rsidR="00DE7CCE" w:rsidRPr="00423ABD">
        <w:t xml:space="preserve"> </w:t>
      </w:r>
      <w:r w:rsidRPr="00423ABD">
        <w:t>If</w:t>
      </w:r>
      <w:r w:rsidR="00DE7CCE" w:rsidRPr="00423ABD">
        <w:t xml:space="preserve"> </w:t>
      </w:r>
      <w:r w:rsidRPr="00423ABD">
        <w:t>you</w:t>
      </w:r>
      <w:r w:rsidR="00DE7CCE" w:rsidRPr="00423ABD">
        <w:t xml:space="preserve"> </w:t>
      </w:r>
      <w:r w:rsidRPr="00423ABD">
        <w:t>pass</w:t>
      </w:r>
      <w:r w:rsidR="00DE7CCE" w:rsidRPr="00423ABD">
        <w:t xml:space="preserve"> </w:t>
      </w:r>
      <w:r w:rsidRPr="00423ABD">
        <w:t>a</w:t>
      </w:r>
      <w:r w:rsidR="00DE7CCE" w:rsidRPr="00423ABD">
        <w:t xml:space="preserve"> </w:t>
      </w:r>
      <w:r w:rsidRPr="00423ABD">
        <w:t>value</w:t>
      </w:r>
      <w:r w:rsidR="00DE7CCE" w:rsidRPr="00423ABD">
        <w:t xml:space="preserve"> </w:t>
      </w:r>
      <w:r w:rsidRPr="00423ABD">
        <w:t>type</w:t>
      </w:r>
      <w:r w:rsidR="00DE7CCE" w:rsidRPr="00423ABD">
        <w:t xml:space="preserve"> </w:t>
      </w:r>
      <w:r w:rsidRPr="00423ABD">
        <w:t>to</w:t>
      </w:r>
      <w:r w:rsidR="00DE7CCE" w:rsidRPr="00423ABD">
        <w:t xml:space="preserve"> </w:t>
      </w:r>
      <w:r w:rsidRPr="00423ABD">
        <w:t>the</w:t>
      </w:r>
      <w:r w:rsidR="00DE7CCE" w:rsidRPr="00423ABD">
        <w:t xml:space="preserve"> </w:t>
      </w:r>
      <w:proofErr w:type="spellStart"/>
      <w:r w:rsidRPr="00423ABD">
        <w:rPr>
          <w:rStyle w:val="CITchapbm"/>
        </w:rPr>
        <w:t>Stack.Push</w:t>
      </w:r>
      <w:proofErr w:type="spellEnd"/>
      <w:r w:rsidRPr="00423ABD">
        <w:rPr>
          <w:rStyle w:val="CITchapbm"/>
        </w:rPr>
        <w:t>()</w:t>
      </w:r>
      <w:r w:rsidR="00DE7CCE" w:rsidRPr="00423ABD">
        <w:t xml:space="preserve"> </w:t>
      </w:r>
      <w:r w:rsidRPr="00423ABD">
        <w:t>method,</w:t>
      </w:r>
      <w:r w:rsidR="00DE7CCE" w:rsidRPr="00423ABD">
        <w:t xml:space="preserve"> </w:t>
      </w:r>
      <w:r w:rsidRPr="00423ABD">
        <w:t>for</w:t>
      </w:r>
      <w:r w:rsidR="00DE7CCE" w:rsidRPr="00423ABD">
        <w:t xml:space="preserve"> </w:t>
      </w:r>
      <w:r w:rsidRPr="00423ABD">
        <w:t>example,</w:t>
      </w:r>
      <w:r w:rsidR="00DE7CCE" w:rsidRPr="00423ABD">
        <w:t xml:space="preserve"> </w:t>
      </w:r>
      <w:r w:rsidRPr="00423ABD">
        <w:t>the</w:t>
      </w:r>
      <w:r w:rsidR="00DE7CCE" w:rsidRPr="00423ABD">
        <w:t xml:space="preserve"> </w:t>
      </w:r>
      <w:r w:rsidRPr="00423ABD">
        <w:t>runtime</w:t>
      </w:r>
      <w:r w:rsidR="00DE7CCE" w:rsidRPr="00423ABD">
        <w:t xml:space="preserve"> </w:t>
      </w:r>
      <w:r w:rsidRPr="00423ABD">
        <w:t>automatically</w:t>
      </w:r>
      <w:r w:rsidR="00DE7CCE" w:rsidRPr="00423ABD">
        <w:t xml:space="preserve"> </w:t>
      </w:r>
      <w:r w:rsidRPr="00423ABD">
        <w:t>boxes</w:t>
      </w:r>
      <w:r w:rsidR="00DE7CCE" w:rsidRPr="00423ABD">
        <w:t xml:space="preserve"> </w:t>
      </w:r>
      <w:r w:rsidRPr="00423ABD">
        <w:t>it.</w:t>
      </w:r>
      <w:r w:rsidR="00DE7CCE" w:rsidRPr="00423ABD">
        <w:t xml:space="preserve"> </w:t>
      </w:r>
      <w:r w:rsidRPr="00423ABD">
        <w:t>Similarly,</w:t>
      </w:r>
      <w:r w:rsidR="00DE7CCE" w:rsidRPr="00423ABD">
        <w:t xml:space="preserve"> </w:t>
      </w:r>
      <w:r w:rsidRPr="00423ABD">
        <w:t>when</w:t>
      </w:r>
      <w:r w:rsidR="00DE7CCE" w:rsidRPr="00423ABD">
        <w:t xml:space="preserve"> </w:t>
      </w:r>
      <w:r w:rsidRPr="00423ABD">
        <w:t>you</w:t>
      </w:r>
      <w:r w:rsidR="00DE7CCE" w:rsidRPr="00423ABD">
        <w:t xml:space="preserve"> </w:t>
      </w:r>
      <w:r w:rsidRPr="00423ABD">
        <w:t>retrieve</w:t>
      </w:r>
      <w:r w:rsidR="00DE7CCE" w:rsidRPr="00423ABD">
        <w:t xml:space="preserve"> </w:t>
      </w:r>
      <w:r w:rsidRPr="00423ABD">
        <w:t>a</w:t>
      </w:r>
      <w:r w:rsidR="00DE7CCE" w:rsidRPr="00423ABD">
        <w:t xml:space="preserve"> </w:t>
      </w:r>
      <w:r w:rsidRPr="00423ABD">
        <w:t>value</w:t>
      </w:r>
      <w:r w:rsidR="00DE7CCE" w:rsidRPr="00423ABD">
        <w:t xml:space="preserve"> </w:t>
      </w:r>
      <w:r w:rsidRPr="00423ABD">
        <w:t>type,</w:t>
      </w:r>
      <w:r w:rsidR="00DE7CCE" w:rsidRPr="00423ABD">
        <w:t xml:space="preserve"> </w:t>
      </w:r>
      <w:r w:rsidRPr="00423ABD">
        <w:t>you</w:t>
      </w:r>
      <w:r w:rsidR="00DE7CCE" w:rsidRPr="00423ABD">
        <w:t xml:space="preserve"> </w:t>
      </w:r>
      <w:r w:rsidRPr="00423ABD">
        <w:t>need</w:t>
      </w:r>
      <w:r w:rsidR="00DE7CCE" w:rsidRPr="00423ABD">
        <w:t xml:space="preserve"> </w:t>
      </w:r>
      <w:r w:rsidRPr="00423ABD">
        <w:t>to</w:t>
      </w:r>
      <w:r w:rsidR="00DE7CCE" w:rsidRPr="00423ABD">
        <w:t xml:space="preserve"> </w:t>
      </w:r>
      <w:r w:rsidRPr="00423ABD">
        <w:t>explicitly</w:t>
      </w:r>
      <w:r w:rsidR="00DE7CCE" w:rsidRPr="00423ABD">
        <w:t xml:space="preserve"> </w:t>
      </w:r>
      <w:r w:rsidRPr="00423ABD">
        <w:t>unbox</w:t>
      </w:r>
      <w:r w:rsidR="00DE7CCE" w:rsidRPr="00423ABD">
        <w:t xml:space="preserve"> </w:t>
      </w:r>
      <w:r w:rsidRPr="00423ABD">
        <w:t>the</w:t>
      </w:r>
      <w:r w:rsidR="00DE7CCE" w:rsidRPr="00423ABD">
        <w:t xml:space="preserve"> </w:t>
      </w:r>
      <w:r w:rsidRPr="00423ABD">
        <w:t>data</w:t>
      </w:r>
      <w:r w:rsidR="00DE7CCE" w:rsidRPr="00423ABD">
        <w:t xml:space="preserve"> </w:t>
      </w:r>
      <w:r w:rsidRPr="00423ABD">
        <w:t>and</w:t>
      </w:r>
      <w:r w:rsidR="00DE7CCE" w:rsidRPr="00423ABD">
        <w:t xml:space="preserve"> </w:t>
      </w:r>
      <w:r w:rsidRPr="00423ABD">
        <w:t>cast</w:t>
      </w:r>
      <w:r w:rsidR="00DE7CCE" w:rsidRPr="00423ABD">
        <w:t xml:space="preserve"> </w:t>
      </w:r>
      <w:r w:rsidRPr="00423ABD">
        <w:t>the</w:t>
      </w:r>
      <w:r w:rsidR="00DE7CCE" w:rsidRPr="00423ABD">
        <w:t xml:space="preserve"> </w:t>
      </w:r>
      <w:r w:rsidRPr="00423ABD">
        <w:rPr>
          <w:rStyle w:val="CITchapbm"/>
        </w:rPr>
        <w:t>object</w:t>
      </w:r>
      <w:r w:rsidR="00DE7CCE" w:rsidRPr="00423ABD">
        <w:t xml:space="preserve"> </w:t>
      </w:r>
      <w:r w:rsidRPr="00423ABD">
        <w:t>reference</w:t>
      </w:r>
      <w:r w:rsidR="00DE7CCE" w:rsidRPr="00423ABD">
        <w:t xml:space="preserve"> </w:t>
      </w:r>
      <w:r w:rsidRPr="00423ABD">
        <w:t>you</w:t>
      </w:r>
      <w:r w:rsidR="00DE7CCE" w:rsidRPr="00423ABD">
        <w:t xml:space="preserve"> </w:t>
      </w:r>
      <w:r w:rsidRPr="00423ABD">
        <w:t>obtain</w:t>
      </w:r>
      <w:r w:rsidR="00DE7CCE" w:rsidRPr="00423ABD">
        <w:t xml:space="preserve"> </w:t>
      </w:r>
      <w:r w:rsidRPr="00423ABD">
        <w:t>from</w:t>
      </w:r>
      <w:r w:rsidR="00DE7CCE" w:rsidRPr="00423ABD">
        <w:t xml:space="preserve"> </w:t>
      </w:r>
      <w:r w:rsidRPr="00423ABD">
        <w:t>the</w:t>
      </w:r>
      <w:r w:rsidR="00DE7CCE" w:rsidRPr="00423ABD">
        <w:t xml:space="preserve"> </w:t>
      </w:r>
      <w:proofErr w:type="gramStart"/>
      <w:r w:rsidRPr="00423ABD">
        <w:rPr>
          <w:rStyle w:val="CITchapbm"/>
        </w:rPr>
        <w:t>Pop(</w:t>
      </w:r>
      <w:proofErr w:type="gramEnd"/>
      <w:r w:rsidRPr="00423ABD">
        <w:rPr>
          <w:rStyle w:val="CITchapbm"/>
        </w:rPr>
        <w:t>)</w:t>
      </w:r>
      <w:r w:rsidR="00DE7CCE" w:rsidRPr="00423ABD">
        <w:t xml:space="preserve"> </w:t>
      </w:r>
      <w:r w:rsidRPr="00423ABD">
        <w:t>method</w:t>
      </w:r>
      <w:r w:rsidR="00DE7CCE" w:rsidRPr="00423ABD">
        <w:t xml:space="preserve"> </w:t>
      </w:r>
      <w:r w:rsidRPr="00423ABD">
        <w:t>into</w:t>
      </w:r>
      <w:r w:rsidR="00DE7CCE" w:rsidRPr="00423ABD">
        <w:t xml:space="preserve"> </w:t>
      </w:r>
      <w:r w:rsidRPr="00423ABD">
        <w:t>a</w:t>
      </w:r>
      <w:r w:rsidR="00DE7CCE" w:rsidRPr="00423ABD">
        <w:t xml:space="preserve"> </w:t>
      </w:r>
      <w:r w:rsidRPr="00423ABD">
        <w:t>value</w:t>
      </w:r>
      <w:r w:rsidR="00DE7CCE" w:rsidRPr="00423ABD">
        <w:t xml:space="preserve"> </w:t>
      </w:r>
      <w:r w:rsidRPr="00423ABD">
        <w:t>type.</w:t>
      </w:r>
      <w:r w:rsidR="00DE7CCE" w:rsidRPr="00423ABD">
        <w:t xml:space="preserve"> </w:t>
      </w:r>
      <w:r w:rsidRPr="00423ABD">
        <w:t>Casting</w:t>
      </w:r>
      <w:r w:rsidR="00DE7CCE" w:rsidRPr="00423ABD">
        <w:t xml:space="preserve"> </w:t>
      </w:r>
      <w:r w:rsidRPr="00423ABD">
        <w:t>a</w:t>
      </w:r>
      <w:r w:rsidR="00DE7CCE" w:rsidRPr="00423ABD">
        <w:t xml:space="preserve"> </w:t>
      </w:r>
      <w:r w:rsidRPr="00423ABD">
        <w:t>reference</w:t>
      </w:r>
      <w:r w:rsidR="00DE7CCE" w:rsidRPr="00423ABD">
        <w:t xml:space="preserve"> </w:t>
      </w:r>
      <w:r w:rsidRPr="00423ABD">
        <w:t>type</w:t>
      </w:r>
      <w:r w:rsidR="00DE7CCE" w:rsidRPr="00423ABD">
        <w:t xml:space="preserve"> </w:t>
      </w:r>
      <w:r w:rsidRPr="00423ABD">
        <w:t>to</w:t>
      </w:r>
      <w:r w:rsidR="00DE7CCE" w:rsidRPr="00423ABD">
        <w:t xml:space="preserve"> </w:t>
      </w:r>
      <w:r w:rsidRPr="00423ABD">
        <w:t>a</w:t>
      </w:r>
      <w:r w:rsidR="00DE7CCE" w:rsidRPr="00423ABD">
        <w:t xml:space="preserve"> </w:t>
      </w:r>
      <w:r w:rsidRPr="00423ABD">
        <w:t>base</w:t>
      </w:r>
      <w:r w:rsidR="00DE7CCE" w:rsidRPr="00423ABD">
        <w:t xml:space="preserve"> </w:t>
      </w:r>
      <w:r w:rsidRPr="00423ABD">
        <w:t>class</w:t>
      </w:r>
      <w:r w:rsidR="00DE7CCE" w:rsidRPr="00423ABD">
        <w:t xml:space="preserve"> </w:t>
      </w:r>
      <w:r w:rsidRPr="00423ABD">
        <w:t>or</w:t>
      </w:r>
      <w:r w:rsidR="00DE7CCE" w:rsidRPr="00423ABD">
        <w:t xml:space="preserve"> </w:t>
      </w:r>
      <w:r w:rsidRPr="00423ABD">
        <w:t>interface</w:t>
      </w:r>
      <w:r w:rsidR="00DE7CCE" w:rsidRPr="00423ABD">
        <w:t xml:space="preserve"> </w:t>
      </w:r>
      <w:r w:rsidRPr="00423ABD">
        <w:t>has</w:t>
      </w:r>
      <w:r w:rsidR="00DE7CCE" w:rsidRPr="00423ABD">
        <w:t xml:space="preserve"> </w:t>
      </w:r>
      <w:r w:rsidRPr="00423ABD">
        <w:t>a</w:t>
      </w:r>
      <w:r w:rsidR="00DE7CCE" w:rsidRPr="00423ABD">
        <w:t xml:space="preserve"> </w:t>
      </w:r>
      <w:r w:rsidRPr="00423ABD">
        <w:t>negligible</w:t>
      </w:r>
      <w:r w:rsidR="00DE7CCE" w:rsidRPr="00423ABD">
        <w:t xml:space="preserve"> </w:t>
      </w:r>
      <w:r w:rsidRPr="00423ABD">
        <w:t>performance</w:t>
      </w:r>
      <w:r w:rsidR="00DE7CCE" w:rsidRPr="00423ABD">
        <w:t xml:space="preserve"> </w:t>
      </w:r>
      <w:r w:rsidRPr="00423ABD">
        <w:t>impact,</w:t>
      </w:r>
      <w:r w:rsidR="00DE7CCE" w:rsidRPr="00423ABD">
        <w:t xml:space="preserve"> </w:t>
      </w:r>
      <w:r w:rsidRPr="00423ABD">
        <w:t>but</w:t>
      </w:r>
      <w:r w:rsidR="00DE7CCE" w:rsidRPr="00423ABD">
        <w:t xml:space="preserve"> </w:t>
      </w:r>
      <w:r w:rsidRPr="00423ABD">
        <w:t>the</w:t>
      </w:r>
      <w:r w:rsidR="00DE7CCE" w:rsidRPr="00423ABD">
        <w:t xml:space="preserve"> </w:t>
      </w:r>
      <w:r w:rsidRPr="00423ABD">
        <w:t>box</w:t>
      </w:r>
      <w:r w:rsidR="00DE7CCE" w:rsidRPr="00423ABD">
        <w:t xml:space="preserve"> </w:t>
      </w:r>
      <w:r w:rsidRPr="00423ABD">
        <w:t>operation</w:t>
      </w:r>
      <w:r w:rsidR="00DE7CCE" w:rsidRPr="00423ABD">
        <w:t xml:space="preserve"> </w:t>
      </w:r>
      <w:r w:rsidRPr="00423ABD">
        <w:t>for</w:t>
      </w:r>
      <w:r w:rsidR="00DE7CCE" w:rsidRPr="00423ABD">
        <w:t xml:space="preserve"> </w:t>
      </w:r>
      <w:r w:rsidRPr="00423ABD">
        <w:t>a</w:t>
      </w:r>
      <w:r w:rsidR="00DE7CCE" w:rsidRPr="00423ABD">
        <w:t xml:space="preserve"> </w:t>
      </w:r>
      <w:r w:rsidRPr="00423ABD">
        <w:t>value</w:t>
      </w:r>
      <w:r w:rsidR="00DE7CCE" w:rsidRPr="00423ABD">
        <w:t xml:space="preserve"> </w:t>
      </w:r>
      <w:r w:rsidRPr="00423ABD">
        <w:t>type</w:t>
      </w:r>
      <w:r w:rsidR="00DE7CCE" w:rsidRPr="00423ABD">
        <w:t xml:space="preserve"> </w:t>
      </w:r>
      <w:r w:rsidRPr="00423ABD">
        <w:t>introduces</w:t>
      </w:r>
      <w:r w:rsidR="00DE7CCE" w:rsidRPr="00423ABD">
        <w:t xml:space="preserve"> </w:t>
      </w:r>
      <w:r w:rsidRPr="00423ABD">
        <w:t>more</w:t>
      </w:r>
      <w:r w:rsidR="00DE7CCE" w:rsidRPr="00423ABD">
        <w:t xml:space="preserve"> </w:t>
      </w:r>
      <w:r w:rsidRPr="00423ABD">
        <w:t>overhead,</w:t>
      </w:r>
      <w:r w:rsidR="00DE7CCE" w:rsidRPr="00423ABD">
        <w:t xml:space="preserve"> </w:t>
      </w:r>
      <w:r w:rsidRPr="00423ABD">
        <w:t>because</w:t>
      </w:r>
      <w:r w:rsidR="00DE7CCE" w:rsidRPr="00423ABD">
        <w:t xml:space="preserve"> </w:t>
      </w:r>
      <w:r w:rsidRPr="00423ABD">
        <w:t>it</w:t>
      </w:r>
      <w:r w:rsidR="00DE7CCE" w:rsidRPr="00423ABD">
        <w:t xml:space="preserve"> </w:t>
      </w:r>
      <w:r w:rsidRPr="00423ABD">
        <w:t>must</w:t>
      </w:r>
      <w:r w:rsidR="00DE7CCE" w:rsidRPr="00423ABD">
        <w:t xml:space="preserve"> </w:t>
      </w:r>
      <w:r w:rsidRPr="00423ABD">
        <w:t>allocate</w:t>
      </w:r>
      <w:r w:rsidR="00DE7CCE" w:rsidRPr="00423ABD">
        <w:t xml:space="preserve"> </w:t>
      </w:r>
      <w:r w:rsidRPr="00423ABD">
        <w:t>memory,</w:t>
      </w:r>
      <w:r w:rsidR="00DE7CCE" w:rsidRPr="00423ABD">
        <w:t xml:space="preserve"> </w:t>
      </w:r>
      <w:r w:rsidRPr="00423ABD">
        <w:t>copy</w:t>
      </w:r>
      <w:r w:rsidR="00DE7CCE" w:rsidRPr="00423ABD">
        <w:t xml:space="preserve"> </w:t>
      </w:r>
      <w:r w:rsidRPr="00423ABD">
        <w:t>the</w:t>
      </w:r>
      <w:r w:rsidR="00DE7CCE" w:rsidRPr="00423ABD">
        <w:t xml:space="preserve"> </w:t>
      </w:r>
      <w:r w:rsidRPr="00423ABD">
        <w:t>value,</w:t>
      </w:r>
      <w:r w:rsidR="00DE7CCE" w:rsidRPr="00423ABD">
        <w:t xml:space="preserve"> </w:t>
      </w:r>
      <w:r w:rsidRPr="00423ABD">
        <w:t>and</w:t>
      </w:r>
      <w:r w:rsidR="00DE7CCE" w:rsidRPr="00423ABD">
        <w:t xml:space="preserve"> </w:t>
      </w:r>
      <w:r w:rsidRPr="00423ABD">
        <w:t>then</w:t>
      </w:r>
      <w:r w:rsidR="00DE7CCE" w:rsidRPr="00423ABD">
        <w:t xml:space="preserve"> </w:t>
      </w:r>
      <w:r w:rsidRPr="00423ABD">
        <w:t>later</w:t>
      </w:r>
      <w:r w:rsidR="00DE7CCE" w:rsidRPr="00423ABD">
        <w:t xml:space="preserve"> </w:t>
      </w:r>
      <w:r w:rsidRPr="00423ABD">
        <w:t>garbage-collect</w:t>
      </w:r>
      <w:r w:rsidR="00DE7CCE" w:rsidRPr="00423ABD">
        <w:t xml:space="preserve"> </w:t>
      </w:r>
      <w:r w:rsidRPr="00423ABD">
        <w:t>that</w:t>
      </w:r>
      <w:r w:rsidR="00DE7CCE" w:rsidRPr="00423ABD">
        <w:t xml:space="preserve"> </w:t>
      </w:r>
      <w:r w:rsidRPr="00423ABD">
        <w:t>memory.</w:t>
      </w:r>
    </w:p>
    <w:p w14:paraId="7284A441" w14:textId="6078B265" w:rsidR="00FA02C3" w:rsidRPr="00423ABD" w:rsidRDefault="00B15BD3" w:rsidP="009E7A29">
      <w:pPr>
        <w:pStyle w:val="CHAPBM"/>
      </w:pPr>
      <w:r w:rsidRPr="00423ABD">
        <w:t>C#</w:t>
      </w:r>
      <w:r w:rsidR="00DE7CCE" w:rsidRPr="00423ABD">
        <w:t xml:space="preserve"> </w:t>
      </w:r>
      <w:r w:rsidRPr="00423ABD">
        <w:t>is</w:t>
      </w:r>
      <w:r w:rsidR="00DE7CCE" w:rsidRPr="00423ABD">
        <w:t xml:space="preserve"> </w:t>
      </w:r>
      <w:r w:rsidRPr="00423ABD">
        <w:t>a</w:t>
      </w:r>
      <w:r w:rsidR="00DE7CCE" w:rsidRPr="00423ABD">
        <w:t xml:space="preserve"> </w:t>
      </w:r>
      <w:r w:rsidRPr="00423ABD">
        <w:t>language</w:t>
      </w:r>
      <w:r w:rsidR="00DE7CCE" w:rsidRPr="00423ABD">
        <w:t xml:space="preserve"> </w:t>
      </w:r>
      <w:r w:rsidRPr="00423ABD">
        <w:t>that</w:t>
      </w:r>
      <w:r w:rsidR="00DE7CCE" w:rsidRPr="00423ABD">
        <w:t xml:space="preserve"> </w:t>
      </w:r>
      <w:r w:rsidRPr="00423ABD">
        <w:t>encourages</w:t>
      </w:r>
      <w:r w:rsidR="00DE7CCE" w:rsidRPr="00423ABD">
        <w:t xml:space="preserve"> </w:t>
      </w:r>
      <w:r w:rsidRPr="00423ABD">
        <w:rPr>
          <w:rStyle w:val="ITAL"/>
        </w:rPr>
        <w:t>type</w:t>
      </w:r>
      <w:r w:rsidR="00DE7CCE" w:rsidRPr="00423ABD">
        <w:rPr>
          <w:rStyle w:val="ITAL"/>
        </w:rPr>
        <w:t xml:space="preserve"> </w:t>
      </w:r>
      <w:r w:rsidRPr="00423ABD">
        <w:rPr>
          <w:rStyle w:val="ITAL"/>
        </w:rPr>
        <w:t>safety</w:t>
      </w:r>
      <w:r w:rsidRPr="00423ABD">
        <w:t>:</w:t>
      </w:r>
      <w:r w:rsidR="00DE7CCE" w:rsidRPr="00423ABD">
        <w:t xml:space="preserve"> </w:t>
      </w:r>
      <w:r w:rsidRPr="00423ABD">
        <w:t>The</w:t>
      </w:r>
      <w:r w:rsidR="00DE7CCE" w:rsidRPr="00423ABD">
        <w:t xml:space="preserve"> </w:t>
      </w:r>
      <w:r w:rsidRPr="00423ABD">
        <w:t>language</w:t>
      </w:r>
      <w:r w:rsidR="00DE7CCE" w:rsidRPr="00423ABD">
        <w:t xml:space="preserve"> </w:t>
      </w:r>
      <w:r w:rsidRPr="00423ABD">
        <w:t>is</w:t>
      </w:r>
      <w:r w:rsidR="00DE7CCE" w:rsidRPr="00423ABD">
        <w:t xml:space="preserve"> </w:t>
      </w:r>
      <w:r w:rsidRPr="00423ABD">
        <w:t>designed</w:t>
      </w:r>
      <w:r w:rsidR="00DE7CCE" w:rsidRPr="00423ABD">
        <w:t xml:space="preserve"> </w:t>
      </w:r>
      <w:r w:rsidRPr="00423ABD">
        <w:t>so</w:t>
      </w:r>
      <w:r w:rsidR="00DE7CCE" w:rsidRPr="00423ABD">
        <w:t xml:space="preserve"> </w:t>
      </w:r>
      <w:r w:rsidRPr="00423ABD">
        <w:t>that</w:t>
      </w:r>
      <w:r w:rsidR="00DE7CCE" w:rsidRPr="00423ABD">
        <w:t xml:space="preserve"> </w:t>
      </w:r>
      <w:r w:rsidRPr="00423ABD">
        <w:t>many</w:t>
      </w:r>
      <w:r w:rsidR="00DE7CCE" w:rsidRPr="00423ABD">
        <w:t xml:space="preserve"> </w:t>
      </w:r>
      <w:r w:rsidRPr="00423ABD">
        <w:t>type</w:t>
      </w:r>
      <w:r w:rsidR="00DE7CCE" w:rsidRPr="00423ABD">
        <w:t xml:space="preserve"> </w:t>
      </w:r>
      <w:r w:rsidRPr="00423ABD">
        <w:t>errors,</w:t>
      </w:r>
      <w:r w:rsidR="00DE7CCE" w:rsidRPr="00423ABD">
        <w:t xml:space="preserve"> </w:t>
      </w:r>
      <w:r w:rsidRPr="00423ABD">
        <w:t>such</w:t>
      </w:r>
      <w:r w:rsidR="00DE7CCE" w:rsidRPr="00423ABD">
        <w:t xml:space="preserve"> </w:t>
      </w:r>
      <w:r w:rsidRPr="00423ABD">
        <w:t>as</w:t>
      </w:r>
      <w:r w:rsidR="00DE7CCE" w:rsidRPr="00423ABD">
        <w:t xml:space="preserve"> </w:t>
      </w:r>
      <w:r w:rsidRPr="00423ABD">
        <w:t>assigning</w:t>
      </w:r>
      <w:r w:rsidR="00DE7CCE" w:rsidRPr="00423ABD">
        <w:t xml:space="preserve"> </w:t>
      </w:r>
      <w:r w:rsidRPr="00423ABD">
        <w:t>an</w:t>
      </w:r>
      <w:r w:rsidR="00DE7CCE" w:rsidRPr="00423ABD">
        <w:t xml:space="preserve"> </w:t>
      </w:r>
      <w:r w:rsidRPr="00423ABD">
        <w:t>integer</w:t>
      </w:r>
      <w:r w:rsidR="00DE7CCE" w:rsidRPr="00423ABD">
        <w:t xml:space="preserve"> </w:t>
      </w:r>
      <w:r w:rsidRPr="00423ABD">
        <w:t>to</w:t>
      </w:r>
      <w:r w:rsidR="00DE7CCE" w:rsidRPr="00423ABD">
        <w:t xml:space="preserve"> </w:t>
      </w:r>
      <w:r w:rsidRPr="00423ABD">
        <w:t>a</w:t>
      </w:r>
      <w:r w:rsidR="00DE7CCE" w:rsidRPr="00423ABD">
        <w:t xml:space="preserve"> </w:t>
      </w:r>
      <w:r w:rsidRPr="00423ABD">
        <w:t>variable</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string</w:t>
      </w:r>
      <w:r w:rsidRPr="00423ABD">
        <w:t>,</w:t>
      </w:r>
      <w:r w:rsidR="00DE7CCE" w:rsidRPr="00423ABD">
        <w:t xml:space="preserve"> </w:t>
      </w:r>
      <w:r w:rsidRPr="00423ABD">
        <w:t>can</w:t>
      </w:r>
      <w:r w:rsidR="00DE7CCE" w:rsidRPr="00423ABD">
        <w:t xml:space="preserve"> </w:t>
      </w:r>
      <w:r w:rsidRPr="00423ABD">
        <w:t>be</w:t>
      </w:r>
      <w:r w:rsidR="00DE7CCE" w:rsidRPr="00423ABD">
        <w:t xml:space="preserve"> </w:t>
      </w:r>
      <w:r w:rsidRPr="00423ABD">
        <w:t>caught</w:t>
      </w:r>
      <w:r w:rsidR="00DE7CCE" w:rsidRPr="00423ABD">
        <w:t xml:space="preserve"> </w:t>
      </w:r>
      <w:r w:rsidRPr="00423ABD">
        <w:t>at</w:t>
      </w:r>
      <w:r w:rsidR="00DE7CCE" w:rsidRPr="00423ABD">
        <w:t xml:space="preserve"> </w:t>
      </w:r>
      <w:r w:rsidRPr="00423ABD">
        <w:t>compile</w:t>
      </w:r>
      <w:r w:rsidR="00DE7CCE" w:rsidRPr="00423ABD">
        <w:t xml:space="preserve"> </w:t>
      </w:r>
      <w:r w:rsidRPr="00423ABD">
        <w:t>time.</w:t>
      </w:r>
      <w:r w:rsidR="00DE7CCE" w:rsidRPr="00423ABD">
        <w:t xml:space="preserve"> </w:t>
      </w:r>
      <w:r w:rsidRPr="00423ABD">
        <w:t>The</w:t>
      </w:r>
      <w:r w:rsidR="00DE7CCE" w:rsidRPr="00423ABD">
        <w:t xml:space="preserve"> </w:t>
      </w:r>
      <w:r w:rsidRPr="00423ABD">
        <w:t>fundamental</w:t>
      </w:r>
      <w:r w:rsidR="00DE7CCE" w:rsidRPr="00423ABD">
        <w:t xml:space="preserve"> </w:t>
      </w:r>
      <w:r w:rsidRPr="00423ABD">
        <w:t>problem</w:t>
      </w:r>
      <w:r w:rsidR="00DE7CCE" w:rsidRPr="00423ABD">
        <w:t xml:space="preserve"> </w:t>
      </w:r>
      <w:r w:rsidRPr="00423ABD">
        <w:t>is</w:t>
      </w:r>
      <w:r w:rsidR="00DE7CCE" w:rsidRPr="00423ABD">
        <w:t xml:space="preserve"> </w:t>
      </w:r>
      <w:r w:rsidRPr="00423ABD">
        <w:t>that</w:t>
      </w:r>
      <w:r w:rsidR="00DE7CCE" w:rsidRPr="00423ABD">
        <w:t xml:space="preserve"> </w:t>
      </w:r>
      <w:r w:rsidRPr="00423ABD">
        <w:t>the</w:t>
      </w:r>
      <w:r w:rsidR="00DE7CCE" w:rsidRPr="00423ABD">
        <w:t xml:space="preserve"> </w:t>
      </w:r>
      <w:r w:rsidR="00174F52" w:rsidRPr="00423ABD">
        <w:rPr>
          <w:rStyle w:val="CITchapbm"/>
        </w:rPr>
        <w:t>Stack</w:t>
      </w:r>
      <w:r w:rsidR="00DE7CCE" w:rsidRPr="00423ABD">
        <w:t xml:space="preserve"> </w:t>
      </w:r>
      <w:r w:rsidRPr="00423ABD">
        <w:t>class</w:t>
      </w:r>
      <w:r w:rsidR="00DE7CCE" w:rsidRPr="00423ABD">
        <w:t xml:space="preserve"> </w:t>
      </w:r>
      <w:r w:rsidRPr="00423ABD">
        <w:t>is</w:t>
      </w:r>
      <w:r w:rsidR="00DE7CCE" w:rsidRPr="00423ABD">
        <w:t xml:space="preserve"> </w:t>
      </w:r>
      <w:r w:rsidRPr="00423ABD">
        <w:t>not</w:t>
      </w:r>
      <w:r w:rsidR="00DE7CCE" w:rsidRPr="00423ABD">
        <w:t xml:space="preserve"> </w:t>
      </w:r>
      <w:r w:rsidRPr="00423ABD">
        <w:t>as</w:t>
      </w:r>
      <w:r w:rsidR="00DE7CCE" w:rsidRPr="00423ABD">
        <w:t xml:space="preserve"> </w:t>
      </w:r>
      <w:proofErr w:type="gramStart"/>
      <w:r w:rsidRPr="00423ABD">
        <w:t>type-safe</w:t>
      </w:r>
      <w:proofErr w:type="gramEnd"/>
      <w:r w:rsidR="00DE7CCE" w:rsidRPr="00423ABD">
        <w:t xml:space="preserve"> </w:t>
      </w:r>
      <w:r w:rsidRPr="00423ABD">
        <w:t>as</w:t>
      </w:r>
      <w:r w:rsidR="00DE7CCE" w:rsidRPr="00423ABD">
        <w:t xml:space="preserve"> </w:t>
      </w:r>
      <w:r w:rsidRPr="00423ABD">
        <w:t>one</w:t>
      </w:r>
      <w:r w:rsidR="00DE7CCE" w:rsidRPr="00423ABD">
        <w:t xml:space="preserve"> </w:t>
      </w:r>
      <w:r w:rsidRPr="00423ABD">
        <w:t>expects</w:t>
      </w:r>
      <w:r w:rsidR="00DE7CCE" w:rsidRPr="00423ABD">
        <w:t xml:space="preserve"> </w:t>
      </w:r>
      <w:r w:rsidRPr="00423ABD">
        <w:t>a</w:t>
      </w:r>
      <w:r w:rsidR="00DE7CCE" w:rsidRPr="00423ABD">
        <w:t xml:space="preserve"> </w:t>
      </w:r>
      <w:r w:rsidRPr="00423ABD">
        <w:t>C#</w:t>
      </w:r>
      <w:r w:rsidR="00DE7CCE" w:rsidRPr="00423ABD">
        <w:t xml:space="preserve"> </w:t>
      </w:r>
      <w:r w:rsidRPr="00423ABD">
        <w:t>program</w:t>
      </w:r>
      <w:r w:rsidR="00DE7CCE" w:rsidRPr="00423ABD">
        <w:t xml:space="preserve"> </w:t>
      </w:r>
      <w:r w:rsidRPr="00423ABD">
        <w:t>to</w:t>
      </w:r>
      <w:r w:rsidR="00DE7CCE" w:rsidRPr="00423ABD">
        <w:t xml:space="preserve"> </w:t>
      </w:r>
      <w:r w:rsidRPr="00423ABD">
        <w:t>be.</w:t>
      </w:r>
      <w:r w:rsidR="00DE7CCE" w:rsidRPr="00423ABD">
        <w:t xml:space="preserve"> </w:t>
      </w:r>
      <w:r w:rsidRPr="00423ABD">
        <w:t>To</w:t>
      </w:r>
      <w:r w:rsidR="00DE7CCE" w:rsidRPr="00423ABD">
        <w:t xml:space="preserve"> </w:t>
      </w:r>
      <w:r w:rsidRPr="00423ABD">
        <w:t>change</w:t>
      </w:r>
      <w:r w:rsidR="00DE7CCE" w:rsidRPr="00423ABD">
        <w:t xml:space="preserve"> </w:t>
      </w:r>
      <w:r w:rsidRPr="00423ABD">
        <w:t>the</w:t>
      </w:r>
      <w:r w:rsidR="00DE7CCE" w:rsidRPr="00423ABD">
        <w:t xml:space="preserve"> </w:t>
      </w:r>
      <w:r w:rsidR="00174F52" w:rsidRPr="00423ABD">
        <w:rPr>
          <w:rStyle w:val="CITchapbm"/>
        </w:rPr>
        <w:t>Stack</w:t>
      </w:r>
      <w:r w:rsidR="00DE7CCE" w:rsidRPr="00423ABD">
        <w:t xml:space="preserve"> </w:t>
      </w:r>
      <w:r w:rsidRPr="00423ABD">
        <w:t>class</w:t>
      </w:r>
      <w:r w:rsidR="00DE7CCE" w:rsidRPr="00423ABD">
        <w:t xml:space="preserve"> </w:t>
      </w:r>
      <w:r w:rsidRPr="00423ABD">
        <w:t>to</w:t>
      </w:r>
      <w:r w:rsidR="00DE7CCE" w:rsidRPr="00423ABD">
        <w:t xml:space="preserve"> </w:t>
      </w:r>
      <w:r w:rsidRPr="00423ABD">
        <w:t>enforce</w:t>
      </w:r>
      <w:r w:rsidR="00DE7CCE" w:rsidRPr="00423ABD">
        <w:t xml:space="preserve"> </w:t>
      </w:r>
      <w:r w:rsidRPr="00423ABD">
        <w:t>type</w:t>
      </w:r>
      <w:r w:rsidR="00DE7CCE" w:rsidRPr="00423ABD">
        <w:t xml:space="preserve"> </w:t>
      </w:r>
      <w:r w:rsidRPr="00423ABD">
        <w:t>safety</w:t>
      </w:r>
      <w:r w:rsidR="00DE7CCE" w:rsidRPr="00423ABD">
        <w:t xml:space="preserve"> </w:t>
      </w:r>
      <w:del w:id="9" w:author="Jill Hobbs" w:date="2020-06-04T13:39:00Z">
        <w:r w:rsidRPr="00423ABD" w:rsidDel="00423ABD">
          <w:delText>to</w:delText>
        </w:r>
        <w:r w:rsidR="00DE7CCE" w:rsidRPr="00423ABD" w:rsidDel="00423ABD">
          <w:delText xml:space="preserve"> </w:delText>
        </w:r>
        <w:r w:rsidRPr="00423ABD" w:rsidDel="00423ABD">
          <w:delText>restrict</w:delText>
        </w:r>
      </w:del>
      <w:ins w:id="10" w:author="Jill Hobbs" w:date="2020-06-04T13:39:00Z">
        <w:r w:rsidR="00423ABD">
          <w:t>by restricting</w:t>
        </w:r>
      </w:ins>
      <w:r w:rsidR="00DE7CCE" w:rsidRPr="00423ABD">
        <w:t xml:space="preserve"> </w:t>
      </w:r>
      <w:r w:rsidRPr="00423ABD">
        <w:t>the</w:t>
      </w:r>
      <w:r w:rsidR="00DE7CCE" w:rsidRPr="00423ABD">
        <w:t xml:space="preserve"> </w:t>
      </w:r>
      <w:r w:rsidRPr="00423ABD">
        <w:t>contents</w:t>
      </w:r>
      <w:r w:rsidR="00DE7CCE" w:rsidRPr="00423ABD">
        <w:t xml:space="preserve"> </w:t>
      </w:r>
      <w:r w:rsidRPr="00423ABD">
        <w:t>of</w:t>
      </w:r>
      <w:r w:rsidR="00DE7CCE" w:rsidRPr="00423ABD">
        <w:t xml:space="preserve"> </w:t>
      </w:r>
      <w:r w:rsidRPr="00423ABD">
        <w:t>the</w:t>
      </w:r>
      <w:r w:rsidR="00DE7CCE" w:rsidRPr="00423ABD">
        <w:t xml:space="preserve"> </w:t>
      </w:r>
      <w:r w:rsidRPr="00423ABD">
        <w:t>stack</w:t>
      </w:r>
      <w:r w:rsidR="00DE7CCE" w:rsidRPr="00423ABD">
        <w:t xml:space="preserve"> </w:t>
      </w:r>
      <w:r w:rsidRPr="00423ABD">
        <w:t>to</w:t>
      </w:r>
      <w:r w:rsidR="00DE7CCE" w:rsidRPr="00423ABD">
        <w:t xml:space="preserve"> </w:t>
      </w:r>
      <w:r w:rsidRPr="00423ABD">
        <w:t>be</w:t>
      </w:r>
      <w:r w:rsidR="00DE7CCE" w:rsidRPr="00423ABD">
        <w:t xml:space="preserve"> </w:t>
      </w:r>
      <w:r w:rsidRPr="00423ABD">
        <w:t>a</w:t>
      </w:r>
      <w:r w:rsidR="00DE7CCE" w:rsidRPr="00423ABD">
        <w:t xml:space="preserve"> </w:t>
      </w:r>
      <w:r w:rsidRPr="00423ABD">
        <w:t>particular</w:t>
      </w:r>
      <w:r w:rsidR="00DE7CCE" w:rsidRPr="00423ABD">
        <w:t xml:space="preserve"> </w:t>
      </w:r>
      <w:r w:rsidRPr="00423ABD">
        <w:t>data</w:t>
      </w:r>
      <w:r w:rsidR="00DE7CCE" w:rsidRPr="00423ABD">
        <w:t xml:space="preserve"> </w:t>
      </w:r>
      <w:r w:rsidRPr="00423ABD">
        <w:t>type</w:t>
      </w:r>
      <w:r w:rsidR="00DE7CCE" w:rsidRPr="00423ABD">
        <w:t xml:space="preserve"> </w:t>
      </w:r>
      <w:r w:rsidRPr="00423ABD">
        <w:t>(without</w:t>
      </w:r>
      <w:r w:rsidR="00DE7CCE" w:rsidRPr="00423ABD">
        <w:t xml:space="preserve"> </w:t>
      </w:r>
      <w:r w:rsidRPr="00423ABD">
        <w:t>using</w:t>
      </w:r>
      <w:r w:rsidR="00DE7CCE" w:rsidRPr="00423ABD">
        <w:t xml:space="preserve"> </w:t>
      </w:r>
      <w:r w:rsidRPr="00423ABD">
        <w:t>generic</w:t>
      </w:r>
      <w:r w:rsidR="00DE7CCE" w:rsidRPr="00423ABD">
        <w:t xml:space="preserve"> </w:t>
      </w:r>
      <w:r w:rsidRPr="00423ABD">
        <w:t>types)</w:t>
      </w:r>
      <w:r w:rsidR="00B6639B" w:rsidRPr="00423ABD">
        <w:t>,</w:t>
      </w:r>
      <w:r w:rsidR="00DE7CCE" w:rsidRPr="00423ABD">
        <w:t xml:space="preserve"> </w:t>
      </w:r>
      <w:r w:rsidRPr="00423ABD">
        <w:t>you</w:t>
      </w:r>
      <w:r w:rsidR="00DE7CCE" w:rsidRPr="00423ABD">
        <w:t xml:space="preserve"> </w:t>
      </w:r>
      <w:r w:rsidRPr="00423ABD">
        <w:t>must</w:t>
      </w:r>
      <w:r w:rsidR="00DE7CCE" w:rsidRPr="00423ABD">
        <w:t xml:space="preserve"> </w:t>
      </w:r>
      <w:r w:rsidRPr="00423ABD">
        <w:t>create</w:t>
      </w:r>
      <w:r w:rsidR="00DE7CCE" w:rsidRPr="00423ABD">
        <w:t xml:space="preserve"> </w:t>
      </w:r>
      <w:r w:rsidRPr="00423ABD">
        <w:t>a</w:t>
      </w:r>
      <w:r w:rsidR="00DE7CCE" w:rsidRPr="00423ABD">
        <w:t xml:space="preserve"> </w:t>
      </w:r>
      <w:r w:rsidRPr="00423ABD">
        <w:t>specialized</w:t>
      </w:r>
      <w:r w:rsidR="00DE7CCE" w:rsidRPr="00423ABD">
        <w:t xml:space="preserve"> </w:t>
      </w:r>
      <w:r w:rsidRPr="00423ABD">
        <w:rPr>
          <w:rStyle w:val="CITchapbm"/>
        </w:rPr>
        <w:t>stack</w:t>
      </w:r>
      <w:r w:rsidR="00DE7CCE" w:rsidRPr="00423ABD">
        <w:t xml:space="preserve"> </w:t>
      </w:r>
      <w:r w:rsidRPr="00423ABD">
        <w:t>class,</w:t>
      </w:r>
      <w:r w:rsidR="00DE7CCE" w:rsidRPr="00423ABD">
        <w:t xml:space="preserve"> </w:t>
      </w:r>
      <w:r w:rsidRPr="00423ABD">
        <w:t>as</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w:t>
      </w:r>
    </w:p>
    <w:p w14:paraId="659E4F57" w14:textId="7EFBE3F1" w:rsidR="00464665"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3:</w:t>
      </w:r>
      <w:r w:rsidR="00B15BD3" w:rsidRPr="00423ABD">
        <w:t> </w:t>
      </w:r>
      <w:r w:rsidR="00B15BD3" w:rsidRPr="00423ABD">
        <w:t>Defining</w:t>
      </w:r>
      <w:r w:rsidR="00DE7CCE" w:rsidRPr="00423ABD">
        <w:t xml:space="preserve"> </w:t>
      </w:r>
      <w:r w:rsidR="00B15BD3" w:rsidRPr="00423ABD">
        <w:t>a</w:t>
      </w:r>
      <w:r w:rsidR="00DE7CCE" w:rsidRPr="00423ABD">
        <w:t xml:space="preserve"> </w:t>
      </w:r>
      <w:r w:rsidR="00B15BD3" w:rsidRPr="00423ABD">
        <w:t>Specialized</w:t>
      </w:r>
      <w:r w:rsidR="00DE7CCE" w:rsidRPr="00423ABD">
        <w:t xml:space="preserve"> </w:t>
      </w:r>
      <w:r w:rsidR="00B15BD3" w:rsidRPr="00423ABD">
        <w:t>Stack</w:t>
      </w:r>
      <w:r w:rsidR="00DE7CCE" w:rsidRPr="00423ABD">
        <w:t xml:space="preserve"> </w:t>
      </w:r>
      <w:r w:rsidR="00B15BD3" w:rsidRPr="00423ABD">
        <w:t>Class</w:t>
      </w:r>
    </w:p>
    <w:p w14:paraId="0556B505" w14:textId="7638756F"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CellStack</w:t>
      </w:r>
      <w:proofErr w:type="spellEnd"/>
    </w:p>
    <w:p w14:paraId="6A6B3052" w14:textId="77777777" w:rsidR="00FA02C3" w:rsidRPr="00423ABD" w:rsidRDefault="00B15BD3" w:rsidP="009E7A29">
      <w:pPr>
        <w:pStyle w:val="CDTMID"/>
      </w:pPr>
      <w:r w:rsidRPr="00423ABD">
        <w:t>{</w:t>
      </w:r>
    </w:p>
    <w:p w14:paraId="2D2999C6" w14:textId="6D702F31"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virtual</w:t>
      </w:r>
      <w:r w:rsidRPr="00423ABD">
        <w:t xml:space="preserve"> </w:t>
      </w:r>
      <w:r w:rsidR="00B15BD3" w:rsidRPr="00423ABD">
        <w:t>Cell</w:t>
      </w:r>
      <w:r w:rsidRPr="00423ABD">
        <w:t xml:space="preserve"> </w:t>
      </w:r>
      <w:proofErr w:type="gramStart"/>
      <w:r w:rsidR="00B15BD3" w:rsidRPr="00423ABD">
        <w:t>Pop(</w:t>
      </w:r>
      <w:proofErr w:type="gramEnd"/>
      <w:r w:rsidR="00B15BD3" w:rsidRPr="00423ABD">
        <w:t>);</w:t>
      </w:r>
    </w:p>
    <w:p w14:paraId="2FFD0E8F" w14:textId="03D3A85F"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virtual</w:t>
      </w:r>
      <w:r w:rsidRPr="00423ABD">
        <w:t xml:space="preserve"> </w:t>
      </w:r>
      <w:r w:rsidR="00B15BD3" w:rsidRPr="00423ABD">
        <w:rPr>
          <w:rStyle w:val="CPKeyword"/>
        </w:rPr>
        <w:t>void</w:t>
      </w:r>
      <w:r w:rsidRPr="00423ABD">
        <w:t xml:space="preserve"> </w:t>
      </w:r>
      <w:proofErr w:type="gramStart"/>
      <w:r w:rsidR="00B15BD3" w:rsidRPr="00423ABD">
        <w:t>Push(</w:t>
      </w:r>
      <w:proofErr w:type="gramEnd"/>
      <w:r w:rsidR="00B15BD3" w:rsidRPr="00423ABD">
        <w:t>Cell</w:t>
      </w:r>
      <w:r w:rsidRPr="00423ABD">
        <w:t xml:space="preserve"> </w:t>
      </w:r>
      <w:r w:rsidR="00B15BD3" w:rsidRPr="00423ABD">
        <w:t>cell);</w:t>
      </w:r>
    </w:p>
    <w:p w14:paraId="1A243E52" w14:textId="250AAA76"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7B77965E" w14:textId="77777777" w:rsidR="00FA02C3" w:rsidRPr="00423ABD" w:rsidRDefault="00B15BD3" w:rsidP="009E7A29">
      <w:pPr>
        <w:pStyle w:val="CDTLAST"/>
      </w:pPr>
      <w:r w:rsidRPr="00423ABD">
        <w:t>}</w:t>
      </w:r>
    </w:p>
    <w:p w14:paraId="35D09866" w14:textId="5AB45BE1" w:rsidR="00464665" w:rsidRPr="00423ABD" w:rsidRDefault="00B15BD3" w:rsidP="009E7A29">
      <w:pPr>
        <w:pStyle w:val="CHAPBM"/>
      </w:pPr>
      <w:r w:rsidRPr="00423ABD">
        <w:t>Because</w:t>
      </w:r>
      <w:r w:rsidR="00DE7CCE" w:rsidRPr="00423ABD">
        <w:t xml:space="preserve"> </w:t>
      </w:r>
      <w:proofErr w:type="spellStart"/>
      <w:r w:rsidRPr="00423ABD">
        <w:rPr>
          <w:rStyle w:val="CITchapbm"/>
        </w:rPr>
        <w:t>CellStack</w:t>
      </w:r>
      <w:proofErr w:type="spellEnd"/>
      <w:r w:rsidR="00DE7CCE" w:rsidRPr="00423ABD">
        <w:t xml:space="preserve"> </w:t>
      </w:r>
      <w:r w:rsidRPr="00423ABD">
        <w:t>can</w:t>
      </w:r>
      <w:r w:rsidR="00DE7CCE" w:rsidRPr="00423ABD">
        <w:t xml:space="preserve"> </w:t>
      </w:r>
      <w:r w:rsidRPr="00423ABD">
        <w:t>store</w:t>
      </w:r>
      <w:r w:rsidR="00DE7CCE" w:rsidRPr="00423ABD">
        <w:t xml:space="preserve"> </w:t>
      </w:r>
      <w:r w:rsidRPr="00423ABD">
        <w:t>only</w:t>
      </w:r>
      <w:r w:rsidR="00DE7CCE" w:rsidRPr="00423ABD">
        <w:t xml:space="preserve"> </w:t>
      </w:r>
      <w:r w:rsidRPr="00423ABD">
        <w:t>objects</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Cell</w:t>
      </w:r>
      <w:r w:rsidRPr="00423ABD">
        <w:t>,</w:t>
      </w:r>
      <w:r w:rsidR="00DE7CCE" w:rsidRPr="00423ABD">
        <w:t xml:space="preserve"> </w:t>
      </w:r>
      <w:r w:rsidRPr="00423ABD">
        <w:t>this</w:t>
      </w:r>
      <w:r w:rsidR="00DE7CCE" w:rsidRPr="00423ABD">
        <w:t xml:space="preserve"> </w:t>
      </w:r>
      <w:r w:rsidRPr="00423ABD">
        <w:t>solution</w:t>
      </w:r>
      <w:r w:rsidR="00DE7CCE" w:rsidRPr="00423ABD">
        <w:t xml:space="preserve"> </w:t>
      </w:r>
      <w:r w:rsidRPr="00423ABD">
        <w:t>requires</w:t>
      </w:r>
      <w:r w:rsidR="00DE7CCE" w:rsidRPr="00423ABD">
        <w:t xml:space="preserve"> </w:t>
      </w:r>
      <w:r w:rsidRPr="00423ABD">
        <w:t>a</w:t>
      </w:r>
      <w:r w:rsidR="00DE7CCE" w:rsidRPr="00423ABD">
        <w:t xml:space="preserve"> </w:t>
      </w:r>
      <w:r w:rsidRPr="00423ABD">
        <w:t>custom</w:t>
      </w:r>
      <w:r w:rsidR="00DE7CCE" w:rsidRPr="00423ABD">
        <w:t xml:space="preserve"> </w:t>
      </w:r>
      <w:r w:rsidRPr="00423ABD">
        <w:t>implementation</w:t>
      </w:r>
      <w:r w:rsidR="00DE7CCE" w:rsidRPr="00423ABD">
        <w:t xml:space="preserve"> </w:t>
      </w:r>
      <w:r w:rsidRPr="00423ABD">
        <w:t>of</w:t>
      </w:r>
      <w:r w:rsidR="00DE7CCE" w:rsidRPr="00423ABD">
        <w:t xml:space="preserve"> </w:t>
      </w:r>
      <w:r w:rsidRPr="00423ABD">
        <w:t>the</w:t>
      </w:r>
      <w:r w:rsidR="00DE7CCE" w:rsidRPr="00423ABD">
        <w:t xml:space="preserve"> </w:t>
      </w:r>
      <w:r w:rsidRPr="00423ABD">
        <w:t>stack</w:t>
      </w:r>
      <w:r w:rsidR="00DE7CCE" w:rsidRPr="00423ABD">
        <w:t xml:space="preserve"> </w:t>
      </w:r>
      <w:r w:rsidRPr="00423ABD">
        <w:t>methods,</w:t>
      </w:r>
      <w:r w:rsidR="00DE7CCE" w:rsidRPr="00423ABD">
        <w:t xml:space="preserve"> </w:t>
      </w:r>
      <w:r w:rsidRPr="00423ABD">
        <w:t>which</w:t>
      </w:r>
      <w:r w:rsidR="00DE7CCE" w:rsidRPr="00423ABD">
        <w:t xml:space="preserve"> </w:t>
      </w:r>
      <w:r w:rsidRPr="00423ABD">
        <w:t>is</w:t>
      </w:r>
      <w:r w:rsidR="00DE7CCE" w:rsidRPr="00423ABD">
        <w:t xml:space="preserve"> </w:t>
      </w:r>
      <w:r w:rsidRPr="00423ABD">
        <w:t>less</w:t>
      </w:r>
      <w:r w:rsidR="00DE7CCE" w:rsidRPr="00423ABD">
        <w:t xml:space="preserve"> </w:t>
      </w:r>
      <w:r w:rsidRPr="00423ABD">
        <w:t>than</w:t>
      </w:r>
      <w:r w:rsidR="00DE7CCE" w:rsidRPr="00423ABD">
        <w:t xml:space="preserve"> </w:t>
      </w:r>
      <w:r w:rsidRPr="00423ABD">
        <w:t>ideal.</w:t>
      </w:r>
      <w:r w:rsidR="00DE7CCE" w:rsidRPr="00423ABD">
        <w:t xml:space="preserve"> </w:t>
      </w:r>
      <w:r w:rsidRPr="00423ABD">
        <w:t>Implementing</w:t>
      </w:r>
      <w:r w:rsidR="00DE7CCE" w:rsidRPr="00423ABD">
        <w:t xml:space="preserve"> </w:t>
      </w:r>
      <w:r w:rsidRPr="00423ABD">
        <w:t>a</w:t>
      </w:r>
      <w:r w:rsidR="00DE7CCE" w:rsidRPr="00423ABD">
        <w:t xml:space="preserve"> </w:t>
      </w:r>
      <w:r w:rsidRPr="00423ABD">
        <w:t>type-safe</w:t>
      </w:r>
      <w:r w:rsidR="00DE7CCE" w:rsidRPr="00423ABD">
        <w:t xml:space="preserve"> </w:t>
      </w:r>
      <w:r w:rsidRPr="00423ABD">
        <w:t>stack</w:t>
      </w:r>
      <w:r w:rsidR="00DE7CCE" w:rsidRPr="00423ABD">
        <w:t xml:space="preserve"> </w:t>
      </w:r>
      <w:r w:rsidRPr="00423ABD">
        <w:t>of</w:t>
      </w:r>
      <w:r w:rsidR="00DE7CCE" w:rsidRPr="00423ABD">
        <w:t xml:space="preserve"> </w:t>
      </w:r>
      <w:r w:rsidRPr="00423ABD">
        <w:t>integers</w:t>
      </w:r>
      <w:r w:rsidR="00DE7CCE" w:rsidRPr="00423ABD">
        <w:t xml:space="preserve"> </w:t>
      </w:r>
      <w:r w:rsidRPr="00423ABD">
        <w:t>would</w:t>
      </w:r>
      <w:r w:rsidR="00DE7CCE" w:rsidRPr="00423ABD">
        <w:t xml:space="preserve"> </w:t>
      </w:r>
      <w:r w:rsidRPr="00423ABD">
        <w:t>require</w:t>
      </w:r>
      <w:r w:rsidR="00DE7CCE" w:rsidRPr="00423ABD">
        <w:t xml:space="preserve"> </w:t>
      </w:r>
      <w:r w:rsidRPr="00423ABD">
        <w:t>yet</w:t>
      </w:r>
      <w:r w:rsidR="00DE7CCE" w:rsidRPr="00423ABD">
        <w:t xml:space="preserve"> </w:t>
      </w:r>
      <w:r w:rsidRPr="00423ABD">
        <w:t>another</w:t>
      </w:r>
      <w:r w:rsidR="00DE7CCE" w:rsidRPr="00423ABD">
        <w:t xml:space="preserve"> </w:t>
      </w:r>
      <w:r w:rsidRPr="00423ABD">
        <w:t>custom</w:t>
      </w:r>
      <w:r w:rsidR="00DE7CCE" w:rsidRPr="00423ABD">
        <w:t xml:space="preserve"> </w:t>
      </w:r>
      <w:r w:rsidRPr="00423ABD">
        <w:t>implementation;</w:t>
      </w:r>
      <w:r w:rsidR="00DE7CCE" w:rsidRPr="00423ABD">
        <w:t xml:space="preserve"> </w:t>
      </w:r>
      <w:r w:rsidRPr="00423ABD">
        <w:t>each</w:t>
      </w:r>
      <w:r w:rsidR="00DE7CCE" w:rsidRPr="00423ABD">
        <w:t xml:space="preserve"> </w:t>
      </w:r>
      <w:r w:rsidRPr="00423ABD">
        <w:t>implementation</w:t>
      </w:r>
      <w:r w:rsidR="00DE7CCE" w:rsidRPr="00423ABD">
        <w:t xml:space="preserve"> </w:t>
      </w:r>
      <w:r w:rsidRPr="00423ABD">
        <w:t>would</w:t>
      </w:r>
      <w:r w:rsidR="00DE7CCE" w:rsidRPr="00423ABD">
        <w:t xml:space="preserve"> </w:t>
      </w:r>
      <w:r w:rsidRPr="00423ABD">
        <w:t>look</w:t>
      </w:r>
      <w:r w:rsidR="00DE7CCE" w:rsidRPr="00423ABD">
        <w:t xml:space="preserve"> </w:t>
      </w:r>
      <w:r w:rsidRPr="00423ABD">
        <w:t>remarkably</w:t>
      </w:r>
      <w:r w:rsidR="00DE7CCE" w:rsidRPr="00423ABD">
        <w:t xml:space="preserve"> </w:t>
      </w:r>
      <w:r w:rsidRPr="00423ABD">
        <w:t>like</w:t>
      </w:r>
      <w:r w:rsidR="00DE7CCE" w:rsidRPr="00423ABD">
        <w:t xml:space="preserve"> </w:t>
      </w:r>
      <w:r w:rsidRPr="00423ABD">
        <w:t>every</w:t>
      </w:r>
      <w:r w:rsidR="00DE7CCE" w:rsidRPr="00423ABD">
        <w:t xml:space="preserve"> </w:t>
      </w:r>
      <w:r w:rsidRPr="00423ABD">
        <w:t>other</w:t>
      </w:r>
      <w:r w:rsidR="00DE7CCE" w:rsidRPr="00423ABD">
        <w:t xml:space="preserve"> </w:t>
      </w:r>
      <w:r w:rsidRPr="00423ABD">
        <w:t>one.</w:t>
      </w:r>
      <w:r w:rsidR="00DE7CCE" w:rsidRPr="00423ABD">
        <w:t xml:space="preserve"> </w:t>
      </w:r>
      <w:r w:rsidRPr="00423ABD">
        <w:t>There</w:t>
      </w:r>
      <w:r w:rsidR="00DE7CCE" w:rsidRPr="00423ABD">
        <w:t xml:space="preserve"> </w:t>
      </w:r>
      <w:r w:rsidRPr="00423ABD">
        <w:t>would</w:t>
      </w:r>
      <w:r w:rsidR="00DE7CCE" w:rsidRPr="00423ABD">
        <w:t xml:space="preserve"> </w:t>
      </w:r>
      <w:r w:rsidRPr="00423ABD">
        <w:t>be</w:t>
      </w:r>
      <w:r w:rsidR="00DE7CCE" w:rsidRPr="00423ABD">
        <w:t xml:space="preserve"> </w:t>
      </w:r>
      <w:r w:rsidRPr="00423ABD">
        <w:t>lots</w:t>
      </w:r>
      <w:r w:rsidR="00DE7CCE" w:rsidRPr="00423ABD">
        <w:t xml:space="preserve"> </w:t>
      </w:r>
      <w:r w:rsidRPr="00423ABD">
        <w:t>of</w:t>
      </w:r>
      <w:r w:rsidR="00DE7CCE" w:rsidRPr="00423ABD">
        <w:t xml:space="preserve"> </w:t>
      </w:r>
      <w:r w:rsidRPr="00423ABD">
        <w:t>duplicated,</w:t>
      </w:r>
      <w:r w:rsidR="00DE7CCE" w:rsidRPr="00423ABD">
        <w:t xml:space="preserve"> </w:t>
      </w:r>
      <w:r w:rsidRPr="00423ABD">
        <w:t>redundant</w:t>
      </w:r>
      <w:r w:rsidR="00DE7CCE" w:rsidRPr="00423ABD">
        <w:t xml:space="preserve"> </w:t>
      </w:r>
      <w:r w:rsidRPr="00423ABD">
        <w:t>code.</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0756C9" w:rsidRPr="00423ABD" w14:paraId="1477C74D" w14:textId="77777777" w:rsidTr="005F0E56">
        <w:trPr>
          <w:trHeight w:val="590"/>
        </w:trPr>
        <w:tc>
          <w:tcPr>
            <w:tcW w:w="7003" w:type="dxa"/>
            <w:gridSpan w:val="2"/>
            <w:shd w:val="clear" w:color="auto" w:fill="auto"/>
            <w:tcMar>
              <w:right w:w="115" w:type="dxa"/>
            </w:tcMar>
          </w:tcPr>
          <w:p w14:paraId="1E1B32C7" w14:textId="77777777" w:rsidR="000756C9" w:rsidRPr="00423ABD" w:rsidRDefault="000756C9" w:rsidP="009B386C">
            <w:pPr>
              <w:pStyle w:val="SF1TTL"/>
              <w:keepNext w:val="0"/>
              <w:rPr>
                <w:noProof/>
              </w:rPr>
            </w:pPr>
          </w:p>
        </w:tc>
      </w:tr>
      <w:tr w:rsidR="000756C9" w:rsidRPr="00423ABD" w14:paraId="1D99841A" w14:textId="77777777" w:rsidTr="005F0E56">
        <w:trPr>
          <w:trHeight w:val="701"/>
        </w:trPr>
        <w:tc>
          <w:tcPr>
            <w:tcW w:w="121" w:type="dxa"/>
            <w:shd w:val="clear" w:color="auto" w:fill="C0C0C0"/>
            <w:tcMar>
              <w:right w:w="115" w:type="dxa"/>
            </w:tcMar>
          </w:tcPr>
          <w:p w14:paraId="522581A1" w14:textId="77777777" w:rsidR="000756C9" w:rsidRPr="00423ABD" w:rsidRDefault="000756C9" w:rsidP="009B386C">
            <w:pPr>
              <w:pStyle w:val="SF1SUBTTL"/>
              <w:keepNext w:val="0"/>
            </w:pPr>
          </w:p>
        </w:tc>
        <w:tc>
          <w:tcPr>
            <w:tcW w:w="6882" w:type="dxa"/>
            <w:tcMar>
              <w:left w:w="173" w:type="dxa"/>
              <w:right w:w="173" w:type="dxa"/>
            </w:tcMar>
          </w:tcPr>
          <w:p w14:paraId="03EAE139" w14:textId="77777777" w:rsidR="000756C9" w:rsidRPr="00423ABD" w:rsidRDefault="000756C9" w:rsidP="009B386C">
            <w:pPr>
              <w:pStyle w:val="SF1TTL"/>
              <w:keepNext w:val="0"/>
            </w:pPr>
            <w:r w:rsidRPr="00423ABD">
              <w:rPr>
                <w:noProof/>
              </w:rPr>
              <mc:AlternateContent>
                <mc:Choice Requires="wps">
                  <w:drawing>
                    <wp:anchor distT="0" distB="0" distL="114300" distR="114300" simplePos="0" relativeHeight="251645952" behindDoc="0" locked="0" layoutInCell="1" allowOverlap="1" wp14:anchorId="7D0C4311" wp14:editId="5A75D37E">
                      <wp:simplePos x="0" y="0"/>
                      <wp:positionH relativeFrom="column">
                        <wp:posOffset>9253</wp:posOffset>
                      </wp:positionH>
                      <wp:positionV relativeFrom="page">
                        <wp:posOffset>5819</wp:posOffset>
                      </wp:positionV>
                      <wp:extent cx="73025" cy="73025"/>
                      <wp:effectExtent l="0" t="0" r="3175" b="3175"/>
                      <wp:wrapNone/>
                      <wp:docPr id="112"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76AC4" id="Rectangle 216" o:spid="_x0000_s1026" style="position:absolute;margin-left:.75pt;margin-top:.45pt;width:5.75pt;height:5.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c4ggIAAA8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Ad8Mc4ggIAAA8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44928" behindDoc="0" locked="1" layoutInCell="1" allowOverlap="1" wp14:anchorId="753F6D66" wp14:editId="1D54E016">
                      <wp:simplePos x="0" y="0"/>
                      <wp:positionH relativeFrom="column">
                        <wp:posOffset>84455</wp:posOffset>
                      </wp:positionH>
                      <wp:positionV relativeFrom="page">
                        <wp:posOffset>76200</wp:posOffset>
                      </wp:positionV>
                      <wp:extent cx="73025" cy="73025"/>
                      <wp:effectExtent l="0" t="0" r="3175" b="3175"/>
                      <wp:wrapNone/>
                      <wp:docPr id="9"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D5010" id="Rectangle 215" o:spid="_x0000_s1026" style="position:absolute;margin-left:6.65pt;margin-top:6pt;width:5.75pt;height:5.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9sgAIAAA0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" fillcolor="gray" stroked="f">
                      <o:lock v:ext="edit" aspectratio="t"/>
                      <w10:wrap anchory="page"/>
                      <w10:anchorlock/>
                    </v:rect>
                  </w:pict>
                </mc:Fallback>
              </mc:AlternateContent>
            </w:r>
            <w:r w:rsidRPr="00423ABD">
              <w:t>Beginner Topic</w:t>
            </w:r>
          </w:p>
          <w:p w14:paraId="64CEF21D" w14:textId="77777777" w:rsidR="004B316C" w:rsidRPr="00423ABD" w:rsidRDefault="004B316C" w:rsidP="009B386C">
            <w:pPr>
              <w:pStyle w:val="SF1SUBTTL"/>
              <w:keepNext w:val="0"/>
            </w:pPr>
            <w:r w:rsidRPr="00423ABD">
              <w:t>Another Example: Nullable Value Types</w:t>
            </w:r>
          </w:p>
          <w:p w14:paraId="722B3B64" w14:textId="01535D03" w:rsidR="004B316C" w:rsidRPr="00423ABD" w:rsidRDefault="004B316C" w:rsidP="009B386C">
            <w:pPr>
              <w:pStyle w:val="SF1FIRST"/>
            </w:pPr>
            <w:r w:rsidRPr="00423ABD">
              <w:t xml:space="preserve">Chapter 3 introduced the capability of declaring variables that could contain </w:t>
            </w:r>
            <w:r w:rsidRPr="00423ABD">
              <w:rPr>
                <w:rStyle w:val="CITchapbm"/>
              </w:rPr>
              <w:t>null</w:t>
            </w:r>
            <w:r w:rsidRPr="00423ABD">
              <w:t xml:space="preserve"> by using the nullable modifier</w:t>
            </w:r>
            <w:proofErr w:type="gramStart"/>
            <w:r w:rsidRPr="00423ABD">
              <w:t xml:space="preserve">, </w:t>
            </w:r>
            <w:r w:rsidRPr="00423ABD">
              <w:rPr>
                <w:rStyle w:val="CITchapbm"/>
              </w:rPr>
              <w:t>?</w:t>
            </w:r>
            <w:proofErr w:type="gramEnd"/>
            <w:r w:rsidRPr="00423ABD">
              <w:t>, when declaring a value type variable. C# began supporting this functionality only in version 2.0</w:t>
            </w:r>
            <w:ins w:id="11" w:author="Jill Hobbs" w:date="2020-06-04T13:40:00Z">
              <w:r w:rsidR="00423ABD">
                <w:t>,</w:t>
              </w:r>
            </w:ins>
            <w:r w:rsidRPr="00423ABD">
              <w:t xml:space="preserve"> because the right </w:t>
            </w:r>
            <w:r w:rsidRPr="00423ABD">
              <w:lastRenderedPageBreak/>
              <w:t>implementation required generics. Prior to the introduction of generics, programmers faced essentially two options.</w:t>
            </w:r>
          </w:p>
          <w:p w14:paraId="7F926B01" w14:textId="77777777" w:rsidR="004B316C" w:rsidRPr="00423ABD" w:rsidRDefault="004B316C" w:rsidP="009B386C">
            <w:pPr>
              <w:pStyle w:val="SF1MID"/>
            </w:pPr>
            <w:r w:rsidRPr="00423ABD">
              <w:t xml:space="preserve">The first option was to declare a nullable data type for each value type that needs to handle </w:t>
            </w:r>
            <w:r w:rsidRPr="00423ABD">
              <w:rPr>
                <w:rStyle w:val="CITchapbm"/>
                <w:rPrChange w:id="12" w:author="Jill Hobbs" w:date="2020-06-04T13:40:00Z">
                  <w:rPr/>
                </w:rPrChange>
              </w:rPr>
              <w:t>null</w:t>
            </w:r>
            <w:r w:rsidRPr="00423ABD">
              <w:t xml:space="preserve"> values, as shown in Listing 12.4.</w:t>
            </w:r>
          </w:p>
          <w:p w14:paraId="2F1FF2FC" w14:textId="77777777" w:rsidR="004B316C" w:rsidRPr="00423ABD" w:rsidRDefault="004B316C" w:rsidP="009B386C">
            <w:pPr>
              <w:pStyle w:val="CDTTTL"/>
            </w:pPr>
            <w:r w:rsidRPr="00423ABD">
              <w:rPr>
                <w:rStyle w:val="CDTNUM"/>
              </w:rPr>
              <w:t>Listing 12.4:</w:t>
            </w:r>
            <w:r w:rsidRPr="00423ABD">
              <w:t> </w:t>
            </w:r>
            <w:r w:rsidRPr="00423ABD">
              <w:t xml:space="preserve">Declaring Versions of Various Value Types That Store </w:t>
            </w:r>
            <w:r w:rsidRPr="00423ABD">
              <w:rPr>
                <w:rStyle w:val="CITchapbm"/>
              </w:rPr>
              <w:t>null</w:t>
            </w:r>
          </w:p>
          <w:p w14:paraId="77B97D7E" w14:textId="77777777" w:rsidR="004B316C" w:rsidRPr="00423ABD" w:rsidRDefault="004B316C" w:rsidP="009B386C">
            <w:pPr>
              <w:pStyle w:val="CDTFIRST"/>
            </w:pPr>
            <w:r w:rsidRPr="00423ABD">
              <w:rPr>
                <w:rStyle w:val="CPKeyword"/>
              </w:rPr>
              <w:t>struct</w:t>
            </w:r>
            <w:r w:rsidRPr="00423ABD">
              <w:t xml:space="preserve"> </w:t>
            </w:r>
            <w:proofErr w:type="spellStart"/>
            <w:r w:rsidRPr="00423ABD">
              <w:t>NullableInt</w:t>
            </w:r>
            <w:proofErr w:type="spellEnd"/>
          </w:p>
          <w:p w14:paraId="221043B6" w14:textId="77777777" w:rsidR="004B316C" w:rsidRPr="00423ABD" w:rsidRDefault="004B316C" w:rsidP="009B386C">
            <w:pPr>
              <w:pStyle w:val="CDTMID"/>
            </w:pPr>
            <w:r w:rsidRPr="00423ABD">
              <w:t>{</w:t>
            </w:r>
          </w:p>
          <w:p w14:paraId="6502572F" w14:textId="77777777" w:rsidR="004B316C" w:rsidRPr="00423ABD" w:rsidRDefault="004B316C" w:rsidP="009B386C">
            <w:pPr>
              <w:pStyle w:val="CDTMID"/>
              <w:rPr>
                <w:rStyle w:val="CPComment"/>
              </w:rPr>
            </w:pPr>
            <w:r w:rsidRPr="00423ABD">
              <w:rPr>
                <w:rStyle w:val="CPComment"/>
              </w:rPr>
              <w:t xml:space="preserve">    /// &lt;summary&gt;</w:t>
            </w:r>
          </w:p>
          <w:p w14:paraId="25D79D83" w14:textId="77777777" w:rsidR="004B316C" w:rsidRPr="00423ABD" w:rsidRDefault="004B316C" w:rsidP="009B386C">
            <w:pPr>
              <w:pStyle w:val="CDTMID"/>
              <w:rPr>
                <w:rStyle w:val="CPComment"/>
              </w:rPr>
            </w:pPr>
            <w:r w:rsidRPr="00423ABD">
              <w:rPr>
                <w:rStyle w:val="CPComment"/>
              </w:rPr>
              <w:t xml:space="preserve">    /// Provides the value when </w:t>
            </w:r>
            <w:proofErr w:type="spellStart"/>
            <w:r w:rsidRPr="00423ABD">
              <w:rPr>
                <w:rStyle w:val="CPComment"/>
              </w:rPr>
              <w:t>HasValue</w:t>
            </w:r>
            <w:proofErr w:type="spellEnd"/>
            <w:r w:rsidRPr="00423ABD">
              <w:rPr>
                <w:rStyle w:val="CPComment"/>
              </w:rPr>
              <w:t xml:space="preserve"> returns true</w:t>
            </w:r>
          </w:p>
          <w:p w14:paraId="5BC27298" w14:textId="77777777" w:rsidR="004B316C" w:rsidRPr="00423ABD" w:rsidRDefault="004B316C" w:rsidP="009B386C">
            <w:pPr>
              <w:pStyle w:val="CDTMID"/>
              <w:rPr>
                <w:rStyle w:val="CPComment"/>
              </w:rPr>
            </w:pPr>
            <w:r w:rsidRPr="00423ABD">
              <w:rPr>
                <w:rStyle w:val="CPComment"/>
              </w:rPr>
              <w:t xml:space="preserve">    /// &lt;/summary&gt;</w:t>
            </w:r>
          </w:p>
          <w:p w14:paraId="4DB32069" w14:textId="77777777" w:rsidR="004B316C" w:rsidRPr="00423ABD" w:rsidRDefault="004B316C" w:rsidP="009B386C">
            <w:pPr>
              <w:pStyle w:val="CDTMID"/>
            </w:pPr>
            <w:r w:rsidRPr="00423ABD">
              <w:t xml:space="preserve">    </w:t>
            </w:r>
            <w:r w:rsidRPr="00423ABD">
              <w:rPr>
                <w:rStyle w:val="CPKeyword"/>
              </w:rPr>
              <w:t>public</w:t>
            </w:r>
            <w:r w:rsidRPr="00423ABD">
              <w:t xml:space="preserve"> </w:t>
            </w:r>
            <w:r w:rsidRPr="00423ABD">
              <w:rPr>
                <w:rStyle w:val="CPKeyword"/>
              </w:rPr>
              <w:t>int</w:t>
            </w:r>
            <w:r w:rsidRPr="00423ABD">
              <w:t xml:space="preserve"> </w:t>
            </w:r>
            <w:proofErr w:type="gramStart"/>
            <w:r w:rsidRPr="00423ABD">
              <w:t xml:space="preserve">Value{ </w:t>
            </w:r>
            <w:r w:rsidRPr="00423ABD">
              <w:rPr>
                <w:rStyle w:val="CPKeyword"/>
              </w:rPr>
              <w:t>get</w:t>
            </w:r>
            <w:proofErr w:type="gramEnd"/>
            <w:r w:rsidRPr="00423ABD">
              <w:t xml:space="preserve">; private </w:t>
            </w:r>
            <w:r w:rsidRPr="00423ABD">
              <w:rPr>
                <w:rStyle w:val="CPKeyword"/>
              </w:rPr>
              <w:t>set</w:t>
            </w:r>
            <w:r w:rsidRPr="00423ABD">
              <w:t>; }</w:t>
            </w:r>
          </w:p>
          <w:p w14:paraId="6BEF4B43" w14:textId="77777777" w:rsidR="004B316C" w:rsidRPr="00423ABD" w:rsidRDefault="004B316C" w:rsidP="009B386C">
            <w:pPr>
              <w:pStyle w:val="CDTMID"/>
            </w:pPr>
          </w:p>
          <w:p w14:paraId="5627317D" w14:textId="77777777" w:rsidR="004B316C" w:rsidRPr="00423ABD" w:rsidRDefault="004B316C" w:rsidP="009B386C">
            <w:pPr>
              <w:pStyle w:val="CDTMID"/>
              <w:rPr>
                <w:rStyle w:val="CPComment"/>
              </w:rPr>
            </w:pPr>
            <w:r w:rsidRPr="00423ABD">
              <w:rPr>
                <w:rStyle w:val="CPComment"/>
              </w:rPr>
              <w:t xml:space="preserve">    /// &lt;summary&gt;</w:t>
            </w:r>
          </w:p>
          <w:p w14:paraId="38A274D5" w14:textId="77777777" w:rsidR="004B316C" w:rsidRPr="00423ABD" w:rsidRDefault="004B316C" w:rsidP="009B386C">
            <w:pPr>
              <w:pStyle w:val="CDTMID"/>
              <w:rPr>
                <w:rStyle w:val="CPComment"/>
              </w:rPr>
            </w:pPr>
            <w:r w:rsidRPr="00423ABD">
              <w:rPr>
                <w:rStyle w:val="CPComment"/>
              </w:rPr>
              <w:t xml:space="preserve">    /// Indicates whether there is a value or whether</w:t>
            </w:r>
          </w:p>
          <w:p w14:paraId="4B68E2D9" w14:textId="77777777" w:rsidR="004B316C" w:rsidRPr="00423ABD" w:rsidRDefault="004B316C" w:rsidP="009B386C">
            <w:pPr>
              <w:pStyle w:val="CDTMID"/>
              <w:rPr>
                <w:rStyle w:val="CPComment"/>
              </w:rPr>
            </w:pPr>
            <w:r w:rsidRPr="00423ABD">
              <w:rPr>
                <w:rStyle w:val="CPComment"/>
              </w:rPr>
              <w:t xml:space="preserve">    /// the value is </w:t>
            </w:r>
            <w:r w:rsidRPr="00423ABD">
              <w:rPr>
                <w:rStyle w:val="Maroonital"/>
              </w:rPr>
              <w:t>"null"</w:t>
            </w:r>
          </w:p>
          <w:p w14:paraId="11D38603" w14:textId="77777777" w:rsidR="004B316C" w:rsidRPr="00423ABD" w:rsidRDefault="004B316C" w:rsidP="009B386C">
            <w:pPr>
              <w:pStyle w:val="CDTMID"/>
              <w:rPr>
                <w:rStyle w:val="CPComment"/>
              </w:rPr>
            </w:pPr>
            <w:r w:rsidRPr="00423ABD">
              <w:rPr>
                <w:rStyle w:val="CPComment"/>
              </w:rPr>
              <w:t xml:space="preserve">    /// &lt;/summary&gt;</w:t>
            </w:r>
          </w:p>
          <w:p w14:paraId="7AC8D922" w14:textId="77777777" w:rsidR="004B316C" w:rsidRPr="00423ABD" w:rsidRDefault="004B316C" w:rsidP="009B386C">
            <w:pPr>
              <w:pStyle w:val="CDTMID"/>
            </w:pPr>
            <w:r w:rsidRPr="00423ABD">
              <w:t xml:space="preserve">    </w:t>
            </w:r>
            <w:r w:rsidRPr="00423ABD">
              <w:rPr>
                <w:rStyle w:val="CPKeyword"/>
              </w:rPr>
              <w:t>public</w:t>
            </w:r>
            <w:r w:rsidRPr="00423ABD">
              <w:t xml:space="preserve"> </w:t>
            </w:r>
            <w:r w:rsidRPr="00423ABD">
              <w:rPr>
                <w:rStyle w:val="CPKeyword"/>
              </w:rPr>
              <w:t>bool</w:t>
            </w:r>
            <w:r w:rsidRPr="00423ABD">
              <w:t xml:space="preserve"> </w:t>
            </w:r>
            <w:proofErr w:type="spellStart"/>
            <w:proofErr w:type="gramStart"/>
            <w:r w:rsidRPr="00423ABD">
              <w:t>HasValue</w:t>
            </w:r>
            <w:proofErr w:type="spellEnd"/>
            <w:r w:rsidRPr="00423ABD">
              <w:t xml:space="preserve">{ </w:t>
            </w:r>
            <w:r w:rsidRPr="00423ABD">
              <w:rPr>
                <w:rStyle w:val="CPKeyword"/>
              </w:rPr>
              <w:t>get</w:t>
            </w:r>
            <w:proofErr w:type="gramEnd"/>
            <w:r w:rsidRPr="00423ABD">
              <w:t xml:space="preserve">; private </w:t>
            </w:r>
            <w:r w:rsidRPr="00423ABD">
              <w:rPr>
                <w:rStyle w:val="CPKeyword"/>
              </w:rPr>
              <w:t>set</w:t>
            </w:r>
            <w:r w:rsidRPr="00423ABD">
              <w:t>; }</w:t>
            </w:r>
          </w:p>
          <w:p w14:paraId="063EE876" w14:textId="77777777" w:rsidR="004B316C" w:rsidRPr="00423ABD" w:rsidRDefault="004B316C" w:rsidP="009B386C">
            <w:pPr>
              <w:pStyle w:val="CDTMID"/>
            </w:pPr>
          </w:p>
          <w:p w14:paraId="3668BB21" w14:textId="77777777" w:rsidR="004B316C" w:rsidRPr="00423ABD" w:rsidRDefault="004B316C" w:rsidP="009B386C">
            <w:pPr>
              <w:pStyle w:val="CDTMID"/>
              <w:rPr>
                <w:rStyle w:val="CPComment"/>
              </w:rPr>
            </w:pPr>
            <w:r w:rsidRPr="00423ABD">
              <w:rPr>
                <w:rStyle w:val="CPComment"/>
              </w:rPr>
              <w:t xml:space="preserve">    // ...</w:t>
            </w:r>
          </w:p>
          <w:p w14:paraId="6ADFA6AB" w14:textId="77777777" w:rsidR="004B316C" w:rsidRPr="00423ABD" w:rsidRDefault="004B316C" w:rsidP="009B386C">
            <w:pPr>
              <w:pStyle w:val="CDTMID"/>
            </w:pPr>
            <w:r w:rsidRPr="00423ABD">
              <w:t>}</w:t>
            </w:r>
          </w:p>
          <w:p w14:paraId="2109EB7A" w14:textId="77777777" w:rsidR="004B316C" w:rsidRPr="00423ABD" w:rsidRDefault="004B316C" w:rsidP="009B386C">
            <w:pPr>
              <w:pStyle w:val="CDTMID"/>
            </w:pPr>
          </w:p>
          <w:p w14:paraId="149B7CD1" w14:textId="77777777" w:rsidR="004B316C" w:rsidRPr="00423ABD" w:rsidRDefault="004B316C" w:rsidP="009B386C">
            <w:pPr>
              <w:pStyle w:val="CDTMID"/>
            </w:pPr>
            <w:r w:rsidRPr="00423ABD">
              <w:rPr>
                <w:rStyle w:val="CPKeyword"/>
              </w:rPr>
              <w:t>struct</w:t>
            </w:r>
            <w:r w:rsidRPr="00423ABD">
              <w:t xml:space="preserve"> </w:t>
            </w:r>
            <w:proofErr w:type="spellStart"/>
            <w:r w:rsidRPr="00423ABD">
              <w:t>NullableGuid</w:t>
            </w:r>
            <w:proofErr w:type="spellEnd"/>
          </w:p>
          <w:p w14:paraId="2C101B12" w14:textId="77777777" w:rsidR="004B316C" w:rsidRPr="00423ABD" w:rsidRDefault="004B316C" w:rsidP="009B386C">
            <w:pPr>
              <w:pStyle w:val="CDTMID"/>
            </w:pPr>
            <w:r w:rsidRPr="00423ABD">
              <w:t>{</w:t>
            </w:r>
          </w:p>
          <w:p w14:paraId="00EB3D69" w14:textId="77777777" w:rsidR="004B316C" w:rsidRPr="00423ABD" w:rsidRDefault="004B316C" w:rsidP="009B386C">
            <w:pPr>
              <w:pStyle w:val="CDTMID"/>
              <w:rPr>
                <w:rStyle w:val="CPComment"/>
              </w:rPr>
            </w:pPr>
            <w:r w:rsidRPr="00423ABD">
              <w:rPr>
                <w:rStyle w:val="CPComment"/>
              </w:rPr>
              <w:t xml:space="preserve">    /// &lt;summary&gt;</w:t>
            </w:r>
          </w:p>
          <w:p w14:paraId="5B9F9DA4" w14:textId="77777777" w:rsidR="004B316C" w:rsidRPr="00423ABD" w:rsidRDefault="004B316C" w:rsidP="009B386C">
            <w:pPr>
              <w:pStyle w:val="CDTMID"/>
              <w:rPr>
                <w:rStyle w:val="CPComment"/>
              </w:rPr>
            </w:pPr>
            <w:r w:rsidRPr="00423ABD">
              <w:rPr>
                <w:rStyle w:val="CPComment"/>
              </w:rPr>
              <w:t xml:space="preserve">    /// Provides the value when </w:t>
            </w:r>
            <w:proofErr w:type="spellStart"/>
            <w:r w:rsidRPr="00423ABD">
              <w:rPr>
                <w:rStyle w:val="CPComment"/>
              </w:rPr>
              <w:t>HasValue</w:t>
            </w:r>
            <w:proofErr w:type="spellEnd"/>
            <w:r w:rsidRPr="00423ABD">
              <w:rPr>
                <w:rStyle w:val="CPComment"/>
              </w:rPr>
              <w:t xml:space="preserve"> returns true</w:t>
            </w:r>
          </w:p>
          <w:p w14:paraId="156F74C6" w14:textId="77777777" w:rsidR="004B316C" w:rsidRPr="00423ABD" w:rsidRDefault="004B316C" w:rsidP="009B386C">
            <w:pPr>
              <w:pStyle w:val="CDTMID"/>
              <w:rPr>
                <w:rStyle w:val="CPComment"/>
              </w:rPr>
            </w:pPr>
            <w:r w:rsidRPr="00423ABD">
              <w:rPr>
                <w:rStyle w:val="CPComment"/>
              </w:rPr>
              <w:t xml:space="preserve">    /// &lt;/summary&gt;</w:t>
            </w:r>
          </w:p>
          <w:p w14:paraId="6FDF86D9" w14:textId="77777777" w:rsidR="004B316C" w:rsidRPr="00423ABD" w:rsidRDefault="004B316C" w:rsidP="009B386C">
            <w:pPr>
              <w:pStyle w:val="CDTMID"/>
            </w:pPr>
            <w:r w:rsidRPr="00423ABD">
              <w:t xml:space="preserve">    </w:t>
            </w:r>
            <w:r w:rsidRPr="00423ABD">
              <w:rPr>
                <w:rStyle w:val="CPKeyword"/>
              </w:rPr>
              <w:t>public</w:t>
            </w:r>
            <w:r w:rsidRPr="00423ABD">
              <w:t xml:space="preserve"> </w:t>
            </w:r>
            <w:proofErr w:type="spellStart"/>
            <w:r w:rsidRPr="00423ABD">
              <w:t>Guid</w:t>
            </w:r>
            <w:proofErr w:type="spellEnd"/>
            <w:r w:rsidRPr="00423ABD">
              <w:t xml:space="preserve"> </w:t>
            </w:r>
            <w:proofErr w:type="gramStart"/>
            <w:r w:rsidRPr="00423ABD">
              <w:t xml:space="preserve">Value{ </w:t>
            </w:r>
            <w:r w:rsidRPr="00423ABD">
              <w:rPr>
                <w:rStyle w:val="CPKeyword"/>
              </w:rPr>
              <w:t>get</w:t>
            </w:r>
            <w:proofErr w:type="gramEnd"/>
            <w:r w:rsidRPr="00423ABD">
              <w:t xml:space="preserve">; private </w:t>
            </w:r>
            <w:r w:rsidRPr="00423ABD">
              <w:rPr>
                <w:rStyle w:val="CPKeyword"/>
              </w:rPr>
              <w:t>set</w:t>
            </w:r>
            <w:r w:rsidRPr="00423ABD">
              <w:t>; }</w:t>
            </w:r>
          </w:p>
          <w:p w14:paraId="6D453880" w14:textId="77777777" w:rsidR="004B316C" w:rsidRPr="00423ABD" w:rsidRDefault="004B316C" w:rsidP="009B386C">
            <w:pPr>
              <w:pStyle w:val="CDTMID"/>
              <w:rPr>
                <w:rStyle w:val="CPComment"/>
              </w:rPr>
            </w:pPr>
          </w:p>
          <w:p w14:paraId="13958881" w14:textId="77777777" w:rsidR="004B316C" w:rsidRPr="00423ABD" w:rsidRDefault="004B316C" w:rsidP="009B386C">
            <w:pPr>
              <w:pStyle w:val="CDTMID"/>
              <w:rPr>
                <w:rStyle w:val="CPComment"/>
              </w:rPr>
            </w:pPr>
            <w:r w:rsidRPr="00423ABD">
              <w:rPr>
                <w:rStyle w:val="CPComment"/>
              </w:rPr>
              <w:t xml:space="preserve">    /// &lt;summary&gt;</w:t>
            </w:r>
          </w:p>
          <w:p w14:paraId="6AA27608" w14:textId="77777777" w:rsidR="004B316C" w:rsidRPr="00423ABD" w:rsidRDefault="004B316C" w:rsidP="009B386C">
            <w:pPr>
              <w:pStyle w:val="CDTMID"/>
              <w:rPr>
                <w:rStyle w:val="CPComment"/>
              </w:rPr>
            </w:pPr>
            <w:r w:rsidRPr="00423ABD">
              <w:rPr>
                <w:rStyle w:val="CPComment"/>
              </w:rPr>
              <w:t xml:space="preserve">    /// Indicates whether there is a value or whether</w:t>
            </w:r>
          </w:p>
          <w:p w14:paraId="75970172" w14:textId="77777777" w:rsidR="004B316C" w:rsidRPr="00423ABD" w:rsidRDefault="004B316C" w:rsidP="009B386C">
            <w:pPr>
              <w:pStyle w:val="CDTMID"/>
              <w:rPr>
                <w:rStyle w:val="CPComment"/>
              </w:rPr>
            </w:pPr>
            <w:r w:rsidRPr="00423ABD">
              <w:rPr>
                <w:rStyle w:val="CPComment"/>
              </w:rPr>
              <w:t xml:space="preserve">    /// the value is </w:t>
            </w:r>
            <w:r w:rsidRPr="00423ABD">
              <w:rPr>
                <w:rStyle w:val="Maroonital"/>
              </w:rPr>
              <w:t>"null"</w:t>
            </w:r>
          </w:p>
          <w:p w14:paraId="3D1F6BE0" w14:textId="77777777" w:rsidR="004B316C" w:rsidRPr="00423ABD" w:rsidRDefault="004B316C" w:rsidP="009B386C">
            <w:pPr>
              <w:pStyle w:val="CDTMID"/>
              <w:rPr>
                <w:rStyle w:val="CPComment"/>
              </w:rPr>
            </w:pPr>
            <w:r w:rsidRPr="00423ABD">
              <w:rPr>
                <w:rStyle w:val="CPComment"/>
              </w:rPr>
              <w:t xml:space="preserve">    /// &lt;/summary&gt;</w:t>
            </w:r>
          </w:p>
          <w:p w14:paraId="797A34C8" w14:textId="77777777" w:rsidR="004B316C" w:rsidRPr="00423ABD" w:rsidRDefault="004B316C" w:rsidP="009B386C">
            <w:pPr>
              <w:pStyle w:val="CDTMID"/>
            </w:pPr>
            <w:r w:rsidRPr="00423ABD">
              <w:t xml:space="preserve">    </w:t>
            </w:r>
            <w:r w:rsidRPr="00423ABD">
              <w:rPr>
                <w:rStyle w:val="CPKeyword"/>
              </w:rPr>
              <w:t>public</w:t>
            </w:r>
            <w:r w:rsidRPr="00423ABD">
              <w:t xml:space="preserve"> </w:t>
            </w:r>
            <w:r w:rsidRPr="00423ABD">
              <w:rPr>
                <w:rStyle w:val="CPKeyword"/>
              </w:rPr>
              <w:t>bool</w:t>
            </w:r>
            <w:r w:rsidRPr="00423ABD">
              <w:t xml:space="preserve"> </w:t>
            </w:r>
            <w:proofErr w:type="spellStart"/>
            <w:proofErr w:type="gramStart"/>
            <w:r w:rsidRPr="00423ABD">
              <w:t>HasValue</w:t>
            </w:r>
            <w:proofErr w:type="spellEnd"/>
            <w:r w:rsidRPr="00423ABD">
              <w:t xml:space="preserve">{ </w:t>
            </w:r>
            <w:r w:rsidRPr="00423ABD">
              <w:rPr>
                <w:rStyle w:val="CPKeyword"/>
              </w:rPr>
              <w:t>get</w:t>
            </w:r>
            <w:proofErr w:type="gramEnd"/>
            <w:r w:rsidRPr="00423ABD">
              <w:t xml:space="preserve">; private </w:t>
            </w:r>
            <w:r w:rsidRPr="00423ABD">
              <w:rPr>
                <w:rStyle w:val="CPKeyword"/>
              </w:rPr>
              <w:t>set</w:t>
            </w:r>
            <w:r w:rsidRPr="00423ABD">
              <w:t>; }</w:t>
            </w:r>
          </w:p>
          <w:p w14:paraId="6047D6A3" w14:textId="77777777" w:rsidR="004B316C" w:rsidRPr="00423ABD" w:rsidRDefault="004B316C" w:rsidP="009B386C">
            <w:pPr>
              <w:pStyle w:val="CDTMID"/>
            </w:pPr>
          </w:p>
          <w:p w14:paraId="3F022054" w14:textId="77777777" w:rsidR="004B316C" w:rsidRPr="00423ABD" w:rsidRDefault="004B316C" w:rsidP="009B386C">
            <w:pPr>
              <w:pStyle w:val="CDTMID"/>
            </w:pPr>
            <w:r w:rsidRPr="00423ABD">
              <w:t xml:space="preserve">    ...</w:t>
            </w:r>
          </w:p>
          <w:p w14:paraId="4F9F0CAF" w14:textId="77777777" w:rsidR="004B316C" w:rsidRPr="00423ABD" w:rsidRDefault="004B316C" w:rsidP="009B386C">
            <w:pPr>
              <w:pStyle w:val="CDTMID"/>
            </w:pPr>
            <w:r w:rsidRPr="00423ABD">
              <w:t>}</w:t>
            </w:r>
          </w:p>
          <w:p w14:paraId="23B66B12" w14:textId="77777777" w:rsidR="004B316C" w:rsidRPr="00423ABD" w:rsidRDefault="004B316C" w:rsidP="009B386C">
            <w:pPr>
              <w:pStyle w:val="CDTLAST"/>
            </w:pPr>
            <w:r w:rsidRPr="00423ABD">
              <w:t>...</w:t>
            </w:r>
          </w:p>
          <w:p w14:paraId="28364EAF" w14:textId="77777777" w:rsidR="004B316C" w:rsidRPr="00423ABD" w:rsidRDefault="004B316C" w:rsidP="009B386C">
            <w:pPr>
              <w:pStyle w:val="SF1MID"/>
            </w:pPr>
            <w:r w:rsidRPr="00423ABD">
              <w:t xml:space="preserve">Listing 12.4 shows possible implementations of </w:t>
            </w:r>
            <w:proofErr w:type="spellStart"/>
            <w:r w:rsidRPr="00423ABD">
              <w:rPr>
                <w:rStyle w:val="CITchapbm"/>
              </w:rPr>
              <w:t>NullableInt</w:t>
            </w:r>
            <w:proofErr w:type="spellEnd"/>
            <w:r w:rsidRPr="00423ABD">
              <w:t xml:space="preserve"> and </w:t>
            </w:r>
            <w:proofErr w:type="spellStart"/>
            <w:r w:rsidRPr="00423ABD">
              <w:rPr>
                <w:rStyle w:val="CITchapbm"/>
              </w:rPr>
              <w:t>NullableGuid</w:t>
            </w:r>
            <w:proofErr w:type="spellEnd"/>
            <w:r w:rsidRPr="00423ABD">
              <w:t xml:space="preserve">. If a program required additional nullable value types, you would have to create yet another struct with the properties modified to use the desired value type. Any improvement of the implementation (e.g., adding a </w:t>
            </w:r>
            <w:r w:rsidRPr="00423ABD">
              <w:lastRenderedPageBreak/>
              <w:t>user-defined implicit conversion from the underlying type to the nullable type) would require modifying all the nullable type declarations.</w:t>
            </w:r>
          </w:p>
          <w:p w14:paraId="46754B71" w14:textId="51F9906F" w:rsidR="004B316C" w:rsidRPr="00423ABD" w:rsidRDefault="004B316C" w:rsidP="009B386C">
            <w:pPr>
              <w:pStyle w:val="SF1MID"/>
            </w:pPr>
            <w:r w:rsidRPr="00423ABD">
              <w:t xml:space="preserve">An alternative strategy for implementing a nullable type without generics is to </w:t>
            </w:r>
            <w:del w:id="13" w:author="Jill Hobbs" w:date="2020-06-04T13:40:00Z">
              <w:r w:rsidRPr="00423ABD" w:rsidDel="00423ABD">
                <w:delText>make</w:delText>
              </w:r>
            </w:del>
            <w:ins w:id="14" w:author="Jill Hobbs" w:date="2020-06-04T13:40:00Z">
              <w:r w:rsidR="00423ABD">
                <w:t>declare</w:t>
              </w:r>
            </w:ins>
            <w:r w:rsidRPr="00423ABD">
              <w:t xml:space="preserve"> a single type with a </w:t>
            </w:r>
            <w:r w:rsidRPr="00423ABD">
              <w:rPr>
                <w:rStyle w:val="CITchapbm"/>
              </w:rPr>
              <w:t>Value</w:t>
            </w:r>
            <w:r w:rsidRPr="00423ABD">
              <w:t xml:space="preserve"> property of type </w:t>
            </w:r>
            <w:r w:rsidRPr="00423ABD">
              <w:rPr>
                <w:rStyle w:val="CITchapbm"/>
              </w:rPr>
              <w:t>object</w:t>
            </w:r>
            <w:r w:rsidRPr="00423ABD">
              <w:t>, as shown in Listing 12.5.</w:t>
            </w:r>
          </w:p>
          <w:p w14:paraId="1CDC0CEA" w14:textId="77777777" w:rsidR="004B316C" w:rsidRPr="00423ABD" w:rsidRDefault="004B316C" w:rsidP="009B386C">
            <w:pPr>
              <w:pStyle w:val="CDTTTL"/>
            </w:pPr>
            <w:r w:rsidRPr="00423ABD">
              <w:rPr>
                <w:rStyle w:val="CDTNUM"/>
              </w:rPr>
              <w:t>Listing 12.5:</w:t>
            </w:r>
            <w:r w:rsidRPr="00423ABD">
              <w:t> </w:t>
            </w:r>
            <w:r w:rsidRPr="00423ABD">
              <w:t xml:space="preserve">Declaring a Nullable Type That Contains a </w:t>
            </w:r>
            <w:r w:rsidRPr="00423ABD">
              <w:rPr>
                <w:rStyle w:val="CITchapbm"/>
              </w:rPr>
              <w:t>Value</w:t>
            </w:r>
            <w:r w:rsidRPr="00423ABD">
              <w:t xml:space="preserve"> Property of Type </w:t>
            </w:r>
            <w:r w:rsidRPr="00423ABD">
              <w:rPr>
                <w:rStyle w:val="CITchapbm"/>
              </w:rPr>
              <w:t>object</w:t>
            </w:r>
          </w:p>
          <w:p w14:paraId="40E81ED6" w14:textId="77777777" w:rsidR="004B316C" w:rsidRPr="00423ABD" w:rsidRDefault="004B316C" w:rsidP="009B386C">
            <w:pPr>
              <w:pStyle w:val="CDTFIRST"/>
            </w:pPr>
            <w:r w:rsidRPr="00423ABD">
              <w:rPr>
                <w:rStyle w:val="CPKeyword"/>
              </w:rPr>
              <w:t>struct</w:t>
            </w:r>
            <w:r w:rsidRPr="00423ABD">
              <w:t xml:space="preserve"> Nullable</w:t>
            </w:r>
          </w:p>
          <w:p w14:paraId="23F3C991" w14:textId="77777777" w:rsidR="004B316C" w:rsidRPr="00423ABD" w:rsidRDefault="004B316C" w:rsidP="009B386C">
            <w:pPr>
              <w:pStyle w:val="CDTMID"/>
            </w:pPr>
            <w:r w:rsidRPr="00423ABD">
              <w:t>{</w:t>
            </w:r>
          </w:p>
          <w:p w14:paraId="5A8880A3" w14:textId="77777777" w:rsidR="004B316C" w:rsidRPr="00423ABD" w:rsidRDefault="004B316C" w:rsidP="009B386C">
            <w:pPr>
              <w:pStyle w:val="CDTMID"/>
              <w:rPr>
                <w:rStyle w:val="CPComment"/>
              </w:rPr>
            </w:pPr>
            <w:r w:rsidRPr="00423ABD">
              <w:rPr>
                <w:rStyle w:val="CPComment"/>
              </w:rPr>
              <w:t xml:space="preserve">    /// &lt;summary&gt;</w:t>
            </w:r>
          </w:p>
          <w:p w14:paraId="41BBD990" w14:textId="77777777" w:rsidR="004B316C" w:rsidRPr="00423ABD" w:rsidRDefault="004B316C" w:rsidP="009B386C">
            <w:pPr>
              <w:pStyle w:val="CDTMID"/>
              <w:rPr>
                <w:rStyle w:val="CPComment"/>
              </w:rPr>
            </w:pPr>
            <w:r w:rsidRPr="00423ABD">
              <w:rPr>
                <w:rStyle w:val="CPComment"/>
              </w:rPr>
              <w:t xml:space="preserve">    /// Provides the value when </w:t>
            </w:r>
            <w:proofErr w:type="spellStart"/>
            <w:r w:rsidRPr="00423ABD">
              <w:rPr>
                <w:rStyle w:val="CPComment"/>
              </w:rPr>
              <w:t>HasValue</w:t>
            </w:r>
            <w:proofErr w:type="spellEnd"/>
            <w:r w:rsidRPr="00423ABD">
              <w:rPr>
                <w:rStyle w:val="CPComment"/>
              </w:rPr>
              <w:t xml:space="preserve"> returns true</w:t>
            </w:r>
          </w:p>
          <w:p w14:paraId="5E9635D0" w14:textId="77777777" w:rsidR="004B316C" w:rsidRPr="00423ABD" w:rsidRDefault="004B316C" w:rsidP="009B386C">
            <w:pPr>
              <w:pStyle w:val="CDTMID"/>
              <w:rPr>
                <w:rStyle w:val="CPComment"/>
              </w:rPr>
            </w:pPr>
            <w:r w:rsidRPr="00423ABD">
              <w:rPr>
                <w:rStyle w:val="CPComment"/>
              </w:rPr>
              <w:t xml:space="preserve">    /// &lt;/summary&gt;</w:t>
            </w:r>
          </w:p>
          <w:p w14:paraId="439B57DC" w14:textId="77777777" w:rsidR="004B316C" w:rsidRPr="00423ABD" w:rsidRDefault="004B316C" w:rsidP="009B386C">
            <w:pPr>
              <w:pStyle w:val="CDTMID"/>
            </w:pPr>
            <w:r w:rsidRPr="00423ABD">
              <w:t xml:space="preserve">    </w:t>
            </w:r>
            <w:r w:rsidRPr="00423ABD">
              <w:rPr>
                <w:rStyle w:val="CPKeyword"/>
              </w:rPr>
              <w:t>public</w:t>
            </w:r>
            <w:r w:rsidRPr="00423ABD">
              <w:t xml:space="preserve"> </w:t>
            </w:r>
            <w:r w:rsidRPr="00423ABD">
              <w:rPr>
                <w:rStyle w:val="CPKeyword"/>
              </w:rPr>
              <w:t>object</w:t>
            </w:r>
            <w:r w:rsidRPr="00423ABD">
              <w:t xml:space="preserve"> </w:t>
            </w:r>
            <w:proofErr w:type="gramStart"/>
            <w:r w:rsidRPr="00423ABD">
              <w:t xml:space="preserve">Value{ </w:t>
            </w:r>
            <w:r w:rsidRPr="00423ABD">
              <w:rPr>
                <w:rStyle w:val="CPKeyword"/>
              </w:rPr>
              <w:t>get</w:t>
            </w:r>
            <w:proofErr w:type="gramEnd"/>
            <w:r w:rsidRPr="00423ABD">
              <w:t xml:space="preserve">; private </w:t>
            </w:r>
            <w:r w:rsidRPr="00423ABD">
              <w:rPr>
                <w:rStyle w:val="CPKeyword"/>
              </w:rPr>
              <w:t>set</w:t>
            </w:r>
            <w:r w:rsidRPr="00423ABD">
              <w:t>; }</w:t>
            </w:r>
          </w:p>
          <w:p w14:paraId="398670F5" w14:textId="77777777" w:rsidR="004B316C" w:rsidRPr="00423ABD" w:rsidRDefault="004B316C" w:rsidP="009B386C">
            <w:pPr>
              <w:pStyle w:val="CDTMID"/>
              <w:rPr>
                <w:rStyle w:val="CPComment"/>
              </w:rPr>
            </w:pPr>
          </w:p>
          <w:p w14:paraId="75A83F44" w14:textId="77777777" w:rsidR="004B316C" w:rsidRPr="00423ABD" w:rsidRDefault="004B316C" w:rsidP="009B386C">
            <w:pPr>
              <w:pStyle w:val="CDTMID"/>
              <w:rPr>
                <w:rStyle w:val="CPComment"/>
              </w:rPr>
            </w:pPr>
            <w:r w:rsidRPr="00423ABD">
              <w:rPr>
                <w:rStyle w:val="CPComment"/>
              </w:rPr>
              <w:t xml:space="preserve">    /// &lt;summary&gt;</w:t>
            </w:r>
          </w:p>
          <w:p w14:paraId="529012DB" w14:textId="77777777" w:rsidR="004B316C" w:rsidRPr="00423ABD" w:rsidRDefault="004B316C" w:rsidP="009B386C">
            <w:pPr>
              <w:pStyle w:val="CDTMID"/>
              <w:rPr>
                <w:rStyle w:val="CPComment"/>
              </w:rPr>
            </w:pPr>
            <w:r w:rsidRPr="00423ABD">
              <w:rPr>
                <w:rStyle w:val="CPComment"/>
              </w:rPr>
              <w:t xml:space="preserve">    /// Indicates whether there is a value or whether</w:t>
            </w:r>
          </w:p>
          <w:p w14:paraId="7C303ED6" w14:textId="77777777" w:rsidR="004B316C" w:rsidRPr="00423ABD" w:rsidRDefault="004B316C" w:rsidP="009B386C">
            <w:pPr>
              <w:pStyle w:val="CDTMID"/>
              <w:rPr>
                <w:rStyle w:val="CPComment"/>
              </w:rPr>
            </w:pPr>
            <w:r w:rsidRPr="00423ABD">
              <w:rPr>
                <w:rStyle w:val="CPComment"/>
              </w:rPr>
              <w:t xml:space="preserve">    /// the value is </w:t>
            </w:r>
            <w:r w:rsidRPr="00423ABD">
              <w:rPr>
                <w:rStyle w:val="Maroonital"/>
              </w:rPr>
              <w:t>"null"</w:t>
            </w:r>
          </w:p>
          <w:p w14:paraId="61E78B6E" w14:textId="77777777" w:rsidR="004B316C" w:rsidRPr="00423ABD" w:rsidRDefault="004B316C" w:rsidP="009B386C">
            <w:pPr>
              <w:pStyle w:val="CDTMID"/>
              <w:rPr>
                <w:rStyle w:val="CPComment"/>
              </w:rPr>
            </w:pPr>
            <w:r w:rsidRPr="00423ABD">
              <w:rPr>
                <w:rStyle w:val="CPComment"/>
              </w:rPr>
              <w:t xml:space="preserve">    /// &lt;/summary&gt;</w:t>
            </w:r>
          </w:p>
          <w:p w14:paraId="0ADCE630" w14:textId="77777777" w:rsidR="004B316C" w:rsidRPr="00423ABD" w:rsidRDefault="004B316C" w:rsidP="009B386C">
            <w:pPr>
              <w:pStyle w:val="CDTMID"/>
            </w:pPr>
            <w:r w:rsidRPr="00423ABD">
              <w:t xml:space="preserve">    </w:t>
            </w:r>
            <w:r w:rsidRPr="00423ABD">
              <w:rPr>
                <w:rStyle w:val="CPKeyword"/>
              </w:rPr>
              <w:t>public</w:t>
            </w:r>
            <w:r w:rsidRPr="00423ABD">
              <w:t xml:space="preserve"> </w:t>
            </w:r>
            <w:r w:rsidRPr="00423ABD">
              <w:rPr>
                <w:rStyle w:val="CPKeyword"/>
              </w:rPr>
              <w:t>bool</w:t>
            </w:r>
            <w:r w:rsidRPr="00423ABD">
              <w:t xml:space="preserve"> </w:t>
            </w:r>
            <w:proofErr w:type="spellStart"/>
            <w:proofErr w:type="gramStart"/>
            <w:r w:rsidRPr="00423ABD">
              <w:t>HasValue</w:t>
            </w:r>
            <w:proofErr w:type="spellEnd"/>
            <w:r w:rsidRPr="00423ABD">
              <w:t xml:space="preserve">{ </w:t>
            </w:r>
            <w:r w:rsidRPr="00423ABD">
              <w:rPr>
                <w:rStyle w:val="CPKeyword"/>
              </w:rPr>
              <w:t>get</w:t>
            </w:r>
            <w:proofErr w:type="gramEnd"/>
            <w:r w:rsidRPr="00423ABD">
              <w:t xml:space="preserve">; private </w:t>
            </w:r>
            <w:r w:rsidRPr="00423ABD">
              <w:rPr>
                <w:rStyle w:val="CPKeyword"/>
              </w:rPr>
              <w:t>set</w:t>
            </w:r>
            <w:r w:rsidRPr="00423ABD">
              <w:t>; }</w:t>
            </w:r>
          </w:p>
          <w:p w14:paraId="57777024" w14:textId="77777777" w:rsidR="004B316C" w:rsidRPr="00423ABD" w:rsidRDefault="004B316C" w:rsidP="009B386C">
            <w:pPr>
              <w:pStyle w:val="CDTMID"/>
            </w:pPr>
          </w:p>
          <w:p w14:paraId="1C15F178" w14:textId="77777777" w:rsidR="004B316C" w:rsidRPr="00423ABD" w:rsidRDefault="004B316C" w:rsidP="009B386C">
            <w:pPr>
              <w:pStyle w:val="CDTMID"/>
            </w:pPr>
            <w:r w:rsidRPr="00423ABD">
              <w:t xml:space="preserve">    ...</w:t>
            </w:r>
          </w:p>
          <w:p w14:paraId="10DD3AA6" w14:textId="77777777" w:rsidR="004B316C" w:rsidRPr="00423ABD" w:rsidRDefault="004B316C" w:rsidP="009B386C">
            <w:pPr>
              <w:pStyle w:val="CDTLAST"/>
            </w:pPr>
            <w:r w:rsidRPr="00423ABD">
              <w:t>}</w:t>
            </w:r>
          </w:p>
          <w:p w14:paraId="121FB2AC" w14:textId="77777777" w:rsidR="004B316C" w:rsidRPr="00423ABD" w:rsidRDefault="004B316C" w:rsidP="009B386C">
            <w:pPr>
              <w:pStyle w:val="SF1MID"/>
            </w:pPr>
            <w:r w:rsidRPr="00423ABD">
              <w:t xml:space="preserve">Although this option requires only one implementation of a nullable type, the runtime always boxes value types when setting the </w:t>
            </w:r>
            <w:r w:rsidRPr="00423ABD">
              <w:rPr>
                <w:rStyle w:val="CITchapbm"/>
              </w:rPr>
              <w:t>Value</w:t>
            </w:r>
            <w:r w:rsidRPr="00423ABD">
              <w:t xml:space="preserve"> property. Furthermore, retrieving the underlying value from the </w:t>
            </w:r>
            <w:r w:rsidRPr="00423ABD">
              <w:rPr>
                <w:rStyle w:val="CITchapbm"/>
              </w:rPr>
              <w:t>Value</w:t>
            </w:r>
            <w:r w:rsidRPr="00423ABD">
              <w:t xml:space="preserve"> property requires a cast operation, which might potentially be invalid at runtime.</w:t>
            </w:r>
          </w:p>
          <w:p w14:paraId="65162515" w14:textId="77777777" w:rsidR="000756C9" w:rsidRPr="00423ABD" w:rsidRDefault="004B316C" w:rsidP="008D2ADC">
            <w:pPr>
              <w:pStyle w:val="SF1LAST"/>
            </w:pPr>
            <w:r w:rsidRPr="00423ABD">
              <w:t xml:space="preserve">Neither option is particularly attractive. To eliminate this problem, C# 2.0 introduced generics to C#. (And, in fact, nullable types are implemented as the generic type </w:t>
            </w:r>
            <w:r w:rsidRPr="00423ABD">
              <w:rPr>
                <w:rStyle w:val="CITchapbm"/>
              </w:rPr>
              <w:t>Nullable&lt;T&gt;</w:t>
            </w:r>
            <w:r w:rsidRPr="00423ABD">
              <w:t>.)</w:t>
            </w:r>
          </w:p>
        </w:tc>
      </w:tr>
      <w:tr w:rsidR="000756C9" w:rsidRPr="00423ABD" w14:paraId="78EED271" w14:textId="77777777" w:rsidTr="005F0E56">
        <w:trPr>
          <w:trHeight w:val="475"/>
        </w:trPr>
        <w:tc>
          <w:tcPr>
            <w:tcW w:w="7003" w:type="dxa"/>
            <w:gridSpan w:val="2"/>
            <w:shd w:val="clear" w:color="auto" w:fill="auto"/>
            <w:tcMar>
              <w:right w:w="115" w:type="dxa"/>
            </w:tcMar>
          </w:tcPr>
          <w:p w14:paraId="256D9B62" w14:textId="77777777" w:rsidR="000756C9" w:rsidRPr="00423ABD" w:rsidRDefault="000756C9" w:rsidP="009B386C">
            <w:pPr>
              <w:pStyle w:val="SF1TTL"/>
              <w:keepNext w:val="0"/>
              <w:rPr>
                <w:noProof/>
              </w:rPr>
            </w:pPr>
          </w:p>
        </w:tc>
      </w:tr>
    </w:tbl>
    <w:p w14:paraId="1AAF725C" w14:textId="38B9F5C4" w:rsidR="00FA02C3" w:rsidRPr="00423ABD" w:rsidRDefault="00B15BD3" w:rsidP="009E7A29">
      <w:pPr>
        <w:pStyle w:val="H1"/>
        <w:keepNext w:val="0"/>
      </w:pPr>
      <w:bookmarkStart w:id="15" w:name="_Toc36295859"/>
      <w:r w:rsidRPr="00423ABD">
        <w:t>Introducing</w:t>
      </w:r>
      <w:r w:rsidR="00DE7CCE" w:rsidRPr="00423ABD">
        <w:t xml:space="preserve"> </w:t>
      </w:r>
      <w:r w:rsidRPr="00423ABD">
        <w:t>Generic</w:t>
      </w:r>
      <w:r w:rsidR="00DE7CCE" w:rsidRPr="00423ABD">
        <w:t xml:space="preserve"> </w:t>
      </w:r>
      <w:r w:rsidRPr="00423ABD">
        <w:t>Types</w:t>
      </w:r>
      <w:bookmarkEnd w:id="15"/>
    </w:p>
    <w:p w14:paraId="57C2E58C" w14:textId="3EB6F50B" w:rsidR="00FA02C3" w:rsidRPr="00423ABD" w:rsidRDefault="00B15BD3" w:rsidP="009E7A29">
      <w:pPr>
        <w:pStyle w:val="HEADFIRST"/>
      </w:pPr>
      <w:r w:rsidRPr="00423ABD">
        <w:t>Generics</w:t>
      </w:r>
      <w:r w:rsidR="00DE7CCE" w:rsidRPr="00423ABD">
        <w:t xml:space="preserve"> </w:t>
      </w:r>
      <w:r w:rsidRPr="00423ABD">
        <w:t>provide</w:t>
      </w:r>
      <w:r w:rsidR="00DE7CCE" w:rsidRPr="00423ABD">
        <w:t xml:space="preserve"> </w:t>
      </w:r>
      <w:r w:rsidRPr="00423ABD">
        <w:t>a</w:t>
      </w:r>
      <w:r w:rsidR="00DE7CCE" w:rsidRPr="00423ABD">
        <w:t xml:space="preserve"> </w:t>
      </w:r>
      <w:r w:rsidRPr="00423ABD">
        <w:t>facility</w:t>
      </w:r>
      <w:r w:rsidR="00DE7CCE" w:rsidRPr="00423ABD">
        <w:t xml:space="preserve"> </w:t>
      </w:r>
      <w:r w:rsidRPr="00423ABD">
        <w:t>for</w:t>
      </w:r>
      <w:r w:rsidR="00DE7CCE" w:rsidRPr="00423ABD">
        <w:t xml:space="preserve"> </w:t>
      </w:r>
      <w:r w:rsidRPr="00423ABD">
        <w:t>creating</w:t>
      </w:r>
      <w:r w:rsidR="00DE7CCE" w:rsidRPr="00423ABD">
        <w:t xml:space="preserve"> </w:t>
      </w:r>
      <w:r w:rsidRPr="00423ABD">
        <w:t>data</w:t>
      </w:r>
      <w:r w:rsidR="00DE7CCE" w:rsidRPr="00423ABD">
        <w:t xml:space="preserve"> </w:t>
      </w:r>
      <w:r w:rsidRPr="00423ABD">
        <w:t>structures</w:t>
      </w:r>
      <w:r w:rsidR="00DE7CCE" w:rsidRPr="00423ABD">
        <w:t xml:space="preserve"> </w:t>
      </w:r>
      <w:r w:rsidRPr="00423ABD">
        <w:t>that</w:t>
      </w:r>
      <w:r w:rsidR="00DE7CCE" w:rsidRPr="00423ABD">
        <w:t xml:space="preserve"> </w:t>
      </w:r>
      <w:r w:rsidRPr="00423ABD">
        <w:t>can</w:t>
      </w:r>
      <w:r w:rsidR="00DE7CCE" w:rsidRPr="00423ABD">
        <w:t xml:space="preserve"> </w:t>
      </w:r>
      <w:r w:rsidRPr="00423ABD">
        <w:t>be</w:t>
      </w:r>
      <w:r w:rsidR="00DE7CCE" w:rsidRPr="00423ABD">
        <w:t xml:space="preserve"> </w:t>
      </w:r>
      <w:r w:rsidRPr="00423ABD">
        <w:t>specialized</w:t>
      </w:r>
      <w:r w:rsidR="00DE7CCE" w:rsidRPr="00423ABD">
        <w:t xml:space="preserve"> </w:t>
      </w:r>
      <w:r w:rsidRPr="00423ABD">
        <w:t>to</w:t>
      </w:r>
      <w:r w:rsidR="00DE7CCE" w:rsidRPr="00423ABD">
        <w:t xml:space="preserve"> </w:t>
      </w:r>
      <w:r w:rsidRPr="00423ABD">
        <w:t>handle</w:t>
      </w:r>
      <w:r w:rsidR="00DE7CCE" w:rsidRPr="00423ABD">
        <w:t xml:space="preserve"> </w:t>
      </w:r>
      <w:r w:rsidRPr="00423ABD">
        <w:t>specific</w:t>
      </w:r>
      <w:r w:rsidR="00DE7CCE" w:rsidRPr="00423ABD">
        <w:t xml:space="preserve"> </w:t>
      </w:r>
      <w:r w:rsidRPr="00423ABD">
        <w:t>types.</w:t>
      </w:r>
      <w:r w:rsidR="00DE7CCE" w:rsidRPr="00423ABD">
        <w:t xml:space="preserve"> </w:t>
      </w:r>
      <w:r w:rsidRPr="00423ABD">
        <w:t>Programmers</w:t>
      </w:r>
      <w:r w:rsidR="00DE7CCE" w:rsidRPr="00423ABD">
        <w:t xml:space="preserve"> </w:t>
      </w:r>
      <w:r w:rsidRPr="00423ABD">
        <w:t>define</w:t>
      </w:r>
      <w:r w:rsidR="00DE7CCE" w:rsidRPr="00423ABD">
        <w:t xml:space="preserve"> </w:t>
      </w:r>
      <w:r w:rsidRPr="00423ABD">
        <w:t>these</w:t>
      </w:r>
      <w:r w:rsidR="00DE7CCE" w:rsidRPr="00423ABD">
        <w:t xml:space="preserve"> </w:t>
      </w:r>
      <w:r w:rsidRPr="00423ABD">
        <w:rPr>
          <w:rStyle w:val="BOLD"/>
        </w:rPr>
        <w:t>parameterized</w:t>
      </w:r>
      <w:r w:rsidR="00DE7CCE" w:rsidRPr="00423ABD">
        <w:rPr>
          <w:rStyle w:val="BOLD"/>
        </w:rPr>
        <w:t xml:space="preserve"> </w:t>
      </w:r>
      <w:r w:rsidRPr="00423ABD">
        <w:rPr>
          <w:rStyle w:val="BOLD"/>
        </w:rPr>
        <w:t>types</w:t>
      </w:r>
      <w:r w:rsidR="00DE7CCE" w:rsidRPr="00423ABD">
        <w:rPr>
          <w:rStyle w:val="BOLD"/>
        </w:rPr>
        <w:t xml:space="preserve"> </w:t>
      </w:r>
      <w:r w:rsidRPr="00423ABD">
        <w:t>so</w:t>
      </w:r>
      <w:r w:rsidR="00DE7CCE" w:rsidRPr="00423ABD">
        <w:t xml:space="preserve"> </w:t>
      </w:r>
      <w:r w:rsidRPr="00423ABD">
        <w:t>that</w:t>
      </w:r>
      <w:r w:rsidR="00DE7CCE" w:rsidRPr="00423ABD">
        <w:t xml:space="preserve"> </w:t>
      </w:r>
      <w:r w:rsidRPr="00423ABD">
        <w:t>each</w:t>
      </w:r>
      <w:r w:rsidR="00DE7CCE" w:rsidRPr="00423ABD">
        <w:t xml:space="preserve"> </w:t>
      </w:r>
      <w:r w:rsidRPr="00423ABD">
        <w:t>variable</w:t>
      </w:r>
      <w:r w:rsidR="00DE7CCE" w:rsidRPr="00423ABD">
        <w:t xml:space="preserve"> </w:t>
      </w:r>
      <w:r w:rsidRPr="00423ABD">
        <w:t>of</w:t>
      </w:r>
      <w:r w:rsidR="00DE7CCE" w:rsidRPr="00423ABD">
        <w:t xml:space="preserve"> </w:t>
      </w:r>
      <w:r w:rsidRPr="00423ABD">
        <w:t>a</w:t>
      </w:r>
      <w:r w:rsidR="00DE7CCE" w:rsidRPr="00423ABD">
        <w:t xml:space="preserve"> </w:t>
      </w:r>
      <w:proofErr w:type="gramStart"/>
      <w:r w:rsidRPr="00423ABD">
        <w:t>particular</w:t>
      </w:r>
      <w:r w:rsidR="00DE7CCE" w:rsidRPr="00423ABD">
        <w:t xml:space="preserve"> </w:t>
      </w:r>
      <w:r w:rsidRPr="00423ABD">
        <w:t>generic</w:t>
      </w:r>
      <w:proofErr w:type="gramEnd"/>
      <w:r w:rsidR="00DE7CCE" w:rsidRPr="00423ABD">
        <w:t xml:space="preserve"> </w:t>
      </w:r>
      <w:r w:rsidRPr="00423ABD">
        <w:t>type</w:t>
      </w:r>
      <w:r w:rsidR="00DE7CCE" w:rsidRPr="00423ABD">
        <w:t xml:space="preserve"> </w:t>
      </w:r>
      <w:r w:rsidRPr="00423ABD">
        <w:t>has</w:t>
      </w:r>
      <w:r w:rsidR="00DE7CCE" w:rsidRPr="00423ABD">
        <w:t xml:space="preserve"> </w:t>
      </w:r>
      <w:r w:rsidRPr="00423ABD">
        <w:t>the</w:t>
      </w:r>
      <w:r w:rsidR="00DE7CCE" w:rsidRPr="00423ABD">
        <w:t xml:space="preserve"> </w:t>
      </w:r>
      <w:r w:rsidRPr="00423ABD">
        <w:t>same</w:t>
      </w:r>
      <w:r w:rsidR="00DE7CCE" w:rsidRPr="00423ABD">
        <w:t xml:space="preserve"> </w:t>
      </w:r>
      <w:r w:rsidRPr="00423ABD">
        <w:t>internal</w:t>
      </w:r>
      <w:r w:rsidR="00DE7CCE" w:rsidRPr="00423ABD">
        <w:t xml:space="preserve"> </w:t>
      </w:r>
      <w:r w:rsidRPr="00423ABD">
        <w:t>algorithm,</w:t>
      </w:r>
      <w:r w:rsidR="00DE7CCE" w:rsidRPr="00423ABD">
        <w:t xml:space="preserve"> </w:t>
      </w:r>
      <w:r w:rsidRPr="00423ABD">
        <w:t>but</w:t>
      </w:r>
      <w:r w:rsidR="00DE7CCE" w:rsidRPr="00423ABD">
        <w:t xml:space="preserve"> </w:t>
      </w:r>
      <w:r w:rsidRPr="00423ABD">
        <w:t>the</w:t>
      </w:r>
      <w:r w:rsidR="00DE7CCE" w:rsidRPr="00423ABD">
        <w:t xml:space="preserve"> </w:t>
      </w:r>
      <w:r w:rsidRPr="00423ABD">
        <w:t>types</w:t>
      </w:r>
      <w:r w:rsidR="00DE7CCE" w:rsidRPr="00423ABD">
        <w:t xml:space="preserve"> </w:t>
      </w:r>
      <w:r w:rsidRPr="00423ABD">
        <w:t>of</w:t>
      </w:r>
      <w:r w:rsidR="00DE7CCE" w:rsidRPr="00423ABD">
        <w:t xml:space="preserve"> </w:t>
      </w:r>
      <w:r w:rsidRPr="00423ABD">
        <w:t>data</w:t>
      </w:r>
      <w:r w:rsidR="00DE7CCE" w:rsidRPr="00423ABD">
        <w:t xml:space="preserve"> </w:t>
      </w:r>
      <w:r w:rsidRPr="00423ABD">
        <w:t>and</w:t>
      </w:r>
      <w:r w:rsidR="00DE7CCE" w:rsidRPr="00423ABD">
        <w:t xml:space="preserve"> </w:t>
      </w:r>
      <w:r w:rsidRPr="00423ABD">
        <w:lastRenderedPageBreak/>
        <w:t>method</w:t>
      </w:r>
      <w:r w:rsidR="00DE7CCE" w:rsidRPr="00423ABD">
        <w:t xml:space="preserve"> </w:t>
      </w:r>
      <w:r w:rsidRPr="00423ABD">
        <w:t>signatures</w:t>
      </w:r>
      <w:r w:rsidR="00DE7CCE" w:rsidRPr="00423ABD">
        <w:t xml:space="preserve"> </w:t>
      </w:r>
      <w:r w:rsidRPr="00423ABD">
        <w:t>can</w:t>
      </w:r>
      <w:r w:rsidR="00DE7CCE" w:rsidRPr="00423ABD">
        <w:t xml:space="preserve"> </w:t>
      </w:r>
      <w:r w:rsidRPr="00423ABD">
        <w:t>vary</w:t>
      </w:r>
      <w:r w:rsidR="00DE7CCE" w:rsidRPr="00423ABD">
        <w:t xml:space="preserve"> </w:t>
      </w:r>
      <w:r w:rsidR="00BD4F5D" w:rsidRPr="00423ABD">
        <w:t>on</w:t>
      </w:r>
      <w:r w:rsidR="00DE7CCE" w:rsidRPr="00423ABD">
        <w:t xml:space="preserve"> </w:t>
      </w:r>
      <w:r w:rsidR="00BD4F5D" w:rsidRPr="00423ABD">
        <w:t>the</w:t>
      </w:r>
      <w:r w:rsidR="00DE7CCE" w:rsidRPr="00423ABD">
        <w:t xml:space="preserve"> </w:t>
      </w:r>
      <w:r w:rsidR="00BD4F5D" w:rsidRPr="00423ABD">
        <w:t>basis</w:t>
      </w:r>
      <w:r w:rsidR="00DE7CCE" w:rsidRPr="00423ABD">
        <w:t xml:space="preserve"> </w:t>
      </w:r>
      <w:r w:rsidR="00BD4F5D"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provided</w:t>
      </w:r>
      <w:r w:rsidR="00DE7CCE" w:rsidRPr="00423ABD">
        <w:t xml:space="preserve"> </w:t>
      </w:r>
      <w:r w:rsidRPr="00423ABD">
        <w:t>for</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parameters.</w:t>
      </w:r>
    </w:p>
    <w:p w14:paraId="6AED198D" w14:textId="371E3B08" w:rsidR="00FA02C3" w:rsidRPr="00423ABD" w:rsidRDefault="00B15BD3" w:rsidP="009E7A29">
      <w:pPr>
        <w:pStyle w:val="CHAPBM"/>
      </w:pPr>
      <w:r w:rsidRPr="00423ABD">
        <w:t>To</w:t>
      </w:r>
      <w:r w:rsidR="00DE7CCE" w:rsidRPr="00423ABD">
        <w:t xml:space="preserve"> </w:t>
      </w:r>
      <w:r w:rsidRPr="00423ABD">
        <w:t>minimize</w:t>
      </w:r>
      <w:r w:rsidR="00DE7CCE" w:rsidRPr="00423ABD">
        <w:t xml:space="preserve"> </w:t>
      </w:r>
      <w:r w:rsidRPr="00423ABD">
        <w:t>the</w:t>
      </w:r>
      <w:r w:rsidR="00DE7CCE" w:rsidRPr="00423ABD">
        <w:t xml:space="preserve"> </w:t>
      </w:r>
      <w:r w:rsidRPr="00423ABD">
        <w:t>learning</w:t>
      </w:r>
      <w:r w:rsidR="00DE7CCE" w:rsidRPr="00423ABD">
        <w:t xml:space="preserve"> </w:t>
      </w:r>
      <w:r w:rsidRPr="00423ABD">
        <w:t>curve</w:t>
      </w:r>
      <w:r w:rsidR="00DE7CCE" w:rsidRPr="00423ABD">
        <w:t xml:space="preserve"> </w:t>
      </w:r>
      <w:r w:rsidRPr="00423ABD">
        <w:t>for</w:t>
      </w:r>
      <w:r w:rsidR="00DE7CCE" w:rsidRPr="00423ABD">
        <w:t xml:space="preserve"> </w:t>
      </w:r>
      <w:r w:rsidRPr="00423ABD">
        <w:t>developers,</w:t>
      </w:r>
      <w:ins w:id="16" w:author="Jill Hobbs" w:date="2020-06-04T13:46:00Z">
        <w:r w:rsidR="00454D63">
          <w:t xml:space="preserve"> the</w:t>
        </w:r>
      </w:ins>
      <w:r w:rsidR="00DE7CCE" w:rsidRPr="00423ABD">
        <w:t xml:space="preserve"> </w:t>
      </w:r>
      <w:r w:rsidRPr="00423ABD">
        <w:t>C#</w:t>
      </w:r>
      <w:r w:rsidR="00DE7CCE" w:rsidRPr="00423ABD">
        <w:t xml:space="preserve"> </w:t>
      </w:r>
      <w:r w:rsidRPr="00423ABD">
        <w:t>designers</w:t>
      </w:r>
      <w:r w:rsidR="00DE7CCE" w:rsidRPr="00423ABD">
        <w:t xml:space="preserve"> </w:t>
      </w:r>
      <w:r w:rsidRPr="00423ABD">
        <w:t>chose</w:t>
      </w:r>
      <w:r w:rsidR="00DE7CCE" w:rsidRPr="00423ABD">
        <w:t xml:space="preserve"> </w:t>
      </w:r>
      <w:r w:rsidRPr="00423ABD">
        <w:t>syntax</w:t>
      </w:r>
      <w:r w:rsidR="00DE7CCE" w:rsidRPr="00423ABD">
        <w:t xml:space="preserve"> </w:t>
      </w:r>
      <w:r w:rsidRPr="00423ABD">
        <w:t>that</w:t>
      </w:r>
      <w:r w:rsidR="00DE7CCE" w:rsidRPr="00423ABD">
        <w:t xml:space="preserve"> </w:t>
      </w:r>
      <w:r w:rsidRPr="00423ABD">
        <w:t>superficially</w:t>
      </w:r>
      <w:r w:rsidR="00DE7CCE" w:rsidRPr="00423ABD">
        <w:t xml:space="preserve"> </w:t>
      </w:r>
      <w:r w:rsidRPr="00423ABD">
        <w:t>resembles</w:t>
      </w:r>
      <w:r w:rsidR="00DE7CCE" w:rsidRPr="00423ABD">
        <w:t xml:space="preserve"> </w:t>
      </w:r>
      <w:r w:rsidRPr="00423ABD">
        <w:t>C++</w:t>
      </w:r>
      <w:r w:rsidR="00DE7CCE" w:rsidRPr="00423ABD">
        <w:t xml:space="preserve"> </w:t>
      </w:r>
      <w:r w:rsidRPr="00423ABD">
        <w:t>templates.</w:t>
      </w:r>
      <w:r w:rsidR="00DE7CCE" w:rsidRPr="00423ABD">
        <w:t xml:space="preserve"> </w:t>
      </w:r>
      <w:r w:rsidRPr="00423ABD">
        <w:t>In</w:t>
      </w:r>
      <w:r w:rsidR="00DE7CCE" w:rsidRPr="00423ABD">
        <w:t xml:space="preserve"> </w:t>
      </w:r>
      <w:r w:rsidRPr="00423ABD">
        <w:t>C#</w:t>
      </w:r>
      <w:r w:rsidR="000F7DA2" w:rsidRPr="00423ABD">
        <w:t>,</w:t>
      </w:r>
      <w:r w:rsidR="00DE7CCE" w:rsidRPr="00423ABD">
        <w:t xml:space="preserve"> </w:t>
      </w:r>
      <w:r w:rsidRPr="00423ABD">
        <w:t>the</w:t>
      </w:r>
      <w:r w:rsidR="00DE7CCE" w:rsidRPr="00423ABD">
        <w:t xml:space="preserve"> </w:t>
      </w:r>
      <w:r w:rsidRPr="00423ABD">
        <w:t>syntax</w:t>
      </w:r>
      <w:r w:rsidR="00DE7CCE" w:rsidRPr="00423ABD">
        <w:t xml:space="preserve"> </w:t>
      </w:r>
      <w:r w:rsidRPr="00423ABD">
        <w:t>for</w:t>
      </w:r>
      <w:r w:rsidR="00DE7CCE" w:rsidRPr="00423ABD">
        <w:t xml:space="preserve"> </w:t>
      </w:r>
      <w:r w:rsidRPr="00423ABD">
        <w:t>generic</w:t>
      </w:r>
      <w:r w:rsidR="00DE7CCE" w:rsidRPr="00423ABD">
        <w:t xml:space="preserve"> </w:t>
      </w:r>
      <w:r w:rsidRPr="00423ABD">
        <w:t>classes</w:t>
      </w:r>
      <w:r w:rsidR="00DE7CCE" w:rsidRPr="00423ABD">
        <w:t xml:space="preserve"> </w:t>
      </w:r>
      <w:r w:rsidRPr="00423ABD">
        <w:t>and</w:t>
      </w:r>
      <w:r w:rsidR="00DE7CCE" w:rsidRPr="00423ABD">
        <w:t xml:space="preserve"> </w:t>
      </w:r>
      <w:r w:rsidRPr="00423ABD">
        <w:t>structures</w:t>
      </w:r>
      <w:r w:rsidR="00DE7CCE" w:rsidRPr="00423ABD">
        <w:t xml:space="preserve"> </w:t>
      </w:r>
      <w:r w:rsidRPr="00423ABD">
        <w:t>uses</w:t>
      </w:r>
      <w:r w:rsidR="00DE7CCE" w:rsidRPr="00423ABD">
        <w:t xml:space="preserve"> </w:t>
      </w:r>
      <w:r w:rsidRPr="00423ABD">
        <w:t>angle</w:t>
      </w:r>
      <w:r w:rsidR="00DE7CCE" w:rsidRPr="00423ABD">
        <w:t xml:space="preserve"> </w:t>
      </w:r>
      <w:r w:rsidRPr="00423ABD">
        <w:t>brackets</w:t>
      </w:r>
      <w:r w:rsidR="00DE7CCE" w:rsidRPr="00423ABD">
        <w:t xml:space="preserve"> </w:t>
      </w:r>
      <w:r w:rsidRPr="00423ABD">
        <w:t>to</w:t>
      </w:r>
      <w:r w:rsidR="00DE7CCE" w:rsidRPr="00423ABD">
        <w:t xml:space="preserve"> </w:t>
      </w:r>
      <w:r w:rsidRPr="00423ABD">
        <w:t>both</w:t>
      </w:r>
      <w:r w:rsidR="00DE7CCE" w:rsidRPr="00423ABD">
        <w:t xml:space="preserve"> </w:t>
      </w:r>
      <w:r w:rsidRPr="00423ABD">
        <w:t>declare</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in</w:t>
      </w:r>
      <w:r w:rsidR="00DE7CCE" w:rsidRPr="00423ABD">
        <w:t xml:space="preserve"> </w:t>
      </w:r>
      <w:r w:rsidRPr="00423ABD">
        <w:t>the</w:t>
      </w:r>
      <w:r w:rsidR="00DE7CCE" w:rsidRPr="00423ABD">
        <w:t xml:space="preserve"> </w:t>
      </w:r>
      <w:r w:rsidRPr="00423ABD">
        <w:t>type</w:t>
      </w:r>
      <w:r w:rsidR="00DE7CCE" w:rsidRPr="00423ABD">
        <w:t xml:space="preserve"> </w:t>
      </w:r>
      <w:r w:rsidRPr="00423ABD">
        <w:t>declaration</w:t>
      </w:r>
      <w:r w:rsidR="00DE7CCE" w:rsidRPr="00423ABD">
        <w:t xml:space="preserve"> </w:t>
      </w:r>
      <w:r w:rsidRPr="00423ABD">
        <w:t>and</w:t>
      </w:r>
      <w:r w:rsidR="00DE7CCE" w:rsidRPr="00423ABD">
        <w:t xml:space="preserve"> </w:t>
      </w:r>
      <w:r w:rsidRPr="00423ABD">
        <w:t>specify</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when</w:t>
      </w:r>
      <w:r w:rsidR="00DE7CCE" w:rsidRPr="00423ABD">
        <w:t xml:space="preserve"> </w:t>
      </w:r>
      <w:r w:rsidRPr="00423ABD">
        <w:t>the</w:t>
      </w:r>
      <w:r w:rsidR="00DE7CCE" w:rsidRPr="00423ABD">
        <w:t xml:space="preserve"> </w:t>
      </w:r>
      <w:r w:rsidRPr="00423ABD">
        <w:t>type</w:t>
      </w:r>
      <w:r w:rsidR="00DE7CCE" w:rsidRPr="00423ABD">
        <w:t xml:space="preserve"> </w:t>
      </w:r>
      <w:r w:rsidRPr="00423ABD">
        <w:t>is</w:t>
      </w:r>
      <w:r w:rsidR="00DE7CCE" w:rsidRPr="00423ABD">
        <w:t xml:space="preserve"> </w:t>
      </w:r>
      <w:r w:rsidRPr="00423ABD">
        <w:t>used.</w:t>
      </w:r>
    </w:p>
    <w:p w14:paraId="24FA336E" w14:textId="00C52ADC" w:rsidR="00FA02C3" w:rsidRPr="00423ABD" w:rsidRDefault="00B15BD3" w:rsidP="009E7A29">
      <w:pPr>
        <w:pStyle w:val="H2"/>
        <w:keepNext w:val="0"/>
      </w:pPr>
      <w:bookmarkStart w:id="17" w:name="_Toc36295860"/>
      <w:r w:rsidRPr="00423ABD">
        <w:t>Using</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bookmarkEnd w:id="17"/>
    </w:p>
    <w:p w14:paraId="2D93CA85" w14:textId="509C2BB6" w:rsidR="00FA02C3" w:rsidRPr="00423ABD" w:rsidRDefault="00ED1933" w:rsidP="009E7A29">
      <w:pPr>
        <w:pStyle w:val="HEADFIRST"/>
      </w:pPr>
      <w:r w:rsidRPr="00423ABD">
        <w:t>Listing</w:t>
      </w:r>
      <w:r w:rsidR="00DE7CCE" w:rsidRPr="00423ABD">
        <w:t xml:space="preserve"> </w:t>
      </w:r>
      <w:r w:rsidRPr="00423ABD">
        <w:t>12.</w:t>
      </w:r>
      <w:r w:rsidR="00B15BD3" w:rsidRPr="00423ABD">
        <w:t>6</w:t>
      </w:r>
      <w:r w:rsidR="00DE7CCE" w:rsidRPr="00423ABD">
        <w:t xml:space="preserve"> </w:t>
      </w:r>
      <w:r w:rsidR="00B15BD3" w:rsidRPr="00423ABD">
        <w:t>shows</w:t>
      </w:r>
      <w:r w:rsidR="00DE7CCE" w:rsidRPr="00423ABD">
        <w:t xml:space="preserve"> </w:t>
      </w:r>
      <w:r w:rsidR="00B15BD3" w:rsidRPr="00423ABD">
        <w:t>how</w:t>
      </w:r>
      <w:r w:rsidR="00DE7CCE" w:rsidRPr="00423ABD">
        <w:t xml:space="preserve"> </w:t>
      </w:r>
      <w:r w:rsidR="00B15BD3" w:rsidRPr="00423ABD">
        <w:t>you</w:t>
      </w:r>
      <w:r w:rsidR="00DE7CCE" w:rsidRPr="00423ABD">
        <w:t xml:space="preserve"> </w:t>
      </w:r>
      <w:r w:rsidR="00B15BD3" w:rsidRPr="00423ABD">
        <w:t>can</w:t>
      </w:r>
      <w:r w:rsidR="00DE7CCE" w:rsidRPr="00423ABD">
        <w:t xml:space="preserve"> </w:t>
      </w:r>
      <w:r w:rsidR="00B15BD3" w:rsidRPr="00423ABD">
        <w:t>specify</w:t>
      </w:r>
      <w:r w:rsidR="00DE7CCE" w:rsidRPr="00423ABD">
        <w:t xml:space="preserve"> </w:t>
      </w:r>
      <w:r w:rsidR="00B15BD3" w:rsidRPr="00423ABD">
        <w:t>the</w:t>
      </w:r>
      <w:r w:rsidR="00DE7CCE" w:rsidRPr="00423ABD">
        <w:t xml:space="preserve"> </w:t>
      </w:r>
      <w:r w:rsidR="00B15BD3" w:rsidRPr="00423ABD">
        <w:t>actual</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used</w:t>
      </w:r>
      <w:r w:rsidR="00DE7CCE" w:rsidRPr="00423ABD">
        <w:t xml:space="preserve"> </w:t>
      </w:r>
      <w:r w:rsidR="00B15BD3" w:rsidRPr="00423ABD">
        <w:t>by</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class.</w:t>
      </w:r>
      <w:r w:rsidR="00DE7CCE" w:rsidRPr="00423ABD">
        <w:t xml:space="preserve"> </w:t>
      </w:r>
      <w:r w:rsidR="00B15BD3" w:rsidRPr="00423ABD">
        <w:t>You</w:t>
      </w:r>
      <w:r w:rsidR="00DE7CCE" w:rsidRPr="00423ABD">
        <w:t xml:space="preserve"> </w:t>
      </w:r>
      <w:r w:rsidR="00B15BD3" w:rsidRPr="00423ABD">
        <w:t>instruct</w:t>
      </w:r>
      <w:r w:rsidR="00DE7CCE" w:rsidRPr="00423ABD">
        <w:t xml:space="preserve"> </w:t>
      </w:r>
      <w:r w:rsidR="00B15BD3" w:rsidRPr="00423ABD">
        <w:t>the</w:t>
      </w:r>
      <w:r w:rsidR="00DE7CCE" w:rsidRPr="00423ABD">
        <w:t xml:space="preserve"> </w:t>
      </w:r>
      <w:r w:rsidR="00B15BD3" w:rsidRPr="00423ABD">
        <w:rPr>
          <w:rStyle w:val="CITchapbm"/>
        </w:rPr>
        <w:t>path</w:t>
      </w:r>
      <w:r w:rsidR="00DE7CCE" w:rsidRPr="00423ABD">
        <w:t xml:space="preserve"> </w:t>
      </w:r>
      <w:r w:rsidR="00B15BD3" w:rsidRPr="00423ABD">
        <w:t>variable</w:t>
      </w:r>
      <w:r w:rsidR="00DE7CCE" w:rsidRPr="00423ABD">
        <w:t xml:space="preserve"> </w:t>
      </w:r>
      <w:r w:rsidR="00B15BD3" w:rsidRPr="00423ABD">
        <w:t>to</w:t>
      </w:r>
      <w:r w:rsidR="00DE7CCE" w:rsidRPr="00423ABD">
        <w:t xml:space="preserve"> </w:t>
      </w:r>
      <w:r w:rsidR="00B15BD3" w:rsidRPr="00423ABD">
        <w:t>be</w:t>
      </w:r>
      <w:r w:rsidR="00DE7CCE" w:rsidRPr="00423ABD">
        <w:t xml:space="preserve"> </w:t>
      </w:r>
      <w:r w:rsidR="00B15BD3" w:rsidRPr="00423ABD">
        <w:t>the</w:t>
      </w:r>
      <w:r w:rsidR="00DE7CCE" w:rsidRPr="00423ABD">
        <w:t xml:space="preserve"> </w:t>
      </w:r>
      <w:r w:rsidR="00B15BD3" w:rsidRPr="00423ABD">
        <w:t>“Stack</w:t>
      </w:r>
      <w:r w:rsidR="00DE7CCE" w:rsidRPr="00423ABD">
        <w:t xml:space="preserve"> </w:t>
      </w:r>
      <w:r w:rsidR="00B15BD3" w:rsidRPr="00423ABD">
        <w:t>of</w:t>
      </w:r>
      <w:r w:rsidR="00DE7CCE" w:rsidRPr="00423ABD">
        <w:t xml:space="preserve"> </w:t>
      </w:r>
      <w:r w:rsidR="00B15BD3" w:rsidRPr="00423ABD">
        <w:t>Cell”</w:t>
      </w:r>
      <w:r w:rsidR="00DE7CCE" w:rsidRPr="00423ABD">
        <w:t xml:space="preserve"> </w:t>
      </w:r>
      <w:r w:rsidR="00B15BD3" w:rsidRPr="00423ABD">
        <w:t>type</w:t>
      </w:r>
      <w:r w:rsidR="00DE7CCE" w:rsidRPr="00423ABD">
        <w:t xml:space="preserve"> </w:t>
      </w:r>
      <w:r w:rsidR="00B15BD3" w:rsidRPr="00423ABD">
        <w:t>by</w:t>
      </w:r>
      <w:r w:rsidR="00DE7CCE" w:rsidRPr="00423ABD">
        <w:t xml:space="preserve"> </w:t>
      </w:r>
      <w:r w:rsidR="00B15BD3" w:rsidRPr="00423ABD">
        <w:t>specifying</w:t>
      </w:r>
      <w:r w:rsidR="00DE7CCE" w:rsidRPr="00423ABD">
        <w:t xml:space="preserve"> </w:t>
      </w:r>
      <w:r w:rsidR="00B15BD3" w:rsidRPr="00423ABD">
        <w:rPr>
          <w:rStyle w:val="CITchapbm"/>
        </w:rPr>
        <w:t>Cell</w:t>
      </w:r>
      <w:r w:rsidR="00DE7CCE" w:rsidRPr="00423ABD">
        <w:t xml:space="preserve"> </w:t>
      </w:r>
      <w:r w:rsidR="00B15BD3" w:rsidRPr="00423ABD">
        <w:t>within</w:t>
      </w:r>
      <w:r w:rsidR="00DE7CCE" w:rsidRPr="00423ABD">
        <w:t xml:space="preserve"> </w:t>
      </w:r>
      <w:r w:rsidR="00B15BD3" w:rsidRPr="00423ABD">
        <w:t>angle</w:t>
      </w:r>
      <w:r w:rsidR="00DE7CCE" w:rsidRPr="00423ABD">
        <w:t xml:space="preserve"> </w:t>
      </w:r>
      <w:r w:rsidR="00B15BD3" w:rsidRPr="00423ABD">
        <w:t>bracket</w:t>
      </w:r>
      <w:r w:rsidR="00DE7CCE" w:rsidRPr="00423ABD">
        <w:t xml:space="preserve"> </w:t>
      </w:r>
      <w:r w:rsidR="00B15BD3" w:rsidRPr="00423ABD">
        <w:t>notation</w:t>
      </w:r>
      <w:r w:rsidR="00DE7CCE" w:rsidRPr="00423ABD">
        <w:t xml:space="preserve"> </w:t>
      </w:r>
      <w:r w:rsidR="00B15BD3" w:rsidRPr="00423ABD">
        <w:t>in</w:t>
      </w:r>
      <w:r w:rsidR="00DE7CCE" w:rsidRPr="00423ABD">
        <w:t xml:space="preserve"> </w:t>
      </w:r>
      <w:r w:rsidR="00B15BD3" w:rsidRPr="00423ABD">
        <w:t>both</w:t>
      </w:r>
      <w:r w:rsidR="00DE7CCE" w:rsidRPr="00423ABD">
        <w:t xml:space="preserve"> </w:t>
      </w:r>
      <w:r w:rsidR="00B15BD3" w:rsidRPr="00423ABD">
        <w:t>the</w:t>
      </w:r>
      <w:r w:rsidR="00DE7CCE" w:rsidRPr="00423ABD">
        <w:t xml:space="preserve"> </w:t>
      </w:r>
      <w:r w:rsidR="00B15BD3" w:rsidRPr="00423ABD">
        <w:t>object</w:t>
      </w:r>
      <w:r w:rsidR="00DE7CCE" w:rsidRPr="00423ABD">
        <w:t xml:space="preserve"> </w:t>
      </w:r>
      <w:r w:rsidR="00B15BD3" w:rsidRPr="00423ABD">
        <w:t>creation</w:t>
      </w:r>
      <w:r w:rsidR="00DE7CCE" w:rsidRPr="00423ABD">
        <w:t xml:space="preserve"> </w:t>
      </w:r>
      <w:r w:rsidR="00B15BD3" w:rsidRPr="00423ABD">
        <w:t>expression</w:t>
      </w:r>
      <w:r w:rsidR="00DE7CCE" w:rsidRPr="00423ABD">
        <w:t xml:space="preserve"> </w:t>
      </w:r>
      <w:r w:rsidR="00B15BD3" w:rsidRPr="00423ABD">
        <w:t>and</w:t>
      </w:r>
      <w:r w:rsidR="00DE7CCE" w:rsidRPr="00423ABD">
        <w:t xml:space="preserve"> </w:t>
      </w:r>
      <w:r w:rsidR="00B15BD3" w:rsidRPr="00423ABD">
        <w:t>the</w:t>
      </w:r>
      <w:r w:rsidR="00DE7CCE" w:rsidRPr="00423ABD">
        <w:t xml:space="preserve"> </w:t>
      </w:r>
      <w:r w:rsidR="00B15BD3" w:rsidRPr="00423ABD">
        <w:t>declaration</w:t>
      </w:r>
      <w:r w:rsidR="00DE7CCE" w:rsidRPr="00423ABD">
        <w:t xml:space="preserve"> </w:t>
      </w:r>
      <w:r w:rsidR="00B15BD3" w:rsidRPr="00423ABD">
        <w:t>statement.</w:t>
      </w:r>
      <w:r w:rsidR="00DE7CCE" w:rsidRPr="00423ABD">
        <w:t xml:space="preserve"> </w:t>
      </w:r>
      <w:r w:rsidR="00B15BD3" w:rsidRPr="00423ABD">
        <w:t>In</w:t>
      </w:r>
      <w:r w:rsidR="00DE7CCE" w:rsidRPr="00423ABD">
        <w:t xml:space="preserve"> </w:t>
      </w:r>
      <w:r w:rsidR="00B15BD3" w:rsidRPr="00423ABD">
        <w:t>other</w:t>
      </w:r>
      <w:r w:rsidR="00DE7CCE" w:rsidRPr="00423ABD">
        <w:t xml:space="preserve"> </w:t>
      </w:r>
      <w:r w:rsidR="00B15BD3" w:rsidRPr="00423ABD">
        <w:t>words,</w:t>
      </w:r>
      <w:r w:rsidR="00DE7CCE" w:rsidRPr="00423ABD">
        <w:t xml:space="preserve"> </w:t>
      </w:r>
      <w:r w:rsidR="00B15BD3" w:rsidRPr="00423ABD">
        <w:t>when</w:t>
      </w:r>
      <w:r w:rsidR="00DE7CCE" w:rsidRPr="00423ABD">
        <w:t xml:space="preserve"> </w:t>
      </w:r>
      <w:r w:rsidR="00B15BD3" w:rsidRPr="00423ABD">
        <w:t>declaring</w:t>
      </w:r>
      <w:r w:rsidR="00DE7CCE" w:rsidRPr="00423ABD">
        <w:t xml:space="preserve"> </w:t>
      </w:r>
      <w:r w:rsidR="00B15BD3" w:rsidRPr="00423ABD">
        <w:t>a</w:t>
      </w:r>
      <w:r w:rsidR="00DE7CCE" w:rsidRPr="00423ABD">
        <w:t xml:space="preserve"> </w:t>
      </w:r>
      <w:r w:rsidR="00B15BD3" w:rsidRPr="00423ABD">
        <w:t>variable</w:t>
      </w:r>
      <w:r w:rsidR="00DE7CCE" w:rsidRPr="00423ABD">
        <w:t xml:space="preserve"> </w:t>
      </w:r>
      <w:r w:rsidR="00B15BD3" w:rsidRPr="00423ABD">
        <w:t>(</w:t>
      </w:r>
      <w:r w:rsidR="00B15BD3" w:rsidRPr="00423ABD">
        <w:rPr>
          <w:rStyle w:val="CITchapbm"/>
        </w:rPr>
        <w:t>path</w:t>
      </w:r>
      <w:r w:rsidR="00DE7CCE" w:rsidRPr="00423ABD">
        <w:t xml:space="preserve"> </w:t>
      </w:r>
      <w:r w:rsidR="00B15BD3" w:rsidRPr="00423ABD">
        <w:t>in</w:t>
      </w:r>
      <w:r w:rsidR="00DE7CCE" w:rsidRPr="00423ABD">
        <w:t xml:space="preserve"> </w:t>
      </w:r>
      <w:r w:rsidR="00B15BD3" w:rsidRPr="00423ABD">
        <w:t>this</w:t>
      </w:r>
      <w:r w:rsidR="00DE7CCE" w:rsidRPr="00423ABD">
        <w:t xml:space="preserve"> </w:t>
      </w:r>
      <w:r w:rsidR="00B15BD3" w:rsidRPr="00423ABD">
        <w:t>case)</w:t>
      </w:r>
      <w:r w:rsidR="00DE7CCE" w:rsidRPr="00423ABD">
        <w:t xml:space="preserve"> </w:t>
      </w:r>
      <w:r w:rsidR="00B15BD3" w:rsidRPr="00423ABD">
        <w:t>using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data</w:t>
      </w:r>
      <w:r w:rsidR="00DE7CCE" w:rsidRPr="00423ABD">
        <w:t xml:space="preserve"> </w:t>
      </w:r>
      <w:r w:rsidR="00B15BD3" w:rsidRPr="00423ABD">
        <w:t>type,</w:t>
      </w:r>
      <w:r w:rsidR="00DE7CCE" w:rsidRPr="00423ABD">
        <w:t xml:space="preserve"> </w:t>
      </w:r>
      <w:r w:rsidR="00B15BD3" w:rsidRPr="00423ABD">
        <w:t>C#</w:t>
      </w:r>
      <w:r w:rsidR="00DE7CCE" w:rsidRPr="00423ABD">
        <w:t xml:space="preserve"> </w:t>
      </w:r>
      <w:r w:rsidR="00B15BD3" w:rsidRPr="00423ABD">
        <w:t>requires</w:t>
      </w:r>
      <w:r w:rsidR="00DE7CCE" w:rsidRPr="00423ABD">
        <w:t xml:space="preserve"> </w:t>
      </w:r>
      <w:r w:rsidR="00B15BD3" w:rsidRPr="00423ABD">
        <w:t>the</w:t>
      </w:r>
      <w:r w:rsidR="00DE7CCE" w:rsidRPr="00423ABD">
        <w:t xml:space="preserve"> </w:t>
      </w:r>
      <w:r w:rsidR="00B15BD3" w:rsidRPr="00423ABD">
        <w:t>developer</w:t>
      </w:r>
      <w:r w:rsidR="00DE7CCE" w:rsidRPr="00423ABD">
        <w:t xml:space="preserve"> </w:t>
      </w:r>
      <w:r w:rsidR="00B15BD3" w:rsidRPr="00423ABD">
        <w:t>to</w:t>
      </w:r>
      <w:r w:rsidR="00DE7CCE" w:rsidRPr="00423ABD">
        <w:t xml:space="preserve"> </w:t>
      </w:r>
      <w:r w:rsidR="00B15BD3" w:rsidRPr="00423ABD">
        <w:t>identify</w:t>
      </w:r>
      <w:r w:rsidR="00DE7CCE" w:rsidRPr="00423ABD">
        <w:t xml:space="preserve"> </w:t>
      </w:r>
      <w:r w:rsidR="00B15BD3" w:rsidRPr="00423ABD">
        <w:t>the</w:t>
      </w:r>
      <w:r w:rsidR="00DE7CCE" w:rsidRPr="00423ABD">
        <w:t xml:space="preserve"> </w:t>
      </w:r>
      <w:r w:rsidR="00B15BD3" w:rsidRPr="00423ABD">
        <w:t>actual</w:t>
      </w:r>
      <w:r w:rsidR="00DE7CCE" w:rsidRPr="00423ABD">
        <w:t xml:space="preserve"> </w:t>
      </w:r>
      <w:r w:rsidR="00B15BD3" w:rsidRPr="00423ABD">
        <w:t>type</w:t>
      </w:r>
      <w:r w:rsidR="00DE7CCE" w:rsidRPr="00423ABD">
        <w:t xml:space="preserve"> </w:t>
      </w:r>
      <w:r w:rsidR="00B15BD3" w:rsidRPr="00423ABD">
        <w:t>arguments</w:t>
      </w:r>
      <w:r w:rsidR="00DE7CCE" w:rsidRPr="00423ABD">
        <w:t xml:space="preserve"> </w:t>
      </w:r>
      <w:r w:rsidR="00B15BD3" w:rsidRPr="00423ABD">
        <w:t>used</w:t>
      </w:r>
      <w:r w:rsidR="00DE7CCE" w:rsidRPr="00423ABD">
        <w:t xml:space="preserve"> </w:t>
      </w:r>
      <w:r w:rsidR="00B15BD3" w:rsidRPr="00423ABD">
        <w:t>by</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Pr="00423ABD">
        <w:t>Listing</w:t>
      </w:r>
      <w:r w:rsidR="00DE7CCE" w:rsidRPr="00423ABD">
        <w:t xml:space="preserve"> </w:t>
      </w:r>
      <w:r w:rsidRPr="00423ABD">
        <w:t>12.</w:t>
      </w:r>
      <w:r w:rsidR="000F7DA2" w:rsidRPr="00423ABD">
        <w:t>6</w:t>
      </w:r>
      <w:r w:rsidR="00DE7CCE" w:rsidRPr="00423ABD">
        <w:t xml:space="preserve"> </w:t>
      </w:r>
      <w:r w:rsidR="000F7DA2" w:rsidRPr="00423ABD">
        <w:t>illustrates</w:t>
      </w:r>
      <w:r w:rsidR="00DE7CCE" w:rsidRPr="00423ABD">
        <w:t xml:space="preserve"> </w:t>
      </w:r>
      <w:r w:rsidR="000F7DA2" w:rsidRPr="00423ABD">
        <w:t>this</w:t>
      </w:r>
      <w:r w:rsidR="00DE7CCE" w:rsidRPr="00423ABD">
        <w:t xml:space="preserve"> </w:t>
      </w:r>
      <w:r w:rsidR="000F7DA2" w:rsidRPr="00423ABD">
        <w:t>process</w:t>
      </w:r>
      <w:r w:rsidR="00DE7CCE" w:rsidRPr="00423ABD">
        <w:t xml:space="preserve"> </w:t>
      </w:r>
      <w:r w:rsidR="000F7DA2" w:rsidRPr="00423ABD">
        <w:t>with</w:t>
      </w:r>
      <w:r w:rsidR="00DE7CCE" w:rsidRPr="00423ABD">
        <w:t xml:space="preserve"> </w:t>
      </w:r>
      <w:r w:rsidR="00B15BD3" w:rsidRPr="00423ABD">
        <w:t>the</w:t>
      </w:r>
      <w:r w:rsidR="00DE7CCE" w:rsidRPr="00423ABD">
        <w:t xml:space="preserve"> </w:t>
      </w:r>
      <w:r w:rsidR="00B15BD3" w:rsidRPr="00423ABD">
        <w:t>new</w:t>
      </w:r>
      <w:r w:rsidR="00DE7CCE" w:rsidRPr="00423ABD">
        <w:t xml:space="preserve"> </w:t>
      </w:r>
      <w:r w:rsidR="00B15BD3" w:rsidRPr="00423ABD">
        <w:t>generic</w:t>
      </w:r>
      <w:r w:rsidR="00DE7CCE" w:rsidRPr="00423ABD">
        <w:t xml:space="preserve"> </w:t>
      </w:r>
      <w:r w:rsidR="00B15BD3" w:rsidRPr="00423ABD">
        <w:rPr>
          <w:rStyle w:val="CITchapbm"/>
        </w:rPr>
        <w:t>Stack</w:t>
      </w:r>
      <w:r w:rsidR="00DE7CCE" w:rsidRPr="00423ABD">
        <w:t xml:space="preserve"> </w:t>
      </w:r>
      <w:r w:rsidR="00B15BD3" w:rsidRPr="00423ABD">
        <w:t>class.</w:t>
      </w:r>
    </w:p>
    <w:p w14:paraId="19CD15B4" w14:textId="61C7AFDF"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6:</w:t>
      </w:r>
      <w:r w:rsidR="00B15BD3" w:rsidRPr="00423ABD">
        <w:t> </w:t>
      </w:r>
      <w:r w:rsidR="00B15BD3" w:rsidRPr="00423ABD">
        <w:t>Implementing</w:t>
      </w:r>
      <w:r w:rsidR="00DE7CCE" w:rsidRPr="00423ABD">
        <w:t xml:space="preserve"> </w:t>
      </w:r>
      <w:r w:rsidR="00B15BD3" w:rsidRPr="00423ABD">
        <w:t>Undo</w:t>
      </w:r>
      <w:r w:rsidR="00DE7CCE" w:rsidRPr="00423ABD">
        <w:t xml:space="preserve"> </w:t>
      </w:r>
      <w:r w:rsidR="00B15BD3" w:rsidRPr="00423ABD">
        <w:t>with</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rPr>
          <w:rStyle w:val="CITchapbm"/>
        </w:rPr>
        <w:t>Stack</w:t>
      </w:r>
      <w:r w:rsidR="00DE7CCE" w:rsidRPr="00423ABD">
        <w:t xml:space="preserve"> </w:t>
      </w:r>
      <w:r w:rsidR="00B15BD3" w:rsidRPr="00423ABD">
        <w:t>Class</w:t>
      </w:r>
    </w:p>
    <w:p w14:paraId="6BC65582" w14:textId="212B7D07" w:rsidR="00FA02C3" w:rsidRPr="00423ABD" w:rsidRDefault="00B15BD3" w:rsidP="009E7A29">
      <w:pPr>
        <w:pStyle w:val="CDTFIRST"/>
      </w:pPr>
      <w:r w:rsidRPr="00423ABD">
        <w:rPr>
          <w:rStyle w:val="CPKeyword"/>
        </w:rPr>
        <w:t>using</w:t>
      </w:r>
      <w:r w:rsidR="00DE7CCE" w:rsidRPr="00423ABD">
        <w:t xml:space="preserve"> </w:t>
      </w:r>
      <w:r w:rsidRPr="00423ABD">
        <w:t>System;</w:t>
      </w:r>
    </w:p>
    <w:p w14:paraId="32CB4221" w14:textId="639E4F1D" w:rsidR="00FA02C3" w:rsidRPr="00423ABD" w:rsidRDefault="00B15BD3" w:rsidP="009E7A29">
      <w:pPr>
        <w:pStyle w:val="CDTMID"/>
      </w:pPr>
      <w:r w:rsidRPr="00423ABD">
        <w:rPr>
          <w:rStyle w:val="CPKeyword"/>
        </w:rPr>
        <w:t>using</w:t>
      </w:r>
      <w:r w:rsidR="00DE7CCE" w:rsidRPr="00423ABD">
        <w:t xml:space="preserve"> </w:t>
      </w:r>
      <w:proofErr w:type="spellStart"/>
      <w:proofErr w:type="gramStart"/>
      <w:r w:rsidRPr="00423ABD">
        <w:t>System.Collections.Generic</w:t>
      </w:r>
      <w:proofErr w:type="spellEnd"/>
      <w:proofErr w:type="gramEnd"/>
      <w:r w:rsidRPr="00423ABD">
        <w:t>;</w:t>
      </w:r>
    </w:p>
    <w:p w14:paraId="3AB4C707" w14:textId="77777777" w:rsidR="00FA02C3" w:rsidRPr="00423ABD" w:rsidRDefault="00FA02C3" w:rsidP="009E7A29">
      <w:pPr>
        <w:pStyle w:val="CDTMID"/>
      </w:pPr>
    </w:p>
    <w:p w14:paraId="4444259E" w14:textId="0B5ECC42" w:rsidR="00FA02C3" w:rsidRPr="00423ABD" w:rsidRDefault="00B15BD3" w:rsidP="009E7A29">
      <w:pPr>
        <w:pStyle w:val="CDTMID"/>
      </w:pPr>
      <w:r w:rsidRPr="00423ABD">
        <w:rPr>
          <w:rStyle w:val="CPKeyword"/>
        </w:rPr>
        <w:t>class</w:t>
      </w:r>
      <w:r w:rsidR="00DE7CCE" w:rsidRPr="00423ABD">
        <w:t xml:space="preserve"> </w:t>
      </w:r>
      <w:r w:rsidRPr="00423ABD">
        <w:t>Program</w:t>
      </w:r>
    </w:p>
    <w:p w14:paraId="05640295" w14:textId="77777777" w:rsidR="00FA02C3" w:rsidRPr="00423ABD" w:rsidRDefault="00B15BD3" w:rsidP="009E7A29">
      <w:pPr>
        <w:pStyle w:val="CDTMID"/>
      </w:pPr>
      <w:r w:rsidRPr="00423ABD">
        <w:t>{</w:t>
      </w:r>
    </w:p>
    <w:p w14:paraId="68C3BBFC" w14:textId="61C9AEFF"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380F92AE" w14:textId="77777777" w:rsidR="00FA02C3" w:rsidRPr="00423ABD" w:rsidRDefault="00FA02C3" w:rsidP="009E7A29">
      <w:pPr>
        <w:pStyle w:val="CDTMID"/>
      </w:pPr>
    </w:p>
    <w:p w14:paraId="487AF8C6" w14:textId="0798E8F5"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void</w:t>
      </w:r>
      <w:r w:rsidRPr="00423ABD">
        <w:t xml:space="preserve"> </w:t>
      </w:r>
      <w:proofErr w:type="gramStart"/>
      <w:r w:rsidR="00B15BD3" w:rsidRPr="00423ABD">
        <w:t>Sketch(</w:t>
      </w:r>
      <w:proofErr w:type="gramEnd"/>
      <w:r w:rsidR="00B15BD3" w:rsidRPr="00423ABD">
        <w:t>)</w:t>
      </w:r>
    </w:p>
    <w:p w14:paraId="30A69C6C" w14:textId="77777777" w:rsidR="00FA02C3" w:rsidRPr="00423ABD" w:rsidRDefault="00B15BD3" w:rsidP="009E7A29">
      <w:pPr>
        <w:pStyle w:val="CDTMID"/>
      </w:pPr>
      <w:r w:rsidRPr="00423ABD">
        <w:t>{</w:t>
      </w:r>
    </w:p>
    <w:p w14:paraId="02CBA292" w14:textId="155002F9" w:rsidR="00FA02C3" w:rsidRPr="00423ABD" w:rsidRDefault="00DE7CCE" w:rsidP="009E7A29">
      <w:pPr>
        <w:pStyle w:val="CDTMID"/>
        <w:shd w:val="clear" w:color="auto" w:fill="F2F2F2" w:themeFill="background1" w:themeFillShade="F2"/>
      </w:pPr>
      <w:r w:rsidRPr="00423ABD">
        <w:t xml:space="preserve">      </w:t>
      </w:r>
      <w:r w:rsidR="00B15BD3" w:rsidRPr="00423ABD">
        <w:t>Stack&lt;Cell&gt;</w:t>
      </w:r>
      <w:r w:rsidRPr="00423ABD">
        <w:t xml:space="preserve"> </w:t>
      </w:r>
      <w:proofErr w:type="gramStart"/>
      <w:r w:rsidR="00B15BD3" w:rsidRPr="00423ABD">
        <w:t>path;</w:t>
      </w:r>
      <w:r w:rsidRPr="00423ABD">
        <w:t xml:space="preserve">   </w:t>
      </w:r>
      <w:proofErr w:type="gramEnd"/>
      <w:r w:rsidRPr="00423ABD">
        <w:t xml:space="preserve">       </w:t>
      </w:r>
      <w:r w:rsidR="00B15BD3" w:rsidRPr="00423ABD">
        <w:rPr>
          <w:rStyle w:val="CPComment"/>
        </w:rPr>
        <w:t>//</w:t>
      </w:r>
      <w:r w:rsidRPr="00423ABD">
        <w:rPr>
          <w:rStyle w:val="CPComment"/>
        </w:rPr>
        <w:t xml:space="preserve"> </w:t>
      </w:r>
      <w:r w:rsidR="00B15BD3" w:rsidRPr="00423ABD">
        <w:rPr>
          <w:rStyle w:val="CPComment"/>
        </w:rPr>
        <w:t>Generic</w:t>
      </w:r>
      <w:r w:rsidRPr="00423ABD">
        <w:rPr>
          <w:rStyle w:val="CPComment"/>
        </w:rPr>
        <w:t xml:space="preserve"> </w:t>
      </w:r>
      <w:r w:rsidR="00B15BD3" w:rsidRPr="00423ABD">
        <w:rPr>
          <w:rStyle w:val="CPComment"/>
        </w:rPr>
        <w:t>variable</w:t>
      </w:r>
      <w:r w:rsidRPr="00423ABD">
        <w:rPr>
          <w:rStyle w:val="CPComment"/>
        </w:rPr>
        <w:t xml:space="preserve"> </w:t>
      </w:r>
      <w:r w:rsidR="00B15BD3" w:rsidRPr="00423ABD">
        <w:rPr>
          <w:rStyle w:val="CPComment"/>
        </w:rPr>
        <w:t>declaration</w:t>
      </w:r>
    </w:p>
    <w:p w14:paraId="59286B84" w14:textId="3FCD54BB" w:rsidR="00FA02C3" w:rsidRPr="00423ABD" w:rsidRDefault="00DE7CCE" w:rsidP="009E7A29">
      <w:pPr>
        <w:pStyle w:val="CDTMID"/>
        <w:shd w:val="clear" w:color="auto" w:fill="F2F2F2" w:themeFill="background1" w:themeFillShade="F2"/>
      </w:pPr>
      <w:r w:rsidRPr="00423ABD">
        <w:t xml:space="preserve">      </w:t>
      </w:r>
      <w:r w:rsidR="00B15BD3" w:rsidRPr="00423ABD">
        <w:t>path</w:t>
      </w:r>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Stack&lt;Cell</w:t>
      </w:r>
      <w:proofErr w:type="gramStart"/>
      <w:r w:rsidR="00B15BD3" w:rsidRPr="00423ABD">
        <w:t>&gt;(</w:t>
      </w:r>
      <w:proofErr w:type="gramEnd"/>
      <w:r w:rsidR="00B15BD3" w:rsidRPr="00423ABD">
        <w:t>);</w:t>
      </w:r>
      <w:r w:rsidRPr="00423ABD">
        <w:t xml:space="preserve">  </w:t>
      </w:r>
      <w:r w:rsidR="00B15BD3" w:rsidRPr="00423ABD">
        <w:rPr>
          <w:rStyle w:val="CPComment"/>
        </w:rPr>
        <w:t>//</w:t>
      </w:r>
      <w:r w:rsidRPr="00423ABD">
        <w:rPr>
          <w:rStyle w:val="CPComment"/>
        </w:rPr>
        <w:t xml:space="preserve"> </w:t>
      </w:r>
      <w:r w:rsidR="00B15BD3" w:rsidRPr="00423ABD">
        <w:rPr>
          <w:rStyle w:val="CPComment"/>
        </w:rPr>
        <w:t>Generic</w:t>
      </w:r>
      <w:r w:rsidRPr="00423ABD">
        <w:rPr>
          <w:rStyle w:val="CPComment"/>
        </w:rPr>
        <w:t xml:space="preserve"> </w:t>
      </w:r>
      <w:r w:rsidR="00B15BD3" w:rsidRPr="00423ABD">
        <w:rPr>
          <w:rStyle w:val="CPComment"/>
        </w:rPr>
        <w:t>object</w:t>
      </w:r>
      <w:r w:rsidRPr="00423ABD">
        <w:rPr>
          <w:rStyle w:val="CPComment"/>
        </w:rPr>
        <w:t xml:space="preserve"> </w:t>
      </w:r>
      <w:r w:rsidR="00B15BD3" w:rsidRPr="00423ABD">
        <w:rPr>
          <w:rStyle w:val="CPComment"/>
        </w:rPr>
        <w:t>instantiation</w:t>
      </w:r>
    </w:p>
    <w:p w14:paraId="7EB194CC" w14:textId="74F2E230" w:rsidR="00FA02C3" w:rsidRPr="00423ABD" w:rsidRDefault="00DE7CCE" w:rsidP="009E7A29">
      <w:pPr>
        <w:pStyle w:val="CDTMID"/>
      </w:pPr>
      <w:r w:rsidRPr="00423ABD">
        <w:t xml:space="preserve">      </w:t>
      </w:r>
      <w:r w:rsidR="00B15BD3" w:rsidRPr="00423ABD">
        <w:t>Cell</w:t>
      </w:r>
      <w:r w:rsidRPr="00423ABD">
        <w:t xml:space="preserve"> </w:t>
      </w:r>
      <w:proofErr w:type="spellStart"/>
      <w:r w:rsidR="00B15BD3" w:rsidRPr="00423ABD">
        <w:t>currentPosition</w:t>
      </w:r>
      <w:proofErr w:type="spellEnd"/>
      <w:r w:rsidR="00B15BD3" w:rsidRPr="00423ABD">
        <w:t>;</w:t>
      </w:r>
    </w:p>
    <w:p w14:paraId="7DA651E3" w14:textId="58FD8FC6" w:rsidR="00464665" w:rsidRPr="00423ABD" w:rsidRDefault="00DE7CCE" w:rsidP="009E7A29">
      <w:pPr>
        <w:pStyle w:val="CDTMID"/>
      </w:pPr>
      <w:r w:rsidRPr="00423ABD">
        <w:t xml:space="preserve">      </w:t>
      </w:r>
      <w:proofErr w:type="spellStart"/>
      <w:r w:rsidR="00B15BD3" w:rsidRPr="00423ABD">
        <w:t>ConsoleKeyInfo</w:t>
      </w:r>
      <w:proofErr w:type="spellEnd"/>
      <w:r w:rsidRPr="00423ABD">
        <w:t xml:space="preserve"> </w:t>
      </w:r>
      <w:r w:rsidR="00B15BD3" w:rsidRPr="00423ABD">
        <w:t>key;</w:t>
      </w:r>
    </w:p>
    <w:p w14:paraId="70A0745D" w14:textId="77777777" w:rsidR="00FA02C3" w:rsidRPr="00423ABD" w:rsidRDefault="00FA02C3" w:rsidP="009E7A29">
      <w:pPr>
        <w:pStyle w:val="CDTMID"/>
      </w:pPr>
    </w:p>
    <w:p w14:paraId="569CFA36" w14:textId="373C5D70" w:rsidR="00FA02C3" w:rsidRPr="00423ABD" w:rsidRDefault="00DE7CCE" w:rsidP="009E7A29">
      <w:pPr>
        <w:pStyle w:val="CDTMID"/>
        <w:rPr>
          <w:rStyle w:val="CPKeyword"/>
        </w:rPr>
      </w:pPr>
      <w:r w:rsidRPr="00423ABD">
        <w:t xml:space="preserve">      </w:t>
      </w:r>
      <w:r w:rsidR="00B15BD3" w:rsidRPr="00423ABD">
        <w:rPr>
          <w:rStyle w:val="CPKeyword"/>
        </w:rPr>
        <w:t>do</w:t>
      </w:r>
    </w:p>
    <w:p w14:paraId="5F37CF25" w14:textId="6ED95F0C" w:rsidR="00FA02C3" w:rsidRPr="00423ABD" w:rsidRDefault="00DE7CCE" w:rsidP="009E7A29">
      <w:pPr>
        <w:pStyle w:val="CDTMID"/>
      </w:pPr>
      <w:r w:rsidRPr="00423ABD">
        <w:t xml:space="preserve">      </w:t>
      </w:r>
      <w:r w:rsidR="00B15BD3" w:rsidRPr="00423ABD">
        <w:t>{</w:t>
      </w:r>
    </w:p>
    <w:p w14:paraId="7B129CFF" w14:textId="231E41C7"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Etch</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direction</w:t>
      </w:r>
      <w:r w:rsidRPr="00423ABD">
        <w:rPr>
          <w:rStyle w:val="CPComment"/>
        </w:rPr>
        <w:t xml:space="preserve"> </w:t>
      </w:r>
      <w:r w:rsidR="00B15BD3" w:rsidRPr="00423ABD">
        <w:rPr>
          <w:rStyle w:val="CPComment"/>
        </w:rPr>
        <w:t>indicated</w:t>
      </w:r>
      <w:r w:rsidRPr="00423ABD">
        <w:rPr>
          <w:rStyle w:val="CPComment"/>
        </w:rPr>
        <w:t xml:space="preserve"> </w:t>
      </w:r>
      <w:r w:rsidR="00B15BD3" w:rsidRPr="00423ABD">
        <w:rPr>
          <w:rStyle w:val="CPComment"/>
        </w:rPr>
        <w:t>by</w:t>
      </w:r>
      <w:r w:rsidRPr="00423ABD">
        <w:rPr>
          <w:rStyle w:val="CPComment"/>
        </w:rPr>
        <w:t xml:space="preserve"> </w:t>
      </w:r>
      <w:r w:rsidR="00B15BD3" w:rsidRPr="00423ABD">
        <w:rPr>
          <w:rStyle w:val="CPComment"/>
        </w:rPr>
        <w:t>the</w:t>
      </w:r>
    </w:p>
    <w:p w14:paraId="141DEBAF" w14:textId="5F28FF67" w:rsidR="00FA02C3" w:rsidRPr="00423ABD" w:rsidRDefault="00DE7CCE" w:rsidP="009E7A29">
      <w:pPr>
        <w:pStyle w:val="CDTMID"/>
        <w:rPr>
          <w:rStyle w:val="CPComment"/>
        </w:rPr>
      </w:pPr>
      <w:r w:rsidRPr="00423ABD">
        <w:t xml:space="preserve">  </w:t>
      </w: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arrow</w:t>
      </w:r>
      <w:r w:rsidRPr="00423ABD">
        <w:rPr>
          <w:rStyle w:val="CPComment"/>
        </w:rPr>
        <w:t xml:space="preserve"> </w:t>
      </w:r>
      <w:r w:rsidR="00B15BD3" w:rsidRPr="00423ABD">
        <w:rPr>
          <w:rStyle w:val="CPComment"/>
        </w:rPr>
        <w:t>keys</w:t>
      </w:r>
      <w:r w:rsidRPr="00423ABD">
        <w:rPr>
          <w:rStyle w:val="CPComment"/>
        </w:rPr>
        <w:t xml:space="preserve"> </w:t>
      </w:r>
      <w:r w:rsidR="00B15BD3" w:rsidRPr="00423ABD">
        <w:rPr>
          <w:rStyle w:val="CPComment"/>
        </w:rPr>
        <w:t>entered</w:t>
      </w:r>
      <w:r w:rsidRPr="00423ABD">
        <w:rPr>
          <w:rStyle w:val="CPComment"/>
        </w:rPr>
        <w:t xml:space="preserve"> </w:t>
      </w:r>
      <w:r w:rsidR="00B15BD3" w:rsidRPr="00423ABD">
        <w:rPr>
          <w:rStyle w:val="CPComment"/>
        </w:rPr>
        <w:t>by</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user</w:t>
      </w:r>
    </w:p>
    <w:p w14:paraId="5AE75497" w14:textId="67DC1740" w:rsidR="00FA02C3" w:rsidRPr="00423ABD" w:rsidRDefault="00DE7CCE" w:rsidP="009E7A29">
      <w:pPr>
        <w:pStyle w:val="CDTMID"/>
      </w:pPr>
      <w:r w:rsidRPr="00423ABD">
        <w:t xml:space="preserve">          </w:t>
      </w:r>
      <w:r w:rsidR="00B15BD3" w:rsidRPr="00423ABD">
        <w:t>key</w:t>
      </w:r>
      <w:r w:rsidRPr="00423ABD">
        <w:t xml:space="preserve"> </w:t>
      </w:r>
      <w:r w:rsidR="00B15BD3" w:rsidRPr="00423ABD">
        <w:t>=</w:t>
      </w:r>
      <w:r w:rsidRPr="00423ABD">
        <w:t xml:space="preserve"> </w:t>
      </w:r>
      <w:proofErr w:type="gramStart"/>
      <w:r w:rsidR="00B15BD3" w:rsidRPr="00423ABD">
        <w:t>Move(</w:t>
      </w:r>
      <w:proofErr w:type="gramEnd"/>
      <w:r w:rsidR="00B15BD3" w:rsidRPr="00423ABD">
        <w:t>);</w:t>
      </w:r>
    </w:p>
    <w:p w14:paraId="77A511A6" w14:textId="77777777" w:rsidR="00FA02C3" w:rsidRPr="00423ABD" w:rsidRDefault="00FA02C3" w:rsidP="009E7A29">
      <w:pPr>
        <w:pStyle w:val="CDTMID"/>
      </w:pPr>
    </w:p>
    <w:p w14:paraId="12A3039F" w14:textId="42EFEFC0" w:rsidR="00FA02C3" w:rsidRPr="00423ABD" w:rsidRDefault="00DE7CCE" w:rsidP="009E7A29">
      <w:pPr>
        <w:pStyle w:val="CDTMID"/>
      </w:pPr>
      <w:r w:rsidRPr="00423ABD">
        <w:t xml:space="preserve">          </w:t>
      </w:r>
      <w:r w:rsidR="00B15BD3" w:rsidRPr="00423ABD">
        <w:rPr>
          <w:rStyle w:val="CPKeyword"/>
        </w:rPr>
        <w:t>switch</w:t>
      </w:r>
      <w:r w:rsidRPr="00423ABD">
        <w:t xml:space="preserve"> </w:t>
      </w:r>
      <w:r w:rsidR="00B15BD3" w:rsidRPr="00423ABD">
        <w:t>(</w:t>
      </w:r>
      <w:proofErr w:type="spellStart"/>
      <w:proofErr w:type="gramStart"/>
      <w:r w:rsidR="00B15BD3" w:rsidRPr="00423ABD">
        <w:t>key.Key</w:t>
      </w:r>
      <w:proofErr w:type="spellEnd"/>
      <w:proofErr w:type="gramEnd"/>
      <w:r w:rsidR="00B15BD3" w:rsidRPr="00423ABD">
        <w:t>)</w:t>
      </w:r>
    </w:p>
    <w:p w14:paraId="12CE970C" w14:textId="168CCBC4" w:rsidR="00FA02C3" w:rsidRPr="00423ABD" w:rsidRDefault="00DE7CCE" w:rsidP="009E7A29">
      <w:pPr>
        <w:pStyle w:val="CDTMID"/>
      </w:pPr>
      <w:r w:rsidRPr="00423ABD">
        <w:t xml:space="preserve">          </w:t>
      </w:r>
      <w:r w:rsidR="00B15BD3" w:rsidRPr="00423ABD">
        <w:t>{</w:t>
      </w:r>
    </w:p>
    <w:p w14:paraId="1A856840" w14:textId="3EFC4E1B" w:rsidR="00FA02C3" w:rsidRPr="00423ABD" w:rsidRDefault="00DE7CCE" w:rsidP="009E7A29">
      <w:pPr>
        <w:pStyle w:val="CDTMID"/>
      </w:pPr>
      <w:r w:rsidRPr="00423ABD">
        <w:t xml:space="preserve">              </w:t>
      </w:r>
      <w:r w:rsidR="00B15BD3" w:rsidRPr="00423ABD">
        <w:rPr>
          <w:rStyle w:val="CPKeyword"/>
        </w:rPr>
        <w:t>case</w:t>
      </w:r>
      <w:r w:rsidRPr="00423ABD">
        <w:t xml:space="preserve"> </w:t>
      </w:r>
      <w:proofErr w:type="spellStart"/>
      <w:r w:rsidR="00B15BD3" w:rsidRPr="00423ABD">
        <w:t>ConsoleKey.Z</w:t>
      </w:r>
      <w:proofErr w:type="spellEnd"/>
      <w:r w:rsidR="00B15BD3" w:rsidRPr="00423ABD">
        <w:t>:</w:t>
      </w:r>
    </w:p>
    <w:p w14:paraId="0AFD1E45" w14:textId="3607AE1E"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Undo</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previous</w:t>
      </w:r>
      <w:r w:rsidRPr="00423ABD">
        <w:rPr>
          <w:rStyle w:val="CPComment"/>
        </w:rPr>
        <w:t xml:space="preserve"> </w:t>
      </w:r>
      <w:r w:rsidR="00B15BD3" w:rsidRPr="00423ABD">
        <w:rPr>
          <w:rStyle w:val="CPComment"/>
        </w:rPr>
        <w:t>Move</w:t>
      </w:r>
    </w:p>
    <w:p w14:paraId="2B7EE754" w14:textId="0E08AB83"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w:t>
      </w:r>
      <w:proofErr w:type="spellStart"/>
      <w:proofErr w:type="gramStart"/>
      <w:r w:rsidR="00B15BD3" w:rsidRPr="00423ABD">
        <w:t>path.Count</w:t>
      </w:r>
      <w:proofErr w:type="spellEnd"/>
      <w:proofErr w:type="gramEnd"/>
      <w:r w:rsidRPr="00423ABD">
        <w:t xml:space="preserve"> </w:t>
      </w:r>
      <w:r w:rsidR="00B15BD3" w:rsidRPr="00423ABD">
        <w:t>&gt;=</w:t>
      </w:r>
      <w:r w:rsidRPr="00423ABD">
        <w:t xml:space="preserve"> </w:t>
      </w:r>
      <w:r w:rsidR="00B15BD3" w:rsidRPr="00423ABD">
        <w:t>1)</w:t>
      </w:r>
    </w:p>
    <w:p w14:paraId="3E7D4613" w14:textId="5D4116EB" w:rsidR="00FA02C3" w:rsidRPr="00423ABD" w:rsidRDefault="00DE7CCE" w:rsidP="009E7A29">
      <w:pPr>
        <w:pStyle w:val="CDTMID"/>
      </w:pPr>
      <w:r w:rsidRPr="00423ABD">
        <w:t xml:space="preserve">                  </w:t>
      </w:r>
      <w:r w:rsidR="00B15BD3" w:rsidRPr="00423ABD">
        <w:t>{</w:t>
      </w:r>
    </w:p>
    <w:p w14:paraId="66F62875" w14:textId="2CBBEDE5"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No</w:t>
      </w:r>
      <w:r w:rsidRPr="00423ABD">
        <w:rPr>
          <w:rStyle w:val="CPComment"/>
        </w:rPr>
        <w:t xml:space="preserve"> </w:t>
      </w:r>
      <w:r w:rsidR="00B15BD3" w:rsidRPr="00423ABD">
        <w:rPr>
          <w:rStyle w:val="CPComment"/>
        </w:rPr>
        <w:t>cast</w:t>
      </w:r>
      <w:r w:rsidRPr="00423ABD">
        <w:rPr>
          <w:rStyle w:val="CPComment"/>
        </w:rPr>
        <w:t xml:space="preserve"> </w:t>
      </w:r>
      <w:r w:rsidR="00B15BD3" w:rsidRPr="00423ABD">
        <w:rPr>
          <w:rStyle w:val="CPComment"/>
        </w:rPr>
        <w:t>required</w:t>
      </w:r>
    </w:p>
    <w:p w14:paraId="0C7AFD61" w14:textId="4BA99894" w:rsidR="00FA02C3" w:rsidRPr="00423ABD" w:rsidRDefault="00DE7CCE" w:rsidP="009E7A29">
      <w:pPr>
        <w:pStyle w:val="CDTMID"/>
        <w:shd w:val="clear" w:color="auto" w:fill="F2F2F2" w:themeFill="background1" w:themeFillShade="F2"/>
      </w:pPr>
      <w:r w:rsidRPr="00423ABD">
        <w:lastRenderedPageBreak/>
        <w:t xml:space="preserve">                      </w:t>
      </w:r>
      <w:proofErr w:type="spellStart"/>
      <w:r w:rsidR="00B15BD3" w:rsidRPr="00423ABD">
        <w:t>currentPosition</w:t>
      </w:r>
      <w:proofErr w:type="spellEnd"/>
      <w:r w:rsidRPr="00423ABD">
        <w:t xml:space="preserve"> </w:t>
      </w:r>
      <w:r w:rsidR="00B15BD3" w:rsidRPr="00423ABD">
        <w:t>=</w:t>
      </w:r>
      <w:r w:rsidRPr="00423ABD">
        <w:t xml:space="preserve"> </w:t>
      </w:r>
      <w:proofErr w:type="spellStart"/>
      <w:proofErr w:type="gramStart"/>
      <w:r w:rsidR="00B15BD3" w:rsidRPr="00423ABD">
        <w:t>path.Pop</w:t>
      </w:r>
      <w:proofErr w:type="spellEnd"/>
      <w:proofErr w:type="gramEnd"/>
      <w:r w:rsidR="00B15BD3" w:rsidRPr="00423ABD">
        <w:t>();</w:t>
      </w:r>
    </w:p>
    <w:p w14:paraId="655722CA" w14:textId="729D9611" w:rsidR="00FA02C3" w:rsidRPr="00423ABD" w:rsidRDefault="00DE7CCE" w:rsidP="009E7A29">
      <w:pPr>
        <w:pStyle w:val="CDTMID"/>
      </w:pPr>
      <w:r w:rsidRPr="00423ABD">
        <w:t xml:space="preserve">                      </w:t>
      </w:r>
      <w:proofErr w:type="spellStart"/>
      <w:r w:rsidR="00B15BD3" w:rsidRPr="00423ABD">
        <w:t>Console.SetCursorPosition</w:t>
      </w:r>
      <w:proofErr w:type="spellEnd"/>
      <w:r w:rsidR="00B15BD3" w:rsidRPr="00423ABD">
        <w:t>(</w:t>
      </w:r>
    </w:p>
    <w:p w14:paraId="5ADE9432" w14:textId="27BB863F" w:rsidR="00FA02C3" w:rsidRPr="00423ABD" w:rsidRDefault="00DE7CCE" w:rsidP="009E7A29">
      <w:pPr>
        <w:pStyle w:val="CDTMID"/>
      </w:pPr>
      <w:r w:rsidRPr="00423ABD">
        <w:t xml:space="preserve">                          </w:t>
      </w:r>
      <w:proofErr w:type="spellStart"/>
      <w:r w:rsidR="00B15BD3" w:rsidRPr="00423ABD">
        <w:t>currentPosition.X</w:t>
      </w:r>
      <w:proofErr w:type="spellEnd"/>
      <w:r w:rsidR="00B15BD3" w:rsidRPr="00423ABD">
        <w:t>,</w:t>
      </w:r>
      <w:r w:rsidRPr="00423ABD">
        <w:t xml:space="preserve"> </w:t>
      </w:r>
      <w:proofErr w:type="spellStart"/>
      <w:r w:rsidR="00B15BD3" w:rsidRPr="00423ABD">
        <w:t>currentPosition.Y</w:t>
      </w:r>
      <w:proofErr w:type="spellEnd"/>
      <w:r w:rsidR="00B15BD3" w:rsidRPr="00423ABD">
        <w:t>);</w:t>
      </w:r>
    </w:p>
    <w:p w14:paraId="27E822D3" w14:textId="66CF0603" w:rsidR="00FA02C3" w:rsidRPr="00423ABD" w:rsidRDefault="00DE7CCE" w:rsidP="009E7A29">
      <w:pPr>
        <w:pStyle w:val="CDTMID"/>
      </w:pPr>
      <w:r w:rsidRPr="00423ABD">
        <w:t xml:space="preserve">                      </w:t>
      </w:r>
      <w:proofErr w:type="gramStart"/>
      <w:r w:rsidR="00B15BD3" w:rsidRPr="00423ABD">
        <w:t>Undo(</w:t>
      </w:r>
      <w:proofErr w:type="gramEnd"/>
      <w:r w:rsidR="00B15BD3" w:rsidRPr="00423ABD">
        <w:t>);</w:t>
      </w:r>
    </w:p>
    <w:p w14:paraId="0F8CB845" w14:textId="64E447E8" w:rsidR="00FA02C3" w:rsidRPr="00423ABD" w:rsidRDefault="00DE7CCE" w:rsidP="009E7A29">
      <w:pPr>
        <w:pStyle w:val="CDTMID"/>
      </w:pPr>
      <w:r w:rsidRPr="00423ABD">
        <w:t xml:space="preserve">                  </w:t>
      </w:r>
      <w:r w:rsidR="00B15BD3" w:rsidRPr="00423ABD">
        <w:t>}</w:t>
      </w:r>
    </w:p>
    <w:p w14:paraId="2485EAB6" w14:textId="79C4B197"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408A1212" w14:textId="77777777" w:rsidR="00FA02C3" w:rsidRPr="00423ABD" w:rsidRDefault="00FA02C3" w:rsidP="009E7A29">
      <w:pPr>
        <w:pStyle w:val="CDTMID"/>
      </w:pPr>
    </w:p>
    <w:p w14:paraId="0BE42119" w14:textId="68BCB5B1" w:rsidR="00FA02C3" w:rsidRPr="00423ABD" w:rsidRDefault="00DE7CCE" w:rsidP="009E7A29">
      <w:pPr>
        <w:pStyle w:val="CDTMID"/>
      </w:pPr>
      <w:r w:rsidRPr="00423ABD">
        <w:t xml:space="preserve">              </w:t>
      </w:r>
      <w:r w:rsidR="00B15BD3" w:rsidRPr="00423ABD">
        <w:rPr>
          <w:rStyle w:val="CPKeyword"/>
        </w:rPr>
        <w:t>case</w:t>
      </w:r>
      <w:r w:rsidRPr="00423ABD">
        <w:t xml:space="preserve"> </w:t>
      </w:r>
      <w:proofErr w:type="spellStart"/>
      <w:r w:rsidR="00B15BD3" w:rsidRPr="00423ABD">
        <w:t>ConsoleKey.DownArrow</w:t>
      </w:r>
      <w:proofErr w:type="spellEnd"/>
      <w:r w:rsidR="00B15BD3" w:rsidRPr="00423ABD">
        <w:t>:</w:t>
      </w:r>
    </w:p>
    <w:p w14:paraId="49D6666B" w14:textId="4F560843" w:rsidR="00FA02C3" w:rsidRPr="00423ABD" w:rsidRDefault="00DE7CCE" w:rsidP="009E7A29">
      <w:pPr>
        <w:pStyle w:val="CDTMID"/>
      </w:pPr>
      <w:r w:rsidRPr="00423ABD">
        <w:t xml:space="preserve">              </w:t>
      </w:r>
      <w:r w:rsidR="00B15BD3" w:rsidRPr="00423ABD">
        <w:rPr>
          <w:rStyle w:val="CPKeyword"/>
        </w:rPr>
        <w:t>case</w:t>
      </w:r>
      <w:r w:rsidRPr="00423ABD">
        <w:t xml:space="preserve"> </w:t>
      </w:r>
      <w:proofErr w:type="spellStart"/>
      <w:r w:rsidR="00B15BD3" w:rsidRPr="00423ABD">
        <w:t>ConsoleKey.UpArrow</w:t>
      </w:r>
      <w:proofErr w:type="spellEnd"/>
      <w:r w:rsidR="00B15BD3" w:rsidRPr="00423ABD">
        <w:t>:</w:t>
      </w:r>
    </w:p>
    <w:p w14:paraId="4123E266" w14:textId="2FEBA288" w:rsidR="00FA02C3" w:rsidRPr="00423ABD" w:rsidRDefault="00DE7CCE" w:rsidP="009E7A29">
      <w:pPr>
        <w:pStyle w:val="CDTMID"/>
      </w:pPr>
      <w:r w:rsidRPr="00423ABD">
        <w:t xml:space="preserve">              </w:t>
      </w:r>
      <w:r w:rsidR="00B15BD3" w:rsidRPr="00423ABD">
        <w:rPr>
          <w:rStyle w:val="CPKeyword"/>
        </w:rPr>
        <w:t>case</w:t>
      </w:r>
      <w:r w:rsidRPr="00423ABD">
        <w:t xml:space="preserve"> </w:t>
      </w:r>
      <w:proofErr w:type="spellStart"/>
      <w:r w:rsidR="00B15BD3" w:rsidRPr="00423ABD">
        <w:t>ConsoleKey.LeftArrow</w:t>
      </w:r>
      <w:proofErr w:type="spellEnd"/>
      <w:r w:rsidR="00B15BD3" w:rsidRPr="00423ABD">
        <w:t>:</w:t>
      </w:r>
    </w:p>
    <w:p w14:paraId="18B1407E" w14:textId="162575A3" w:rsidR="00FA02C3" w:rsidRPr="00423ABD" w:rsidRDefault="00DE7CCE" w:rsidP="009E7A29">
      <w:pPr>
        <w:pStyle w:val="CDTMID"/>
      </w:pPr>
      <w:r w:rsidRPr="00423ABD">
        <w:t xml:space="preserve">              </w:t>
      </w:r>
      <w:r w:rsidR="00B15BD3" w:rsidRPr="00423ABD">
        <w:rPr>
          <w:rStyle w:val="CPKeyword"/>
        </w:rPr>
        <w:t>case</w:t>
      </w:r>
      <w:r w:rsidRPr="00423ABD">
        <w:t xml:space="preserve"> </w:t>
      </w:r>
      <w:proofErr w:type="spellStart"/>
      <w:r w:rsidR="00B15BD3" w:rsidRPr="00423ABD">
        <w:t>ConsoleKey.RightArrow</w:t>
      </w:r>
      <w:proofErr w:type="spellEnd"/>
      <w:r w:rsidR="00B15BD3" w:rsidRPr="00423ABD">
        <w:t>:</w:t>
      </w:r>
    </w:p>
    <w:p w14:paraId="6303E8A7" w14:textId="3513EF63"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proofErr w:type="spellStart"/>
      <w:proofErr w:type="gramStart"/>
      <w:r w:rsidR="00B15BD3" w:rsidRPr="00423ABD">
        <w:rPr>
          <w:rStyle w:val="CPComment"/>
        </w:rPr>
        <w:t>SaveState</w:t>
      </w:r>
      <w:proofErr w:type="spellEnd"/>
      <w:r w:rsidR="00B15BD3" w:rsidRPr="00423ABD">
        <w:rPr>
          <w:rStyle w:val="CPComment"/>
        </w:rPr>
        <w:t>(</w:t>
      </w:r>
      <w:proofErr w:type="gramEnd"/>
      <w:r w:rsidR="00B15BD3" w:rsidRPr="00423ABD">
        <w:rPr>
          <w:rStyle w:val="CPComment"/>
        </w:rPr>
        <w:t>)</w:t>
      </w:r>
    </w:p>
    <w:p w14:paraId="2801486E" w14:textId="2FFB6939" w:rsidR="00FA02C3" w:rsidRPr="00423ABD" w:rsidRDefault="00DE7CCE" w:rsidP="009E7A29">
      <w:pPr>
        <w:pStyle w:val="CDTMID"/>
      </w:pPr>
      <w:r w:rsidRPr="00423ABD">
        <w:t xml:space="preserve">                  </w:t>
      </w:r>
      <w:proofErr w:type="spellStart"/>
      <w:r w:rsidR="00B15BD3" w:rsidRPr="00423ABD">
        <w:t>currentPosition</w:t>
      </w:r>
      <w:proofErr w:type="spellEnd"/>
      <w:r w:rsidRPr="00423ABD">
        <w:t xml:space="preserve"> </w:t>
      </w:r>
      <w:r w:rsidR="00B15BD3" w:rsidRPr="00423ABD">
        <w:t>=</w:t>
      </w:r>
      <w:r w:rsidRPr="00423ABD">
        <w:t xml:space="preserve"> </w:t>
      </w:r>
      <w:r w:rsidR="00B15BD3" w:rsidRPr="00423ABD">
        <w:rPr>
          <w:rStyle w:val="CPKeyword"/>
        </w:rPr>
        <w:t>new</w:t>
      </w:r>
      <w:r w:rsidRPr="00423ABD">
        <w:t xml:space="preserve"> </w:t>
      </w:r>
      <w:proofErr w:type="gramStart"/>
      <w:r w:rsidR="00B15BD3" w:rsidRPr="00423ABD">
        <w:t>Cell(</w:t>
      </w:r>
      <w:proofErr w:type="gramEnd"/>
    </w:p>
    <w:p w14:paraId="54445DCE" w14:textId="298E0213" w:rsidR="00FA02C3" w:rsidRPr="00423ABD" w:rsidRDefault="00DE7CCE" w:rsidP="009E7A29">
      <w:pPr>
        <w:pStyle w:val="CDTMID"/>
      </w:pPr>
      <w:r w:rsidRPr="00423ABD">
        <w:t xml:space="preserve">                      </w:t>
      </w:r>
      <w:proofErr w:type="spellStart"/>
      <w:r w:rsidR="00B15BD3" w:rsidRPr="00423ABD">
        <w:t>Console.CursorLeft</w:t>
      </w:r>
      <w:proofErr w:type="spellEnd"/>
      <w:r w:rsidR="00B15BD3" w:rsidRPr="00423ABD">
        <w:t>,</w:t>
      </w:r>
      <w:r w:rsidRPr="00423ABD">
        <w:t xml:space="preserve"> </w:t>
      </w:r>
      <w:proofErr w:type="spellStart"/>
      <w:r w:rsidR="00B15BD3" w:rsidRPr="00423ABD">
        <w:t>Console.CursorTop</w:t>
      </w:r>
      <w:proofErr w:type="spellEnd"/>
      <w:r w:rsidR="00B15BD3" w:rsidRPr="00423ABD">
        <w:t>);</w:t>
      </w:r>
    </w:p>
    <w:p w14:paraId="5DCF8A5D" w14:textId="168F4074"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Only</w:t>
      </w:r>
      <w:r w:rsidRPr="00423ABD">
        <w:rPr>
          <w:rStyle w:val="CPComment"/>
        </w:rPr>
        <w:t xml:space="preserve"> </w:t>
      </w:r>
      <w:r w:rsidR="00B15BD3" w:rsidRPr="00423ABD">
        <w:rPr>
          <w:rStyle w:val="CPComment"/>
        </w:rPr>
        <w:t>type</w:t>
      </w:r>
      <w:r w:rsidRPr="00423ABD">
        <w:rPr>
          <w:rStyle w:val="CPComment"/>
        </w:rPr>
        <w:t xml:space="preserve"> </w:t>
      </w:r>
      <w:r w:rsidR="00B15BD3" w:rsidRPr="00423ABD">
        <w:rPr>
          <w:rStyle w:val="CPComment"/>
        </w:rPr>
        <w:t>Cell</w:t>
      </w:r>
      <w:r w:rsidRPr="00423ABD">
        <w:rPr>
          <w:rStyle w:val="CPComment"/>
        </w:rPr>
        <w:t xml:space="preserve"> </w:t>
      </w:r>
      <w:r w:rsidR="00B15BD3" w:rsidRPr="00423ABD">
        <w:rPr>
          <w:rStyle w:val="CPComment"/>
        </w:rPr>
        <w:t>allowed</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call</w:t>
      </w:r>
      <w:r w:rsidRPr="00423ABD">
        <w:rPr>
          <w:rStyle w:val="CPComment"/>
        </w:rPr>
        <w:t xml:space="preserve"> </w:t>
      </w:r>
      <w:r w:rsidR="00B15BD3" w:rsidRPr="00423ABD">
        <w:rPr>
          <w:rStyle w:val="CPComment"/>
        </w:rPr>
        <w:t>to</w:t>
      </w:r>
      <w:r w:rsidRPr="00423ABD">
        <w:rPr>
          <w:rStyle w:val="CPComment"/>
        </w:rPr>
        <w:t xml:space="preserve"> </w:t>
      </w:r>
      <w:proofErr w:type="gramStart"/>
      <w:r w:rsidR="00B15BD3" w:rsidRPr="00423ABD">
        <w:rPr>
          <w:rStyle w:val="CPComment"/>
        </w:rPr>
        <w:t>Push(</w:t>
      </w:r>
      <w:proofErr w:type="gramEnd"/>
      <w:r w:rsidR="00B15BD3" w:rsidRPr="00423ABD">
        <w:rPr>
          <w:rStyle w:val="CPComment"/>
        </w:rPr>
        <w:t>)</w:t>
      </w:r>
    </w:p>
    <w:p w14:paraId="7DFC0C84" w14:textId="01028939" w:rsidR="00FA02C3" w:rsidRPr="00423ABD" w:rsidRDefault="00DE7CCE" w:rsidP="009E7A29">
      <w:pPr>
        <w:pStyle w:val="CDTMID"/>
        <w:shd w:val="clear" w:color="auto" w:fill="F2F2F2" w:themeFill="background1" w:themeFillShade="F2"/>
      </w:pPr>
      <w:r w:rsidRPr="00423ABD">
        <w:t xml:space="preserve">                  </w:t>
      </w:r>
      <w:proofErr w:type="spellStart"/>
      <w:proofErr w:type="gramStart"/>
      <w:r w:rsidR="00B15BD3" w:rsidRPr="00423ABD">
        <w:t>path.Push</w:t>
      </w:r>
      <w:proofErr w:type="spellEnd"/>
      <w:proofErr w:type="gramEnd"/>
      <w:r w:rsidR="00B15BD3" w:rsidRPr="00423ABD">
        <w:t>(</w:t>
      </w:r>
      <w:proofErr w:type="spellStart"/>
      <w:r w:rsidR="00B15BD3" w:rsidRPr="00423ABD">
        <w:t>currentPosition</w:t>
      </w:r>
      <w:proofErr w:type="spellEnd"/>
      <w:r w:rsidR="00B15BD3" w:rsidRPr="00423ABD">
        <w:t>);</w:t>
      </w:r>
    </w:p>
    <w:p w14:paraId="49791206" w14:textId="7B629267"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44B54393" w14:textId="77777777" w:rsidR="00FA02C3" w:rsidRPr="00423ABD" w:rsidRDefault="00FA02C3" w:rsidP="009E7A29">
      <w:pPr>
        <w:pStyle w:val="CDTMID"/>
      </w:pPr>
    </w:p>
    <w:p w14:paraId="78EE3E9B" w14:textId="1519A16B" w:rsidR="00FA02C3" w:rsidRPr="00423ABD" w:rsidRDefault="00DE7CCE" w:rsidP="009E7A29">
      <w:pPr>
        <w:pStyle w:val="CDTMID"/>
      </w:pPr>
      <w:r w:rsidRPr="00423ABD">
        <w:t xml:space="preserve">              </w:t>
      </w:r>
      <w:r w:rsidR="00B15BD3" w:rsidRPr="00423ABD">
        <w:rPr>
          <w:rStyle w:val="CPKeyword"/>
        </w:rPr>
        <w:t>default</w:t>
      </w:r>
      <w:r w:rsidR="00B15BD3" w:rsidRPr="00423ABD">
        <w:t>:</w:t>
      </w:r>
    </w:p>
    <w:p w14:paraId="66E4C933" w14:textId="183A2D01" w:rsidR="00FA02C3" w:rsidRPr="00423ABD" w:rsidRDefault="00DE7CCE" w:rsidP="009E7A29">
      <w:pPr>
        <w:pStyle w:val="CDTMID"/>
      </w:pPr>
      <w:r w:rsidRPr="00423ABD">
        <w:t xml:space="preserve">                  </w:t>
      </w:r>
      <w:proofErr w:type="spellStart"/>
      <w:r w:rsidR="00B15BD3" w:rsidRPr="00423ABD">
        <w:t>Console.Beep</w:t>
      </w:r>
      <w:proofErr w:type="spellEnd"/>
      <w:r w:rsidR="00B15BD3" w:rsidRPr="00423ABD">
        <w:t>(</w:t>
      </w:r>
      <w:proofErr w:type="gramStart"/>
      <w:r w:rsidR="00B15BD3" w:rsidRPr="00423ABD">
        <w:t>);</w:t>
      </w:r>
      <w:r w:rsidRPr="00423ABD">
        <w:t xml:space="preserve">  </w:t>
      </w:r>
      <w:r w:rsidR="00B15BD3" w:rsidRPr="00423ABD">
        <w:rPr>
          <w:rStyle w:val="CPComment"/>
        </w:rPr>
        <w:t>/</w:t>
      </w:r>
      <w:proofErr w:type="gramEnd"/>
      <w:r w:rsidR="00B15BD3" w:rsidRPr="00423ABD">
        <w:rPr>
          <w:rStyle w:val="CPComment"/>
        </w:rPr>
        <w:t>/</w:t>
      </w:r>
      <w:r w:rsidRPr="00423ABD">
        <w:rPr>
          <w:rStyle w:val="CPComment"/>
        </w:rPr>
        <w:t xml:space="preserve"> </w:t>
      </w:r>
      <w:r w:rsidR="00B15BD3" w:rsidRPr="00423ABD">
        <w:rPr>
          <w:rStyle w:val="CPComment"/>
        </w:rPr>
        <w:t>Added</w:t>
      </w:r>
      <w:r w:rsidRPr="00423ABD">
        <w:rPr>
          <w:rStyle w:val="CPComment"/>
        </w:rPr>
        <w:t xml:space="preserve"> </w:t>
      </w:r>
      <w:r w:rsidR="00B15BD3" w:rsidRPr="00423ABD">
        <w:rPr>
          <w:rStyle w:val="CPComment"/>
        </w:rPr>
        <w:t>in</w:t>
      </w:r>
      <w:r w:rsidRPr="00423ABD">
        <w:rPr>
          <w:rStyle w:val="CPComment"/>
        </w:rPr>
        <w:t xml:space="preserve"> </w:t>
      </w:r>
      <w:r w:rsidR="00B15BD3" w:rsidRPr="00423ABD">
        <w:rPr>
          <w:rStyle w:val="CPComment"/>
        </w:rPr>
        <w:t>C#</w:t>
      </w:r>
      <w:r w:rsidRPr="00423ABD">
        <w:rPr>
          <w:rStyle w:val="CPComment"/>
        </w:rPr>
        <w:t xml:space="preserve"> </w:t>
      </w:r>
      <w:r w:rsidR="00B15BD3" w:rsidRPr="00423ABD">
        <w:rPr>
          <w:rStyle w:val="CPComment"/>
        </w:rPr>
        <w:t>2.0</w:t>
      </w:r>
    </w:p>
    <w:p w14:paraId="7207A455" w14:textId="01C3DE93" w:rsidR="00FA02C3" w:rsidRPr="00423ABD" w:rsidRDefault="00DE7CCE" w:rsidP="009E7A29">
      <w:pPr>
        <w:pStyle w:val="CDTMID"/>
      </w:pPr>
      <w:r w:rsidRPr="00423ABD">
        <w:t xml:space="preserve">                  </w:t>
      </w:r>
      <w:r w:rsidR="00B15BD3" w:rsidRPr="00423ABD">
        <w:rPr>
          <w:rStyle w:val="CPKeyword"/>
        </w:rPr>
        <w:t>break</w:t>
      </w:r>
      <w:r w:rsidR="00B15BD3" w:rsidRPr="00423ABD">
        <w:t>;</w:t>
      </w:r>
    </w:p>
    <w:p w14:paraId="2A3845EB" w14:textId="17A9F4A4" w:rsidR="00FA02C3" w:rsidRPr="00423ABD" w:rsidRDefault="00DE7CCE" w:rsidP="009E7A29">
      <w:pPr>
        <w:pStyle w:val="CDTMID"/>
      </w:pPr>
      <w:r w:rsidRPr="00423ABD">
        <w:t xml:space="preserve">          </w:t>
      </w:r>
      <w:r w:rsidR="00B15BD3" w:rsidRPr="00423ABD">
        <w:t>}</w:t>
      </w:r>
    </w:p>
    <w:p w14:paraId="4BDF17B8" w14:textId="77777777" w:rsidR="00FA02C3" w:rsidRPr="00423ABD" w:rsidRDefault="00FA02C3" w:rsidP="009E7A29">
      <w:pPr>
        <w:pStyle w:val="CDTMID"/>
      </w:pPr>
    </w:p>
    <w:p w14:paraId="489DD565" w14:textId="718CF2B3" w:rsidR="00FA02C3" w:rsidRPr="00423ABD" w:rsidRDefault="00DE7CCE" w:rsidP="009E7A29">
      <w:pPr>
        <w:pStyle w:val="CDTMID"/>
        <w:rPr>
          <w:rStyle w:val="CPComment"/>
        </w:rPr>
      </w:pPr>
      <w:r w:rsidRPr="00423ABD">
        <w:t xml:space="preserve">      </w:t>
      </w:r>
      <w:r w:rsidR="00B15BD3" w:rsidRPr="00423ABD">
        <w:t>}</w:t>
      </w:r>
      <w:r w:rsidRPr="00423ABD">
        <w:t xml:space="preserve"> </w:t>
      </w:r>
      <w:r w:rsidR="00B15BD3" w:rsidRPr="00423ABD">
        <w:rPr>
          <w:rStyle w:val="CPKeyword"/>
        </w:rPr>
        <w:t>while</w:t>
      </w:r>
      <w:r w:rsidRPr="00423ABD">
        <w:t xml:space="preserve"> </w:t>
      </w:r>
      <w:r w:rsidR="00B15BD3" w:rsidRPr="00423ABD">
        <w:t>(</w:t>
      </w:r>
      <w:proofErr w:type="spellStart"/>
      <w:proofErr w:type="gramStart"/>
      <w:r w:rsidR="00B15BD3" w:rsidRPr="00423ABD">
        <w:t>key.Key</w:t>
      </w:r>
      <w:proofErr w:type="spellEnd"/>
      <w:proofErr w:type="gramEnd"/>
      <w:r w:rsidRPr="00423ABD">
        <w:t xml:space="preserve"> </w:t>
      </w:r>
      <w:r w:rsidR="00B15BD3" w:rsidRPr="00423ABD">
        <w:t>!=</w:t>
      </w:r>
      <w:r w:rsidRPr="00423ABD">
        <w:t xml:space="preserve"> </w:t>
      </w:r>
      <w:proofErr w:type="spellStart"/>
      <w:r w:rsidR="00B15BD3" w:rsidRPr="00423ABD">
        <w:t>ConsoleKey.X</w:t>
      </w:r>
      <w:proofErr w:type="spellEnd"/>
      <w:r w:rsidR="00B15BD3" w:rsidRPr="00423ABD">
        <w:t>);</w:t>
      </w:r>
      <w:r w:rsidRPr="00423ABD">
        <w:t xml:space="preserve">  </w:t>
      </w:r>
      <w:r w:rsidR="00B15BD3" w:rsidRPr="00423ABD">
        <w:rPr>
          <w:rStyle w:val="CPComment"/>
        </w:rPr>
        <w:t>//</w:t>
      </w:r>
      <w:r w:rsidRPr="00423ABD">
        <w:rPr>
          <w:rStyle w:val="CPComment"/>
        </w:rPr>
        <w:t xml:space="preserve"> </w:t>
      </w:r>
      <w:r w:rsidR="00B15BD3" w:rsidRPr="00423ABD">
        <w:rPr>
          <w:rStyle w:val="CPComment"/>
        </w:rPr>
        <w:t>Use</w:t>
      </w:r>
      <w:r w:rsidRPr="00423ABD">
        <w:rPr>
          <w:rStyle w:val="CPComment"/>
        </w:rPr>
        <w:t xml:space="preserve"> </w:t>
      </w:r>
      <w:r w:rsidR="00B15BD3" w:rsidRPr="00423ABD">
        <w:rPr>
          <w:rStyle w:val="CPComment"/>
        </w:rPr>
        <w:t>X</w:t>
      </w:r>
      <w:r w:rsidRPr="00423ABD">
        <w:rPr>
          <w:rStyle w:val="CPComment"/>
        </w:rPr>
        <w:t xml:space="preserve"> </w:t>
      </w:r>
      <w:r w:rsidR="00B15BD3" w:rsidRPr="00423ABD">
        <w:rPr>
          <w:rStyle w:val="CPComment"/>
        </w:rPr>
        <w:t>to</w:t>
      </w:r>
      <w:r w:rsidRPr="00423ABD">
        <w:rPr>
          <w:rStyle w:val="CPComment"/>
        </w:rPr>
        <w:t xml:space="preserve"> </w:t>
      </w:r>
      <w:r w:rsidR="00B15BD3" w:rsidRPr="00423ABD">
        <w:rPr>
          <w:rStyle w:val="CPComment"/>
        </w:rPr>
        <w:t>quit</w:t>
      </w:r>
    </w:p>
    <w:p w14:paraId="6A105E94" w14:textId="4B3A221F" w:rsidR="00FA02C3" w:rsidRPr="00423ABD" w:rsidRDefault="00DE7CCE" w:rsidP="009E7A29">
      <w:pPr>
        <w:pStyle w:val="CDTMID"/>
      </w:pPr>
      <w:r w:rsidRPr="00423ABD">
        <w:t xml:space="preserve">  </w:t>
      </w:r>
      <w:r w:rsidR="00B15BD3" w:rsidRPr="00423ABD">
        <w:t>}</w:t>
      </w:r>
    </w:p>
    <w:p w14:paraId="11093A45" w14:textId="77777777" w:rsidR="00FA02C3" w:rsidRPr="00423ABD" w:rsidRDefault="00B15BD3" w:rsidP="009E7A29">
      <w:pPr>
        <w:pStyle w:val="CDTLAST"/>
      </w:pPr>
      <w:r w:rsidRPr="00423ABD">
        <w:t>}</w:t>
      </w:r>
    </w:p>
    <w:p w14:paraId="2A0D2F20" w14:textId="18244ADD" w:rsidR="00FA02C3" w:rsidRPr="00423ABD" w:rsidRDefault="00B15BD3" w:rsidP="009E7A29">
      <w:pPr>
        <w:pStyle w:val="CHAPBM"/>
      </w:pPr>
      <w:r w:rsidRPr="00423ABD">
        <w:t>The</w:t>
      </w:r>
      <w:r w:rsidR="00DE7CCE" w:rsidRPr="00423ABD">
        <w:t xml:space="preserve"> </w:t>
      </w:r>
      <w:r w:rsidRPr="00423ABD">
        <w:t>results</w:t>
      </w:r>
      <w:r w:rsidR="00DE7CCE" w:rsidRPr="00423ABD">
        <w:t xml:space="preserve"> </w:t>
      </w:r>
      <w:r w:rsidRPr="00423ABD">
        <w:t>of</w:t>
      </w:r>
      <w:r w:rsidR="00DE7CCE" w:rsidRPr="00423ABD">
        <w:t xml:space="preserve"> </w:t>
      </w:r>
      <w:r w:rsidR="00ED1933" w:rsidRPr="00423ABD">
        <w:t>Listing</w:t>
      </w:r>
      <w:r w:rsidR="00DE7CCE" w:rsidRPr="00423ABD">
        <w:t xml:space="preserve"> </w:t>
      </w:r>
      <w:r w:rsidR="00ED1933" w:rsidRPr="00423ABD">
        <w:t>12.</w:t>
      </w:r>
      <w:r w:rsidRPr="00423ABD">
        <w:t>6</w:t>
      </w:r>
      <w:r w:rsidR="00DE7CCE" w:rsidRPr="00423ABD">
        <w:t xml:space="preserve"> </w:t>
      </w:r>
      <w:r w:rsidRPr="00423ABD">
        <w:t>appear</w:t>
      </w:r>
      <w:r w:rsidR="00DE7CCE" w:rsidRPr="00423ABD">
        <w:t xml:space="preserve"> </w:t>
      </w:r>
      <w:r w:rsidRPr="00423ABD">
        <w:t>in</w:t>
      </w:r>
      <w:r w:rsidR="00DE7CCE" w:rsidRPr="00423ABD">
        <w:t xml:space="preserve"> </w:t>
      </w:r>
      <w:r w:rsidR="0054019D" w:rsidRPr="00423ABD">
        <w:t>Output</w:t>
      </w:r>
      <w:r w:rsidR="00DE7CCE" w:rsidRPr="00423ABD">
        <w:t xml:space="preserve"> </w:t>
      </w:r>
      <w:r w:rsidR="0054019D" w:rsidRPr="00423ABD">
        <w:t>12.</w:t>
      </w:r>
      <w:r w:rsidRPr="00423ABD">
        <w:t>2.</w:t>
      </w:r>
    </w:p>
    <w:p w14:paraId="56D5B218" w14:textId="3CB2F47D" w:rsidR="00FA02C3" w:rsidRPr="00423ABD" w:rsidRDefault="0054019D" w:rsidP="009E7A29">
      <w:pPr>
        <w:pStyle w:val="OUTPUTTTLNUM"/>
        <w:rPr>
          <w:rFonts w:hint="eastAsia"/>
        </w:rPr>
      </w:pPr>
      <w:r w:rsidRPr="00423ABD">
        <w:t>Output</w:t>
      </w:r>
      <w:r w:rsidR="00DE7CCE" w:rsidRPr="00423ABD">
        <w:t xml:space="preserve"> </w:t>
      </w:r>
      <w:r w:rsidRPr="00423ABD">
        <w:t>12.</w:t>
      </w:r>
      <w:r w:rsidR="00B15BD3" w:rsidRPr="00423ABD">
        <w:t>2</w:t>
      </w:r>
    </w:p>
    <w:p w14:paraId="5F1E29E5" w14:textId="5C25738C" w:rsidR="00BC6304" w:rsidRPr="00423ABD" w:rsidRDefault="00BC6304" w:rsidP="009E7A29">
      <w:pPr>
        <w:pStyle w:val="CHAPBMPD"/>
      </w:pPr>
      <w:r w:rsidRPr="00423ABD">
        <w:t>***COMP:</w:t>
      </w:r>
      <w:r w:rsidR="00DE7CCE" w:rsidRPr="00423ABD">
        <w:t xml:space="preserve"> </w:t>
      </w:r>
      <w:r w:rsidRPr="00423ABD">
        <w:t>Insert</w:t>
      </w:r>
      <w:r w:rsidR="00DE7CCE" w:rsidRPr="00423ABD">
        <w:t xml:space="preserve"> </w:t>
      </w:r>
      <w:r w:rsidRPr="00423ABD">
        <w:t>12ou</w:t>
      </w:r>
      <w:r w:rsidR="006139BB" w:rsidRPr="00423ABD">
        <w:t>tput02</w:t>
      </w:r>
      <w:r w:rsidR="008835C8" w:rsidRPr="00423ABD">
        <w:t xml:space="preserve"> pick up figure 12.</w:t>
      </w:r>
      <w:r w:rsidR="68A4D86E" w:rsidRPr="00423ABD">
        <w:t>2</w:t>
      </w:r>
      <w:r w:rsidR="008835C8" w:rsidRPr="00423ABD">
        <w:t xml:space="preserve"> from previous edition 9781509303588 p. 49</w:t>
      </w:r>
      <w:r w:rsidR="00BB745B" w:rsidRPr="00423ABD">
        <w:t>5</w:t>
      </w:r>
    </w:p>
    <w:tbl>
      <w:tblPr>
        <w:tblW w:w="7026" w:type="dxa"/>
        <w:tblCellMar>
          <w:left w:w="0" w:type="dxa"/>
          <w:right w:w="0" w:type="dxa"/>
        </w:tblCellMar>
        <w:tblLook w:val="01E0" w:firstRow="1" w:lastRow="1" w:firstColumn="1" w:lastColumn="1" w:noHBand="0" w:noVBand="0"/>
      </w:tblPr>
      <w:tblGrid>
        <w:gridCol w:w="7026"/>
      </w:tblGrid>
      <w:tr w:rsidR="00B15812" w:rsidRPr="00423ABD" w14:paraId="4AE6F4CA" w14:textId="77777777" w:rsidTr="1E2F5D50">
        <w:trPr>
          <w:trHeight w:val="2637"/>
        </w:trPr>
        <w:tc>
          <w:tcPr>
            <w:tcW w:w="7026" w:type="dxa"/>
          </w:tcPr>
          <w:p w14:paraId="23CEAD9C" w14:textId="77777777" w:rsidR="00B15812" w:rsidRPr="00423ABD" w:rsidRDefault="004002CE" w:rsidP="009B386C">
            <w:pPr>
              <w:pStyle w:val="artlist"/>
            </w:pPr>
            <w:r w:rsidRPr="00423ABD">
              <w:rPr>
                <w:noProof/>
              </w:rPr>
              <w:lastRenderedPageBreak/>
              <w:drawing>
                <wp:inline distT="0" distB="0" distL="0" distR="0" wp14:anchorId="3FA1FE8F" wp14:editId="44AF8206">
                  <wp:extent cx="3386455" cy="2531745"/>
                  <wp:effectExtent l="0" t="0" r="0" b="8255"/>
                  <wp:docPr id="2140244059" name="Picture 6" descr="Macintosh HD:Users:annapopick:Desktop:Freelance:Pearson Freelance:Pearson_InProgress:9781509303588_Michaelis:Michaelis_Author:Michaelis_Word_AllEdits:Michaelis_Art:Michaelis_Outputs:12output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386455" cy="2531745"/>
                          </a:xfrm>
                          <a:prstGeom prst="rect">
                            <a:avLst/>
                          </a:prstGeom>
                        </pic:spPr>
                      </pic:pic>
                    </a:graphicData>
                  </a:graphic>
                </wp:inline>
              </w:drawing>
            </w:r>
          </w:p>
        </w:tc>
      </w:tr>
    </w:tbl>
    <w:p w14:paraId="1949CF4A" w14:textId="77777777" w:rsidR="00B15812" w:rsidRPr="00423ABD" w:rsidRDefault="00B15812" w:rsidP="009B386C">
      <w:pPr>
        <w:pStyle w:val="CHAPBM"/>
      </w:pPr>
    </w:p>
    <w:p w14:paraId="06352CB1" w14:textId="0E0490B0" w:rsidR="00464665" w:rsidRPr="00423ABD" w:rsidRDefault="00B15BD3" w:rsidP="009E7A29">
      <w:pPr>
        <w:pStyle w:val="CHAPBM"/>
      </w:pPr>
      <w:r w:rsidRPr="00423ABD">
        <w:t>In</w:t>
      </w:r>
      <w:r w:rsidR="00DE7CCE" w:rsidRPr="00423ABD">
        <w:t xml:space="preserve"> </w:t>
      </w:r>
      <w:r w:rsidRPr="00423ABD">
        <w:t>the</w:t>
      </w:r>
      <w:r w:rsidR="00DE7CCE" w:rsidRPr="00423ABD">
        <w:t xml:space="preserve"> </w:t>
      </w:r>
      <w:r w:rsidRPr="00423ABD">
        <w:rPr>
          <w:rStyle w:val="CITchapbm"/>
        </w:rPr>
        <w:t>path</w:t>
      </w:r>
      <w:r w:rsidR="00DE7CCE" w:rsidRPr="00423ABD">
        <w:t xml:space="preserve"> </w:t>
      </w:r>
      <w:r w:rsidRPr="00423ABD">
        <w:t>declaration</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6,</w:t>
      </w:r>
      <w:r w:rsidR="00DE7CCE" w:rsidRPr="00423ABD">
        <w:t xml:space="preserve"> </w:t>
      </w:r>
      <w:r w:rsidRPr="00423ABD">
        <w:t>you</w:t>
      </w:r>
      <w:r w:rsidR="00DE7CCE" w:rsidRPr="00423ABD">
        <w:t xml:space="preserve"> </w:t>
      </w:r>
      <w:r w:rsidRPr="00423ABD">
        <w:t>declare</w:t>
      </w:r>
      <w:r w:rsidR="00DE7CCE" w:rsidRPr="00423ABD">
        <w:t xml:space="preserve"> </w:t>
      </w:r>
      <w:r w:rsidRPr="00423ABD">
        <w:t>a</w:t>
      </w:r>
      <w:r w:rsidR="00DE7CCE" w:rsidRPr="00423ABD">
        <w:t xml:space="preserve"> </w:t>
      </w:r>
      <w:r w:rsidRPr="00423ABD">
        <w:t>variable</w:t>
      </w:r>
      <w:r w:rsidR="00DE7CCE" w:rsidRPr="00423ABD">
        <w:t xml:space="preserve"> </w:t>
      </w:r>
      <w:r w:rsidRPr="00423ABD">
        <w:t>and</w:t>
      </w:r>
      <w:r w:rsidR="00DE7CCE" w:rsidRPr="00423ABD">
        <w:t xml:space="preserve"> </w:t>
      </w:r>
      <w:r w:rsidRPr="00423ABD">
        <w:t>initialize</w:t>
      </w:r>
      <w:r w:rsidR="00DE7CCE" w:rsidRPr="00423ABD">
        <w:t xml:space="preserve"> </w:t>
      </w:r>
      <w:r w:rsidRPr="00423ABD">
        <w:t>it</w:t>
      </w:r>
      <w:r w:rsidR="00DE7CCE" w:rsidRPr="00423ABD">
        <w:t xml:space="preserve"> </w:t>
      </w:r>
      <w:r w:rsidRPr="00423ABD">
        <w:t>with</w:t>
      </w:r>
      <w:r w:rsidR="00DE7CCE" w:rsidRPr="00423ABD">
        <w:t xml:space="preserve"> </w:t>
      </w:r>
      <w:r w:rsidRPr="00423ABD">
        <w:t>a</w:t>
      </w:r>
      <w:r w:rsidR="00DE7CCE" w:rsidRPr="00423ABD">
        <w:t xml:space="preserve"> </w:t>
      </w:r>
      <w:r w:rsidRPr="00423ABD">
        <w:t>new</w:t>
      </w:r>
      <w:r w:rsidR="00DE7CCE" w:rsidRPr="00423ABD">
        <w:t xml:space="preserve"> </w:t>
      </w:r>
      <w:r w:rsidRPr="00423ABD">
        <w:t>instance</w:t>
      </w:r>
      <w:r w:rsidR="00DE7CCE" w:rsidRPr="00423ABD">
        <w:t xml:space="preserve"> </w:t>
      </w:r>
      <w:r w:rsidRPr="00423ABD">
        <w:t>of</w:t>
      </w:r>
      <w:r w:rsidR="00DE7CCE" w:rsidRPr="00423ABD">
        <w:t xml:space="preserve"> </w:t>
      </w:r>
      <w:r w:rsidRPr="00423ABD">
        <w:t>the</w:t>
      </w:r>
      <w:r w:rsidR="00DE7CCE" w:rsidRPr="00423ABD">
        <w:t xml:space="preserve"> </w:t>
      </w:r>
      <w:proofErr w:type="spellStart"/>
      <w:proofErr w:type="gramStart"/>
      <w:r w:rsidRPr="00423ABD">
        <w:rPr>
          <w:rStyle w:val="CITchapbm"/>
        </w:rPr>
        <w:t>System.Collections.Generic.Stack</w:t>
      </w:r>
      <w:proofErr w:type="spellEnd"/>
      <w:proofErr w:type="gramEnd"/>
      <w:r w:rsidRPr="00423ABD">
        <w:rPr>
          <w:rStyle w:val="CITchapbm"/>
        </w:rPr>
        <w:t>&lt;Cell&gt;</w:t>
      </w:r>
      <w:r w:rsidR="00DE7CCE" w:rsidRPr="00423ABD">
        <w:t xml:space="preserve"> </w:t>
      </w:r>
      <w:r w:rsidRPr="00423ABD">
        <w:t>class.</w:t>
      </w:r>
      <w:r w:rsidR="00DE7CCE" w:rsidRPr="00423ABD">
        <w:t xml:space="preserve"> </w:t>
      </w:r>
      <w:r w:rsidRPr="00423ABD">
        <w:t>You</w:t>
      </w:r>
      <w:r w:rsidR="00DE7CCE" w:rsidRPr="00423ABD">
        <w:t xml:space="preserve"> </w:t>
      </w:r>
      <w:r w:rsidRPr="00423ABD">
        <w:t>specify</w:t>
      </w:r>
      <w:r w:rsidR="00DE7CCE" w:rsidRPr="00423ABD">
        <w:t xml:space="preserve"> </w:t>
      </w:r>
      <w:r w:rsidRPr="00423ABD">
        <w:t>in</w:t>
      </w:r>
      <w:r w:rsidR="00DE7CCE" w:rsidRPr="00423ABD">
        <w:t xml:space="preserve"> </w:t>
      </w:r>
      <w:r w:rsidRPr="00423ABD">
        <w:t>angle</w:t>
      </w:r>
      <w:r w:rsidR="00DE7CCE" w:rsidRPr="00423ABD">
        <w:t xml:space="preserve"> </w:t>
      </w:r>
      <w:r w:rsidRPr="00423ABD">
        <w:t>brackets</w:t>
      </w:r>
      <w:r w:rsidR="00DE7CCE" w:rsidRPr="00423ABD">
        <w:t xml:space="preserve"> </w:t>
      </w:r>
      <w:r w:rsidRPr="00423ABD">
        <w:t>that</w:t>
      </w:r>
      <w:r w:rsidR="00DE7CCE" w:rsidRPr="00423ABD">
        <w:t xml:space="preserve"> </w:t>
      </w:r>
      <w:r w:rsidRPr="00423ABD">
        <w:t>the</w:t>
      </w:r>
      <w:r w:rsidR="00DE7CCE" w:rsidRPr="00423ABD">
        <w:t xml:space="preserve"> </w:t>
      </w:r>
      <w:r w:rsidRPr="00423ABD">
        <w:t>data</w:t>
      </w:r>
      <w:r w:rsidR="00DE7CCE" w:rsidRPr="00423ABD">
        <w:t xml:space="preserve"> </w:t>
      </w:r>
      <w:r w:rsidRPr="00423ABD">
        <w:t>type</w:t>
      </w:r>
      <w:r w:rsidR="00DE7CCE" w:rsidRPr="00423ABD">
        <w:t xml:space="preserve"> </w:t>
      </w:r>
      <w:r w:rsidRPr="00423ABD">
        <w:t>of</w:t>
      </w:r>
      <w:r w:rsidR="00DE7CCE" w:rsidRPr="00423ABD">
        <w:t xml:space="preserve"> </w:t>
      </w:r>
      <w:r w:rsidRPr="00423ABD">
        <w:t>the</w:t>
      </w:r>
      <w:r w:rsidR="00DE7CCE" w:rsidRPr="00423ABD">
        <w:t xml:space="preserve"> </w:t>
      </w:r>
      <w:r w:rsidRPr="00423ABD">
        <w:t>stack’s</w:t>
      </w:r>
      <w:r w:rsidR="00DE7CCE" w:rsidRPr="00423ABD">
        <w:t xml:space="preserve"> </w:t>
      </w:r>
      <w:r w:rsidRPr="00423ABD">
        <w:t>elements</w:t>
      </w:r>
      <w:r w:rsidR="00DE7CCE" w:rsidRPr="00423ABD">
        <w:t xml:space="preserve"> </w:t>
      </w:r>
      <w:r w:rsidRPr="00423ABD">
        <w:t>is</w:t>
      </w:r>
      <w:r w:rsidR="00DE7CCE" w:rsidRPr="00423ABD">
        <w:t xml:space="preserve"> </w:t>
      </w:r>
      <w:r w:rsidRPr="00423ABD">
        <w:rPr>
          <w:rStyle w:val="CITchapbm"/>
        </w:rPr>
        <w:t>Cell</w:t>
      </w:r>
      <w:r w:rsidRPr="00423ABD">
        <w:t>.</w:t>
      </w:r>
      <w:r w:rsidR="00DE7CCE" w:rsidRPr="00423ABD">
        <w:t xml:space="preserve"> </w:t>
      </w:r>
      <w:r w:rsidRPr="00423ABD">
        <w:t>As</w:t>
      </w:r>
      <w:r w:rsidR="00DE7CCE" w:rsidRPr="00423ABD">
        <w:t xml:space="preserve"> </w:t>
      </w:r>
      <w:r w:rsidRPr="00423ABD">
        <w:t>a</w:t>
      </w:r>
      <w:r w:rsidR="00DE7CCE" w:rsidRPr="00423ABD">
        <w:t xml:space="preserve"> </w:t>
      </w:r>
      <w:r w:rsidRPr="00423ABD">
        <w:t>result,</w:t>
      </w:r>
      <w:r w:rsidR="00DE7CCE" w:rsidRPr="00423ABD">
        <w:t xml:space="preserve"> </w:t>
      </w:r>
      <w:r w:rsidRPr="00423ABD">
        <w:t>every</w:t>
      </w:r>
      <w:r w:rsidR="00DE7CCE" w:rsidRPr="00423ABD">
        <w:t xml:space="preserve"> </w:t>
      </w:r>
      <w:r w:rsidRPr="00423ABD">
        <w:t>object</w:t>
      </w:r>
      <w:r w:rsidR="00DE7CCE" w:rsidRPr="00423ABD">
        <w:t xml:space="preserve"> </w:t>
      </w:r>
      <w:r w:rsidRPr="00423ABD">
        <w:t>added</w:t>
      </w:r>
      <w:r w:rsidR="00DE7CCE" w:rsidRPr="00423ABD">
        <w:t xml:space="preserve"> </w:t>
      </w:r>
      <w:r w:rsidRPr="00423ABD">
        <w:t>to</w:t>
      </w:r>
      <w:r w:rsidR="00DE7CCE" w:rsidRPr="00423ABD">
        <w:t xml:space="preserve"> </w:t>
      </w:r>
      <w:r w:rsidRPr="00423ABD">
        <w:t>and</w:t>
      </w:r>
      <w:r w:rsidR="00DE7CCE" w:rsidRPr="00423ABD">
        <w:t xml:space="preserve"> </w:t>
      </w:r>
      <w:r w:rsidRPr="00423ABD">
        <w:t>retrieved</w:t>
      </w:r>
      <w:r w:rsidR="00DE7CCE" w:rsidRPr="00423ABD">
        <w:t xml:space="preserve"> </w:t>
      </w:r>
      <w:r w:rsidRPr="00423ABD">
        <w:t>from</w:t>
      </w:r>
      <w:r w:rsidR="00DE7CCE" w:rsidRPr="00423ABD">
        <w:t xml:space="preserve"> </w:t>
      </w:r>
      <w:r w:rsidRPr="00423ABD">
        <w:rPr>
          <w:rStyle w:val="CITchapbm"/>
        </w:rPr>
        <w:t>path</w:t>
      </w:r>
      <w:r w:rsidR="00DE7CCE" w:rsidRPr="00423ABD">
        <w:t xml:space="preserve"> </w:t>
      </w:r>
      <w:r w:rsidRPr="00423ABD">
        <w:t>is</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Cell</w:t>
      </w:r>
      <w:r w:rsidRPr="00423ABD">
        <w:t>.</w:t>
      </w:r>
      <w:r w:rsidR="00DE7CCE" w:rsidRPr="00423ABD">
        <w:t xml:space="preserve"> </w:t>
      </w:r>
      <w:r w:rsidR="000F7DA2" w:rsidRPr="00423ABD">
        <w:t>In</w:t>
      </w:r>
      <w:r w:rsidR="00DE7CCE" w:rsidRPr="00423ABD">
        <w:t xml:space="preserve"> </w:t>
      </w:r>
      <w:r w:rsidR="000F7DA2" w:rsidRPr="00423ABD">
        <w:t>turn</w:t>
      </w:r>
      <w:r w:rsidRPr="00423ABD">
        <w:t>,</w:t>
      </w:r>
      <w:r w:rsidR="00DE7CCE" w:rsidRPr="00423ABD">
        <w:t xml:space="preserve"> </w:t>
      </w:r>
      <w:r w:rsidRPr="00423ABD">
        <w:t>you</w:t>
      </w:r>
      <w:r w:rsidR="00DE7CCE" w:rsidRPr="00423ABD">
        <w:t xml:space="preserve"> </w:t>
      </w:r>
      <w:r w:rsidRPr="00423ABD">
        <w:t>no</w:t>
      </w:r>
      <w:r w:rsidR="00DE7CCE" w:rsidRPr="00423ABD">
        <w:t xml:space="preserve"> </w:t>
      </w:r>
      <w:r w:rsidRPr="00423ABD">
        <w:t>longer</w:t>
      </w:r>
      <w:r w:rsidR="00DE7CCE" w:rsidRPr="00423ABD">
        <w:t xml:space="preserve"> </w:t>
      </w:r>
      <w:r w:rsidRPr="00423ABD">
        <w:t>need</w:t>
      </w:r>
      <w:r w:rsidR="00DE7CCE" w:rsidRPr="00423ABD">
        <w:t xml:space="preserve"> </w:t>
      </w:r>
      <w:r w:rsidRPr="00423ABD">
        <w:t>to</w:t>
      </w:r>
      <w:r w:rsidR="00DE7CCE" w:rsidRPr="00423ABD">
        <w:t xml:space="preserve"> </w:t>
      </w:r>
      <w:r w:rsidRPr="00423ABD">
        <w:t>cast</w:t>
      </w:r>
      <w:r w:rsidR="00DE7CCE" w:rsidRPr="00423ABD">
        <w:t xml:space="preserve"> </w:t>
      </w:r>
      <w:r w:rsidRPr="00423ABD">
        <w:t>the</w:t>
      </w:r>
      <w:r w:rsidR="00DE7CCE" w:rsidRPr="00423ABD">
        <w:t xml:space="preserve"> </w:t>
      </w:r>
      <w:r w:rsidRPr="00423ABD">
        <w:t>return</w:t>
      </w:r>
      <w:r w:rsidR="00DE7CCE" w:rsidRPr="00423ABD">
        <w:t xml:space="preserve"> </w:t>
      </w:r>
      <w:r w:rsidRPr="00423ABD">
        <w:t>of</w:t>
      </w:r>
      <w:r w:rsidR="00DE7CCE" w:rsidRPr="00423ABD">
        <w:t xml:space="preserve"> </w:t>
      </w:r>
      <w:proofErr w:type="spellStart"/>
      <w:proofErr w:type="gramStart"/>
      <w:r w:rsidRPr="00423ABD">
        <w:rPr>
          <w:rStyle w:val="CITchapbm"/>
        </w:rPr>
        <w:t>path.Pop</w:t>
      </w:r>
      <w:proofErr w:type="spellEnd"/>
      <w:proofErr w:type="gramEnd"/>
      <w:r w:rsidRPr="00423ABD">
        <w:rPr>
          <w:rStyle w:val="CITchapbm"/>
        </w:rPr>
        <w:t>()</w:t>
      </w:r>
      <w:r w:rsidR="00DE7CCE" w:rsidRPr="00423ABD">
        <w:t xml:space="preserve"> </w:t>
      </w:r>
      <w:r w:rsidRPr="00423ABD">
        <w:t>or</w:t>
      </w:r>
      <w:r w:rsidR="00DE7CCE" w:rsidRPr="00423ABD">
        <w:t xml:space="preserve"> </w:t>
      </w:r>
      <w:r w:rsidRPr="00423ABD">
        <w:t>ensure</w:t>
      </w:r>
      <w:r w:rsidR="00DE7CCE" w:rsidRPr="00423ABD">
        <w:t xml:space="preserve"> </w:t>
      </w:r>
      <w:r w:rsidRPr="00423ABD">
        <w:t>that</w:t>
      </w:r>
      <w:r w:rsidR="00DE7CCE" w:rsidRPr="00423ABD">
        <w:t xml:space="preserve"> </w:t>
      </w:r>
      <w:r w:rsidRPr="00423ABD">
        <w:t>only</w:t>
      </w:r>
      <w:r w:rsidR="00DE7CCE" w:rsidRPr="00423ABD">
        <w:t xml:space="preserve"> </w:t>
      </w:r>
      <w:r w:rsidRPr="00423ABD">
        <w:rPr>
          <w:rStyle w:val="CITchapbm"/>
        </w:rPr>
        <w:t>Cell</w:t>
      </w:r>
      <w:r w:rsidR="00DE7CCE" w:rsidRPr="00423ABD">
        <w:t xml:space="preserve"> </w:t>
      </w:r>
      <w:r w:rsidRPr="00423ABD">
        <w:t>type</w:t>
      </w:r>
      <w:r w:rsidR="00DE7CCE" w:rsidRPr="00423ABD">
        <w:t xml:space="preserve"> </w:t>
      </w:r>
      <w:r w:rsidRPr="00423ABD">
        <w:t>objects</w:t>
      </w:r>
      <w:r w:rsidR="00DE7CCE" w:rsidRPr="00423ABD">
        <w:t xml:space="preserve"> </w:t>
      </w:r>
      <w:r w:rsidRPr="00423ABD">
        <w:t>are</w:t>
      </w:r>
      <w:r w:rsidR="00DE7CCE" w:rsidRPr="00423ABD">
        <w:t xml:space="preserve"> </w:t>
      </w:r>
      <w:r w:rsidRPr="00423ABD">
        <w:t>added</w:t>
      </w:r>
      <w:r w:rsidR="00DE7CCE" w:rsidRPr="00423ABD">
        <w:t xml:space="preserve"> </w:t>
      </w:r>
      <w:r w:rsidRPr="00423ABD">
        <w:t>to</w:t>
      </w:r>
      <w:r w:rsidR="00DE7CCE" w:rsidRPr="00423ABD">
        <w:t xml:space="preserve"> </w:t>
      </w:r>
      <w:r w:rsidRPr="00423ABD">
        <w:rPr>
          <w:rStyle w:val="CITchapbm"/>
        </w:rPr>
        <w:t>path</w:t>
      </w:r>
      <w:r w:rsidR="00DE7CCE" w:rsidRPr="00423ABD">
        <w:t xml:space="preserve"> </w:t>
      </w:r>
      <w:r w:rsidRPr="00423ABD">
        <w:t>in</w:t>
      </w:r>
      <w:r w:rsidR="00DE7CCE" w:rsidRPr="00423ABD">
        <w:t xml:space="preserve"> </w:t>
      </w:r>
      <w:r w:rsidRPr="00423ABD">
        <w:t>the</w:t>
      </w:r>
      <w:r w:rsidR="00DE7CCE" w:rsidRPr="00423ABD">
        <w:t xml:space="preserve"> </w:t>
      </w:r>
      <w:r w:rsidRPr="00423ABD">
        <w:rPr>
          <w:rStyle w:val="CITchapbm"/>
        </w:rPr>
        <w:t>Push()</w:t>
      </w:r>
      <w:r w:rsidR="00DE7CCE" w:rsidRPr="00423ABD">
        <w:t xml:space="preserve"> </w:t>
      </w:r>
      <w:r w:rsidRPr="00423ABD">
        <w:t>method.</w:t>
      </w:r>
    </w:p>
    <w:p w14:paraId="4100467C" w14:textId="49CCA639" w:rsidR="00FA02C3" w:rsidRPr="00423ABD" w:rsidRDefault="00B15BD3" w:rsidP="009E7A29">
      <w:pPr>
        <w:pStyle w:val="H2"/>
        <w:keepNext w:val="0"/>
      </w:pPr>
      <w:bookmarkStart w:id="18" w:name="_Toc36295861"/>
      <w:r w:rsidRPr="00423ABD">
        <w:t>Defining</w:t>
      </w:r>
      <w:r w:rsidR="00DE7CCE" w:rsidRPr="00423ABD">
        <w:t xml:space="preserve"> </w:t>
      </w:r>
      <w:r w:rsidRPr="00423ABD">
        <w:t>a</w:t>
      </w:r>
      <w:r w:rsidR="00DE7CCE" w:rsidRPr="00423ABD">
        <w:t xml:space="preserve"> </w:t>
      </w:r>
      <w:r w:rsidRPr="00423ABD">
        <w:t>Simple</w:t>
      </w:r>
      <w:r w:rsidR="00DE7CCE" w:rsidRPr="00423ABD">
        <w:t xml:space="preserve"> </w:t>
      </w:r>
      <w:r w:rsidRPr="00423ABD">
        <w:t>Generic</w:t>
      </w:r>
      <w:r w:rsidR="00DE7CCE" w:rsidRPr="00423ABD">
        <w:t xml:space="preserve"> </w:t>
      </w:r>
      <w:r w:rsidRPr="00423ABD">
        <w:t>Class</w:t>
      </w:r>
      <w:bookmarkEnd w:id="18"/>
    </w:p>
    <w:p w14:paraId="429CE820" w14:textId="3A6E5D49" w:rsidR="00FA02C3" w:rsidRPr="00423ABD" w:rsidRDefault="00B15BD3" w:rsidP="009E7A29">
      <w:pPr>
        <w:pStyle w:val="HEADFIRST"/>
      </w:pPr>
      <w:r w:rsidRPr="00423ABD">
        <w:t>Generics</w:t>
      </w:r>
      <w:r w:rsidR="00DE7CCE" w:rsidRPr="00423ABD">
        <w:t xml:space="preserve"> </w:t>
      </w:r>
      <w:r w:rsidRPr="00423ABD">
        <w:t>allow</w:t>
      </w:r>
      <w:r w:rsidR="00DE7CCE" w:rsidRPr="00423ABD">
        <w:t xml:space="preserve"> </w:t>
      </w:r>
      <w:r w:rsidRPr="00423ABD">
        <w:t>you</w:t>
      </w:r>
      <w:r w:rsidR="00DE7CCE" w:rsidRPr="00423ABD">
        <w:t xml:space="preserve"> </w:t>
      </w:r>
      <w:r w:rsidRPr="00423ABD">
        <w:t>to</w:t>
      </w:r>
      <w:r w:rsidR="00DE7CCE" w:rsidRPr="00423ABD">
        <w:t xml:space="preserve"> </w:t>
      </w:r>
      <w:r w:rsidRPr="00423ABD">
        <w:t>author</w:t>
      </w:r>
      <w:r w:rsidR="00DE7CCE" w:rsidRPr="00423ABD">
        <w:t xml:space="preserve"> </w:t>
      </w:r>
      <w:r w:rsidRPr="00423ABD">
        <w:t>algorithms</w:t>
      </w:r>
      <w:r w:rsidR="00DE7CCE" w:rsidRPr="00423ABD">
        <w:t xml:space="preserve"> </w:t>
      </w:r>
      <w:r w:rsidRPr="00423ABD">
        <w:t>and</w:t>
      </w:r>
      <w:r w:rsidR="00DE7CCE" w:rsidRPr="00423ABD">
        <w:t xml:space="preserve"> </w:t>
      </w:r>
      <w:r w:rsidRPr="00423ABD">
        <w:t>patterns</w:t>
      </w:r>
      <w:r w:rsidR="00DE7CCE" w:rsidRPr="00423ABD">
        <w:t xml:space="preserve"> </w:t>
      </w:r>
      <w:r w:rsidRPr="00423ABD">
        <w:t>and</w:t>
      </w:r>
      <w:r w:rsidR="00DE7CCE" w:rsidRPr="00423ABD">
        <w:t xml:space="preserve"> </w:t>
      </w:r>
      <w:r w:rsidR="00BD4F5D" w:rsidRPr="00423ABD">
        <w:t>to</w:t>
      </w:r>
      <w:r w:rsidR="00DE7CCE" w:rsidRPr="00423ABD">
        <w:t xml:space="preserve"> </w:t>
      </w:r>
      <w:r w:rsidRPr="00423ABD">
        <w:t>reuse</w:t>
      </w:r>
      <w:r w:rsidR="00DE7CCE" w:rsidRPr="00423ABD">
        <w:t xml:space="preserve"> </w:t>
      </w:r>
      <w:r w:rsidRPr="00423ABD">
        <w:t>the</w:t>
      </w:r>
      <w:r w:rsidR="00DE7CCE" w:rsidRPr="00423ABD">
        <w:t xml:space="preserve"> </w:t>
      </w:r>
      <w:r w:rsidRPr="00423ABD">
        <w:t>code</w:t>
      </w:r>
      <w:r w:rsidR="00DE7CCE" w:rsidRPr="00423ABD">
        <w:t xml:space="preserve"> </w:t>
      </w:r>
      <w:r w:rsidRPr="00423ABD">
        <w:t>for</w:t>
      </w:r>
      <w:r w:rsidR="00DE7CCE" w:rsidRPr="00423ABD">
        <w:t xml:space="preserve"> </w:t>
      </w:r>
      <w:r w:rsidRPr="00423ABD">
        <w:t>different</w:t>
      </w:r>
      <w:r w:rsidR="00DE7CCE" w:rsidRPr="00423ABD">
        <w:t xml:space="preserve"> </w:t>
      </w:r>
      <w:r w:rsidRPr="00423ABD">
        <w:t>data</w:t>
      </w:r>
      <w:r w:rsidR="00DE7CCE" w:rsidRPr="00423ABD">
        <w:t xml:space="preserve"> </w:t>
      </w:r>
      <w:r w:rsidRPr="00423ABD">
        <w:t>types.</w:t>
      </w:r>
      <w:r w:rsidR="00DE7CCE" w:rsidRPr="00423ABD">
        <w:t xml:space="preserve"> </w:t>
      </w:r>
      <w:r w:rsidR="00ED1933" w:rsidRPr="00423ABD">
        <w:t>Listing</w:t>
      </w:r>
      <w:r w:rsidR="00DE7CCE" w:rsidRPr="00423ABD">
        <w:t xml:space="preserve"> </w:t>
      </w:r>
      <w:r w:rsidR="00ED1933" w:rsidRPr="00423ABD">
        <w:t>12.</w:t>
      </w:r>
      <w:r w:rsidRPr="00423ABD">
        <w:t>7</w:t>
      </w:r>
      <w:r w:rsidR="00DE7CCE" w:rsidRPr="00423ABD">
        <w:t xml:space="preserve"> </w:t>
      </w:r>
      <w:r w:rsidRPr="00423ABD">
        <w:t>creates</w:t>
      </w:r>
      <w:r w:rsidR="00DE7CCE" w:rsidRPr="00423ABD">
        <w:t xml:space="preserve"> </w:t>
      </w:r>
      <w:r w:rsidRPr="00423ABD">
        <w:t>a</w:t>
      </w:r>
      <w:r w:rsidR="00DE7CCE" w:rsidRPr="00423ABD">
        <w:t xml:space="preserve"> </w:t>
      </w:r>
      <w:r w:rsidRPr="00423ABD">
        <w:t>generic</w:t>
      </w:r>
      <w:r w:rsidR="00DE7CCE" w:rsidRPr="00423ABD">
        <w:t xml:space="preserve"> </w:t>
      </w:r>
      <w:r w:rsidRPr="00423ABD">
        <w:rPr>
          <w:rStyle w:val="CITchapbm"/>
        </w:rPr>
        <w:t>Stack&lt;T&gt;</w:t>
      </w:r>
      <w:r w:rsidR="00DE7CCE" w:rsidRPr="00423ABD">
        <w:t xml:space="preserve"> </w:t>
      </w:r>
      <w:r w:rsidRPr="00423ABD">
        <w:t>class</w:t>
      </w:r>
      <w:r w:rsidR="00DE7CCE" w:rsidRPr="00423ABD">
        <w:t xml:space="preserve"> </w:t>
      </w:r>
      <w:r w:rsidRPr="00423ABD">
        <w:t>similar</w:t>
      </w:r>
      <w:r w:rsidR="00DE7CCE" w:rsidRPr="00423ABD">
        <w:t xml:space="preserve"> </w:t>
      </w:r>
      <w:r w:rsidRPr="00423ABD">
        <w:t>to</w:t>
      </w:r>
      <w:r w:rsidR="00DE7CCE" w:rsidRPr="00423ABD">
        <w:t xml:space="preserve"> </w:t>
      </w:r>
      <w:r w:rsidRPr="00423ABD">
        <w:t>the</w:t>
      </w:r>
      <w:r w:rsidR="00DE7CCE" w:rsidRPr="00423ABD">
        <w:t xml:space="preserve"> </w:t>
      </w:r>
      <w:proofErr w:type="spellStart"/>
      <w:proofErr w:type="gramStart"/>
      <w:r w:rsidRPr="00423ABD">
        <w:rPr>
          <w:rStyle w:val="CITchapbm"/>
        </w:rPr>
        <w:t>System.Collections.Generic.Stack</w:t>
      </w:r>
      <w:proofErr w:type="spellEnd"/>
      <w:proofErr w:type="gramEnd"/>
      <w:r w:rsidRPr="00423ABD">
        <w:rPr>
          <w:rStyle w:val="CITchapbm"/>
        </w:rPr>
        <w:t>&lt;T&gt;</w:t>
      </w:r>
      <w:r w:rsidR="00DE7CCE" w:rsidRPr="00423ABD">
        <w:t xml:space="preserve"> </w:t>
      </w:r>
      <w:r w:rsidRPr="00423ABD">
        <w:t>class</w:t>
      </w:r>
      <w:r w:rsidR="00DE7CCE" w:rsidRPr="00423ABD">
        <w:t xml:space="preserve"> </w:t>
      </w:r>
      <w:r w:rsidRPr="00423ABD">
        <w:t>used</w:t>
      </w:r>
      <w:r w:rsidR="00DE7CCE" w:rsidRPr="00423ABD">
        <w:t xml:space="preserve"> </w:t>
      </w:r>
      <w:r w:rsidRPr="00423ABD">
        <w:t>in</w:t>
      </w:r>
      <w:r w:rsidR="00DE7CCE" w:rsidRPr="00423ABD">
        <w:t xml:space="preserve"> </w:t>
      </w:r>
      <w:r w:rsidRPr="00423ABD">
        <w:t>the</w:t>
      </w:r>
      <w:r w:rsidR="00DE7CCE" w:rsidRPr="00423ABD">
        <w:t xml:space="preserve"> </w:t>
      </w:r>
      <w:r w:rsidRPr="00423ABD">
        <w:t>code</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6.</w:t>
      </w:r>
      <w:r w:rsidR="00DE7CCE" w:rsidRPr="00423ABD">
        <w:t xml:space="preserve"> </w:t>
      </w:r>
      <w:r w:rsidRPr="00423ABD">
        <w:t>You</w:t>
      </w:r>
      <w:r w:rsidR="00DE7CCE" w:rsidRPr="00423ABD">
        <w:t xml:space="preserve"> </w:t>
      </w:r>
      <w:r w:rsidRPr="00423ABD">
        <w:t>specify</w:t>
      </w:r>
      <w:r w:rsidR="00DE7CCE" w:rsidRPr="00423ABD">
        <w:t xml:space="preserve"> </w:t>
      </w:r>
      <w:r w:rsidRPr="00423ABD">
        <w:t>a</w:t>
      </w:r>
      <w:r w:rsidR="00DE7CCE" w:rsidRPr="00423ABD">
        <w:t xml:space="preserve"> </w:t>
      </w:r>
      <w:r w:rsidRPr="00423ABD">
        <w:rPr>
          <w:rStyle w:val="BOLD"/>
        </w:rPr>
        <w:t>type</w:t>
      </w:r>
      <w:r w:rsidR="00DE7CCE" w:rsidRPr="00423ABD">
        <w:rPr>
          <w:rStyle w:val="BOLD"/>
        </w:rPr>
        <w:t xml:space="preserve"> </w:t>
      </w:r>
      <w:r w:rsidRPr="00423ABD">
        <w:rPr>
          <w:rStyle w:val="BOLD"/>
        </w:rPr>
        <w:t>parameter</w:t>
      </w:r>
      <w:r w:rsidR="00DE7CCE" w:rsidRPr="00423ABD">
        <w:rPr>
          <w:rStyle w:val="BOLD"/>
        </w:rPr>
        <w:t xml:space="preserve"> </w:t>
      </w:r>
      <w:r w:rsidRPr="00423ABD">
        <w:t>(in</w:t>
      </w:r>
      <w:r w:rsidR="00DE7CCE" w:rsidRPr="00423ABD">
        <w:t xml:space="preserve"> </w:t>
      </w:r>
      <w:r w:rsidRPr="00423ABD">
        <w:t>this</w:t>
      </w:r>
      <w:r w:rsidR="00DE7CCE" w:rsidRPr="00423ABD">
        <w:t xml:space="preserve"> </w:t>
      </w:r>
      <w:r w:rsidRPr="00423ABD">
        <w:t>case,</w:t>
      </w:r>
      <w:r w:rsidR="00DE7CCE" w:rsidRPr="00423ABD">
        <w:t xml:space="preserve"> </w:t>
      </w:r>
      <w:r w:rsidRPr="00423ABD">
        <w:rPr>
          <w:rStyle w:val="CITchapbm"/>
        </w:rPr>
        <w:t>T</w:t>
      </w:r>
      <w:r w:rsidRPr="00423ABD">
        <w:t>)</w:t>
      </w:r>
      <w:r w:rsidR="00DE7CCE" w:rsidRPr="00423ABD">
        <w:t xml:space="preserve"> </w:t>
      </w:r>
      <w:r w:rsidRPr="00423ABD">
        <w:t>within</w:t>
      </w:r>
      <w:r w:rsidR="00DE7CCE" w:rsidRPr="00423ABD">
        <w:t xml:space="preserve"> </w:t>
      </w:r>
      <w:r w:rsidRPr="00423ABD">
        <w:t>angle</w:t>
      </w:r>
      <w:r w:rsidR="00DE7CCE" w:rsidRPr="00423ABD">
        <w:t xml:space="preserve"> </w:t>
      </w:r>
      <w:r w:rsidRPr="00423ABD">
        <w:t>brackets</w:t>
      </w:r>
      <w:r w:rsidR="00DE7CCE" w:rsidRPr="00423ABD">
        <w:t xml:space="preserve"> </w:t>
      </w:r>
      <w:r w:rsidRPr="00423ABD">
        <w:t>after</w:t>
      </w:r>
      <w:r w:rsidR="00DE7CCE" w:rsidRPr="00423ABD">
        <w:t xml:space="preserve"> </w:t>
      </w:r>
      <w:r w:rsidRPr="00423ABD">
        <w:t>the</w:t>
      </w:r>
      <w:r w:rsidR="00DE7CCE" w:rsidRPr="00423ABD">
        <w:t xml:space="preserve"> </w:t>
      </w:r>
      <w:r w:rsidRPr="00423ABD">
        <w:t>class</w:t>
      </w:r>
      <w:r w:rsidR="00DE7CCE" w:rsidRPr="00423ABD">
        <w:t xml:space="preserve"> </w:t>
      </w:r>
      <w:r w:rsidRPr="00423ABD">
        <w:t>name.</w:t>
      </w:r>
      <w:r w:rsidR="00DE7CCE" w:rsidRPr="00423ABD">
        <w:t xml:space="preserve"> </w:t>
      </w:r>
      <w:r w:rsidRPr="00423ABD">
        <w:t>The</w:t>
      </w:r>
      <w:r w:rsidR="00DE7CCE" w:rsidRPr="00423ABD">
        <w:t xml:space="preserve"> </w:t>
      </w:r>
      <w:r w:rsidRPr="00423ABD">
        <w:t>generic</w:t>
      </w:r>
      <w:r w:rsidR="00DE7CCE" w:rsidRPr="00423ABD">
        <w:t xml:space="preserve"> </w:t>
      </w:r>
      <w:r w:rsidRPr="00423ABD">
        <w:rPr>
          <w:rStyle w:val="CITchapbm"/>
        </w:rPr>
        <w:t>Stack&lt;T&gt;</w:t>
      </w:r>
      <w:r w:rsidR="00DE7CCE" w:rsidRPr="00423ABD">
        <w:t xml:space="preserve"> </w:t>
      </w:r>
      <w:r w:rsidRPr="00423ABD">
        <w:t>can</w:t>
      </w:r>
      <w:r w:rsidR="00DE7CCE" w:rsidRPr="00423ABD">
        <w:t xml:space="preserve"> </w:t>
      </w:r>
      <w:r w:rsidRPr="00423ABD">
        <w:t>then</w:t>
      </w:r>
      <w:r w:rsidR="00DE7CCE" w:rsidRPr="00423ABD">
        <w:t xml:space="preserve"> </w:t>
      </w:r>
      <w:r w:rsidRPr="00423ABD">
        <w:t>be</w:t>
      </w:r>
      <w:r w:rsidR="00DE7CCE" w:rsidRPr="00423ABD">
        <w:t xml:space="preserve"> </w:t>
      </w:r>
      <w:r w:rsidRPr="00423ABD">
        <w:t>supplied</w:t>
      </w:r>
      <w:r w:rsidR="00DE7CCE" w:rsidRPr="00423ABD">
        <w:t xml:space="preserve"> </w:t>
      </w:r>
      <w:r w:rsidRPr="00423ABD">
        <w:t>with</w:t>
      </w:r>
      <w:r w:rsidR="00DE7CCE" w:rsidRPr="00423ABD">
        <w:t xml:space="preserve"> </w:t>
      </w:r>
      <w:r w:rsidRPr="00423ABD">
        <w:t>a</w:t>
      </w:r>
      <w:r w:rsidR="00DE7CCE" w:rsidRPr="00423ABD">
        <w:t xml:space="preserve"> </w:t>
      </w:r>
      <w:r w:rsidRPr="00423ABD">
        <w:t>single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that</w:t>
      </w:r>
      <w:r w:rsidR="00DE7CCE" w:rsidRPr="00423ABD">
        <w:t xml:space="preserve"> </w:t>
      </w:r>
      <w:r w:rsidRPr="00423ABD">
        <w:t>is</w:t>
      </w:r>
      <w:r w:rsidR="00DE7CCE" w:rsidRPr="00423ABD">
        <w:t xml:space="preserve"> </w:t>
      </w:r>
      <w:r w:rsidRPr="00423ABD">
        <w:t>substituted</w:t>
      </w:r>
      <w:r w:rsidR="00DE7CCE" w:rsidRPr="00423ABD">
        <w:t xml:space="preserve"> </w:t>
      </w:r>
      <w:r w:rsidRPr="00423ABD">
        <w:t>everywhere</w:t>
      </w:r>
      <w:r w:rsidR="00DE7CCE" w:rsidRPr="00423ABD">
        <w:t xml:space="preserve"> </w:t>
      </w:r>
      <w:r w:rsidRPr="00454D63">
        <w:rPr>
          <w:rStyle w:val="CITchapbm"/>
          <w:rPrChange w:id="19" w:author="Jill Hobbs" w:date="2020-06-04T13:47:00Z">
            <w:rPr/>
          </w:rPrChange>
        </w:rPr>
        <w:t>T</w:t>
      </w:r>
      <w:r w:rsidR="00DE7CCE" w:rsidRPr="00423ABD">
        <w:t xml:space="preserve"> </w:t>
      </w:r>
      <w:r w:rsidRPr="00423ABD">
        <w:t>appears</w:t>
      </w:r>
      <w:r w:rsidR="00DE7CCE" w:rsidRPr="00423ABD">
        <w:t xml:space="preserve"> </w:t>
      </w:r>
      <w:r w:rsidRPr="00423ABD">
        <w:t>in</w:t>
      </w:r>
      <w:r w:rsidR="00DE7CCE" w:rsidRPr="00423ABD">
        <w:t xml:space="preserve"> </w:t>
      </w:r>
      <w:r w:rsidRPr="00423ABD">
        <w:t>the</w:t>
      </w:r>
      <w:r w:rsidR="00DE7CCE" w:rsidRPr="00423ABD">
        <w:t xml:space="preserve"> </w:t>
      </w:r>
      <w:r w:rsidRPr="00423ABD">
        <w:t>class.</w:t>
      </w:r>
      <w:r w:rsidR="00DE7CCE" w:rsidRPr="00423ABD">
        <w:t xml:space="preserve"> </w:t>
      </w:r>
      <w:r w:rsidRPr="00423ABD">
        <w:t>Thus</w:t>
      </w:r>
      <w:r w:rsidR="00327091" w:rsidRPr="00423ABD">
        <w:t>,</w:t>
      </w:r>
      <w:r w:rsidR="00DE7CCE" w:rsidRPr="00423ABD">
        <w:t xml:space="preserve"> </w:t>
      </w:r>
      <w:r w:rsidRPr="00423ABD">
        <w:t>the</w:t>
      </w:r>
      <w:r w:rsidR="00DE7CCE" w:rsidRPr="00423ABD">
        <w:t xml:space="preserve"> </w:t>
      </w:r>
      <w:r w:rsidRPr="00423ABD">
        <w:t>stack</w:t>
      </w:r>
      <w:r w:rsidR="00DE7CCE" w:rsidRPr="00423ABD">
        <w:t xml:space="preserve"> </w:t>
      </w:r>
      <w:r w:rsidRPr="00423ABD">
        <w:t>can</w:t>
      </w:r>
      <w:r w:rsidR="00DE7CCE" w:rsidRPr="00423ABD">
        <w:t xml:space="preserve"> </w:t>
      </w:r>
      <w:r w:rsidRPr="00423ABD">
        <w:t>store</w:t>
      </w:r>
      <w:r w:rsidR="00DE7CCE" w:rsidRPr="00423ABD">
        <w:t xml:space="preserve"> </w:t>
      </w:r>
      <w:r w:rsidRPr="00423ABD">
        <w:t>items</w:t>
      </w:r>
      <w:r w:rsidR="00DE7CCE" w:rsidRPr="00423ABD">
        <w:t xml:space="preserve"> </w:t>
      </w:r>
      <w:r w:rsidRPr="00423ABD">
        <w:t>of</w:t>
      </w:r>
      <w:r w:rsidR="00DE7CCE" w:rsidRPr="00423ABD">
        <w:t xml:space="preserve"> </w:t>
      </w:r>
      <w:r w:rsidRPr="00423ABD">
        <w:t>any</w:t>
      </w:r>
      <w:r w:rsidR="00DE7CCE" w:rsidRPr="00423ABD">
        <w:t xml:space="preserve"> </w:t>
      </w:r>
      <w:r w:rsidRPr="00423ABD">
        <w:t>stated</w:t>
      </w:r>
      <w:r w:rsidR="00DE7CCE" w:rsidRPr="00423ABD">
        <w:t xml:space="preserve"> </w:t>
      </w:r>
      <w:r w:rsidRPr="00423ABD">
        <w:t>type,</w:t>
      </w:r>
      <w:r w:rsidR="00DE7CCE" w:rsidRPr="00423ABD">
        <w:t xml:space="preserve"> </w:t>
      </w:r>
      <w:r w:rsidRPr="00423ABD">
        <w:t>without</w:t>
      </w:r>
      <w:r w:rsidR="00DE7CCE" w:rsidRPr="00423ABD">
        <w:t xml:space="preserve"> </w:t>
      </w:r>
      <w:r w:rsidRPr="00423ABD">
        <w:t>duplicating</w:t>
      </w:r>
      <w:r w:rsidR="00DE7CCE" w:rsidRPr="00423ABD">
        <w:t xml:space="preserve"> </w:t>
      </w:r>
      <w:r w:rsidRPr="00423ABD">
        <w:t>code</w:t>
      </w:r>
      <w:r w:rsidR="00DE7CCE" w:rsidRPr="00423ABD">
        <w:t xml:space="preserve"> </w:t>
      </w:r>
      <w:r w:rsidRPr="00423ABD">
        <w:t>or</w:t>
      </w:r>
      <w:r w:rsidR="00DE7CCE" w:rsidRPr="00423ABD">
        <w:t xml:space="preserve"> </w:t>
      </w:r>
      <w:r w:rsidRPr="00423ABD">
        <w:t>converting</w:t>
      </w:r>
      <w:r w:rsidR="00DE7CCE" w:rsidRPr="00423ABD">
        <w:t xml:space="preserve"> </w:t>
      </w:r>
      <w:r w:rsidRPr="00423ABD">
        <w:t>the</w:t>
      </w:r>
      <w:r w:rsidR="00DE7CCE" w:rsidRPr="00423ABD">
        <w:t xml:space="preserve"> </w:t>
      </w:r>
      <w:r w:rsidRPr="00423ABD">
        <w:t>item</w:t>
      </w:r>
      <w:r w:rsidR="00DE7CCE" w:rsidRPr="00423ABD">
        <w:t xml:space="preserve"> </w:t>
      </w:r>
      <w:r w:rsidRPr="00423ABD">
        <w:t>to</w:t>
      </w:r>
      <w:r w:rsidR="00DE7CCE" w:rsidRPr="00423ABD">
        <w:t xml:space="preserve"> </w:t>
      </w:r>
      <w:r w:rsidRPr="00423ABD">
        <w:t>type</w:t>
      </w:r>
      <w:r w:rsidR="00DE7CCE" w:rsidRPr="00423ABD">
        <w:t xml:space="preserve"> </w:t>
      </w:r>
      <w:r w:rsidRPr="00423ABD">
        <w:rPr>
          <w:rStyle w:val="CITchapbm"/>
        </w:rPr>
        <w:t>object</w:t>
      </w:r>
      <w:r w:rsidRPr="00423ABD">
        <w:t>.</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w:t>
      </w:r>
      <w:r w:rsidR="00DE7CCE" w:rsidRPr="00423ABD">
        <w:t xml:space="preserve"> </w:t>
      </w:r>
      <w:r w:rsidRPr="00423ABD">
        <w:t>is</w:t>
      </w:r>
      <w:r w:rsidR="00DE7CCE" w:rsidRPr="00423ABD">
        <w:t xml:space="preserve"> </w:t>
      </w:r>
      <w:r w:rsidRPr="00423ABD">
        <w:t>a</w:t>
      </w:r>
      <w:r w:rsidR="00DE7CCE" w:rsidRPr="00423ABD">
        <w:t xml:space="preserve"> </w:t>
      </w:r>
      <w:r w:rsidRPr="00423ABD">
        <w:t>placeholder</w:t>
      </w:r>
      <w:r w:rsidR="00DE7CCE" w:rsidRPr="00423ABD">
        <w:t xml:space="preserve"> </w:t>
      </w:r>
      <w:r w:rsidRPr="00423ABD">
        <w:t>that</w:t>
      </w:r>
      <w:r w:rsidR="00DE7CCE" w:rsidRPr="00423ABD">
        <w:t xml:space="preserve"> </w:t>
      </w:r>
      <w:r w:rsidRPr="00423ABD">
        <w:t>must</w:t>
      </w:r>
      <w:r w:rsidR="00DE7CCE" w:rsidRPr="00423ABD">
        <w:t xml:space="preserve"> </w:t>
      </w:r>
      <w:r w:rsidRPr="00423ABD">
        <w:t>be</w:t>
      </w:r>
      <w:r w:rsidR="00DE7CCE" w:rsidRPr="00423ABD">
        <w:t xml:space="preserve"> </w:t>
      </w:r>
      <w:r w:rsidRPr="00423ABD">
        <w:t>supplied</w:t>
      </w:r>
      <w:r w:rsidR="00DE7CCE" w:rsidRPr="00423ABD">
        <w:t xml:space="preserve"> </w:t>
      </w:r>
      <w:r w:rsidRPr="00423ABD">
        <w:t>with</w:t>
      </w:r>
      <w:r w:rsidR="00DE7CCE" w:rsidRPr="00423ABD">
        <w:t xml:space="preserve"> </w:t>
      </w:r>
      <w:r w:rsidRPr="00423ABD">
        <w:t>a</w:t>
      </w:r>
      <w:r w:rsidR="00DE7CCE" w:rsidRPr="00423ABD">
        <w:t xml:space="preserve"> </w:t>
      </w:r>
      <w:r w:rsidRPr="00423ABD">
        <w:t>type</w:t>
      </w:r>
      <w:r w:rsidR="00DE7CCE" w:rsidRPr="00423ABD">
        <w:t xml:space="preserve"> </w:t>
      </w:r>
      <w:r w:rsidRPr="00423ABD">
        <w:t>argument.</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7,</w:t>
      </w:r>
      <w:r w:rsidR="00DE7CCE" w:rsidRPr="00423ABD">
        <w:t xml:space="preserve"> </w:t>
      </w:r>
      <w:r w:rsidRPr="00423ABD">
        <w:t>you</w:t>
      </w:r>
      <w:r w:rsidR="00DE7CCE" w:rsidRPr="00423ABD">
        <w:t xml:space="preserve"> </w:t>
      </w:r>
      <w:r w:rsidRPr="00423ABD">
        <w:t>can</w:t>
      </w:r>
      <w:r w:rsidR="00DE7CCE" w:rsidRPr="00423ABD">
        <w:t xml:space="preserve"> </w:t>
      </w:r>
      <w:r w:rsidRPr="00423ABD">
        <w:t>see</w:t>
      </w:r>
      <w:r w:rsidR="00DE7CCE" w:rsidRPr="00423ABD">
        <w:t xml:space="preserve"> </w:t>
      </w:r>
      <w:r w:rsidRPr="00423ABD">
        <w:t>that</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will</w:t>
      </w:r>
      <w:r w:rsidR="00DE7CCE" w:rsidRPr="00423ABD">
        <w:t xml:space="preserve"> </w:t>
      </w:r>
      <w:r w:rsidRPr="00423ABD">
        <w:t>be</w:t>
      </w:r>
      <w:r w:rsidR="00DE7CCE" w:rsidRPr="00423ABD">
        <w:t xml:space="preserve"> </w:t>
      </w:r>
      <w:r w:rsidRPr="00423ABD">
        <w:t>used</w:t>
      </w:r>
      <w:r w:rsidR="00DE7CCE" w:rsidRPr="00423ABD">
        <w:t xml:space="preserve"> </w:t>
      </w:r>
      <w:r w:rsidRPr="00423ABD">
        <w:t>for</w:t>
      </w:r>
      <w:r w:rsidR="00DE7CCE" w:rsidRPr="00423ABD">
        <w:t xml:space="preserve"> </w:t>
      </w:r>
      <w:r w:rsidRPr="00423ABD">
        <w:t>the</w:t>
      </w:r>
      <w:r w:rsidR="00DE7CCE" w:rsidRPr="00423ABD">
        <w:t xml:space="preserve"> </w:t>
      </w:r>
      <w:r w:rsidRPr="00423ABD">
        <w:t>internal</w:t>
      </w:r>
      <w:r w:rsidR="00DE7CCE" w:rsidRPr="00423ABD">
        <w:t xml:space="preserve"> </w:t>
      </w:r>
      <w:r w:rsidRPr="00423ABD">
        <w:rPr>
          <w:rStyle w:val="CITchapbm"/>
        </w:rPr>
        <w:t>Items</w:t>
      </w:r>
      <w:r w:rsidR="00DE7CCE" w:rsidRPr="00423ABD">
        <w:t xml:space="preserve"> </w:t>
      </w:r>
      <w:r w:rsidRPr="00423ABD">
        <w:t>array,</w:t>
      </w:r>
      <w:r w:rsidR="00DE7CCE" w:rsidRPr="00423ABD">
        <w:t xml:space="preserve"> </w:t>
      </w:r>
      <w:r w:rsidRPr="00423ABD">
        <w:t>the</w:t>
      </w:r>
      <w:r w:rsidR="00DE7CCE" w:rsidRPr="00423ABD">
        <w:t xml:space="preserve"> </w:t>
      </w:r>
      <w:r w:rsidRPr="00423ABD">
        <w:t>type</w:t>
      </w:r>
      <w:r w:rsidR="00DE7CCE" w:rsidRPr="00423ABD">
        <w:t xml:space="preserve"> </w:t>
      </w:r>
      <w:r w:rsidRPr="00423ABD">
        <w:t>for</w:t>
      </w:r>
      <w:r w:rsidR="00DE7CCE" w:rsidRPr="00423ABD">
        <w:t xml:space="preserve"> </w:t>
      </w:r>
      <w:r w:rsidRPr="00423ABD">
        <w:t>the</w:t>
      </w:r>
      <w:r w:rsidR="00DE7CCE" w:rsidRPr="00423ABD">
        <w:t xml:space="preserve"> </w:t>
      </w:r>
      <w:r w:rsidRPr="00423ABD">
        <w:t>parameter</w:t>
      </w:r>
      <w:r w:rsidR="00DE7CCE" w:rsidRPr="00423ABD">
        <w:t xml:space="preserve"> </w:t>
      </w:r>
      <w:r w:rsidRPr="00423ABD">
        <w:t>to</w:t>
      </w:r>
      <w:r w:rsidR="00DE7CCE" w:rsidRPr="00423ABD">
        <w:t xml:space="preserve"> </w:t>
      </w:r>
      <w:r w:rsidRPr="00423ABD">
        <w:t>the</w:t>
      </w:r>
      <w:r w:rsidR="00DE7CCE" w:rsidRPr="00423ABD">
        <w:t xml:space="preserve"> </w:t>
      </w:r>
      <w:proofErr w:type="gramStart"/>
      <w:r w:rsidRPr="00423ABD">
        <w:rPr>
          <w:rStyle w:val="CITchapbm"/>
        </w:rPr>
        <w:t>Push(</w:t>
      </w:r>
      <w:proofErr w:type="gramEnd"/>
      <w:r w:rsidRPr="00423ABD">
        <w:rPr>
          <w:rStyle w:val="CITchapbm"/>
        </w:rPr>
        <w:t>)</w:t>
      </w:r>
      <w:r w:rsidR="00DE7CCE" w:rsidRPr="00423ABD">
        <w:t xml:space="preserve"> </w:t>
      </w:r>
      <w:r w:rsidRPr="00423ABD">
        <w:t>method,</w:t>
      </w:r>
      <w:r w:rsidR="00DE7CCE" w:rsidRPr="00423ABD">
        <w:t xml:space="preserve"> </w:t>
      </w:r>
      <w:r w:rsidRPr="00423ABD">
        <w:t>and</w:t>
      </w:r>
      <w:r w:rsidR="00DE7CCE" w:rsidRPr="00423ABD">
        <w:t xml:space="preserve"> </w:t>
      </w:r>
      <w:r w:rsidRPr="00423ABD">
        <w:t>the</w:t>
      </w:r>
      <w:r w:rsidR="00DE7CCE" w:rsidRPr="00423ABD">
        <w:t xml:space="preserve"> </w:t>
      </w:r>
      <w:r w:rsidRPr="00423ABD">
        <w:t>return</w:t>
      </w:r>
      <w:r w:rsidR="00DE7CCE" w:rsidRPr="00423ABD">
        <w:t xml:space="preserve"> </w:t>
      </w:r>
      <w:r w:rsidRPr="00423ABD">
        <w:t>type</w:t>
      </w:r>
      <w:r w:rsidR="00DE7CCE" w:rsidRPr="00423ABD">
        <w:t xml:space="preserve"> </w:t>
      </w:r>
      <w:r w:rsidRPr="00423ABD">
        <w:t>for</w:t>
      </w:r>
      <w:r w:rsidR="00DE7CCE" w:rsidRPr="00423ABD">
        <w:t xml:space="preserve"> </w:t>
      </w:r>
      <w:r w:rsidRPr="00423ABD">
        <w:t>the</w:t>
      </w:r>
      <w:r w:rsidR="00DE7CCE" w:rsidRPr="00423ABD">
        <w:t xml:space="preserve"> </w:t>
      </w:r>
      <w:r w:rsidRPr="00423ABD">
        <w:rPr>
          <w:rStyle w:val="CITchapbm"/>
        </w:rPr>
        <w:t>Pop()</w:t>
      </w:r>
      <w:r w:rsidR="00DE7CCE" w:rsidRPr="00423ABD">
        <w:t xml:space="preserve"> </w:t>
      </w:r>
      <w:r w:rsidRPr="00423ABD">
        <w:t>method.</w:t>
      </w:r>
    </w:p>
    <w:p w14:paraId="1881EEBE" w14:textId="4411BB91"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7:</w:t>
      </w:r>
      <w:r w:rsidR="00B15BD3" w:rsidRPr="00423ABD">
        <w:t> </w:t>
      </w:r>
      <w:r w:rsidR="00B15BD3" w:rsidRPr="00423ABD">
        <w:t>Declaring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Class,</w:t>
      </w:r>
      <w:r w:rsidR="00DE7CCE" w:rsidRPr="00423ABD">
        <w:t xml:space="preserve"> </w:t>
      </w:r>
      <w:r w:rsidR="00B15BD3" w:rsidRPr="00423ABD">
        <w:rPr>
          <w:rStyle w:val="CITchapbm"/>
        </w:rPr>
        <w:t>Stack&lt;T&gt;</w:t>
      </w:r>
    </w:p>
    <w:p w14:paraId="4BB09DB4" w14:textId="787BD44A" w:rsidR="00FA02C3" w:rsidRPr="00423ABD" w:rsidRDefault="00B15BD3" w:rsidP="009E7A29">
      <w:pPr>
        <w:pStyle w:val="CDTFIRST"/>
      </w:pPr>
      <w:r w:rsidRPr="00423ABD">
        <w:rPr>
          <w:rStyle w:val="CPKeyword"/>
        </w:rPr>
        <w:t>public</w:t>
      </w:r>
      <w:r w:rsidR="00DE7CCE" w:rsidRPr="00423ABD">
        <w:rPr>
          <w:rStyle w:val="CPKeyword"/>
        </w:rPr>
        <w:t xml:space="preserve"> </w:t>
      </w:r>
      <w:r w:rsidRPr="00423ABD">
        <w:rPr>
          <w:rStyle w:val="CPKeyword"/>
        </w:rPr>
        <w:t>class</w:t>
      </w:r>
      <w:r w:rsidR="00DE7CCE" w:rsidRPr="00423ABD">
        <w:t xml:space="preserve"> </w:t>
      </w:r>
      <w:r w:rsidRPr="00423ABD">
        <w:t>Stack&lt;T&gt;</w:t>
      </w:r>
    </w:p>
    <w:p w14:paraId="519EE273" w14:textId="77777777" w:rsidR="00FA02C3" w:rsidRPr="00423ABD" w:rsidRDefault="00B15BD3" w:rsidP="009E7A29">
      <w:pPr>
        <w:pStyle w:val="CDTMID"/>
      </w:pPr>
      <w:r w:rsidRPr="00423ABD">
        <w:t>{</w:t>
      </w:r>
    </w:p>
    <w:p w14:paraId="1C1C045D" w14:textId="77777777" w:rsidR="000C25F5" w:rsidRPr="00423ABD" w:rsidRDefault="000C25F5" w:rsidP="009B386C">
      <w:pPr>
        <w:pStyle w:val="CDTMID"/>
      </w:pPr>
      <w:r w:rsidRPr="00423ABD">
        <w:lastRenderedPageBreak/>
        <w:t xml:space="preserve">        </w:t>
      </w:r>
      <w:r w:rsidRPr="00423ABD">
        <w:rPr>
          <w:rStyle w:val="CPKeyword"/>
        </w:rPr>
        <w:t>public</w:t>
      </w:r>
      <w:r w:rsidRPr="00423ABD">
        <w:t xml:space="preserve"> </w:t>
      </w:r>
      <w:proofErr w:type="gramStart"/>
      <w:r w:rsidRPr="00423ABD">
        <w:t>Stack(</w:t>
      </w:r>
      <w:proofErr w:type="gramEnd"/>
      <w:r w:rsidRPr="00423ABD">
        <w:rPr>
          <w:rStyle w:val="CPKeyword"/>
        </w:rPr>
        <w:t>int</w:t>
      </w:r>
      <w:r w:rsidRPr="00423ABD">
        <w:t xml:space="preserve"> </w:t>
      </w:r>
      <w:proofErr w:type="spellStart"/>
      <w:r w:rsidRPr="00423ABD">
        <w:t>maxSize</w:t>
      </w:r>
      <w:proofErr w:type="spellEnd"/>
      <w:r w:rsidRPr="00423ABD">
        <w:t>)</w:t>
      </w:r>
    </w:p>
    <w:p w14:paraId="79E011A3" w14:textId="77777777" w:rsidR="000C25F5" w:rsidRPr="00423ABD" w:rsidRDefault="000C25F5" w:rsidP="009B386C">
      <w:pPr>
        <w:pStyle w:val="CDTMID"/>
      </w:pPr>
      <w:r w:rsidRPr="00423ABD">
        <w:t xml:space="preserve">        {</w:t>
      </w:r>
    </w:p>
    <w:p w14:paraId="2411A0B7" w14:textId="77777777" w:rsidR="000C25F5" w:rsidRPr="00423ABD" w:rsidRDefault="000C25F5" w:rsidP="009B386C">
      <w:pPr>
        <w:pStyle w:val="CDTMID"/>
      </w:pPr>
      <w:r w:rsidRPr="00423ABD">
        <w:t xml:space="preserve">            </w:t>
      </w:r>
      <w:proofErr w:type="spellStart"/>
      <w:r w:rsidRPr="00423ABD">
        <w:t>InternalItems</w:t>
      </w:r>
      <w:proofErr w:type="spellEnd"/>
      <w:r w:rsidRPr="00423ABD">
        <w:t xml:space="preserve"> = </w:t>
      </w:r>
      <w:r w:rsidRPr="00423ABD">
        <w:rPr>
          <w:rStyle w:val="CPKeyword"/>
        </w:rPr>
        <w:t>new</w:t>
      </w:r>
      <w:r w:rsidRPr="00423ABD">
        <w:t xml:space="preserve"> T[</w:t>
      </w:r>
      <w:proofErr w:type="spellStart"/>
      <w:r w:rsidRPr="00423ABD">
        <w:t>maxSize</w:t>
      </w:r>
      <w:proofErr w:type="spellEnd"/>
      <w:r w:rsidRPr="00423ABD">
        <w:t>];</w:t>
      </w:r>
    </w:p>
    <w:p w14:paraId="534F41C1" w14:textId="77777777" w:rsidR="000C25F5" w:rsidRPr="00423ABD" w:rsidRDefault="000C25F5" w:rsidP="009B386C">
      <w:pPr>
        <w:pStyle w:val="CDTMID"/>
      </w:pPr>
      <w:r w:rsidRPr="00423ABD">
        <w:t xml:space="preserve">        }</w:t>
      </w:r>
    </w:p>
    <w:p w14:paraId="229A6893" w14:textId="77777777" w:rsidR="00E90D5E" w:rsidRPr="00423ABD" w:rsidRDefault="00E90D5E" w:rsidP="009B386C">
      <w:pPr>
        <w:pStyle w:val="CDTMID"/>
      </w:pPr>
    </w:p>
    <w:p w14:paraId="57622A5F" w14:textId="1703596E" w:rsidR="00921019" w:rsidRPr="00423ABD" w:rsidRDefault="00DE7CCE" w:rsidP="009E7A29">
      <w:pPr>
        <w:pStyle w:val="CDTMID"/>
        <w:rPr>
          <w:rStyle w:val="CPComment"/>
        </w:rPr>
      </w:pPr>
      <w:r w:rsidRPr="00423ABD">
        <w:t xml:space="preserve">    </w:t>
      </w:r>
      <w:r w:rsidR="00921019" w:rsidRPr="00423ABD">
        <w:rPr>
          <w:rStyle w:val="CPComment"/>
        </w:rPr>
        <w:t>//</w:t>
      </w:r>
      <w:r w:rsidRPr="00423ABD">
        <w:rPr>
          <w:rStyle w:val="CPComment"/>
        </w:rPr>
        <w:t xml:space="preserve"> </w:t>
      </w:r>
      <w:r w:rsidR="00921019" w:rsidRPr="00423ABD">
        <w:rPr>
          <w:rStyle w:val="CPComment"/>
        </w:rPr>
        <w:t>Use</w:t>
      </w:r>
      <w:r w:rsidRPr="00423ABD">
        <w:rPr>
          <w:rStyle w:val="CPComment"/>
        </w:rPr>
        <w:t xml:space="preserve"> </w:t>
      </w:r>
      <w:r w:rsidR="00921019" w:rsidRPr="00423ABD">
        <w:rPr>
          <w:rStyle w:val="CPComment"/>
        </w:rPr>
        <w:t>read-only</w:t>
      </w:r>
      <w:r w:rsidRPr="00423ABD">
        <w:rPr>
          <w:rStyle w:val="CPComment"/>
        </w:rPr>
        <w:t xml:space="preserve"> </w:t>
      </w:r>
      <w:r w:rsidR="00921019" w:rsidRPr="00423ABD">
        <w:rPr>
          <w:rStyle w:val="CPComment"/>
        </w:rPr>
        <w:t>field</w:t>
      </w:r>
      <w:r w:rsidRPr="00423ABD">
        <w:rPr>
          <w:rStyle w:val="CPComment"/>
        </w:rPr>
        <w:t xml:space="preserve"> </w:t>
      </w:r>
      <w:r w:rsidR="00921019" w:rsidRPr="00423ABD">
        <w:rPr>
          <w:rStyle w:val="CPComment"/>
        </w:rPr>
        <w:t>prior</w:t>
      </w:r>
      <w:r w:rsidRPr="00423ABD">
        <w:rPr>
          <w:rStyle w:val="CPComment"/>
        </w:rPr>
        <w:t xml:space="preserve"> </w:t>
      </w:r>
      <w:r w:rsidR="00921019" w:rsidRPr="00423ABD">
        <w:rPr>
          <w:rStyle w:val="CPComment"/>
        </w:rPr>
        <w:t>to</w:t>
      </w:r>
      <w:r w:rsidRPr="00423ABD">
        <w:rPr>
          <w:rStyle w:val="CPComment"/>
        </w:rPr>
        <w:t xml:space="preserve"> </w:t>
      </w:r>
      <w:r w:rsidR="00921019" w:rsidRPr="00423ABD">
        <w:rPr>
          <w:rStyle w:val="CPComment"/>
        </w:rPr>
        <w:t>C#</w:t>
      </w:r>
      <w:r w:rsidRPr="00423ABD">
        <w:rPr>
          <w:rStyle w:val="CPComment"/>
        </w:rPr>
        <w:t xml:space="preserve"> </w:t>
      </w:r>
      <w:r w:rsidR="00921019" w:rsidRPr="00423ABD">
        <w:rPr>
          <w:rStyle w:val="CPComment"/>
        </w:rPr>
        <w:t>6.0</w:t>
      </w:r>
    </w:p>
    <w:p w14:paraId="6C005B1F" w14:textId="7CE20709" w:rsidR="00FA02C3" w:rsidRPr="00423ABD" w:rsidRDefault="00DE7CCE" w:rsidP="009E7A29">
      <w:pPr>
        <w:pStyle w:val="CDTMID"/>
      </w:pPr>
      <w:r w:rsidRPr="00423ABD">
        <w:t xml:space="preserve">    </w:t>
      </w:r>
      <w:r w:rsidR="00B15BD3" w:rsidRPr="00423ABD">
        <w:rPr>
          <w:rStyle w:val="CPKeyword"/>
        </w:rPr>
        <w:t>private</w:t>
      </w:r>
      <w:r w:rsidRPr="00423ABD">
        <w:t xml:space="preserve"> </w:t>
      </w:r>
      <w:proofErr w:type="gramStart"/>
      <w:r w:rsidR="00B15BD3" w:rsidRPr="00423ABD">
        <w:t>T[</w:t>
      </w:r>
      <w:proofErr w:type="gramEnd"/>
      <w:r w:rsidR="00B15BD3" w:rsidRPr="00423ABD">
        <w:t>]</w:t>
      </w:r>
      <w:r w:rsidRPr="00423ABD">
        <w:t xml:space="preserve"> </w:t>
      </w:r>
      <w:proofErr w:type="spellStart"/>
      <w:r w:rsidR="00B5612E" w:rsidRPr="00423ABD">
        <w:t>Internal</w:t>
      </w:r>
      <w:r w:rsidR="00B15BD3" w:rsidRPr="00423ABD">
        <w:t>Items</w:t>
      </w:r>
      <w:proofErr w:type="spellEnd"/>
      <w:r w:rsidRPr="00423ABD">
        <w:t xml:space="preserve"> </w:t>
      </w:r>
      <w:r w:rsidR="00B5612E" w:rsidRPr="00423ABD">
        <w:t>{</w:t>
      </w:r>
      <w:r w:rsidRPr="00423ABD">
        <w:t xml:space="preserve"> </w:t>
      </w:r>
      <w:r w:rsidR="00B5612E" w:rsidRPr="00423ABD">
        <w:rPr>
          <w:rStyle w:val="CPKeyword"/>
        </w:rPr>
        <w:t>get</w:t>
      </w:r>
      <w:r w:rsidR="00B5612E" w:rsidRPr="00423ABD">
        <w:t>;</w:t>
      </w:r>
      <w:r w:rsidRPr="00423ABD">
        <w:t xml:space="preserve"> </w:t>
      </w:r>
      <w:r w:rsidR="00B5612E" w:rsidRPr="00423ABD">
        <w:t>}</w:t>
      </w:r>
    </w:p>
    <w:p w14:paraId="64B4A195" w14:textId="77777777" w:rsidR="00FA02C3" w:rsidRPr="00423ABD" w:rsidRDefault="00FA02C3" w:rsidP="009E7A29">
      <w:pPr>
        <w:pStyle w:val="CDTMID"/>
      </w:pPr>
    </w:p>
    <w:p w14:paraId="00A7AB92" w14:textId="21682DE2" w:rsidR="00FA02C3" w:rsidRPr="00423ABD" w:rsidRDefault="00DE7CCE" w:rsidP="009E7A29">
      <w:pPr>
        <w:pStyle w:val="CDTMID"/>
      </w:pPr>
      <w:r w:rsidRPr="00423ABD">
        <w:t xml:space="preserve">    </w:t>
      </w:r>
      <w:r w:rsidR="00B15BD3" w:rsidRPr="00423ABD">
        <w:rPr>
          <w:rStyle w:val="CPKeyword"/>
        </w:rPr>
        <w:t>public</w:t>
      </w:r>
      <w:r w:rsidRPr="00423ABD">
        <w:rPr>
          <w:rStyle w:val="CPKeyword"/>
        </w:rPr>
        <w:t xml:space="preserve"> </w:t>
      </w:r>
      <w:r w:rsidR="00B15BD3" w:rsidRPr="00423ABD">
        <w:rPr>
          <w:rStyle w:val="CPKeyword"/>
        </w:rPr>
        <w:t>void</w:t>
      </w:r>
      <w:r w:rsidRPr="00423ABD">
        <w:t xml:space="preserve"> </w:t>
      </w:r>
      <w:proofErr w:type="gramStart"/>
      <w:r w:rsidR="00B15BD3" w:rsidRPr="00423ABD">
        <w:t>Push(</w:t>
      </w:r>
      <w:proofErr w:type="gramEnd"/>
      <w:r w:rsidR="00B15BD3" w:rsidRPr="00423ABD">
        <w:t>T</w:t>
      </w:r>
      <w:r w:rsidRPr="00423ABD">
        <w:t xml:space="preserve"> </w:t>
      </w:r>
      <w:r w:rsidR="00B15BD3" w:rsidRPr="00423ABD">
        <w:t>data)</w:t>
      </w:r>
    </w:p>
    <w:p w14:paraId="3B6DBCBB" w14:textId="588C785E" w:rsidR="00FA02C3" w:rsidRPr="00423ABD" w:rsidRDefault="00DE7CCE" w:rsidP="009E7A29">
      <w:pPr>
        <w:pStyle w:val="CDTMID"/>
      </w:pPr>
      <w:r w:rsidRPr="00423ABD">
        <w:t xml:space="preserve">    </w:t>
      </w:r>
      <w:r w:rsidR="00B15BD3" w:rsidRPr="00423ABD">
        <w:t>{</w:t>
      </w:r>
    </w:p>
    <w:p w14:paraId="7BEE30B7" w14:textId="6380DBFA" w:rsidR="00FA02C3" w:rsidRPr="00423ABD" w:rsidRDefault="00DE7CCE" w:rsidP="009E7A29">
      <w:pPr>
        <w:pStyle w:val="CDTMID"/>
      </w:pPr>
      <w:r w:rsidRPr="00423ABD">
        <w:t xml:space="preserve">        </w:t>
      </w:r>
      <w:r w:rsidR="00B15BD3" w:rsidRPr="00423ABD">
        <w:t>...</w:t>
      </w:r>
    </w:p>
    <w:p w14:paraId="7BCFDF87" w14:textId="531325E5" w:rsidR="00FA02C3" w:rsidRPr="00423ABD" w:rsidRDefault="00DE7CCE" w:rsidP="009E7A29">
      <w:pPr>
        <w:pStyle w:val="CDTMID"/>
      </w:pPr>
      <w:r w:rsidRPr="00423ABD">
        <w:t xml:space="preserve">    </w:t>
      </w:r>
      <w:r w:rsidR="00B15BD3" w:rsidRPr="00423ABD">
        <w:t>}</w:t>
      </w:r>
    </w:p>
    <w:p w14:paraId="70BF3267" w14:textId="77777777" w:rsidR="00FA02C3" w:rsidRPr="00423ABD" w:rsidRDefault="00FA02C3" w:rsidP="009E7A29">
      <w:pPr>
        <w:pStyle w:val="CDTMID"/>
      </w:pPr>
    </w:p>
    <w:p w14:paraId="71FD9D10" w14:textId="68E3AFA7"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proofErr w:type="gramStart"/>
      <w:r w:rsidR="00B15BD3" w:rsidRPr="00423ABD">
        <w:t>Pop(</w:t>
      </w:r>
      <w:proofErr w:type="gramEnd"/>
      <w:r w:rsidR="00B15BD3" w:rsidRPr="00423ABD">
        <w:t>)</w:t>
      </w:r>
    </w:p>
    <w:p w14:paraId="297F7490" w14:textId="551F366F" w:rsidR="00FA02C3" w:rsidRPr="00423ABD" w:rsidRDefault="00DE7CCE" w:rsidP="009E7A29">
      <w:pPr>
        <w:pStyle w:val="CDTMID"/>
      </w:pPr>
      <w:r w:rsidRPr="00423ABD">
        <w:t xml:space="preserve">    </w:t>
      </w:r>
      <w:r w:rsidR="00B15BD3" w:rsidRPr="00423ABD">
        <w:t>{</w:t>
      </w:r>
    </w:p>
    <w:p w14:paraId="19A774A2" w14:textId="4F9D09BA" w:rsidR="00FA02C3" w:rsidRPr="00423ABD" w:rsidRDefault="00DE7CCE" w:rsidP="009E7A29">
      <w:pPr>
        <w:pStyle w:val="CDTMID"/>
      </w:pPr>
      <w:r w:rsidRPr="00423ABD">
        <w:t xml:space="preserve">        </w:t>
      </w:r>
      <w:r w:rsidR="00B15BD3" w:rsidRPr="00423ABD">
        <w:t>...</w:t>
      </w:r>
    </w:p>
    <w:p w14:paraId="483226CB" w14:textId="2357B35C" w:rsidR="00FA02C3" w:rsidRPr="00423ABD" w:rsidRDefault="00DE7CCE" w:rsidP="009E7A29">
      <w:pPr>
        <w:pStyle w:val="CDTMID"/>
      </w:pPr>
      <w:r w:rsidRPr="00423ABD">
        <w:t xml:space="preserve">    </w:t>
      </w:r>
      <w:r w:rsidR="00B15BD3" w:rsidRPr="00423ABD">
        <w:t>}</w:t>
      </w:r>
    </w:p>
    <w:p w14:paraId="47071F93" w14:textId="77777777" w:rsidR="00FA02C3" w:rsidRPr="00423ABD" w:rsidRDefault="00B15BD3" w:rsidP="009E7A29">
      <w:pPr>
        <w:pStyle w:val="CDTLAST"/>
      </w:pPr>
      <w:r w:rsidRPr="00423ABD">
        <w:t>}</w:t>
      </w:r>
    </w:p>
    <w:p w14:paraId="77531E78" w14:textId="328ADCA9" w:rsidR="00FA02C3" w:rsidRPr="00423ABD" w:rsidRDefault="00B15BD3" w:rsidP="009E7A29">
      <w:pPr>
        <w:pStyle w:val="H2"/>
        <w:keepNext w:val="0"/>
      </w:pPr>
      <w:bookmarkStart w:id="20" w:name="_Toc36295862"/>
      <w:r w:rsidRPr="00423ABD">
        <w:t>Benefits</w:t>
      </w:r>
      <w:r w:rsidR="00DE7CCE" w:rsidRPr="00423ABD">
        <w:t xml:space="preserve"> </w:t>
      </w:r>
      <w:r w:rsidRPr="00423ABD">
        <w:t>of</w:t>
      </w:r>
      <w:r w:rsidR="00DE7CCE" w:rsidRPr="00423ABD">
        <w:t xml:space="preserve"> </w:t>
      </w:r>
      <w:r w:rsidRPr="00423ABD">
        <w:t>Generics</w:t>
      </w:r>
      <w:bookmarkEnd w:id="20"/>
    </w:p>
    <w:p w14:paraId="4AC4DA27" w14:textId="6E1C0E13" w:rsidR="00464665" w:rsidRPr="00423ABD" w:rsidRDefault="00B15BD3" w:rsidP="009E7A29">
      <w:pPr>
        <w:pStyle w:val="HEADFIRST"/>
      </w:pPr>
      <w:r w:rsidRPr="00423ABD">
        <w:t>There</w:t>
      </w:r>
      <w:r w:rsidR="00DE7CCE" w:rsidRPr="00423ABD">
        <w:t xml:space="preserve"> </w:t>
      </w:r>
      <w:r w:rsidRPr="00423ABD">
        <w:t>are</w:t>
      </w:r>
      <w:r w:rsidR="00DE7CCE" w:rsidRPr="00423ABD">
        <w:t xml:space="preserve"> </w:t>
      </w:r>
      <w:r w:rsidRPr="00423ABD">
        <w:t>several</w:t>
      </w:r>
      <w:r w:rsidR="00DE7CCE" w:rsidRPr="00423ABD">
        <w:t xml:space="preserve"> </w:t>
      </w:r>
      <w:r w:rsidRPr="00423ABD">
        <w:t>advantages</w:t>
      </w:r>
      <w:r w:rsidR="00DE7CCE" w:rsidRPr="00423ABD">
        <w:t xml:space="preserve"> </w:t>
      </w:r>
      <w:del w:id="21" w:author="Jill Hobbs" w:date="2020-06-04T13:48:00Z">
        <w:r w:rsidRPr="00423ABD" w:rsidDel="00454D63">
          <w:delText>to</w:delText>
        </w:r>
        <w:r w:rsidR="00DE7CCE" w:rsidRPr="00423ABD" w:rsidDel="00454D63">
          <w:delText xml:space="preserve"> </w:delText>
        </w:r>
      </w:del>
      <w:ins w:id="22" w:author="Jill Hobbs" w:date="2020-06-04T13:48:00Z">
        <w:r w:rsidR="00454D63">
          <w:t>of</w:t>
        </w:r>
        <w:r w:rsidR="00454D63" w:rsidRPr="00423ABD">
          <w:t xml:space="preserve"> </w:t>
        </w:r>
      </w:ins>
      <w:r w:rsidRPr="00423ABD">
        <w:t>using</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r w:rsidR="00DE7CCE" w:rsidRPr="00423ABD">
        <w:t xml:space="preserve"> </w:t>
      </w:r>
      <w:del w:id="23" w:author="Jill Hobbs" w:date="2020-06-04T13:48:00Z">
        <w:r w:rsidRPr="00423ABD" w:rsidDel="00454D63">
          <w:delText>over</w:delText>
        </w:r>
        <w:r w:rsidR="00DE7CCE" w:rsidRPr="00423ABD" w:rsidDel="00454D63">
          <w:delText xml:space="preserve"> </w:delText>
        </w:r>
      </w:del>
      <w:ins w:id="24" w:author="Jill Hobbs" w:date="2020-06-04T13:48:00Z">
        <w:r w:rsidR="00454D63">
          <w:t>rather than</w:t>
        </w:r>
        <w:r w:rsidR="00454D63" w:rsidRPr="00423ABD">
          <w:t xml:space="preserve"> </w:t>
        </w:r>
      </w:ins>
      <w:r w:rsidRPr="00423ABD">
        <w:t>a</w:t>
      </w:r>
      <w:r w:rsidR="00DE7CCE" w:rsidRPr="00423ABD">
        <w:t xml:space="preserve"> </w:t>
      </w:r>
      <w:proofErr w:type="spellStart"/>
      <w:r w:rsidRPr="00423ABD">
        <w:t>non</w:t>
      </w:r>
      <w:del w:id="25" w:author="Jill Hobbs" w:date="2020-06-04T13:48:00Z">
        <w:r w:rsidR="00AC6EE2" w:rsidRPr="00423ABD" w:rsidDel="00454D63">
          <w:delText>-</w:delText>
        </w:r>
      </w:del>
      <w:r w:rsidRPr="00423ABD">
        <w:t>generic</w:t>
      </w:r>
      <w:proofErr w:type="spellEnd"/>
      <w:r w:rsidR="00DE7CCE" w:rsidRPr="00423ABD">
        <w:t xml:space="preserve"> </w:t>
      </w:r>
      <w:r w:rsidRPr="00423ABD">
        <w:t>version</w:t>
      </w:r>
      <w:r w:rsidR="00DE7CCE" w:rsidRPr="00423ABD">
        <w:t xml:space="preserve"> </w:t>
      </w:r>
      <w:r w:rsidRPr="00423ABD">
        <w:t>(such</w:t>
      </w:r>
      <w:r w:rsidR="00DE7CCE" w:rsidRPr="00423ABD">
        <w:t xml:space="preserve"> </w:t>
      </w:r>
      <w:r w:rsidRPr="00423ABD">
        <w:t>as</w:t>
      </w:r>
      <w:r w:rsidR="00DE7CCE" w:rsidRPr="00423ABD">
        <w:t xml:space="preserve"> </w:t>
      </w:r>
      <w:r w:rsidRPr="00423ABD">
        <w:t>the</w:t>
      </w:r>
      <w:r w:rsidR="00DE7CCE" w:rsidRPr="00423ABD">
        <w:t xml:space="preserve"> </w:t>
      </w:r>
      <w:proofErr w:type="spellStart"/>
      <w:r w:rsidRPr="00423ABD">
        <w:rPr>
          <w:rStyle w:val="CITchapbm"/>
        </w:rPr>
        <w:t>System.Collections.Generic.Stack</w:t>
      </w:r>
      <w:proofErr w:type="spellEnd"/>
      <w:r w:rsidRPr="00423ABD">
        <w:rPr>
          <w:rStyle w:val="CITchapbm"/>
        </w:rPr>
        <w:t>&lt;T&gt;</w:t>
      </w:r>
      <w:r w:rsidR="00DE7CCE" w:rsidRPr="00423ABD">
        <w:t xml:space="preserve"> </w:t>
      </w:r>
      <w:r w:rsidRPr="00423ABD">
        <w:t>class</w:t>
      </w:r>
      <w:r w:rsidR="00DE7CCE" w:rsidRPr="00423ABD">
        <w:t xml:space="preserve"> </w:t>
      </w:r>
      <w:r w:rsidRPr="00423ABD">
        <w:t>used</w:t>
      </w:r>
      <w:r w:rsidR="00DE7CCE" w:rsidRPr="00423ABD">
        <w:t xml:space="preserve"> </w:t>
      </w:r>
      <w:r w:rsidRPr="00423ABD">
        <w:t>earlier</w:t>
      </w:r>
      <w:r w:rsidR="00DE7CCE" w:rsidRPr="00423ABD">
        <w:t xml:space="preserve"> </w:t>
      </w:r>
      <w:r w:rsidRPr="00423ABD">
        <w:t>instead</w:t>
      </w:r>
      <w:r w:rsidR="00DE7CCE" w:rsidRPr="00423ABD">
        <w:t xml:space="preserve"> </w:t>
      </w:r>
      <w:r w:rsidRPr="00423ABD">
        <w:t>of</w:t>
      </w:r>
      <w:r w:rsidR="00DE7CCE" w:rsidRPr="00423ABD">
        <w:t xml:space="preserve"> </w:t>
      </w:r>
      <w:r w:rsidRPr="00423ABD">
        <w:t>the</w:t>
      </w:r>
      <w:r w:rsidR="00DE7CCE" w:rsidRPr="00423ABD">
        <w:t xml:space="preserve"> </w:t>
      </w:r>
      <w:r w:rsidRPr="00423ABD">
        <w:t>original</w:t>
      </w:r>
      <w:r w:rsidR="00DE7CCE" w:rsidRPr="00423ABD">
        <w:t xml:space="preserve"> </w:t>
      </w:r>
      <w:proofErr w:type="spellStart"/>
      <w:r w:rsidRPr="00423ABD">
        <w:rPr>
          <w:rStyle w:val="CITchapbm"/>
        </w:rPr>
        <w:t>System.Collections.Stack</w:t>
      </w:r>
      <w:proofErr w:type="spellEnd"/>
      <w:r w:rsidR="00DE7CCE" w:rsidRPr="00423ABD">
        <w:t xml:space="preserve"> </w:t>
      </w:r>
      <w:r w:rsidRPr="00423ABD">
        <w:t>type)</w:t>
      </w:r>
      <w:r w:rsidR="00C85E00" w:rsidRPr="00423ABD">
        <w:t>:</w:t>
      </w:r>
    </w:p>
    <w:p w14:paraId="7CF1EE0B" w14:textId="35468C3C" w:rsidR="00FA02C3" w:rsidRPr="00423ABD" w:rsidRDefault="00BC6304" w:rsidP="009E7A29">
      <w:pPr>
        <w:pStyle w:val="NLFIRST"/>
      </w:pPr>
      <w:r w:rsidRPr="00423ABD">
        <w:t>1.</w:t>
      </w:r>
      <w:r w:rsidRPr="00423ABD">
        <w:tab/>
      </w:r>
      <w:r w:rsidR="00B15BD3" w:rsidRPr="00423ABD">
        <w:t>Generics</w:t>
      </w:r>
      <w:r w:rsidR="00DE7CCE" w:rsidRPr="00423ABD">
        <w:t xml:space="preserve"> </w:t>
      </w:r>
      <w:r w:rsidR="00B15BD3" w:rsidRPr="00423ABD">
        <w:t>facilitate</w:t>
      </w:r>
      <w:r w:rsidR="00DE7CCE" w:rsidRPr="00423ABD">
        <w:t xml:space="preserve"> </w:t>
      </w:r>
      <w:r w:rsidR="00B15BD3" w:rsidRPr="00423ABD">
        <w:t>increased</w:t>
      </w:r>
      <w:r w:rsidR="00DE7CCE" w:rsidRPr="00423ABD">
        <w:t xml:space="preserve"> </w:t>
      </w:r>
      <w:r w:rsidR="00B15BD3" w:rsidRPr="00423ABD">
        <w:t>type</w:t>
      </w:r>
      <w:r w:rsidR="00DE7CCE" w:rsidRPr="00423ABD">
        <w:t xml:space="preserve"> </w:t>
      </w:r>
      <w:r w:rsidR="00B15BD3" w:rsidRPr="00423ABD">
        <w:t>safety,</w:t>
      </w:r>
      <w:r w:rsidR="00DE7CCE" w:rsidRPr="00423ABD">
        <w:t xml:space="preserve"> </w:t>
      </w:r>
      <w:r w:rsidR="00B15BD3" w:rsidRPr="00423ABD">
        <w:t>preventing</w:t>
      </w:r>
      <w:r w:rsidR="00DE7CCE" w:rsidRPr="00423ABD">
        <w:t xml:space="preserve"> </w:t>
      </w:r>
      <w:r w:rsidR="00B15BD3" w:rsidRPr="00423ABD">
        <w:t>data</w:t>
      </w:r>
      <w:r w:rsidR="00DE7CCE" w:rsidRPr="00423ABD">
        <w:t xml:space="preserve"> </w:t>
      </w:r>
      <w:r w:rsidR="00B15BD3" w:rsidRPr="00423ABD">
        <w:t>types</w:t>
      </w:r>
      <w:r w:rsidR="00DE7CCE" w:rsidRPr="00423ABD">
        <w:t xml:space="preserve"> </w:t>
      </w:r>
      <w:r w:rsidR="00B15BD3" w:rsidRPr="00423ABD">
        <w:t>other</w:t>
      </w:r>
      <w:r w:rsidR="00DE7CCE" w:rsidRPr="00423ABD">
        <w:t xml:space="preserve"> </w:t>
      </w:r>
      <w:r w:rsidR="00B15BD3" w:rsidRPr="00423ABD">
        <w:t>than</w:t>
      </w:r>
      <w:r w:rsidR="00DE7CCE" w:rsidRPr="00423ABD">
        <w:t xml:space="preserve"> </w:t>
      </w:r>
      <w:r w:rsidR="00B15BD3" w:rsidRPr="00423ABD">
        <w:t>those</w:t>
      </w:r>
      <w:r w:rsidR="00DE7CCE" w:rsidRPr="00423ABD">
        <w:t xml:space="preserve"> </w:t>
      </w:r>
      <w:r w:rsidR="00B15BD3" w:rsidRPr="00423ABD">
        <w:t>explicitly</w:t>
      </w:r>
      <w:r w:rsidR="00DE7CCE" w:rsidRPr="00423ABD">
        <w:t xml:space="preserve"> </w:t>
      </w:r>
      <w:r w:rsidR="00B15BD3" w:rsidRPr="00423ABD">
        <w:t>intended</w:t>
      </w:r>
      <w:r w:rsidR="00DE7CCE" w:rsidRPr="00423ABD">
        <w:t xml:space="preserve"> </w:t>
      </w:r>
      <w:r w:rsidR="00B15BD3" w:rsidRPr="00423ABD">
        <w:t>by</w:t>
      </w:r>
      <w:r w:rsidR="00DE7CCE" w:rsidRPr="00423ABD">
        <w:t xml:space="preserve"> </w:t>
      </w:r>
      <w:r w:rsidR="00B15BD3" w:rsidRPr="00423ABD">
        <w:t>the</w:t>
      </w:r>
      <w:r w:rsidR="00DE7CCE" w:rsidRPr="00423ABD">
        <w:t xml:space="preserve"> </w:t>
      </w:r>
      <w:r w:rsidR="00B15BD3" w:rsidRPr="00423ABD">
        <w:t>members</w:t>
      </w:r>
      <w:r w:rsidR="00DE7CCE" w:rsidRPr="00423ABD">
        <w:t xml:space="preserve"> </w:t>
      </w:r>
      <w:r w:rsidR="00B15BD3" w:rsidRPr="00423ABD">
        <w:t>within</w:t>
      </w:r>
      <w:r w:rsidR="00DE7CCE" w:rsidRPr="00423ABD">
        <w:t xml:space="preserve"> </w:t>
      </w:r>
      <w:r w:rsidR="00B15BD3" w:rsidRPr="00423ABD">
        <w:t>the</w:t>
      </w:r>
      <w:r w:rsidR="00DE7CCE" w:rsidRPr="00423ABD">
        <w:t xml:space="preserve"> </w:t>
      </w:r>
      <w:r w:rsidR="00B15BD3" w:rsidRPr="00423ABD">
        <w:t>parameterized</w:t>
      </w:r>
      <w:r w:rsidR="00DE7CCE" w:rsidRPr="00423ABD">
        <w:t xml:space="preserve"> </w:t>
      </w:r>
      <w:r w:rsidR="00B15BD3" w:rsidRPr="00423ABD">
        <w:t>class.</w:t>
      </w:r>
      <w:r w:rsidR="00DE7CCE" w:rsidRPr="00423ABD">
        <w:t xml:space="preserve"> </w:t>
      </w:r>
      <w:r w:rsidR="00B15BD3" w:rsidRPr="00423ABD">
        <w:t>In</w:t>
      </w:r>
      <w:r w:rsidR="00DE7CCE" w:rsidRPr="00423ABD">
        <w:t xml:space="preserve"> </w:t>
      </w:r>
      <w:r w:rsidR="00ED1933" w:rsidRPr="00423ABD">
        <w:t>Listing</w:t>
      </w:r>
      <w:r w:rsidR="00DE7CCE" w:rsidRPr="00423ABD">
        <w:t xml:space="preserve"> </w:t>
      </w:r>
      <w:r w:rsidR="00ED1933" w:rsidRPr="00423ABD">
        <w:t>12.</w:t>
      </w:r>
      <w:r w:rsidR="00B15BD3" w:rsidRPr="00423ABD">
        <w:t>7,</w:t>
      </w:r>
      <w:r w:rsidR="00DE7CCE" w:rsidRPr="00423ABD">
        <w:t xml:space="preserve"> </w:t>
      </w:r>
      <w:r w:rsidR="00B15BD3" w:rsidRPr="00423ABD">
        <w:t>the</w:t>
      </w:r>
      <w:r w:rsidR="00DE7CCE" w:rsidRPr="00423ABD">
        <w:t xml:space="preserve"> </w:t>
      </w:r>
      <w:r w:rsidR="00B15BD3" w:rsidRPr="00423ABD">
        <w:t>parameterized</w:t>
      </w:r>
      <w:r w:rsidR="00DE7CCE" w:rsidRPr="00423ABD">
        <w:t xml:space="preserve"> </w:t>
      </w:r>
      <w:r w:rsidR="00B15BD3" w:rsidRPr="00423ABD">
        <w:t>stack</w:t>
      </w:r>
      <w:r w:rsidR="00DE7CCE" w:rsidRPr="00423ABD">
        <w:t xml:space="preserve"> </w:t>
      </w:r>
      <w:r w:rsidR="00B15BD3" w:rsidRPr="00423ABD">
        <w:t>class</w:t>
      </w:r>
      <w:r w:rsidR="00DE7CCE" w:rsidRPr="00423ABD">
        <w:t xml:space="preserve"> </w:t>
      </w:r>
      <w:r w:rsidR="00B15BD3" w:rsidRPr="00423ABD">
        <w:t>restricts</w:t>
      </w:r>
      <w:r w:rsidR="00DE7CCE" w:rsidRPr="00423ABD">
        <w:t xml:space="preserve"> </w:t>
      </w:r>
      <w:r w:rsidR="00B15BD3" w:rsidRPr="00423ABD">
        <w:t>you</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rPr>
          <w:rStyle w:val="CITchapbm"/>
        </w:rPr>
        <w:t>Cell</w:t>
      </w:r>
      <w:r w:rsidR="00DE7CCE" w:rsidRPr="00423ABD">
        <w:t xml:space="preserve"> </w:t>
      </w:r>
      <w:r w:rsidR="00B15BD3" w:rsidRPr="00423ABD">
        <w:t>data</w:t>
      </w:r>
      <w:r w:rsidR="00DE7CCE" w:rsidRPr="00423ABD">
        <w:t xml:space="preserve"> </w:t>
      </w:r>
      <w:r w:rsidR="00B15BD3" w:rsidRPr="00423ABD">
        <w:t>type</w:t>
      </w:r>
      <w:r w:rsidR="00DE7CCE" w:rsidRPr="00423ABD">
        <w:t xml:space="preserve"> </w:t>
      </w:r>
      <w:r w:rsidR="00B15BD3" w:rsidRPr="00423ABD">
        <w:t>when</w:t>
      </w:r>
      <w:r w:rsidR="00DE7CCE" w:rsidRPr="00423ABD">
        <w:t xml:space="preserve"> </w:t>
      </w:r>
      <w:r w:rsidR="00B15BD3" w:rsidRPr="00423ABD">
        <w:t>using</w:t>
      </w:r>
      <w:r w:rsidR="00DE7CCE" w:rsidRPr="00423ABD">
        <w:t xml:space="preserve"> </w:t>
      </w:r>
      <w:r w:rsidR="00B15BD3" w:rsidRPr="00423ABD">
        <w:rPr>
          <w:rStyle w:val="CITchapbm"/>
        </w:rPr>
        <w:t>Stack&lt;Cell&gt;</w:t>
      </w:r>
      <w:r w:rsidR="00B15BD3" w:rsidRPr="00423ABD">
        <w:t>.</w:t>
      </w:r>
      <w:r w:rsidR="00DE7CCE" w:rsidRPr="00423ABD">
        <w:t xml:space="preserve"> </w:t>
      </w:r>
      <w:r w:rsidR="00B15BD3" w:rsidRPr="00423ABD">
        <w:t>For</w:t>
      </w:r>
      <w:r w:rsidR="00DE7CCE" w:rsidRPr="00423ABD">
        <w:t xml:space="preserve"> </w:t>
      </w:r>
      <w:r w:rsidR="00B15BD3" w:rsidRPr="00423ABD">
        <w:t>example,</w:t>
      </w:r>
      <w:r w:rsidR="00DE7CCE" w:rsidRPr="00423ABD">
        <w:t xml:space="preserve"> </w:t>
      </w:r>
      <w:r w:rsidR="00B15BD3" w:rsidRPr="00423ABD">
        <w:t>the</w:t>
      </w:r>
      <w:r w:rsidR="00DE7CCE" w:rsidRPr="00423ABD">
        <w:t xml:space="preserve"> </w:t>
      </w:r>
      <w:r w:rsidR="00B15BD3" w:rsidRPr="00423ABD">
        <w:t>statement</w:t>
      </w:r>
      <w:r w:rsidR="00DE7CCE" w:rsidRPr="00423ABD">
        <w:t xml:space="preserve"> </w:t>
      </w:r>
      <w:proofErr w:type="spellStart"/>
      <w:r w:rsidR="00B15BD3" w:rsidRPr="00423ABD">
        <w:rPr>
          <w:rStyle w:val="CITchapbm"/>
        </w:rPr>
        <w:t>path.Push</w:t>
      </w:r>
      <w:proofErr w:type="spellEnd"/>
      <w:r w:rsidR="00B15BD3" w:rsidRPr="00423ABD">
        <w:rPr>
          <w:rStyle w:val="CITchapbm"/>
        </w:rPr>
        <w:t>("garbage")</w:t>
      </w:r>
      <w:r w:rsidR="00DE7CCE" w:rsidRPr="00423ABD">
        <w:t xml:space="preserve"> </w:t>
      </w:r>
      <w:r w:rsidR="00B15BD3" w:rsidRPr="00423ABD">
        <w:t>produces</w:t>
      </w:r>
      <w:r w:rsidR="00DE7CCE" w:rsidRPr="00423ABD">
        <w:t xml:space="preserve"> </w:t>
      </w:r>
      <w:r w:rsidR="00B15BD3" w:rsidRPr="00423ABD">
        <w:t>a</w:t>
      </w:r>
      <w:r w:rsidR="00DE7CCE" w:rsidRPr="00423ABD">
        <w:t xml:space="preserve"> </w:t>
      </w:r>
      <w:r w:rsidR="00B15BD3" w:rsidRPr="00423ABD">
        <w:t>compile-time</w:t>
      </w:r>
      <w:r w:rsidR="00DE7CCE" w:rsidRPr="00423ABD">
        <w:t xml:space="preserve"> </w:t>
      </w:r>
      <w:r w:rsidR="00B15BD3" w:rsidRPr="00423ABD">
        <w:t>error</w:t>
      </w:r>
      <w:r w:rsidR="00DE7CCE" w:rsidRPr="00423ABD">
        <w:t xml:space="preserve"> </w:t>
      </w:r>
      <w:r w:rsidR="00B15BD3" w:rsidRPr="00423ABD">
        <w:t>indicating</w:t>
      </w:r>
      <w:r w:rsidR="00DE7CCE" w:rsidRPr="00423ABD">
        <w:t xml:space="preserve"> </w:t>
      </w:r>
      <w:r w:rsidR="00B15BD3" w:rsidRPr="00423ABD">
        <w:t>that</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overloaded</w:t>
      </w:r>
      <w:r w:rsidR="00DE7CCE" w:rsidRPr="00423ABD">
        <w:t xml:space="preserve"> </w:t>
      </w:r>
      <w:r w:rsidR="00B15BD3" w:rsidRPr="00423ABD">
        <w:t>method</w:t>
      </w:r>
      <w:r w:rsidR="00DE7CCE" w:rsidRPr="00423ABD">
        <w:t xml:space="preserve"> </w:t>
      </w:r>
      <w:r w:rsidR="00B15BD3" w:rsidRPr="00423ABD">
        <w:t>for</w:t>
      </w:r>
      <w:r w:rsidR="00DE7CCE" w:rsidRPr="00423ABD">
        <w:t xml:space="preserve"> </w:t>
      </w:r>
      <w:proofErr w:type="spellStart"/>
      <w:r w:rsidR="00B15BD3" w:rsidRPr="00423ABD">
        <w:rPr>
          <w:rStyle w:val="CITchapbm"/>
        </w:rPr>
        <w:t>System.Collections.Generic.Stack</w:t>
      </w:r>
      <w:proofErr w:type="spellEnd"/>
      <w:r w:rsidR="00B15BD3" w:rsidRPr="00423ABD">
        <w:rPr>
          <w:rStyle w:val="CITchapbm"/>
        </w:rPr>
        <w:t>&lt;T&gt;.Push(T)</w:t>
      </w:r>
      <w:r w:rsidR="00DE7CCE" w:rsidRPr="00423ABD">
        <w:t xml:space="preserve"> </w:t>
      </w:r>
      <w:r w:rsidR="00B15BD3" w:rsidRPr="00423ABD">
        <w:t>that</w:t>
      </w:r>
      <w:r w:rsidR="00DE7CCE" w:rsidRPr="00423ABD">
        <w:t xml:space="preserve"> </w:t>
      </w:r>
      <w:r w:rsidR="00B15BD3" w:rsidRPr="00423ABD">
        <w:t>can</w:t>
      </w:r>
      <w:r w:rsidR="00DE7CCE" w:rsidRPr="00423ABD">
        <w:t xml:space="preserve"> </w:t>
      </w:r>
      <w:r w:rsidR="00B15BD3" w:rsidRPr="00423ABD">
        <w:t>work</w:t>
      </w:r>
      <w:r w:rsidR="00DE7CCE" w:rsidRPr="00423ABD">
        <w:t xml:space="preserve"> </w:t>
      </w:r>
      <w:r w:rsidR="00B15BD3" w:rsidRPr="00423ABD">
        <w:t>with</w:t>
      </w:r>
      <w:r w:rsidR="00DE7CCE" w:rsidRPr="00423ABD">
        <w:t xml:space="preserve"> </w:t>
      </w:r>
      <w:r w:rsidR="00B15BD3" w:rsidRPr="00423ABD">
        <w:t>the</w:t>
      </w:r>
      <w:r w:rsidR="00DE7CCE" w:rsidRPr="00423ABD">
        <w:t xml:space="preserve"> </w:t>
      </w:r>
      <w:r w:rsidR="00B15BD3" w:rsidRPr="00423ABD">
        <w:t>string,</w:t>
      </w:r>
      <w:r w:rsidR="00DE7CCE" w:rsidRPr="00423ABD">
        <w:t xml:space="preserve"> </w:t>
      </w:r>
      <w:r w:rsidR="00B15BD3" w:rsidRPr="00423ABD">
        <w:t>because</w:t>
      </w:r>
      <w:r w:rsidR="00DE7CCE" w:rsidRPr="00423ABD">
        <w:t xml:space="preserve"> </w:t>
      </w:r>
      <w:r w:rsidR="00B15BD3" w:rsidRPr="00423ABD">
        <w:t>it</w:t>
      </w:r>
      <w:r w:rsidR="00DE7CCE" w:rsidRPr="00423ABD">
        <w:t xml:space="preserve"> </w:t>
      </w:r>
      <w:r w:rsidR="00B15BD3" w:rsidRPr="00423ABD">
        <w:t>cannot</w:t>
      </w:r>
      <w:r w:rsidR="00DE7CCE" w:rsidRPr="00423ABD">
        <w:t xml:space="preserve"> </w:t>
      </w:r>
      <w:r w:rsidR="00B15BD3" w:rsidRPr="00423ABD">
        <w:t>be</w:t>
      </w:r>
      <w:r w:rsidR="00DE7CCE" w:rsidRPr="00423ABD">
        <w:t xml:space="preserve"> </w:t>
      </w:r>
      <w:r w:rsidR="00B15BD3" w:rsidRPr="00423ABD">
        <w:t>converted</w:t>
      </w:r>
      <w:r w:rsidR="00DE7CCE" w:rsidRPr="00423ABD">
        <w:t xml:space="preserve"> </w:t>
      </w:r>
      <w:r w:rsidR="00B15BD3" w:rsidRPr="00423ABD">
        <w:t>to</w:t>
      </w:r>
      <w:r w:rsidR="00DE7CCE" w:rsidRPr="00423ABD">
        <w:t xml:space="preserve"> </w:t>
      </w:r>
      <w:r w:rsidR="00B15BD3" w:rsidRPr="00423ABD">
        <w:t>a</w:t>
      </w:r>
      <w:r w:rsidR="00DE7CCE" w:rsidRPr="00423ABD">
        <w:t xml:space="preserve"> </w:t>
      </w:r>
      <w:r w:rsidR="00B15BD3" w:rsidRPr="00423ABD">
        <w:rPr>
          <w:rStyle w:val="CITchapbm"/>
        </w:rPr>
        <w:t>Cell</w:t>
      </w:r>
      <w:r w:rsidR="00B15BD3" w:rsidRPr="00423ABD">
        <w:t>.</w:t>
      </w:r>
    </w:p>
    <w:p w14:paraId="68462111" w14:textId="7D50A5D0" w:rsidR="00FA02C3" w:rsidRPr="00423ABD" w:rsidRDefault="00BC6304" w:rsidP="009E7A29">
      <w:pPr>
        <w:pStyle w:val="NLMID"/>
      </w:pPr>
      <w:r w:rsidRPr="00423ABD">
        <w:t>2.</w:t>
      </w:r>
      <w:r w:rsidRPr="00423ABD">
        <w:tab/>
      </w:r>
      <w:r w:rsidR="00B15BD3" w:rsidRPr="00423ABD">
        <w:t>Compile-time</w:t>
      </w:r>
      <w:r w:rsidR="00DE7CCE" w:rsidRPr="00423ABD">
        <w:t xml:space="preserve"> </w:t>
      </w:r>
      <w:r w:rsidR="00B15BD3" w:rsidRPr="00423ABD">
        <w:t>type</w:t>
      </w:r>
      <w:r w:rsidR="00DE7CCE" w:rsidRPr="00423ABD">
        <w:t xml:space="preserve"> </w:t>
      </w:r>
      <w:r w:rsidR="00B15BD3" w:rsidRPr="00423ABD">
        <w:t>checking</w:t>
      </w:r>
      <w:r w:rsidR="00DE7CCE" w:rsidRPr="00423ABD">
        <w:t xml:space="preserve"> </w:t>
      </w:r>
      <w:r w:rsidR="00B15BD3" w:rsidRPr="00423ABD">
        <w:t>reduces</w:t>
      </w:r>
      <w:r w:rsidR="00DE7CCE" w:rsidRPr="00423ABD">
        <w:t xml:space="preserve"> </w:t>
      </w:r>
      <w:r w:rsidR="00B15BD3" w:rsidRPr="00423ABD">
        <w:t>the</w:t>
      </w:r>
      <w:r w:rsidR="00DE7CCE" w:rsidRPr="00423ABD">
        <w:t xml:space="preserve"> </w:t>
      </w:r>
      <w:r w:rsidR="00B15BD3" w:rsidRPr="00423ABD">
        <w:t>likelihood</w:t>
      </w:r>
      <w:r w:rsidR="00DE7CCE" w:rsidRPr="00423ABD">
        <w:t xml:space="preserve"> </w:t>
      </w:r>
      <w:r w:rsidR="00B15BD3" w:rsidRPr="00423ABD">
        <w:t>of</w:t>
      </w:r>
      <w:r w:rsidR="00DE7CCE" w:rsidRPr="00423ABD">
        <w:t xml:space="preserve"> </w:t>
      </w:r>
      <w:proofErr w:type="spellStart"/>
      <w:r w:rsidR="00B15BD3" w:rsidRPr="00423ABD">
        <w:rPr>
          <w:rStyle w:val="CITchapbm"/>
        </w:rPr>
        <w:t>InvalidCastException</w:t>
      </w:r>
      <w:proofErr w:type="spellEnd"/>
      <w:r w:rsidR="00DE7CCE" w:rsidRPr="00423ABD">
        <w:t xml:space="preserve"> </w:t>
      </w:r>
      <w:r w:rsidR="00B15BD3" w:rsidRPr="00423ABD">
        <w:t>type</w:t>
      </w:r>
      <w:r w:rsidR="00DE7CCE" w:rsidRPr="00423ABD">
        <w:t xml:space="preserve"> </w:t>
      </w:r>
      <w:r w:rsidR="00B15BD3" w:rsidRPr="00423ABD">
        <w:t>errors</w:t>
      </w:r>
      <w:r w:rsidR="00DE7CCE" w:rsidRPr="00423ABD">
        <w:t xml:space="preserve"> </w:t>
      </w:r>
      <w:r w:rsidR="00B15BD3" w:rsidRPr="00423ABD">
        <w:t>at</w:t>
      </w:r>
      <w:r w:rsidR="00DE7CCE" w:rsidRPr="00423ABD">
        <w:t xml:space="preserve"> </w:t>
      </w:r>
      <w:r w:rsidR="00B15BD3" w:rsidRPr="00423ABD">
        <w:t>runtime.</w:t>
      </w:r>
    </w:p>
    <w:p w14:paraId="656F79CB" w14:textId="715D8362" w:rsidR="00FA02C3" w:rsidRPr="00423ABD" w:rsidRDefault="00BC6304" w:rsidP="009E7A29">
      <w:pPr>
        <w:pStyle w:val="NLMID"/>
      </w:pPr>
      <w:r w:rsidRPr="00423ABD">
        <w:t>3.</w:t>
      </w:r>
      <w:r w:rsidRPr="00423ABD">
        <w:tab/>
      </w:r>
      <w:r w:rsidR="00B15BD3" w:rsidRPr="00423ABD">
        <w:t>Using</w:t>
      </w:r>
      <w:r w:rsidR="00DE7CCE" w:rsidRPr="00423ABD">
        <w:t xml:space="preserve"> </w:t>
      </w:r>
      <w:r w:rsidR="00B15BD3" w:rsidRPr="00423ABD">
        <w:t>value</w:t>
      </w:r>
      <w:r w:rsidR="00DE7CCE" w:rsidRPr="00423ABD">
        <w:t xml:space="preserve"> </w:t>
      </w:r>
      <w:r w:rsidR="00B15BD3" w:rsidRPr="00423ABD">
        <w:t>types</w:t>
      </w:r>
      <w:r w:rsidR="00DE7CCE" w:rsidRPr="00423ABD">
        <w:t xml:space="preserve"> </w:t>
      </w:r>
      <w:r w:rsidR="00B15BD3" w:rsidRPr="00423ABD">
        <w:t>with</w:t>
      </w:r>
      <w:r w:rsidR="00DE7CCE" w:rsidRPr="00423ABD">
        <w:t xml:space="preserve"> </w:t>
      </w:r>
      <w:r w:rsidR="00B15BD3" w:rsidRPr="00423ABD">
        <w:t>generic</w:t>
      </w:r>
      <w:r w:rsidR="00DE7CCE" w:rsidRPr="00423ABD">
        <w:t xml:space="preserve"> </w:t>
      </w:r>
      <w:r w:rsidR="00B15BD3" w:rsidRPr="00423ABD">
        <w:t>class</w:t>
      </w:r>
      <w:r w:rsidR="00DE7CCE" w:rsidRPr="00423ABD">
        <w:t xml:space="preserve"> </w:t>
      </w:r>
      <w:r w:rsidR="00B15BD3" w:rsidRPr="00423ABD">
        <w:t>members</w:t>
      </w:r>
      <w:r w:rsidR="00DE7CCE" w:rsidRPr="00423ABD">
        <w:t xml:space="preserve"> </w:t>
      </w:r>
      <w:r w:rsidR="00B15BD3" w:rsidRPr="00423ABD">
        <w:t>no</w:t>
      </w:r>
      <w:r w:rsidR="00DE7CCE" w:rsidRPr="00423ABD">
        <w:t xml:space="preserve"> </w:t>
      </w:r>
      <w:r w:rsidR="00B15BD3" w:rsidRPr="00423ABD">
        <w:t>longer</w:t>
      </w:r>
      <w:r w:rsidR="00DE7CCE" w:rsidRPr="00423ABD">
        <w:t xml:space="preserve"> </w:t>
      </w:r>
      <w:r w:rsidR="00B15BD3" w:rsidRPr="00423ABD">
        <w:t>causes</w:t>
      </w:r>
      <w:r w:rsidR="00DE7CCE" w:rsidRPr="00423ABD">
        <w:t xml:space="preserve"> </w:t>
      </w:r>
      <w:r w:rsidR="00B15BD3" w:rsidRPr="00423ABD">
        <w:t>a</w:t>
      </w:r>
      <w:r w:rsidR="00DE7CCE" w:rsidRPr="00423ABD">
        <w:t xml:space="preserve"> </w:t>
      </w:r>
      <w:r w:rsidR="00B15BD3" w:rsidRPr="00423ABD">
        <w:t>boxing</w:t>
      </w:r>
      <w:r w:rsidR="00DE7CCE" w:rsidRPr="00423ABD">
        <w:t xml:space="preserve"> </w:t>
      </w:r>
      <w:r w:rsidR="00B15BD3" w:rsidRPr="00423ABD">
        <w:t>conversion</w:t>
      </w:r>
      <w:r w:rsidR="00DE7CCE" w:rsidRPr="00423ABD">
        <w:t xml:space="preserve"> </w:t>
      </w:r>
      <w:r w:rsidR="00B15BD3" w:rsidRPr="00423ABD">
        <w:t>to</w:t>
      </w:r>
      <w:r w:rsidR="00DE7CCE" w:rsidRPr="00423ABD">
        <w:t xml:space="preserve"> </w:t>
      </w:r>
      <w:r w:rsidR="00B15BD3" w:rsidRPr="00423ABD">
        <w:rPr>
          <w:rStyle w:val="CITchapbm"/>
        </w:rPr>
        <w:t>object</w:t>
      </w:r>
      <w:r w:rsidR="00B15BD3" w:rsidRPr="00423ABD">
        <w:t>.</w:t>
      </w:r>
      <w:r w:rsidR="00DE7CCE" w:rsidRPr="00423ABD">
        <w:t xml:space="preserve"> </w:t>
      </w:r>
      <w:r w:rsidR="00B15BD3" w:rsidRPr="00423ABD">
        <w:t>For</w:t>
      </w:r>
      <w:r w:rsidR="00DE7CCE" w:rsidRPr="00423ABD">
        <w:t xml:space="preserve"> </w:t>
      </w:r>
      <w:r w:rsidR="00B15BD3" w:rsidRPr="00423ABD">
        <w:t>example,</w:t>
      </w:r>
      <w:r w:rsidR="00DE7CCE" w:rsidRPr="00423ABD">
        <w:t xml:space="preserve"> </w:t>
      </w:r>
      <w:proofErr w:type="spellStart"/>
      <w:proofErr w:type="gramStart"/>
      <w:r w:rsidR="00B15BD3" w:rsidRPr="00423ABD">
        <w:rPr>
          <w:rStyle w:val="CITchapbm"/>
        </w:rPr>
        <w:t>path.Pop</w:t>
      </w:r>
      <w:proofErr w:type="spellEnd"/>
      <w:proofErr w:type="gramEnd"/>
      <w:r w:rsidR="00B15BD3" w:rsidRPr="00423ABD">
        <w:rPr>
          <w:rStyle w:val="CITchapbm"/>
        </w:rPr>
        <w:t>()</w:t>
      </w:r>
      <w:r w:rsidR="00DE7CCE" w:rsidRPr="00423ABD">
        <w:t xml:space="preserve"> </w:t>
      </w:r>
      <w:r w:rsidR="00B15BD3" w:rsidRPr="00423ABD">
        <w:t>and</w:t>
      </w:r>
      <w:r w:rsidR="00DE7CCE" w:rsidRPr="00423ABD">
        <w:t xml:space="preserve"> </w:t>
      </w:r>
      <w:proofErr w:type="spellStart"/>
      <w:r w:rsidR="00B15BD3" w:rsidRPr="00423ABD">
        <w:rPr>
          <w:rStyle w:val="CITchapbm"/>
        </w:rPr>
        <w:t>path.Push</w:t>
      </w:r>
      <w:proofErr w:type="spellEnd"/>
      <w:r w:rsidR="00B15BD3" w:rsidRPr="00423ABD">
        <w:rPr>
          <w:rStyle w:val="CITchapbm"/>
        </w:rPr>
        <w:t>()</w:t>
      </w:r>
      <w:r w:rsidR="00DE7CCE" w:rsidRPr="00423ABD">
        <w:t xml:space="preserve"> </w:t>
      </w:r>
      <w:r w:rsidR="00B15BD3" w:rsidRPr="00423ABD">
        <w:t>do</w:t>
      </w:r>
      <w:r w:rsidR="00DE7CCE" w:rsidRPr="00423ABD">
        <w:t xml:space="preserve"> </w:t>
      </w:r>
      <w:r w:rsidR="00B15BD3" w:rsidRPr="00423ABD">
        <w:t>not</w:t>
      </w:r>
      <w:r w:rsidR="00DE7CCE" w:rsidRPr="00423ABD">
        <w:t xml:space="preserve"> </w:t>
      </w:r>
      <w:r w:rsidR="00B15BD3" w:rsidRPr="00423ABD">
        <w:t>require</w:t>
      </w:r>
      <w:r w:rsidR="00DE7CCE" w:rsidRPr="00423ABD">
        <w:t xml:space="preserve"> </w:t>
      </w:r>
      <w:r w:rsidR="00B15BD3" w:rsidRPr="00423ABD">
        <w:t>an</w:t>
      </w:r>
      <w:r w:rsidR="00DE7CCE" w:rsidRPr="00423ABD">
        <w:t xml:space="preserve"> </w:t>
      </w:r>
      <w:r w:rsidR="00B15BD3" w:rsidRPr="00423ABD">
        <w:t>item</w:t>
      </w:r>
      <w:r w:rsidR="00DE7CCE" w:rsidRPr="00423ABD">
        <w:t xml:space="preserve"> </w:t>
      </w:r>
      <w:r w:rsidR="00B15BD3" w:rsidRPr="00423ABD">
        <w:t>to</w:t>
      </w:r>
      <w:r w:rsidR="00DE7CCE" w:rsidRPr="00423ABD">
        <w:t xml:space="preserve"> </w:t>
      </w:r>
      <w:r w:rsidR="00B15BD3" w:rsidRPr="00423ABD">
        <w:t>be</w:t>
      </w:r>
      <w:r w:rsidR="00DE7CCE" w:rsidRPr="00423ABD">
        <w:t xml:space="preserve"> </w:t>
      </w:r>
      <w:r w:rsidR="00B15BD3" w:rsidRPr="00423ABD">
        <w:t>boxed</w:t>
      </w:r>
      <w:r w:rsidR="00DE7CCE" w:rsidRPr="00423ABD">
        <w:t xml:space="preserve"> </w:t>
      </w:r>
      <w:r w:rsidR="00B15BD3" w:rsidRPr="00423ABD">
        <w:t>when</w:t>
      </w:r>
      <w:r w:rsidR="00DE7CCE" w:rsidRPr="00423ABD">
        <w:t xml:space="preserve"> </w:t>
      </w:r>
      <w:r w:rsidR="00B15BD3" w:rsidRPr="00423ABD">
        <w:t>added</w:t>
      </w:r>
      <w:r w:rsidR="00DE7CCE" w:rsidRPr="00423ABD">
        <w:t xml:space="preserve"> </w:t>
      </w:r>
      <w:r w:rsidR="00B15BD3" w:rsidRPr="00423ABD">
        <w:t>or</w:t>
      </w:r>
      <w:r w:rsidR="00DE7CCE" w:rsidRPr="00423ABD">
        <w:t xml:space="preserve"> </w:t>
      </w:r>
      <w:r w:rsidR="00B15BD3" w:rsidRPr="00423ABD">
        <w:t>unboxed</w:t>
      </w:r>
      <w:r w:rsidR="00DE7CCE" w:rsidRPr="00423ABD">
        <w:t xml:space="preserve"> </w:t>
      </w:r>
      <w:r w:rsidR="00B15BD3" w:rsidRPr="00423ABD">
        <w:t>when</w:t>
      </w:r>
      <w:r w:rsidR="00DE7CCE" w:rsidRPr="00423ABD">
        <w:t xml:space="preserve"> </w:t>
      </w:r>
      <w:r w:rsidR="00B15BD3" w:rsidRPr="00423ABD">
        <w:t>removed.</w:t>
      </w:r>
    </w:p>
    <w:p w14:paraId="00A03AD0" w14:textId="7475B170" w:rsidR="00FA02C3" w:rsidRPr="00423ABD" w:rsidRDefault="00BC6304" w:rsidP="009E7A29">
      <w:pPr>
        <w:pStyle w:val="NLMID"/>
      </w:pPr>
      <w:r w:rsidRPr="00423ABD">
        <w:t>4.</w:t>
      </w:r>
      <w:r w:rsidRPr="00423ABD">
        <w:tab/>
      </w:r>
      <w:r w:rsidR="00B15BD3" w:rsidRPr="00423ABD">
        <w:t>Generics</w:t>
      </w:r>
      <w:r w:rsidR="00DE7CCE" w:rsidRPr="00423ABD">
        <w:t xml:space="preserve"> </w:t>
      </w:r>
      <w:r w:rsidR="00B15BD3" w:rsidRPr="00423ABD">
        <w:t>in</w:t>
      </w:r>
      <w:r w:rsidR="00DE7CCE" w:rsidRPr="00423ABD">
        <w:t xml:space="preserve"> </w:t>
      </w:r>
      <w:r w:rsidR="00B15BD3" w:rsidRPr="00423ABD">
        <w:t>C#</w:t>
      </w:r>
      <w:r w:rsidR="00DE7CCE" w:rsidRPr="00423ABD">
        <w:t xml:space="preserve"> </w:t>
      </w:r>
      <w:r w:rsidR="00B15BD3" w:rsidRPr="00423ABD">
        <w:t>reduce</w:t>
      </w:r>
      <w:r w:rsidR="00DE7CCE" w:rsidRPr="00423ABD">
        <w:t xml:space="preserve"> </w:t>
      </w:r>
      <w:r w:rsidR="00B15BD3" w:rsidRPr="00423ABD">
        <w:t>code</w:t>
      </w:r>
      <w:r w:rsidR="00DE7CCE" w:rsidRPr="00423ABD">
        <w:t xml:space="preserve"> </w:t>
      </w:r>
      <w:r w:rsidR="00B15BD3" w:rsidRPr="00423ABD">
        <w:t>bloat.</w:t>
      </w:r>
      <w:r w:rsidR="00DE7CCE" w:rsidRPr="00423ABD">
        <w:t xml:space="preserve"> </w:t>
      </w:r>
      <w:r w:rsidR="00B15BD3" w:rsidRPr="00423ABD">
        <w:t>Generic</w:t>
      </w:r>
      <w:r w:rsidR="00DE7CCE" w:rsidRPr="00423ABD">
        <w:t xml:space="preserve"> </w:t>
      </w:r>
      <w:r w:rsidR="00B15BD3" w:rsidRPr="00423ABD">
        <w:t>types</w:t>
      </w:r>
      <w:r w:rsidR="00DE7CCE" w:rsidRPr="00423ABD">
        <w:t xml:space="preserve"> </w:t>
      </w:r>
      <w:r w:rsidR="00B15BD3" w:rsidRPr="00423ABD">
        <w:t>retain</w:t>
      </w:r>
      <w:r w:rsidR="00DE7CCE" w:rsidRPr="00423ABD">
        <w:t xml:space="preserve"> </w:t>
      </w:r>
      <w:r w:rsidR="00B15BD3" w:rsidRPr="00423ABD">
        <w:t>the</w:t>
      </w:r>
      <w:r w:rsidR="00DE7CCE" w:rsidRPr="00423ABD">
        <w:t xml:space="preserve"> </w:t>
      </w:r>
      <w:r w:rsidR="00B15BD3" w:rsidRPr="00423ABD">
        <w:t>benefits</w:t>
      </w:r>
      <w:r w:rsidR="00DE7CCE" w:rsidRPr="00423ABD">
        <w:t xml:space="preserve"> </w:t>
      </w:r>
      <w:r w:rsidR="00B15BD3" w:rsidRPr="00423ABD">
        <w:t>of</w:t>
      </w:r>
      <w:r w:rsidR="00DE7CCE" w:rsidRPr="00423ABD">
        <w:t xml:space="preserve"> </w:t>
      </w:r>
      <w:r w:rsidR="00B15BD3" w:rsidRPr="00423ABD">
        <w:t>specific</w:t>
      </w:r>
      <w:r w:rsidR="00DE7CCE" w:rsidRPr="00423ABD">
        <w:t xml:space="preserve"> </w:t>
      </w:r>
      <w:r w:rsidR="00B15BD3" w:rsidRPr="00423ABD">
        <w:t>class</w:t>
      </w:r>
      <w:r w:rsidR="00DE7CCE" w:rsidRPr="00423ABD">
        <w:t xml:space="preserve"> </w:t>
      </w:r>
      <w:r w:rsidR="00B15BD3" w:rsidRPr="00423ABD">
        <w:t>versions,</w:t>
      </w:r>
      <w:r w:rsidR="00DE7CCE" w:rsidRPr="00423ABD">
        <w:t xml:space="preserve"> </w:t>
      </w:r>
      <w:r w:rsidR="00B15BD3" w:rsidRPr="00423ABD">
        <w:t>without</w:t>
      </w:r>
      <w:r w:rsidR="00DE7CCE" w:rsidRPr="00423ABD">
        <w:t xml:space="preserve"> </w:t>
      </w:r>
      <w:r w:rsidR="00B15BD3" w:rsidRPr="00423ABD">
        <w:t>the</w:t>
      </w:r>
      <w:r w:rsidR="00DE7CCE" w:rsidRPr="00423ABD">
        <w:t xml:space="preserve"> </w:t>
      </w:r>
      <w:r w:rsidR="00B15BD3" w:rsidRPr="00423ABD">
        <w:t>overhead.</w:t>
      </w:r>
      <w:r w:rsidR="00DE7CCE" w:rsidRPr="00423ABD">
        <w:t xml:space="preserve"> </w:t>
      </w:r>
      <w:r w:rsidR="00B15BD3" w:rsidRPr="00423ABD">
        <w:t>For</w:t>
      </w:r>
      <w:r w:rsidR="00DE7CCE" w:rsidRPr="00423ABD">
        <w:t xml:space="preserve"> </w:t>
      </w:r>
      <w:r w:rsidR="00B15BD3" w:rsidRPr="00423ABD">
        <w:t>example,</w:t>
      </w:r>
      <w:r w:rsidR="00DE7CCE" w:rsidRPr="00423ABD">
        <w:t xml:space="preserve"> </w:t>
      </w:r>
      <w:r w:rsidR="00B15BD3" w:rsidRPr="00423ABD">
        <w:t>it</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longer</w:t>
      </w:r>
      <w:r w:rsidR="00DE7CCE" w:rsidRPr="00423ABD">
        <w:t xml:space="preserve"> </w:t>
      </w:r>
      <w:r w:rsidR="00B15BD3" w:rsidRPr="00423ABD">
        <w:t>necessary</w:t>
      </w:r>
      <w:r w:rsidR="00DE7CCE" w:rsidRPr="00423ABD">
        <w:t xml:space="preserve"> </w:t>
      </w:r>
      <w:r w:rsidR="00B15BD3" w:rsidRPr="00423ABD">
        <w:t>to</w:t>
      </w:r>
      <w:r w:rsidR="00DE7CCE" w:rsidRPr="00423ABD">
        <w:t xml:space="preserve"> </w:t>
      </w:r>
      <w:r w:rsidR="00B15BD3" w:rsidRPr="00423ABD">
        <w:t>define</w:t>
      </w:r>
      <w:r w:rsidR="00DE7CCE" w:rsidRPr="00423ABD">
        <w:t xml:space="preserve"> </w:t>
      </w:r>
      <w:r w:rsidR="00B15BD3" w:rsidRPr="00423ABD">
        <w:t>a</w:t>
      </w:r>
      <w:r w:rsidR="00DE7CCE" w:rsidRPr="00423ABD">
        <w:t xml:space="preserve"> </w:t>
      </w:r>
      <w:r w:rsidR="00B15BD3" w:rsidRPr="00423ABD">
        <w:t>class</w:t>
      </w:r>
      <w:r w:rsidR="00DE7CCE" w:rsidRPr="00423ABD">
        <w:t xml:space="preserve"> </w:t>
      </w:r>
      <w:r w:rsidR="00B15BD3" w:rsidRPr="00423ABD">
        <w:t>such</w:t>
      </w:r>
      <w:r w:rsidR="00DE7CCE" w:rsidRPr="00423ABD">
        <w:t xml:space="preserve"> </w:t>
      </w:r>
      <w:r w:rsidR="00B15BD3" w:rsidRPr="00423ABD">
        <w:t>as</w:t>
      </w:r>
      <w:r w:rsidR="00DE7CCE" w:rsidRPr="00423ABD">
        <w:t xml:space="preserve"> </w:t>
      </w:r>
      <w:proofErr w:type="spellStart"/>
      <w:r w:rsidR="00B15BD3" w:rsidRPr="00423ABD">
        <w:rPr>
          <w:rStyle w:val="CITchapbm"/>
        </w:rPr>
        <w:t>CellStack</w:t>
      </w:r>
      <w:proofErr w:type="spellEnd"/>
      <w:r w:rsidR="00B15BD3" w:rsidRPr="00423ABD">
        <w:t>.</w:t>
      </w:r>
    </w:p>
    <w:p w14:paraId="1DFCFDC7" w14:textId="0525910F" w:rsidR="00FA02C3" w:rsidRPr="00423ABD" w:rsidRDefault="00BC6304" w:rsidP="009E7A29">
      <w:pPr>
        <w:pStyle w:val="NLMID"/>
      </w:pPr>
      <w:r w:rsidRPr="00423ABD">
        <w:t>5.</w:t>
      </w:r>
      <w:r w:rsidRPr="00423ABD">
        <w:tab/>
      </w:r>
      <w:r w:rsidR="00B15BD3" w:rsidRPr="00423ABD">
        <w:t>Performance</w:t>
      </w:r>
      <w:r w:rsidR="00DE7CCE" w:rsidRPr="00423ABD">
        <w:t xml:space="preserve"> </w:t>
      </w:r>
      <w:r w:rsidR="00B15BD3" w:rsidRPr="00423ABD">
        <w:t>improves</w:t>
      </w:r>
      <w:r w:rsidR="00DE7CCE" w:rsidRPr="00423ABD">
        <w:t xml:space="preserve"> </w:t>
      </w:r>
      <w:r w:rsidR="00B15BD3" w:rsidRPr="00423ABD">
        <w:t>because</w:t>
      </w:r>
      <w:r w:rsidR="00DE7CCE" w:rsidRPr="00423ABD">
        <w:t xml:space="preserve"> </w:t>
      </w:r>
      <w:r w:rsidR="00B15BD3" w:rsidRPr="00423ABD">
        <w:t>casting</w:t>
      </w:r>
      <w:r w:rsidR="00DE7CCE" w:rsidRPr="00423ABD">
        <w:t xml:space="preserve"> </w:t>
      </w:r>
      <w:r w:rsidR="00B15BD3" w:rsidRPr="00423ABD">
        <w:t>from</w:t>
      </w:r>
      <w:r w:rsidR="00DE7CCE" w:rsidRPr="00423ABD">
        <w:t xml:space="preserve"> </w:t>
      </w:r>
      <w:r w:rsidR="00B15BD3" w:rsidRPr="00423ABD">
        <w:t>an</w:t>
      </w:r>
      <w:r w:rsidR="00DE7CCE" w:rsidRPr="00423ABD">
        <w:t xml:space="preserve"> </w:t>
      </w:r>
      <w:r w:rsidR="00B15BD3" w:rsidRPr="00423ABD">
        <w:t>object</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longer</w:t>
      </w:r>
      <w:r w:rsidR="00DE7CCE" w:rsidRPr="00423ABD">
        <w:t xml:space="preserve"> </w:t>
      </w:r>
      <w:r w:rsidR="00B15BD3" w:rsidRPr="00423ABD">
        <w:t>required,</w:t>
      </w:r>
      <w:r w:rsidR="00DE7CCE" w:rsidRPr="00423ABD">
        <w:t xml:space="preserve"> </w:t>
      </w:r>
      <w:r w:rsidR="00175676" w:rsidRPr="00423ABD">
        <w:t>thereby</w:t>
      </w:r>
      <w:r w:rsidR="00DE7CCE" w:rsidRPr="00423ABD">
        <w:t xml:space="preserve"> </w:t>
      </w:r>
      <w:r w:rsidR="00B15BD3" w:rsidRPr="00423ABD">
        <w:t>eliminating</w:t>
      </w:r>
      <w:r w:rsidR="00DE7CCE" w:rsidRPr="00423ABD">
        <w:t xml:space="preserve"> </w:t>
      </w:r>
      <w:r w:rsidR="00B15BD3" w:rsidRPr="00423ABD">
        <w:t>a</w:t>
      </w:r>
      <w:r w:rsidR="00DE7CCE" w:rsidRPr="00423ABD">
        <w:t xml:space="preserve"> </w:t>
      </w:r>
      <w:r w:rsidR="00B15BD3" w:rsidRPr="00423ABD">
        <w:t>type</w:t>
      </w:r>
      <w:r w:rsidR="00DE7CCE" w:rsidRPr="00423ABD">
        <w:t xml:space="preserve"> </w:t>
      </w:r>
      <w:r w:rsidR="00B15BD3" w:rsidRPr="00423ABD">
        <w:t>check</w:t>
      </w:r>
      <w:r w:rsidR="00DE7CCE" w:rsidRPr="00423ABD">
        <w:t xml:space="preserve"> </w:t>
      </w:r>
      <w:r w:rsidR="00B15BD3" w:rsidRPr="00423ABD">
        <w:t>operation.</w:t>
      </w:r>
      <w:r w:rsidR="00DE7CCE" w:rsidRPr="00423ABD">
        <w:t xml:space="preserve"> </w:t>
      </w:r>
      <w:r w:rsidR="00B15BD3" w:rsidRPr="00423ABD">
        <w:t>Also,</w:t>
      </w:r>
      <w:r w:rsidR="00DE7CCE" w:rsidRPr="00423ABD">
        <w:t xml:space="preserve"> </w:t>
      </w:r>
      <w:r w:rsidR="00B15BD3" w:rsidRPr="00423ABD">
        <w:t>performance</w:t>
      </w:r>
      <w:r w:rsidR="00DE7CCE" w:rsidRPr="00423ABD">
        <w:t xml:space="preserve"> </w:t>
      </w:r>
      <w:r w:rsidR="00B15BD3" w:rsidRPr="00423ABD">
        <w:t>improves</w:t>
      </w:r>
      <w:r w:rsidR="00DE7CCE" w:rsidRPr="00423ABD">
        <w:t xml:space="preserve"> </w:t>
      </w:r>
      <w:r w:rsidR="00B15BD3" w:rsidRPr="00423ABD">
        <w:t>because</w:t>
      </w:r>
      <w:r w:rsidR="00DE7CCE" w:rsidRPr="00423ABD">
        <w:t xml:space="preserve"> </w:t>
      </w:r>
      <w:r w:rsidR="00B15BD3" w:rsidRPr="00423ABD">
        <w:t>boxing</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longer</w:t>
      </w:r>
      <w:r w:rsidR="00DE7CCE" w:rsidRPr="00423ABD">
        <w:t xml:space="preserve"> </w:t>
      </w:r>
      <w:r w:rsidR="00B15BD3" w:rsidRPr="00423ABD">
        <w:t>necessary</w:t>
      </w:r>
      <w:r w:rsidR="00DE7CCE" w:rsidRPr="00423ABD">
        <w:t xml:space="preserve"> </w:t>
      </w:r>
      <w:r w:rsidR="00B15BD3" w:rsidRPr="00423ABD">
        <w:t>for</w:t>
      </w:r>
      <w:r w:rsidR="00DE7CCE" w:rsidRPr="00423ABD">
        <w:t xml:space="preserve"> </w:t>
      </w:r>
      <w:r w:rsidR="00B15BD3" w:rsidRPr="00423ABD">
        <w:t>value</w:t>
      </w:r>
      <w:r w:rsidR="00DE7CCE" w:rsidRPr="00423ABD">
        <w:t xml:space="preserve"> </w:t>
      </w:r>
      <w:r w:rsidR="00B15BD3" w:rsidRPr="00423ABD">
        <w:t>types.</w:t>
      </w:r>
    </w:p>
    <w:p w14:paraId="0DA08853" w14:textId="741B96AD" w:rsidR="00FA02C3" w:rsidRPr="00423ABD" w:rsidRDefault="00BC6304" w:rsidP="009E7A29">
      <w:pPr>
        <w:pStyle w:val="NLMID"/>
      </w:pPr>
      <w:r w:rsidRPr="00423ABD">
        <w:lastRenderedPageBreak/>
        <w:t>6.</w:t>
      </w:r>
      <w:r w:rsidRPr="00423ABD">
        <w:tab/>
      </w:r>
      <w:r w:rsidR="00B15BD3" w:rsidRPr="00423ABD">
        <w:t>Generics</w:t>
      </w:r>
      <w:r w:rsidR="00DE7CCE" w:rsidRPr="00423ABD">
        <w:t xml:space="preserve"> </w:t>
      </w:r>
      <w:r w:rsidR="00B15BD3" w:rsidRPr="00423ABD">
        <w:t>reduce</w:t>
      </w:r>
      <w:r w:rsidR="00DE7CCE" w:rsidRPr="00423ABD">
        <w:t xml:space="preserve"> </w:t>
      </w:r>
      <w:r w:rsidR="00B15BD3" w:rsidRPr="00423ABD">
        <w:t>memory</w:t>
      </w:r>
      <w:r w:rsidR="00DE7CCE" w:rsidRPr="00423ABD">
        <w:t xml:space="preserve"> </w:t>
      </w:r>
      <w:r w:rsidR="00B15BD3" w:rsidRPr="00423ABD">
        <w:t>consumption</w:t>
      </w:r>
      <w:r w:rsidR="00DE7CCE" w:rsidRPr="00423ABD">
        <w:t xml:space="preserve"> </w:t>
      </w:r>
      <w:r w:rsidR="00B15BD3" w:rsidRPr="00423ABD">
        <w:t>by</w:t>
      </w:r>
      <w:r w:rsidR="00DE7CCE" w:rsidRPr="00423ABD">
        <w:t xml:space="preserve"> </w:t>
      </w:r>
      <w:r w:rsidR="00B15BD3" w:rsidRPr="00423ABD">
        <w:t>avoiding</w:t>
      </w:r>
      <w:r w:rsidR="00DE7CCE" w:rsidRPr="00423ABD">
        <w:t xml:space="preserve"> </w:t>
      </w:r>
      <w:r w:rsidR="00B15BD3" w:rsidRPr="00423ABD">
        <w:t>boxing</w:t>
      </w:r>
      <w:r w:rsidR="00DE7CCE" w:rsidRPr="00423ABD">
        <w:t xml:space="preserve"> </w:t>
      </w:r>
      <w:r w:rsidR="00B15BD3" w:rsidRPr="00423ABD">
        <w:t>and</w:t>
      </w:r>
      <w:r w:rsidR="00175676" w:rsidRPr="00423ABD">
        <w:t>,</w:t>
      </w:r>
      <w:r w:rsidR="00DE7CCE" w:rsidRPr="00423ABD">
        <w:t xml:space="preserve"> </w:t>
      </w:r>
      <w:r w:rsidR="00175676" w:rsidRPr="00423ABD">
        <w:t>therefore,</w:t>
      </w:r>
      <w:r w:rsidR="00DE7CCE" w:rsidRPr="00423ABD">
        <w:t xml:space="preserve"> </w:t>
      </w:r>
      <w:r w:rsidR="00B15BD3" w:rsidRPr="00423ABD">
        <w:t>consuming</w:t>
      </w:r>
      <w:r w:rsidR="00DE7CCE" w:rsidRPr="00423ABD">
        <w:t xml:space="preserve"> </w:t>
      </w:r>
      <w:r w:rsidR="00B15BD3" w:rsidRPr="00423ABD">
        <w:t>less</w:t>
      </w:r>
      <w:r w:rsidR="00DE7CCE" w:rsidRPr="00423ABD">
        <w:t xml:space="preserve"> </w:t>
      </w:r>
      <w:r w:rsidR="00B15BD3" w:rsidRPr="00423ABD">
        <w:t>memory</w:t>
      </w:r>
      <w:r w:rsidR="00DE7CCE" w:rsidRPr="00423ABD">
        <w:t xml:space="preserve"> </w:t>
      </w:r>
      <w:r w:rsidR="00B15BD3" w:rsidRPr="00423ABD">
        <w:t>on</w:t>
      </w:r>
      <w:r w:rsidR="00DE7CCE" w:rsidRPr="00423ABD">
        <w:t xml:space="preserve"> </w:t>
      </w:r>
      <w:r w:rsidR="00B15BD3" w:rsidRPr="00423ABD">
        <w:t>the</w:t>
      </w:r>
      <w:r w:rsidR="00DE7CCE" w:rsidRPr="00423ABD">
        <w:t xml:space="preserve"> </w:t>
      </w:r>
      <w:r w:rsidR="00B15BD3" w:rsidRPr="00423ABD">
        <w:t>heap.</w:t>
      </w:r>
    </w:p>
    <w:p w14:paraId="629A8CA3" w14:textId="437F0C66" w:rsidR="00FA02C3" w:rsidRPr="00423ABD" w:rsidRDefault="00BC6304" w:rsidP="009E7A29">
      <w:pPr>
        <w:pStyle w:val="NLMID"/>
      </w:pPr>
      <w:r w:rsidRPr="00423ABD">
        <w:t>7.</w:t>
      </w:r>
      <w:r w:rsidRPr="00423ABD">
        <w:tab/>
      </w:r>
      <w:r w:rsidR="00B15BD3" w:rsidRPr="00423ABD">
        <w:t>Code</w:t>
      </w:r>
      <w:r w:rsidR="00DE7CCE" w:rsidRPr="00423ABD">
        <w:t xml:space="preserve"> </w:t>
      </w:r>
      <w:r w:rsidR="00B15BD3" w:rsidRPr="00423ABD">
        <w:t>becomes</w:t>
      </w:r>
      <w:r w:rsidR="00DE7CCE" w:rsidRPr="00423ABD">
        <w:t xml:space="preserve"> </w:t>
      </w:r>
      <w:r w:rsidR="00B15BD3" w:rsidRPr="00423ABD">
        <w:t>more</w:t>
      </w:r>
      <w:r w:rsidR="00DE7CCE" w:rsidRPr="00423ABD">
        <w:t xml:space="preserve"> </w:t>
      </w:r>
      <w:r w:rsidR="00B15BD3" w:rsidRPr="00423ABD">
        <w:t>readable</w:t>
      </w:r>
      <w:r w:rsidR="00DE7CCE" w:rsidRPr="00423ABD">
        <w:t xml:space="preserve"> </w:t>
      </w:r>
      <w:r w:rsidR="00B15BD3" w:rsidRPr="00423ABD">
        <w:t>because</w:t>
      </w:r>
      <w:r w:rsidR="00DE7CCE" w:rsidRPr="00423ABD">
        <w:t xml:space="preserve"> </w:t>
      </w:r>
      <w:r w:rsidR="00B15BD3" w:rsidRPr="00423ABD">
        <w:t>of</w:t>
      </w:r>
      <w:r w:rsidR="00DE7CCE" w:rsidRPr="00423ABD">
        <w:t xml:space="preserve"> </w:t>
      </w:r>
      <w:r w:rsidR="00B15BD3" w:rsidRPr="00423ABD">
        <w:t>fewer</w:t>
      </w:r>
      <w:r w:rsidR="00DE7CCE" w:rsidRPr="00423ABD">
        <w:t xml:space="preserve"> </w:t>
      </w:r>
      <w:r w:rsidR="00B15BD3" w:rsidRPr="00423ABD">
        <w:t>casting</w:t>
      </w:r>
      <w:r w:rsidR="00DE7CCE" w:rsidRPr="00423ABD">
        <w:t xml:space="preserve"> </w:t>
      </w:r>
      <w:r w:rsidR="00B15BD3" w:rsidRPr="00423ABD">
        <w:t>checks</w:t>
      </w:r>
      <w:r w:rsidR="00DE7CCE" w:rsidRPr="00423ABD">
        <w:t xml:space="preserve"> </w:t>
      </w:r>
      <w:r w:rsidR="00B15BD3" w:rsidRPr="00423ABD">
        <w:t>and</w:t>
      </w:r>
      <w:r w:rsidR="00DE7CCE" w:rsidRPr="00423ABD">
        <w:t xml:space="preserve"> </w:t>
      </w:r>
      <w:r w:rsidR="00B15BD3" w:rsidRPr="00423ABD">
        <w:t>because</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need</w:t>
      </w:r>
      <w:r w:rsidR="00DE7CCE" w:rsidRPr="00423ABD">
        <w:t xml:space="preserve"> </w:t>
      </w:r>
      <w:r w:rsidR="00B15BD3" w:rsidRPr="00423ABD">
        <w:t>for</w:t>
      </w:r>
      <w:r w:rsidR="00DE7CCE" w:rsidRPr="00423ABD">
        <w:t xml:space="preserve"> </w:t>
      </w:r>
      <w:r w:rsidR="00B15BD3" w:rsidRPr="00423ABD">
        <w:t>fewer</w:t>
      </w:r>
      <w:r w:rsidR="00DE7CCE" w:rsidRPr="00423ABD">
        <w:t xml:space="preserve"> </w:t>
      </w:r>
      <w:r w:rsidR="00B15BD3" w:rsidRPr="00423ABD">
        <w:t>type-specific</w:t>
      </w:r>
      <w:r w:rsidR="00DE7CCE" w:rsidRPr="00423ABD">
        <w:t xml:space="preserve"> </w:t>
      </w:r>
      <w:r w:rsidR="00B15BD3" w:rsidRPr="00423ABD">
        <w:t>implementations.</w:t>
      </w:r>
    </w:p>
    <w:p w14:paraId="5E123F6A" w14:textId="2D93A62C" w:rsidR="00FA02C3" w:rsidRPr="00423ABD" w:rsidRDefault="00BC6304" w:rsidP="009E7A29">
      <w:pPr>
        <w:pStyle w:val="NLLAST"/>
      </w:pPr>
      <w:r w:rsidRPr="00423ABD">
        <w:t>8.</w:t>
      </w:r>
      <w:r w:rsidRPr="00423ABD">
        <w:tab/>
      </w:r>
      <w:r w:rsidR="00B15BD3" w:rsidRPr="00423ABD">
        <w:t>Editors</w:t>
      </w:r>
      <w:r w:rsidR="00DE7CCE" w:rsidRPr="00423ABD">
        <w:t xml:space="preserve"> </w:t>
      </w:r>
      <w:r w:rsidR="00B15BD3" w:rsidRPr="00423ABD">
        <w:t>that</w:t>
      </w:r>
      <w:r w:rsidR="00DE7CCE" w:rsidRPr="00423ABD">
        <w:t xml:space="preserve"> </w:t>
      </w:r>
      <w:r w:rsidR="00B15BD3" w:rsidRPr="00423ABD">
        <w:t>assist</w:t>
      </w:r>
      <w:r w:rsidR="00DE7CCE" w:rsidRPr="00423ABD">
        <w:t xml:space="preserve"> </w:t>
      </w:r>
      <w:r w:rsidR="00B15BD3" w:rsidRPr="00423ABD">
        <w:t>coding</w:t>
      </w:r>
      <w:r w:rsidR="00DE7CCE" w:rsidRPr="00423ABD">
        <w:t xml:space="preserve"> </w:t>
      </w:r>
      <w:r w:rsidR="00B15BD3" w:rsidRPr="00423ABD">
        <w:t>via</w:t>
      </w:r>
      <w:r w:rsidR="00DE7CCE" w:rsidRPr="00423ABD">
        <w:t xml:space="preserve"> </w:t>
      </w:r>
      <w:r w:rsidR="00B15BD3" w:rsidRPr="00423ABD">
        <w:t>some</w:t>
      </w:r>
      <w:r w:rsidR="00DE7CCE" w:rsidRPr="00423ABD">
        <w:t xml:space="preserve"> </w:t>
      </w:r>
      <w:r w:rsidR="00B15BD3" w:rsidRPr="00423ABD">
        <w:t>type</w:t>
      </w:r>
      <w:r w:rsidR="00DE7CCE" w:rsidRPr="00423ABD">
        <w:t xml:space="preserve"> </w:t>
      </w:r>
      <w:r w:rsidR="00B15BD3" w:rsidRPr="00423ABD">
        <w:t>of</w:t>
      </w:r>
      <w:r w:rsidR="00DE7CCE" w:rsidRPr="00423ABD">
        <w:t xml:space="preserve"> </w:t>
      </w:r>
      <w:r w:rsidR="00B15BD3" w:rsidRPr="00423ABD">
        <w:t>IntelliSense</w:t>
      </w:r>
      <w:r w:rsidR="00DE7CCE" w:rsidRPr="00423ABD">
        <w:t xml:space="preserve"> </w:t>
      </w:r>
      <w:r w:rsidR="00B15BD3" w:rsidRPr="00423ABD">
        <w:t>work</w:t>
      </w:r>
      <w:r w:rsidR="00DE7CCE" w:rsidRPr="00423ABD">
        <w:t xml:space="preserve"> </w:t>
      </w:r>
      <w:r w:rsidR="00B15BD3" w:rsidRPr="00423ABD">
        <w:t>directly</w:t>
      </w:r>
      <w:r w:rsidR="00DE7CCE" w:rsidRPr="00423ABD">
        <w:t xml:space="preserve"> </w:t>
      </w:r>
      <w:r w:rsidR="00B15BD3" w:rsidRPr="00423ABD">
        <w:t>with</w:t>
      </w:r>
      <w:r w:rsidR="00DE7CCE" w:rsidRPr="00423ABD">
        <w:t xml:space="preserve"> </w:t>
      </w:r>
      <w:r w:rsidR="00B15BD3" w:rsidRPr="00423ABD">
        <w:t>return</w:t>
      </w:r>
      <w:r w:rsidR="00DE7CCE" w:rsidRPr="00423ABD">
        <w:t xml:space="preserve"> </w:t>
      </w:r>
      <w:r w:rsidR="00B15BD3" w:rsidRPr="00423ABD">
        <w:t>parameters</w:t>
      </w:r>
      <w:r w:rsidR="00DE7CCE" w:rsidRPr="00423ABD">
        <w:t xml:space="preserve"> </w:t>
      </w:r>
      <w:r w:rsidR="00B15BD3" w:rsidRPr="00423ABD">
        <w:t>from</w:t>
      </w:r>
      <w:r w:rsidR="00DE7CCE" w:rsidRPr="00423ABD">
        <w:t xml:space="preserve"> </w:t>
      </w:r>
      <w:r w:rsidR="00B15BD3" w:rsidRPr="00423ABD">
        <w:t>generic</w:t>
      </w:r>
      <w:r w:rsidR="00DE7CCE" w:rsidRPr="00423ABD">
        <w:t xml:space="preserve"> </w:t>
      </w:r>
      <w:r w:rsidR="00B15BD3" w:rsidRPr="00423ABD">
        <w:t>classes.</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need</w:t>
      </w:r>
      <w:r w:rsidR="00DE7CCE" w:rsidRPr="00423ABD">
        <w:t xml:space="preserve"> </w:t>
      </w:r>
      <w:r w:rsidR="00B15BD3" w:rsidRPr="00423ABD">
        <w:t>to</w:t>
      </w:r>
      <w:r w:rsidR="00DE7CCE" w:rsidRPr="00423ABD">
        <w:t xml:space="preserve"> </w:t>
      </w:r>
      <w:r w:rsidR="00B15BD3" w:rsidRPr="00423ABD">
        <w:t>cast</w:t>
      </w:r>
      <w:r w:rsidR="00DE7CCE" w:rsidRPr="00423ABD">
        <w:t xml:space="preserve"> </w:t>
      </w:r>
      <w:r w:rsidR="00B15BD3" w:rsidRPr="00423ABD">
        <w:t>the</w:t>
      </w:r>
      <w:r w:rsidR="00DE7CCE" w:rsidRPr="00423ABD">
        <w:t xml:space="preserve"> </w:t>
      </w:r>
      <w:r w:rsidR="00B15BD3" w:rsidRPr="00423ABD">
        <w:t>return</w:t>
      </w:r>
      <w:r w:rsidR="00DE7CCE" w:rsidRPr="00423ABD">
        <w:t xml:space="preserve"> </w:t>
      </w:r>
      <w:r w:rsidR="00B15BD3" w:rsidRPr="00423ABD">
        <w:t>data</w:t>
      </w:r>
      <w:r w:rsidR="00DE7CCE" w:rsidRPr="00423ABD">
        <w:t xml:space="preserve"> </w:t>
      </w:r>
      <w:r w:rsidR="00B15BD3" w:rsidRPr="00423ABD">
        <w:t>for</w:t>
      </w:r>
      <w:r w:rsidR="00DE7CCE" w:rsidRPr="00423ABD">
        <w:t xml:space="preserve"> </w:t>
      </w:r>
      <w:r w:rsidR="00B15BD3" w:rsidRPr="00423ABD">
        <w:t>IntelliSense</w:t>
      </w:r>
      <w:r w:rsidR="00DE7CCE" w:rsidRPr="00423ABD">
        <w:t xml:space="preserve"> </w:t>
      </w:r>
      <w:r w:rsidR="00B15BD3" w:rsidRPr="00423ABD">
        <w:t>to</w:t>
      </w:r>
      <w:r w:rsidR="00DE7CCE" w:rsidRPr="00423ABD">
        <w:t xml:space="preserve"> </w:t>
      </w:r>
      <w:r w:rsidR="00B15BD3" w:rsidRPr="00423ABD">
        <w:t>work.</w:t>
      </w:r>
    </w:p>
    <w:p w14:paraId="7D17A0C4" w14:textId="7FB62ECA" w:rsidR="00FA02C3" w:rsidRPr="00423ABD" w:rsidRDefault="00B15BD3" w:rsidP="009E7A29">
      <w:pPr>
        <w:pStyle w:val="CHAPBM"/>
      </w:pPr>
      <w:r w:rsidRPr="00423ABD">
        <w:t>At</w:t>
      </w:r>
      <w:r w:rsidR="00DE7CCE" w:rsidRPr="00423ABD">
        <w:t xml:space="preserve"> </w:t>
      </w:r>
      <w:r w:rsidRPr="00423ABD">
        <w:t>their</w:t>
      </w:r>
      <w:r w:rsidR="00DE7CCE" w:rsidRPr="00423ABD">
        <w:t xml:space="preserve"> </w:t>
      </w:r>
      <w:r w:rsidRPr="00423ABD">
        <w:t>core,</w:t>
      </w:r>
      <w:r w:rsidR="00DE7CCE" w:rsidRPr="00423ABD">
        <w:t xml:space="preserve"> </w:t>
      </w:r>
      <w:r w:rsidRPr="00423ABD">
        <w:t>generics</w:t>
      </w:r>
      <w:r w:rsidR="00DE7CCE" w:rsidRPr="00423ABD">
        <w:t xml:space="preserve"> </w:t>
      </w:r>
      <w:r w:rsidRPr="00423ABD">
        <w:t>offer</w:t>
      </w:r>
      <w:r w:rsidR="00DE7CCE" w:rsidRPr="00423ABD">
        <w:t xml:space="preserve"> </w:t>
      </w:r>
      <w:r w:rsidRPr="00423ABD">
        <w:t>the</w:t>
      </w:r>
      <w:r w:rsidR="00DE7CCE" w:rsidRPr="00423ABD">
        <w:t xml:space="preserve"> </w:t>
      </w:r>
      <w:r w:rsidRPr="00423ABD">
        <w:t>ability</w:t>
      </w:r>
      <w:r w:rsidR="00DE7CCE" w:rsidRPr="00423ABD">
        <w:t xml:space="preserve"> </w:t>
      </w:r>
      <w:r w:rsidRPr="00423ABD">
        <w:t>to</w:t>
      </w:r>
      <w:r w:rsidR="00DE7CCE" w:rsidRPr="00423ABD">
        <w:t xml:space="preserve"> </w:t>
      </w:r>
      <w:r w:rsidRPr="00423ABD">
        <w:t>code</w:t>
      </w:r>
      <w:r w:rsidR="00DE7CCE" w:rsidRPr="00423ABD">
        <w:t xml:space="preserve"> </w:t>
      </w:r>
      <w:r w:rsidRPr="00423ABD">
        <w:t>pattern</w:t>
      </w:r>
      <w:r w:rsidR="00DE7CCE" w:rsidRPr="00423ABD">
        <w:t xml:space="preserve"> </w:t>
      </w:r>
      <w:r w:rsidRPr="00423ABD">
        <w:t>implementations</w:t>
      </w:r>
      <w:r w:rsidR="00DE7CCE" w:rsidRPr="00423ABD">
        <w:t xml:space="preserve"> </w:t>
      </w:r>
      <w:r w:rsidRPr="00423ABD">
        <w:t>and</w:t>
      </w:r>
      <w:r w:rsidR="00DE7CCE" w:rsidRPr="00423ABD">
        <w:t xml:space="preserve"> </w:t>
      </w:r>
      <w:r w:rsidRPr="00423ABD">
        <w:t>then</w:t>
      </w:r>
      <w:r w:rsidR="00DE7CCE" w:rsidRPr="00423ABD">
        <w:t xml:space="preserve"> </w:t>
      </w:r>
      <w:r w:rsidRPr="00423ABD">
        <w:t>reuse</w:t>
      </w:r>
      <w:r w:rsidR="00DE7CCE" w:rsidRPr="00423ABD">
        <w:t xml:space="preserve"> </w:t>
      </w:r>
      <w:r w:rsidRPr="00423ABD">
        <w:t>those</w:t>
      </w:r>
      <w:r w:rsidR="00DE7CCE" w:rsidRPr="00423ABD">
        <w:t xml:space="preserve"> </w:t>
      </w:r>
      <w:r w:rsidRPr="00423ABD">
        <w:t>implementations</w:t>
      </w:r>
      <w:r w:rsidR="00DE7CCE" w:rsidRPr="00423ABD">
        <w:t xml:space="preserve"> </w:t>
      </w:r>
      <w:r w:rsidRPr="00423ABD">
        <w:t>wherever</w:t>
      </w:r>
      <w:r w:rsidR="00DE7CCE" w:rsidRPr="00423ABD">
        <w:t xml:space="preserve"> </w:t>
      </w:r>
      <w:r w:rsidRPr="00423ABD">
        <w:t>the</w:t>
      </w:r>
      <w:r w:rsidR="00DE7CCE" w:rsidRPr="00423ABD">
        <w:t xml:space="preserve"> </w:t>
      </w:r>
      <w:r w:rsidRPr="00423ABD">
        <w:t>patterns</w:t>
      </w:r>
      <w:r w:rsidR="00DE7CCE" w:rsidRPr="00423ABD">
        <w:t xml:space="preserve"> </w:t>
      </w:r>
      <w:r w:rsidRPr="00423ABD">
        <w:t>appear.</w:t>
      </w:r>
      <w:r w:rsidR="00DE7CCE" w:rsidRPr="00423ABD">
        <w:t xml:space="preserve"> </w:t>
      </w:r>
      <w:r w:rsidRPr="00423ABD">
        <w:t>Patterns</w:t>
      </w:r>
      <w:r w:rsidR="00DE7CCE" w:rsidRPr="00423ABD">
        <w:t xml:space="preserve"> </w:t>
      </w:r>
      <w:r w:rsidRPr="00423ABD">
        <w:t>describe</w:t>
      </w:r>
      <w:r w:rsidR="00DE7CCE" w:rsidRPr="00423ABD">
        <w:t xml:space="preserve"> </w:t>
      </w:r>
      <w:r w:rsidRPr="00423ABD">
        <w:t>problems</w:t>
      </w:r>
      <w:r w:rsidR="00DE7CCE" w:rsidRPr="00423ABD">
        <w:t xml:space="preserve"> </w:t>
      </w:r>
      <w:r w:rsidRPr="00423ABD">
        <w:t>that</w:t>
      </w:r>
      <w:r w:rsidR="00DE7CCE" w:rsidRPr="00423ABD">
        <w:t xml:space="preserve"> </w:t>
      </w:r>
      <w:r w:rsidRPr="00423ABD">
        <w:t>occur</w:t>
      </w:r>
      <w:r w:rsidR="00DE7CCE" w:rsidRPr="00423ABD">
        <w:t xml:space="preserve"> </w:t>
      </w:r>
      <w:r w:rsidRPr="00423ABD">
        <w:t>repeatedly</w:t>
      </w:r>
      <w:r w:rsidR="00DE7CCE" w:rsidRPr="00423ABD">
        <w:t xml:space="preserve"> </w:t>
      </w:r>
      <w:r w:rsidRPr="00423ABD">
        <w:t>within</w:t>
      </w:r>
      <w:r w:rsidR="00DE7CCE" w:rsidRPr="00423ABD">
        <w:t xml:space="preserve"> </w:t>
      </w:r>
      <w:r w:rsidRPr="00423ABD">
        <w:t>code,</w:t>
      </w:r>
      <w:r w:rsidR="00DE7CCE" w:rsidRPr="00423ABD">
        <w:t xml:space="preserve"> </w:t>
      </w:r>
      <w:r w:rsidRPr="00423ABD">
        <w:t>and</w:t>
      </w:r>
      <w:r w:rsidR="00DE7CCE" w:rsidRPr="00423ABD">
        <w:t xml:space="preserve"> </w:t>
      </w:r>
      <w:r w:rsidRPr="00423ABD">
        <w:t>templates</w:t>
      </w:r>
      <w:r w:rsidR="00DE7CCE" w:rsidRPr="00423ABD">
        <w:t xml:space="preserve"> </w:t>
      </w:r>
      <w:r w:rsidRPr="00423ABD">
        <w:t>provide</w:t>
      </w:r>
      <w:r w:rsidR="00DE7CCE" w:rsidRPr="00423ABD">
        <w:t xml:space="preserve"> </w:t>
      </w:r>
      <w:r w:rsidRPr="00423ABD">
        <w:t>a</w:t>
      </w:r>
      <w:r w:rsidR="00DE7CCE" w:rsidRPr="00423ABD">
        <w:t xml:space="preserve"> </w:t>
      </w:r>
      <w:r w:rsidRPr="00423ABD">
        <w:t>single</w:t>
      </w:r>
      <w:r w:rsidR="00DE7CCE" w:rsidRPr="00423ABD">
        <w:t xml:space="preserve"> </w:t>
      </w:r>
      <w:r w:rsidRPr="00423ABD">
        <w:t>implementation</w:t>
      </w:r>
      <w:r w:rsidR="00DE7CCE" w:rsidRPr="00423ABD">
        <w:t xml:space="preserve"> </w:t>
      </w:r>
      <w:r w:rsidRPr="00423ABD">
        <w:t>for</w:t>
      </w:r>
      <w:r w:rsidR="00DE7CCE" w:rsidRPr="00423ABD">
        <w:t xml:space="preserve"> </w:t>
      </w:r>
      <w:r w:rsidRPr="00423ABD">
        <w:t>these</w:t>
      </w:r>
      <w:r w:rsidR="00DE7CCE" w:rsidRPr="00423ABD">
        <w:t xml:space="preserve"> </w:t>
      </w:r>
      <w:r w:rsidRPr="00423ABD">
        <w:t>repeating</w:t>
      </w:r>
      <w:r w:rsidR="00DE7CCE" w:rsidRPr="00423ABD">
        <w:t xml:space="preserve"> </w:t>
      </w:r>
      <w:r w:rsidRPr="00423ABD">
        <w:t>patterns.</w:t>
      </w:r>
    </w:p>
    <w:p w14:paraId="0E7F888D" w14:textId="5E9457B0" w:rsidR="00FA02C3" w:rsidRPr="00423ABD" w:rsidRDefault="00B15BD3" w:rsidP="009E7A29">
      <w:pPr>
        <w:pStyle w:val="H2"/>
        <w:keepNext w:val="0"/>
      </w:pPr>
      <w:bookmarkStart w:id="26" w:name="_Toc36295863"/>
      <w:r w:rsidRPr="00423ABD">
        <w:t>Type</w:t>
      </w:r>
      <w:r w:rsidR="00DE7CCE" w:rsidRPr="00423ABD">
        <w:t xml:space="preserve"> </w:t>
      </w:r>
      <w:r w:rsidRPr="00423ABD">
        <w:t>Parameter</w:t>
      </w:r>
      <w:r w:rsidR="00DE7CCE" w:rsidRPr="00423ABD">
        <w:t xml:space="preserve"> </w:t>
      </w:r>
      <w:r w:rsidRPr="00423ABD">
        <w:t>Naming</w:t>
      </w:r>
      <w:r w:rsidR="00DE7CCE" w:rsidRPr="00423ABD">
        <w:t xml:space="preserve"> </w:t>
      </w:r>
      <w:r w:rsidRPr="00423ABD">
        <w:t>Guidelines</w:t>
      </w:r>
      <w:bookmarkEnd w:id="26"/>
    </w:p>
    <w:p w14:paraId="4DA63AC0" w14:textId="63E9D1B8" w:rsidR="00FA02C3" w:rsidRPr="00423ABD" w:rsidRDefault="00B15BD3" w:rsidP="009E7A29">
      <w:pPr>
        <w:pStyle w:val="HEADFIRST"/>
      </w:pPr>
      <w:r w:rsidRPr="00423ABD">
        <w:t>Just</w:t>
      </w:r>
      <w:r w:rsidR="00DE7CCE" w:rsidRPr="00423ABD">
        <w:t xml:space="preserve"> </w:t>
      </w:r>
      <w:r w:rsidRPr="00423ABD">
        <w:t>as</w:t>
      </w:r>
      <w:r w:rsidR="00DE7CCE" w:rsidRPr="00423ABD">
        <w:t xml:space="preserve"> </w:t>
      </w:r>
      <w:r w:rsidRPr="00423ABD">
        <w:t>when</w:t>
      </w:r>
      <w:r w:rsidR="00DE7CCE" w:rsidRPr="00423ABD">
        <w:t xml:space="preserve"> </w:t>
      </w:r>
      <w:del w:id="27" w:author="Jill Hobbs" w:date="2020-06-04T13:50:00Z">
        <w:r w:rsidRPr="00423ABD" w:rsidDel="00454D63">
          <w:delText>you</w:delText>
        </w:r>
        <w:r w:rsidR="00DE7CCE" w:rsidRPr="00423ABD" w:rsidDel="00454D63">
          <w:delText xml:space="preserve"> </w:delText>
        </w:r>
        <w:r w:rsidRPr="00423ABD" w:rsidDel="00454D63">
          <w:delText>name</w:delText>
        </w:r>
      </w:del>
      <w:ins w:id="28" w:author="Jill Hobbs" w:date="2020-06-04T13:50:00Z">
        <w:r w:rsidR="00454D63">
          <w:t>naming</w:t>
        </w:r>
      </w:ins>
      <w:r w:rsidR="00DE7CCE" w:rsidRPr="00423ABD">
        <w:t xml:space="preserve"> </w:t>
      </w:r>
      <w:r w:rsidRPr="00423ABD">
        <w:t>a</w:t>
      </w:r>
      <w:r w:rsidR="00DE7CCE" w:rsidRPr="00423ABD">
        <w:t xml:space="preserve"> </w:t>
      </w:r>
      <w:r w:rsidRPr="00423ABD">
        <w:t>method’s</w:t>
      </w:r>
      <w:r w:rsidR="00DE7CCE" w:rsidRPr="00423ABD">
        <w:t xml:space="preserve"> </w:t>
      </w:r>
      <w:r w:rsidRPr="00423ABD">
        <w:t>formal</w:t>
      </w:r>
      <w:r w:rsidR="00DE7CCE" w:rsidRPr="00423ABD">
        <w:t xml:space="preserve"> </w:t>
      </w:r>
      <w:r w:rsidRPr="00423ABD">
        <w:t>parameter,</w:t>
      </w:r>
      <w:r w:rsidR="00DE7CCE" w:rsidRPr="00423ABD">
        <w:t xml:space="preserve"> </w:t>
      </w:r>
      <w:r w:rsidR="00175676" w:rsidRPr="00423ABD">
        <w:t>so</w:t>
      </w:r>
      <w:r w:rsidR="00DE7CCE" w:rsidRPr="00423ABD">
        <w:t xml:space="preserve"> </w:t>
      </w:r>
      <w:r w:rsidRPr="00423ABD">
        <w:t>you</w:t>
      </w:r>
      <w:r w:rsidR="00DE7CCE" w:rsidRPr="00423ABD">
        <w:t xml:space="preserve"> </w:t>
      </w:r>
      <w:r w:rsidRPr="00423ABD">
        <w:t>should</w:t>
      </w:r>
      <w:r w:rsidR="00DE7CCE" w:rsidRPr="00423ABD">
        <w:t xml:space="preserve"> </w:t>
      </w:r>
      <w:r w:rsidRPr="00423ABD">
        <w:t>be</w:t>
      </w:r>
      <w:r w:rsidR="00DE7CCE" w:rsidRPr="00423ABD">
        <w:t xml:space="preserve"> </w:t>
      </w:r>
      <w:r w:rsidRPr="00423ABD">
        <w:t>as</w:t>
      </w:r>
      <w:r w:rsidR="00DE7CCE" w:rsidRPr="00423ABD">
        <w:t xml:space="preserve"> </w:t>
      </w:r>
      <w:r w:rsidRPr="00423ABD">
        <w:t>descriptive</w:t>
      </w:r>
      <w:r w:rsidR="00DE7CCE" w:rsidRPr="00423ABD">
        <w:t xml:space="preserve"> </w:t>
      </w:r>
      <w:r w:rsidRPr="00423ABD">
        <w:t>as</w:t>
      </w:r>
      <w:r w:rsidR="00DE7CCE" w:rsidRPr="00423ABD">
        <w:t xml:space="preserve"> </w:t>
      </w:r>
      <w:r w:rsidRPr="00423ABD">
        <w:t>possible</w:t>
      </w:r>
      <w:r w:rsidR="00DE7CCE" w:rsidRPr="00423ABD">
        <w:t xml:space="preserve"> </w:t>
      </w:r>
      <w:r w:rsidRPr="00423ABD">
        <w:t>when</w:t>
      </w:r>
      <w:r w:rsidR="00DE7CCE" w:rsidRPr="00423ABD">
        <w:t xml:space="preserve"> </w:t>
      </w:r>
      <w:r w:rsidRPr="00423ABD">
        <w:t>naming</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Furthermore,</w:t>
      </w:r>
      <w:r w:rsidR="00DE7CCE" w:rsidRPr="00423ABD">
        <w:t xml:space="preserve"> </w:t>
      </w:r>
      <w:r w:rsidRPr="00423ABD">
        <w:t>to</w:t>
      </w:r>
      <w:r w:rsidR="00DE7CCE" w:rsidRPr="00423ABD">
        <w:t xml:space="preserve"> </w:t>
      </w:r>
      <w:r w:rsidRPr="00423ABD">
        <w:t>distinguish</w:t>
      </w:r>
      <w:r w:rsidR="00DE7CCE" w:rsidRPr="00423ABD">
        <w:t xml:space="preserve"> </w:t>
      </w:r>
      <w:r w:rsidRPr="00423ABD">
        <w:t>the</w:t>
      </w:r>
      <w:r w:rsidR="00DE7CCE" w:rsidRPr="00423ABD">
        <w:t xml:space="preserve"> </w:t>
      </w:r>
      <w:r w:rsidRPr="00423ABD">
        <w:t>parameter</w:t>
      </w:r>
      <w:r w:rsidR="00DE7CCE" w:rsidRPr="00423ABD">
        <w:t xml:space="preserve"> </w:t>
      </w:r>
      <w:r w:rsidRPr="00423ABD">
        <w:t>as</w:t>
      </w:r>
      <w:r w:rsidR="00DE7CCE" w:rsidRPr="00423ABD">
        <w:t xml:space="preserve"> </w:t>
      </w:r>
      <w:r w:rsidRPr="00423ABD">
        <w:t>being</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its</w:t>
      </w:r>
      <w:r w:rsidR="00DE7CCE" w:rsidRPr="00423ABD">
        <w:t xml:space="preserve"> </w:t>
      </w:r>
      <w:r w:rsidRPr="00423ABD">
        <w:t>name</w:t>
      </w:r>
      <w:r w:rsidR="00DE7CCE" w:rsidRPr="00423ABD">
        <w:t xml:space="preserve"> </w:t>
      </w:r>
      <w:r w:rsidRPr="00423ABD">
        <w:t>should</w:t>
      </w:r>
      <w:r w:rsidR="00DE7CCE" w:rsidRPr="00423ABD">
        <w:t xml:space="preserve"> </w:t>
      </w:r>
      <w:r w:rsidRPr="00423ABD">
        <w:t>include</w:t>
      </w:r>
      <w:r w:rsidR="00DE7CCE" w:rsidRPr="00423ABD">
        <w:t xml:space="preserve"> </w:t>
      </w:r>
      <w:r w:rsidRPr="00423ABD">
        <w:t>a</w:t>
      </w:r>
      <w:r w:rsidR="00DE7CCE" w:rsidRPr="00423ABD">
        <w:t xml:space="preserve"> </w:t>
      </w:r>
      <w:r w:rsidRPr="00423ABD">
        <w:rPr>
          <w:rStyle w:val="ITAL"/>
        </w:rPr>
        <w:t>T</w:t>
      </w:r>
      <w:r w:rsidR="00DE7CCE" w:rsidRPr="00423ABD">
        <w:t xml:space="preserve"> </w:t>
      </w:r>
      <w:r w:rsidRPr="00423ABD">
        <w:t>prefix.</w:t>
      </w:r>
      <w:r w:rsidR="00DE7CCE" w:rsidRPr="00423ABD">
        <w:t xml:space="preserve"> </w:t>
      </w:r>
      <w:r w:rsidRPr="00423ABD">
        <w:t>For</w:t>
      </w:r>
      <w:r w:rsidR="00DE7CCE" w:rsidRPr="00423ABD">
        <w:t xml:space="preserve"> </w:t>
      </w:r>
      <w:r w:rsidRPr="00423ABD">
        <w:t>example,</w:t>
      </w:r>
      <w:r w:rsidR="00DE7CCE" w:rsidRPr="00423ABD">
        <w:t xml:space="preserve"> </w:t>
      </w:r>
      <w:r w:rsidRPr="00423ABD">
        <w:t>in</w:t>
      </w:r>
      <w:r w:rsidR="00DE7CCE" w:rsidRPr="00423ABD">
        <w:t xml:space="preserve"> </w:t>
      </w:r>
      <w:r w:rsidRPr="00423ABD">
        <w:t>defining</w:t>
      </w:r>
      <w:r w:rsidR="00DE7CCE" w:rsidRPr="00423ABD">
        <w:t xml:space="preserve"> </w:t>
      </w:r>
      <w:r w:rsidRPr="00423ABD">
        <w:t>a</w:t>
      </w:r>
      <w:r w:rsidR="00DE7CCE" w:rsidRPr="00423ABD">
        <w:t xml:space="preserve"> </w:t>
      </w:r>
      <w:r w:rsidRPr="00423ABD">
        <w:t>class</w:t>
      </w:r>
      <w:r w:rsidR="00DE7CCE" w:rsidRPr="00423ABD">
        <w:t xml:space="preserve"> </w:t>
      </w:r>
      <w:r w:rsidRPr="00423ABD">
        <w:t>such</w:t>
      </w:r>
      <w:r w:rsidR="00DE7CCE" w:rsidRPr="00423ABD">
        <w:t xml:space="preserve"> </w:t>
      </w:r>
      <w:r w:rsidRPr="00423ABD">
        <w:t>as</w:t>
      </w:r>
      <w:r w:rsidR="00DE7CCE" w:rsidRPr="00423ABD">
        <w:t xml:space="preserve"> </w:t>
      </w:r>
      <w:proofErr w:type="spellStart"/>
      <w:r w:rsidRPr="00423ABD">
        <w:rPr>
          <w:rStyle w:val="CITchapbm"/>
        </w:rPr>
        <w:t>EntityCollection</w:t>
      </w:r>
      <w:proofErr w:type="spellEnd"/>
      <w:r w:rsidRPr="00423ABD">
        <w:rPr>
          <w:rStyle w:val="CITchapbm"/>
        </w:rPr>
        <w:t>&lt;</w:t>
      </w:r>
      <w:proofErr w:type="spellStart"/>
      <w:r w:rsidRPr="00423ABD">
        <w:rPr>
          <w:rStyle w:val="CITchapbm"/>
        </w:rPr>
        <w:t>TEntity</w:t>
      </w:r>
      <w:proofErr w:type="spellEnd"/>
      <w:r w:rsidRPr="00423ABD">
        <w:rPr>
          <w:rStyle w:val="CITchapbm"/>
        </w:rPr>
        <w:t>&gt;</w:t>
      </w:r>
      <w:r w:rsidR="00175676" w:rsidRPr="00423ABD">
        <w:t>,</w:t>
      </w:r>
      <w:r w:rsidR="00DE7CCE" w:rsidRPr="00423ABD">
        <w:t xml:space="preserve"> </w:t>
      </w:r>
      <w:r w:rsidRPr="00423ABD">
        <w:t>you</w:t>
      </w:r>
      <w:r w:rsidR="00DE7CCE" w:rsidRPr="00423ABD">
        <w:t xml:space="preserve"> </w:t>
      </w:r>
      <w:ins w:id="29" w:author="Jill Hobbs" w:date="2020-06-04T13:50:00Z">
        <w:r w:rsidR="00454D63">
          <w:t xml:space="preserve">would </w:t>
        </w:r>
      </w:ins>
      <w:r w:rsidRPr="00423ABD">
        <w:t>use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name</w:t>
      </w:r>
      <w:r w:rsidR="00DE7CCE" w:rsidRPr="00423ABD">
        <w:t xml:space="preserve"> </w:t>
      </w:r>
      <w:del w:id="30" w:author="Jill Hobbs" w:date="2020-06-04T13:50:00Z">
        <w:r w:rsidRPr="003219E2" w:rsidDel="00454D63">
          <w:delText>“</w:delText>
        </w:r>
      </w:del>
      <w:proofErr w:type="spellStart"/>
      <w:r w:rsidRPr="00454D63">
        <w:rPr>
          <w:rStyle w:val="CITchapbm"/>
          <w:rPrChange w:id="31" w:author="Jill Hobbs" w:date="2020-06-04T13:50:00Z">
            <w:rPr/>
          </w:rPrChange>
        </w:rPr>
        <w:t>TEntity</w:t>
      </w:r>
      <w:proofErr w:type="spellEnd"/>
      <w:r w:rsidRPr="00423ABD">
        <w:t>.</w:t>
      </w:r>
      <w:del w:id="32" w:author="Jill Hobbs" w:date="2020-06-04T13:50:00Z">
        <w:r w:rsidRPr="00423ABD" w:rsidDel="00454D63">
          <w:delText>”</w:delText>
        </w:r>
      </w:del>
    </w:p>
    <w:p w14:paraId="7D28B40F" w14:textId="64EBFC78" w:rsidR="00FA02C3" w:rsidRPr="00423ABD" w:rsidRDefault="00B15BD3" w:rsidP="009E7A29">
      <w:pPr>
        <w:pStyle w:val="CHAPBM"/>
      </w:pPr>
      <w:r w:rsidRPr="00423ABD">
        <w:t>The</w:t>
      </w:r>
      <w:r w:rsidR="00DE7CCE" w:rsidRPr="00423ABD">
        <w:t xml:space="preserve"> </w:t>
      </w:r>
      <w:r w:rsidRPr="00423ABD">
        <w:t>only</w:t>
      </w:r>
      <w:r w:rsidR="00DE7CCE" w:rsidRPr="00423ABD">
        <w:t xml:space="preserve"> </w:t>
      </w:r>
      <w:r w:rsidRPr="00423ABD">
        <w:t>time</w:t>
      </w:r>
      <w:r w:rsidR="00DE7CCE" w:rsidRPr="00423ABD">
        <w:t xml:space="preserve"> </w:t>
      </w:r>
      <w:r w:rsidRPr="00423ABD">
        <w:t>you</w:t>
      </w:r>
      <w:r w:rsidR="00DE7CCE" w:rsidRPr="00423ABD">
        <w:t xml:space="preserve"> </w:t>
      </w:r>
      <w:r w:rsidRPr="00423ABD">
        <w:t>would</w:t>
      </w:r>
      <w:r w:rsidR="00DE7CCE" w:rsidRPr="00423ABD">
        <w:t xml:space="preserve"> </w:t>
      </w:r>
      <w:r w:rsidRPr="00423ABD">
        <w:t>not</w:t>
      </w:r>
      <w:r w:rsidR="00DE7CCE" w:rsidRPr="00423ABD">
        <w:t xml:space="preserve"> </w:t>
      </w:r>
      <w:r w:rsidRPr="00423ABD">
        <w:t>use</w:t>
      </w:r>
      <w:r w:rsidR="00DE7CCE" w:rsidRPr="00423ABD">
        <w:t xml:space="preserve"> </w:t>
      </w:r>
      <w:r w:rsidRPr="00423ABD">
        <w:t>a</w:t>
      </w:r>
      <w:r w:rsidR="00DE7CCE" w:rsidRPr="00423ABD">
        <w:t xml:space="preserve"> </w:t>
      </w:r>
      <w:r w:rsidRPr="00423ABD">
        <w:t>descriptive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name</w:t>
      </w:r>
      <w:r w:rsidR="00DE7CCE" w:rsidRPr="00423ABD">
        <w:t xml:space="preserve"> </w:t>
      </w:r>
      <w:r w:rsidRPr="00423ABD">
        <w:t>is</w:t>
      </w:r>
      <w:r w:rsidR="00DE7CCE" w:rsidRPr="00423ABD">
        <w:t xml:space="preserve"> </w:t>
      </w:r>
      <w:r w:rsidRPr="00423ABD">
        <w:t>when</w:t>
      </w:r>
      <w:r w:rsidR="00DE7CCE" w:rsidRPr="00423ABD">
        <w:t xml:space="preserve"> </w:t>
      </w:r>
      <w:r w:rsidR="00175676" w:rsidRPr="00423ABD">
        <w:t>such</w:t>
      </w:r>
      <w:r w:rsidR="00DE7CCE" w:rsidRPr="00423ABD">
        <w:t xml:space="preserve"> </w:t>
      </w:r>
      <w:r w:rsidR="00175676" w:rsidRPr="00423ABD">
        <w:t>a</w:t>
      </w:r>
      <w:r w:rsidR="00DE7CCE" w:rsidRPr="00423ABD">
        <w:t xml:space="preserve"> </w:t>
      </w:r>
      <w:r w:rsidRPr="00423ABD">
        <w:t>description</w:t>
      </w:r>
      <w:r w:rsidR="00DE7CCE" w:rsidRPr="00423ABD">
        <w:t xml:space="preserve"> </w:t>
      </w:r>
      <w:r w:rsidRPr="00423ABD">
        <w:t>would</w:t>
      </w:r>
      <w:r w:rsidR="00DE7CCE" w:rsidRPr="00423ABD">
        <w:t xml:space="preserve"> </w:t>
      </w:r>
      <w:r w:rsidRPr="00423ABD">
        <w:t>not</w:t>
      </w:r>
      <w:r w:rsidR="00DE7CCE" w:rsidRPr="00423ABD">
        <w:t xml:space="preserve"> </w:t>
      </w:r>
      <w:r w:rsidRPr="00423ABD">
        <w:t>add</w:t>
      </w:r>
      <w:r w:rsidR="00DE7CCE" w:rsidRPr="00423ABD">
        <w:t xml:space="preserve"> </w:t>
      </w:r>
      <w:r w:rsidRPr="00423ABD">
        <w:t>any</w:t>
      </w:r>
      <w:r w:rsidR="00DE7CCE" w:rsidRPr="00423ABD">
        <w:t xml:space="preserve"> </w:t>
      </w:r>
      <w:r w:rsidRPr="00423ABD">
        <w:t>value.</w:t>
      </w:r>
      <w:r w:rsidR="00DE7CCE" w:rsidRPr="00423ABD">
        <w:t xml:space="preserve"> </w:t>
      </w:r>
      <w:r w:rsidRPr="00423ABD">
        <w:t>For</w:t>
      </w:r>
      <w:r w:rsidR="00DE7CCE" w:rsidRPr="00423ABD">
        <w:t xml:space="preserve"> </w:t>
      </w:r>
      <w:r w:rsidRPr="00423ABD">
        <w:t>example,</w:t>
      </w:r>
      <w:r w:rsidR="00DE7CCE" w:rsidRPr="00423ABD">
        <w:t xml:space="preserve"> </w:t>
      </w:r>
      <w:r w:rsidRPr="00423ABD">
        <w:t>using</w:t>
      </w:r>
      <w:r w:rsidR="00DE7CCE" w:rsidRPr="00423ABD">
        <w:t xml:space="preserve"> </w:t>
      </w:r>
      <w:r w:rsidRPr="00423ABD">
        <w:rPr>
          <w:rStyle w:val="ITAL"/>
        </w:rPr>
        <w:t>T</w:t>
      </w:r>
      <w:r w:rsidR="00DE7CCE" w:rsidRPr="00423ABD">
        <w:t xml:space="preserve"> </w:t>
      </w:r>
      <w:r w:rsidRPr="00423ABD">
        <w:t>in</w:t>
      </w:r>
      <w:r w:rsidR="00DE7CCE" w:rsidRPr="00423ABD">
        <w:t xml:space="preserve"> </w:t>
      </w:r>
      <w:r w:rsidRPr="00423ABD">
        <w:t>the</w:t>
      </w:r>
      <w:r w:rsidR="00DE7CCE" w:rsidRPr="00423ABD">
        <w:t xml:space="preserve"> </w:t>
      </w:r>
      <w:r w:rsidRPr="00423ABD">
        <w:rPr>
          <w:rStyle w:val="CITchapbm"/>
        </w:rPr>
        <w:t>Stack&lt;T&gt;</w:t>
      </w:r>
      <w:r w:rsidR="00DE7CCE" w:rsidRPr="00423ABD">
        <w:t xml:space="preserve"> </w:t>
      </w:r>
      <w:r w:rsidRPr="00423ABD">
        <w:t>class</w:t>
      </w:r>
      <w:r w:rsidR="00DE7CCE" w:rsidRPr="00423ABD">
        <w:t xml:space="preserve"> </w:t>
      </w:r>
      <w:r w:rsidRPr="00423ABD">
        <w:t>is</w:t>
      </w:r>
      <w:r w:rsidR="00DE7CCE" w:rsidRPr="00423ABD">
        <w:t xml:space="preserve"> </w:t>
      </w:r>
      <w:r w:rsidRPr="00423ABD">
        <w:t>appropriate,</w:t>
      </w:r>
      <w:r w:rsidR="00DE7CCE" w:rsidRPr="00423ABD">
        <w:t xml:space="preserve"> </w:t>
      </w:r>
      <w:r w:rsidRPr="00423ABD">
        <w:t>since</w:t>
      </w:r>
      <w:r w:rsidR="00DE7CCE" w:rsidRPr="00423ABD">
        <w:t xml:space="preserve"> </w:t>
      </w:r>
      <w:r w:rsidRPr="00423ABD">
        <w:t>the</w:t>
      </w:r>
      <w:r w:rsidR="00DE7CCE" w:rsidRPr="00423ABD">
        <w:t xml:space="preserve"> </w:t>
      </w:r>
      <w:r w:rsidRPr="00423ABD">
        <w:t>indication</w:t>
      </w:r>
      <w:r w:rsidR="00DE7CCE" w:rsidRPr="00423ABD">
        <w:t xml:space="preserve"> </w:t>
      </w:r>
      <w:r w:rsidRPr="00423ABD">
        <w:t>that</w:t>
      </w:r>
      <w:r w:rsidR="00DE7CCE" w:rsidRPr="00423ABD">
        <w:t xml:space="preserve"> </w:t>
      </w:r>
      <w:r w:rsidRPr="00423ABD">
        <w:rPr>
          <w:rStyle w:val="ITAL"/>
        </w:rPr>
        <w:t>T</w:t>
      </w:r>
      <w:r w:rsidR="00DE7CCE" w:rsidRPr="00423ABD">
        <w:t xml:space="preserve"> </w:t>
      </w:r>
      <w:r w:rsidRPr="00423ABD">
        <w:t>is</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is</w:t>
      </w:r>
      <w:r w:rsidR="00DE7CCE" w:rsidRPr="00423ABD">
        <w:t xml:space="preserve"> </w:t>
      </w:r>
      <w:r w:rsidRPr="00423ABD">
        <w:t>sufficiently</w:t>
      </w:r>
      <w:r w:rsidR="00DE7CCE" w:rsidRPr="00423ABD">
        <w:t xml:space="preserve"> </w:t>
      </w:r>
      <w:r w:rsidRPr="00423ABD">
        <w:t>descriptive;</w:t>
      </w:r>
      <w:r w:rsidR="00DE7CCE" w:rsidRPr="00423ABD">
        <w:t xml:space="preserve"> </w:t>
      </w:r>
      <w:r w:rsidRPr="00423ABD">
        <w:t>the</w:t>
      </w:r>
      <w:r w:rsidR="00DE7CCE" w:rsidRPr="00423ABD">
        <w:t xml:space="preserve"> </w:t>
      </w:r>
      <w:r w:rsidRPr="00423ABD">
        <w:t>stack</w:t>
      </w:r>
      <w:r w:rsidR="00DE7CCE" w:rsidRPr="00423ABD">
        <w:t xml:space="preserve"> </w:t>
      </w:r>
      <w:r w:rsidRPr="00423ABD">
        <w:t>works</w:t>
      </w:r>
      <w:r w:rsidR="00DE7CCE" w:rsidRPr="00423ABD">
        <w:t xml:space="preserve"> </w:t>
      </w:r>
      <w:r w:rsidRPr="00423ABD">
        <w:t>for</w:t>
      </w:r>
      <w:r w:rsidR="00DE7CCE" w:rsidRPr="00423ABD">
        <w:t xml:space="preserve"> </w:t>
      </w:r>
      <w:r w:rsidRPr="00423ABD">
        <w:t>any</w:t>
      </w:r>
      <w:r w:rsidR="00DE7CCE" w:rsidRPr="00423ABD">
        <w:t xml:space="preserve"> </w:t>
      </w:r>
      <w:r w:rsidRPr="00423ABD">
        <w:t>type.</w:t>
      </w:r>
    </w:p>
    <w:p w14:paraId="1D909B43" w14:textId="4820AD30" w:rsidR="00FA02C3" w:rsidRPr="00423ABD" w:rsidRDefault="00B15BD3" w:rsidP="009E7A29">
      <w:pPr>
        <w:pStyle w:val="CHAPBM"/>
      </w:pPr>
      <w:r w:rsidRPr="00423ABD">
        <w:t>In</w:t>
      </w:r>
      <w:r w:rsidR="00DE7CCE" w:rsidRPr="00423ABD">
        <w:t xml:space="preserve"> </w:t>
      </w:r>
      <w:r w:rsidRPr="00423ABD">
        <w:t>the</w:t>
      </w:r>
      <w:r w:rsidR="00DE7CCE" w:rsidRPr="00423ABD">
        <w:t xml:space="preserve"> </w:t>
      </w:r>
      <w:r w:rsidRPr="00423ABD">
        <w:t>next</w:t>
      </w:r>
      <w:r w:rsidR="00DE7CCE" w:rsidRPr="00423ABD">
        <w:t xml:space="preserve"> </w:t>
      </w:r>
      <w:r w:rsidRPr="00423ABD">
        <w:t>section,</w:t>
      </w:r>
      <w:r w:rsidR="00DE7CCE" w:rsidRPr="00423ABD">
        <w:t xml:space="preserve"> </w:t>
      </w:r>
      <w:r w:rsidRPr="00423ABD">
        <w:t>you</w:t>
      </w:r>
      <w:r w:rsidR="00DE7CCE" w:rsidRPr="00423ABD">
        <w:t xml:space="preserve"> </w:t>
      </w:r>
      <w:r w:rsidRPr="00423ABD">
        <w:t>will</w:t>
      </w:r>
      <w:r w:rsidR="00DE7CCE" w:rsidRPr="00423ABD">
        <w:t xml:space="preserve"> </w:t>
      </w:r>
      <w:r w:rsidRPr="00423ABD">
        <w:t>learn</w:t>
      </w:r>
      <w:r w:rsidR="00DE7CCE" w:rsidRPr="00423ABD">
        <w:t xml:space="preserve"> </w:t>
      </w:r>
      <w:r w:rsidRPr="00423ABD">
        <w:t>about</w:t>
      </w:r>
      <w:r w:rsidR="00DE7CCE" w:rsidRPr="00423ABD">
        <w:t xml:space="preserve"> </w:t>
      </w:r>
      <w:r w:rsidRPr="00423ABD">
        <w:t>constraints.</w:t>
      </w:r>
      <w:r w:rsidR="00DE7CCE" w:rsidRPr="00423ABD">
        <w:t xml:space="preserve"> </w:t>
      </w:r>
      <w:r w:rsidRPr="00423ABD">
        <w:t>It</w:t>
      </w:r>
      <w:r w:rsidR="00DE7CCE" w:rsidRPr="00423ABD">
        <w:t xml:space="preserve"> </w:t>
      </w:r>
      <w:r w:rsidRPr="00423ABD">
        <w:t>is</w:t>
      </w:r>
      <w:r w:rsidR="00DE7CCE" w:rsidRPr="00423ABD">
        <w:t xml:space="preserve"> </w:t>
      </w:r>
      <w:r w:rsidRPr="00423ABD">
        <w:t>a</w:t>
      </w:r>
      <w:r w:rsidR="00DE7CCE" w:rsidRPr="00423ABD">
        <w:t xml:space="preserve"> </w:t>
      </w:r>
      <w:r w:rsidRPr="00423ABD">
        <w:t>good</w:t>
      </w:r>
      <w:r w:rsidR="00DE7CCE" w:rsidRPr="00423ABD">
        <w:t xml:space="preserve"> </w:t>
      </w:r>
      <w:r w:rsidRPr="00423ABD">
        <w:t>practice</w:t>
      </w:r>
      <w:r w:rsidR="00DE7CCE" w:rsidRPr="00423ABD">
        <w:t xml:space="preserve"> </w:t>
      </w:r>
      <w:r w:rsidRPr="00423ABD">
        <w:t>to</w:t>
      </w:r>
      <w:r w:rsidR="00DE7CCE" w:rsidRPr="00423ABD">
        <w:t xml:space="preserve"> </w:t>
      </w:r>
      <w:r w:rsidRPr="00423ABD">
        <w:t>use</w:t>
      </w:r>
      <w:r w:rsidR="00DE7CCE" w:rsidRPr="00423ABD">
        <w:t xml:space="preserve"> </w:t>
      </w:r>
      <w:r w:rsidRPr="00423ABD">
        <w:t>constraint-descriptive</w:t>
      </w:r>
      <w:r w:rsidR="00DE7CCE" w:rsidRPr="00423ABD">
        <w:t xml:space="preserve"> </w:t>
      </w:r>
      <w:r w:rsidRPr="00423ABD">
        <w:t>type</w:t>
      </w:r>
      <w:r w:rsidR="00DE7CCE" w:rsidRPr="00423ABD">
        <w:t xml:space="preserve"> </w:t>
      </w:r>
      <w:r w:rsidRPr="00423ABD">
        <w:t>names.</w:t>
      </w:r>
      <w:r w:rsidR="00DE7CCE" w:rsidRPr="00423ABD">
        <w:t xml:space="preserve"> </w:t>
      </w:r>
      <w:r w:rsidRPr="00423ABD">
        <w:t>For</w:t>
      </w:r>
      <w:r w:rsidR="00DE7CCE" w:rsidRPr="00423ABD">
        <w:t xml:space="preserve"> </w:t>
      </w:r>
      <w:r w:rsidRPr="00423ABD">
        <w:t>example,</w:t>
      </w:r>
      <w:r w:rsidR="00DE7CCE" w:rsidRPr="00423ABD">
        <w:t xml:space="preserve"> </w:t>
      </w:r>
      <w:r w:rsidRPr="00423ABD">
        <w:t>if</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must</w:t>
      </w:r>
      <w:r w:rsidR="00DE7CCE" w:rsidRPr="00423ABD">
        <w:t xml:space="preserve"> </w:t>
      </w:r>
      <w:r w:rsidRPr="00423ABD">
        <w:t>implement</w:t>
      </w:r>
      <w:r w:rsidR="00DE7CCE" w:rsidRPr="00423ABD">
        <w:t xml:space="preserve"> </w:t>
      </w:r>
      <w:proofErr w:type="spellStart"/>
      <w:r w:rsidRPr="00423ABD">
        <w:rPr>
          <w:rStyle w:val="CITchapbm"/>
        </w:rPr>
        <w:t>IComponent</w:t>
      </w:r>
      <w:proofErr w:type="spellEnd"/>
      <w:r w:rsidRPr="00423ABD">
        <w:t>,</w:t>
      </w:r>
      <w:r w:rsidR="00DE7CCE" w:rsidRPr="00423ABD">
        <w:t xml:space="preserve"> </w:t>
      </w:r>
      <w:r w:rsidRPr="00423ABD">
        <w:t>consider</w:t>
      </w:r>
      <w:r w:rsidR="00DE7CCE" w:rsidRPr="00423ABD">
        <w:t xml:space="preserve"> </w:t>
      </w:r>
      <w:ins w:id="33" w:author="Jill Hobbs" w:date="2020-06-04T13:51:00Z">
        <w:r w:rsidR="00454D63">
          <w:t xml:space="preserve">using </w:t>
        </w:r>
      </w:ins>
      <w:r w:rsidRPr="00423ABD">
        <w:t>a</w:t>
      </w:r>
      <w:r w:rsidR="00DE7CCE" w:rsidRPr="00423ABD">
        <w:t xml:space="preserve"> </w:t>
      </w:r>
      <w:r w:rsidRPr="00423ABD">
        <w:t>type</w:t>
      </w:r>
      <w:r w:rsidR="00DE7CCE" w:rsidRPr="00423ABD">
        <w:t xml:space="preserve"> </w:t>
      </w:r>
      <w:r w:rsidRPr="00423ABD">
        <w:t>name</w:t>
      </w:r>
      <w:r w:rsidR="00DE7CCE" w:rsidRPr="00423ABD">
        <w:t xml:space="preserve"> </w:t>
      </w:r>
      <w:r w:rsidRPr="00423ABD">
        <w:t>of</w:t>
      </w:r>
      <w:r w:rsidR="00DE7CCE" w:rsidRPr="00423ABD">
        <w:t xml:space="preserve"> </w:t>
      </w:r>
      <w:del w:id="34" w:author="Jill Hobbs" w:date="2020-06-04T13:50:00Z">
        <w:r w:rsidRPr="003219E2" w:rsidDel="00454D63">
          <w:delText>“</w:delText>
        </w:r>
      </w:del>
      <w:proofErr w:type="spellStart"/>
      <w:r w:rsidRPr="00454D63">
        <w:rPr>
          <w:rStyle w:val="CITchapbm"/>
          <w:rPrChange w:id="35" w:author="Jill Hobbs" w:date="2020-06-04T13:50:00Z">
            <w:rPr/>
          </w:rPrChange>
        </w:rPr>
        <w:t>TComponent</w:t>
      </w:r>
      <w:proofErr w:type="spellEnd"/>
      <w:r w:rsidRPr="00423ABD">
        <w:t>.</w:t>
      </w:r>
      <w:del w:id="36" w:author="Jill Hobbs" w:date="2020-06-04T13:50:00Z">
        <w:r w:rsidRPr="00423ABD" w:rsidDel="00454D63">
          <w:delText>”</w:delText>
        </w:r>
      </w:del>
    </w:p>
    <w:p w14:paraId="62C76840" w14:textId="77777777" w:rsidR="008132C0" w:rsidRPr="00423ABD" w:rsidRDefault="008132C0" w:rsidP="009B386C">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8132C0" w:rsidRPr="00423ABD" w14:paraId="65253DA8" w14:textId="77777777" w:rsidTr="008132C0">
        <w:trPr>
          <w:trHeight w:val="1071"/>
        </w:trPr>
        <w:tc>
          <w:tcPr>
            <w:tcW w:w="5940" w:type="dxa"/>
            <w:shd w:val="clear" w:color="auto" w:fill="EAEAEA"/>
          </w:tcPr>
          <w:p w14:paraId="16F74993" w14:textId="77777777" w:rsidR="008132C0" w:rsidRPr="00423ABD" w:rsidRDefault="008132C0" w:rsidP="009B386C">
            <w:pPr>
              <w:pStyle w:val="SF2TTL"/>
            </w:pPr>
            <w:r w:rsidRPr="00423ABD">
              <w:rPr>
                <w:noProof/>
              </w:rPr>
              <mc:AlternateContent>
                <mc:Choice Requires="wps">
                  <w:drawing>
                    <wp:anchor distT="0" distB="0" distL="114300" distR="114300" simplePos="0" relativeHeight="251646976" behindDoc="0" locked="0" layoutInCell="1" allowOverlap="1" wp14:anchorId="60BB40A7" wp14:editId="0AAC32B8">
                      <wp:simplePos x="0" y="0"/>
                      <wp:positionH relativeFrom="column">
                        <wp:posOffset>0</wp:posOffset>
                      </wp:positionH>
                      <wp:positionV relativeFrom="paragraph">
                        <wp:posOffset>6350</wp:posOffset>
                      </wp:positionV>
                      <wp:extent cx="109855" cy="109855"/>
                      <wp:effectExtent l="0" t="0" r="4445" b="4445"/>
                      <wp:wrapNone/>
                      <wp:docPr id="11"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D0AFC" id="Rectangle 18" o:spid="_x0000_s1026" style="position:absolute;margin-left:0;margin-top:.5pt;width:8.65pt;height:8.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z+AgIAAO8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CQxwz+AgIAAO8DAAAOAAAAAAAAAAAA&#10;AAAAAC4CAABkcnMvZTJvRG9jLnhtbFBLAQItABQABgAIAAAAIQAmlZXO2gAAAAQBAAAPAAAAAAAA&#10;AAAAAAAAAFwEAABkcnMvZG93bnJldi54bWxQSwUGAAAAAAQABADzAAAAYwUAAAAA&#10;" fillcolor="#76787a" stroked="f">
                      <o:lock v:ext="edit" aspectratio="t"/>
                    </v:rect>
                  </w:pict>
                </mc:Fallback>
              </mc:AlternateContent>
            </w:r>
            <w:r w:rsidRPr="00423ABD">
              <w:t>Guidelines</w:t>
            </w:r>
          </w:p>
          <w:p w14:paraId="27CE5C94" w14:textId="2486B074" w:rsidR="008132C0" w:rsidRPr="00423ABD" w:rsidRDefault="008132C0" w:rsidP="009B386C">
            <w:pPr>
              <w:pStyle w:val="SF21"/>
            </w:pPr>
            <w:r w:rsidRPr="00423ABD">
              <w:rPr>
                <w:rStyle w:val="BOLD"/>
              </w:rPr>
              <w:t>DO</w:t>
            </w:r>
            <w:r w:rsidRPr="00423ABD">
              <w:t xml:space="preserve"> choose meaningful names for type parameters and prefix the </w:t>
            </w:r>
            <w:proofErr w:type="spellStart"/>
            <w:r w:rsidRPr="00423ABD">
              <w:t>nam</w:t>
            </w:r>
            <w:ins w:id="37" w:author="Austen Frostad" w:date="2020-06-17T15:35:00Z">
              <w:r w:rsidR="009512C5">
                <w:t>jhjjjhhjjjhhjjh</w:t>
              </w:r>
            </w:ins>
            <w:r w:rsidRPr="00423ABD">
              <w:t>e</w:t>
            </w:r>
            <w:proofErr w:type="spellEnd"/>
            <w:r w:rsidRPr="00423ABD">
              <w:t xml:space="preserve"> with </w:t>
            </w:r>
            <w:proofErr w:type="spellStart"/>
            <w:r w:rsidRPr="00423ABD">
              <w:rPr>
                <w:rStyle w:val="ITAL"/>
              </w:rPr>
              <w:t>T</w:t>
            </w:r>
            <w:ins w:id="38" w:author="Austen Frostad" w:date="2020-06-17T15:35:00Z">
              <w:r w:rsidR="009512C5">
                <w:t>lhlhkjh</w:t>
              </w:r>
              <w:proofErr w:type="spellEnd"/>
              <w:r w:rsidR="009512C5">
                <w:t>.</w:t>
              </w:r>
            </w:ins>
            <w:del w:id="39" w:author="Austen Frostad" w:date="2020-06-17T15:35:00Z">
              <w:r w:rsidRPr="00423ABD" w:rsidDel="009512C5">
                <w:delText>.</w:delText>
              </w:r>
            </w:del>
          </w:p>
          <w:p w14:paraId="32C25AE1" w14:textId="77777777" w:rsidR="008132C0" w:rsidRPr="00423ABD" w:rsidRDefault="008132C0" w:rsidP="009B386C">
            <w:pPr>
              <w:pStyle w:val="SF2"/>
            </w:pPr>
            <w:r w:rsidRPr="00423ABD">
              <w:rPr>
                <w:rStyle w:val="BOLD"/>
              </w:rPr>
              <w:t>CONSIDER</w:t>
            </w:r>
            <w:r w:rsidRPr="00423ABD">
              <w:t xml:space="preserve"> indicating a constraint in the name </w:t>
            </w:r>
            <w:bookmarkStart w:id="40" w:name="_GoBack"/>
            <w:bookmarkEnd w:id="40"/>
            <w:r w:rsidRPr="00423ABD">
              <w:t>of a type parameter.</w:t>
            </w:r>
          </w:p>
        </w:tc>
      </w:tr>
    </w:tbl>
    <w:p w14:paraId="029031FE" w14:textId="34B50236" w:rsidR="00FA02C3" w:rsidRPr="00423ABD" w:rsidRDefault="00B15BD3" w:rsidP="009E7A29">
      <w:pPr>
        <w:pStyle w:val="H2"/>
        <w:keepNext w:val="0"/>
      </w:pPr>
      <w:bookmarkStart w:id="41" w:name="_Toc36295864"/>
      <w:r w:rsidRPr="00423ABD">
        <w:t>Generic</w:t>
      </w:r>
      <w:r w:rsidR="00DE7CCE" w:rsidRPr="00423ABD">
        <w:t xml:space="preserve"> </w:t>
      </w:r>
      <w:r w:rsidRPr="00423ABD">
        <w:t>Interfaces</w:t>
      </w:r>
      <w:r w:rsidR="00DE7CCE" w:rsidRPr="00423ABD">
        <w:t xml:space="preserve"> </w:t>
      </w:r>
      <w:r w:rsidRPr="00423ABD">
        <w:t>and</w:t>
      </w:r>
      <w:r w:rsidR="00DE7CCE" w:rsidRPr="00423ABD">
        <w:t xml:space="preserve"> </w:t>
      </w:r>
      <w:r w:rsidRPr="00423ABD">
        <w:t>Structs</w:t>
      </w:r>
      <w:bookmarkEnd w:id="41"/>
    </w:p>
    <w:p w14:paraId="70DA8C53" w14:textId="556526F9" w:rsidR="00FA02C3" w:rsidRPr="00423ABD" w:rsidRDefault="00B15BD3" w:rsidP="009E7A29">
      <w:pPr>
        <w:pStyle w:val="HEADFIRST"/>
      </w:pPr>
      <w:r w:rsidRPr="00423ABD">
        <w:t>C#</w:t>
      </w:r>
      <w:r w:rsidR="00DE7CCE" w:rsidRPr="00423ABD">
        <w:t xml:space="preserve"> </w:t>
      </w:r>
      <w:r w:rsidRPr="00423ABD">
        <w:t>supports</w:t>
      </w:r>
      <w:r w:rsidR="00DE7CCE" w:rsidRPr="00423ABD">
        <w:t xml:space="preserve"> </w:t>
      </w:r>
      <w:r w:rsidRPr="00423ABD">
        <w:t>the</w:t>
      </w:r>
      <w:r w:rsidR="00DE7CCE" w:rsidRPr="00423ABD">
        <w:t xml:space="preserve"> </w:t>
      </w:r>
      <w:r w:rsidRPr="00423ABD">
        <w:t>use</w:t>
      </w:r>
      <w:r w:rsidR="00DE7CCE" w:rsidRPr="00423ABD">
        <w:t xml:space="preserve"> </w:t>
      </w:r>
      <w:r w:rsidRPr="00423ABD">
        <w:t>of</w:t>
      </w:r>
      <w:r w:rsidR="00DE7CCE" w:rsidRPr="00423ABD">
        <w:t xml:space="preserve"> </w:t>
      </w:r>
      <w:r w:rsidRPr="00423ABD">
        <w:t>generics</w:t>
      </w:r>
      <w:r w:rsidR="00DE7CCE" w:rsidRPr="00423ABD">
        <w:t xml:space="preserve"> </w:t>
      </w:r>
      <w:r w:rsidRPr="00423ABD">
        <w:t>throughout</w:t>
      </w:r>
      <w:r w:rsidR="00DE7CCE" w:rsidRPr="00423ABD">
        <w:t xml:space="preserve"> </w:t>
      </w:r>
      <w:r w:rsidRPr="00423ABD">
        <w:t>the</w:t>
      </w:r>
      <w:r w:rsidR="00DE7CCE" w:rsidRPr="00423ABD">
        <w:t xml:space="preserve"> </w:t>
      </w:r>
      <w:r w:rsidRPr="00423ABD">
        <w:t>language,</w:t>
      </w:r>
      <w:r w:rsidR="00DE7CCE" w:rsidRPr="00423ABD">
        <w:t xml:space="preserve"> </w:t>
      </w:r>
      <w:r w:rsidRPr="00423ABD">
        <w:t>including</w:t>
      </w:r>
      <w:r w:rsidR="00DE7CCE" w:rsidRPr="00423ABD">
        <w:t xml:space="preserve"> </w:t>
      </w:r>
      <w:r w:rsidRPr="00423ABD">
        <w:t>interfaces</w:t>
      </w:r>
      <w:r w:rsidR="00DE7CCE" w:rsidRPr="00423ABD">
        <w:t xml:space="preserve"> </w:t>
      </w:r>
      <w:r w:rsidRPr="00423ABD">
        <w:t>and</w:t>
      </w:r>
      <w:r w:rsidR="00DE7CCE" w:rsidRPr="00423ABD">
        <w:t xml:space="preserve"> </w:t>
      </w:r>
      <w:r w:rsidRPr="00423ABD">
        <w:t>structs.</w:t>
      </w:r>
      <w:r w:rsidR="00DE7CCE" w:rsidRPr="00423ABD">
        <w:t xml:space="preserve"> </w:t>
      </w:r>
      <w:r w:rsidRPr="00423ABD">
        <w:t>The</w:t>
      </w:r>
      <w:r w:rsidR="00DE7CCE" w:rsidRPr="00423ABD">
        <w:t xml:space="preserve"> </w:t>
      </w:r>
      <w:r w:rsidRPr="00423ABD">
        <w:t>syntax</w:t>
      </w:r>
      <w:r w:rsidR="00DE7CCE" w:rsidRPr="00423ABD">
        <w:t xml:space="preserve"> </w:t>
      </w:r>
      <w:r w:rsidRPr="00423ABD">
        <w:t>is</w:t>
      </w:r>
      <w:r w:rsidR="00DE7CCE" w:rsidRPr="00423ABD">
        <w:t xml:space="preserve"> </w:t>
      </w:r>
      <w:r w:rsidRPr="00423ABD">
        <w:t>identical</w:t>
      </w:r>
      <w:r w:rsidR="00DE7CCE" w:rsidRPr="00423ABD">
        <w:t xml:space="preserve"> </w:t>
      </w:r>
      <w:r w:rsidRPr="00423ABD">
        <w:t>to</w:t>
      </w:r>
      <w:r w:rsidR="00DE7CCE" w:rsidRPr="00423ABD">
        <w:t xml:space="preserve"> </w:t>
      </w:r>
      <w:r w:rsidRPr="00423ABD">
        <w:t>that</w:t>
      </w:r>
      <w:r w:rsidR="00DE7CCE" w:rsidRPr="00423ABD">
        <w:t xml:space="preserve"> </w:t>
      </w:r>
      <w:r w:rsidRPr="00423ABD">
        <w:t>used</w:t>
      </w:r>
      <w:r w:rsidR="00DE7CCE" w:rsidRPr="00423ABD">
        <w:t xml:space="preserve"> </w:t>
      </w:r>
      <w:r w:rsidRPr="00423ABD">
        <w:t>by</w:t>
      </w:r>
      <w:r w:rsidR="00DE7CCE" w:rsidRPr="00423ABD">
        <w:t xml:space="preserve"> </w:t>
      </w:r>
      <w:r w:rsidRPr="00423ABD">
        <w:t>classes.</w:t>
      </w:r>
      <w:r w:rsidR="00DE7CCE" w:rsidRPr="00423ABD">
        <w:t xml:space="preserve"> </w:t>
      </w:r>
      <w:r w:rsidRPr="00423ABD">
        <w:t>To</w:t>
      </w:r>
      <w:r w:rsidR="00DE7CCE" w:rsidRPr="00423ABD">
        <w:t xml:space="preserve"> </w:t>
      </w:r>
      <w:r w:rsidRPr="00423ABD">
        <w:t>declare</w:t>
      </w:r>
      <w:r w:rsidR="00DE7CCE" w:rsidRPr="00423ABD">
        <w:t xml:space="preserve"> </w:t>
      </w:r>
      <w:r w:rsidRPr="00423ABD">
        <w:t>an</w:t>
      </w:r>
      <w:r w:rsidR="00DE7CCE" w:rsidRPr="00423ABD">
        <w:t xml:space="preserve"> </w:t>
      </w:r>
      <w:r w:rsidRPr="00423ABD">
        <w:t>interface</w:t>
      </w:r>
      <w:r w:rsidR="00DE7CCE" w:rsidRPr="00423ABD">
        <w:t xml:space="preserve"> </w:t>
      </w:r>
      <w:r w:rsidRPr="00423ABD">
        <w:t>with</w:t>
      </w:r>
      <w:r w:rsidR="00DE7CCE" w:rsidRPr="00423ABD">
        <w:t xml:space="preserve"> </w:t>
      </w:r>
      <w:r w:rsidRPr="00423ABD">
        <w:t>a</w:t>
      </w:r>
      <w:r w:rsidR="00DE7CCE" w:rsidRPr="00423ABD">
        <w:t xml:space="preserve"> </w:t>
      </w:r>
      <w:r w:rsidRPr="00423ABD">
        <w:lastRenderedPageBreak/>
        <w:t>type</w:t>
      </w:r>
      <w:r w:rsidR="00DE7CCE" w:rsidRPr="00423ABD">
        <w:t xml:space="preserve"> </w:t>
      </w:r>
      <w:r w:rsidRPr="00423ABD">
        <w:t>parameter,</w:t>
      </w:r>
      <w:r w:rsidR="00DE7CCE" w:rsidRPr="00423ABD">
        <w:t xml:space="preserve"> </w:t>
      </w:r>
      <w:r w:rsidRPr="00423ABD">
        <w:t>place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in</w:t>
      </w:r>
      <w:r w:rsidR="00DE7CCE" w:rsidRPr="00423ABD">
        <w:t xml:space="preserve"> </w:t>
      </w:r>
      <w:r w:rsidRPr="00423ABD">
        <w:t>angle</w:t>
      </w:r>
      <w:r w:rsidR="00DE7CCE" w:rsidRPr="00423ABD">
        <w:t xml:space="preserve"> </w:t>
      </w:r>
      <w:r w:rsidRPr="00423ABD">
        <w:t>brackets</w:t>
      </w:r>
      <w:r w:rsidR="00DE7CCE" w:rsidRPr="00423ABD">
        <w:t xml:space="preserve"> </w:t>
      </w:r>
      <w:r w:rsidRPr="00423ABD">
        <w:t>immediately</w:t>
      </w:r>
      <w:r w:rsidR="00DE7CCE" w:rsidRPr="00423ABD">
        <w:t xml:space="preserve"> </w:t>
      </w:r>
      <w:r w:rsidRPr="00423ABD">
        <w:t>after</w:t>
      </w:r>
      <w:r w:rsidR="00DE7CCE" w:rsidRPr="00423ABD">
        <w:t xml:space="preserve"> </w:t>
      </w:r>
      <w:r w:rsidRPr="00423ABD">
        <w:t>the</w:t>
      </w:r>
      <w:r w:rsidR="00DE7CCE" w:rsidRPr="00423ABD">
        <w:t xml:space="preserve"> </w:t>
      </w:r>
      <w:r w:rsidRPr="00423ABD">
        <w:t>interface</w:t>
      </w:r>
      <w:r w:rsidR="00DE7CCE" w:rsidRPr="00423ABD">
        <w:t xml:space="preserve"> </w:t>
      </w:r>
      <w:r w:rsidRPr="00423ABD">
        <w:t>name,</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Pr="00423ABD">
        <w:t>the</w:t>
      </w:r>
      <w:r w:rsidR="00DE7CCE" w:rsidRPr="00423ABD">
        <w:t xml:space="preserve"> </w:t>
      </w:r>
      <w:r w:rsidRPr="00423ABD">
        <w:t>example</w:t>
      </w:r>
      <w:r w:rsidR="00DE7CCE" w:rsidRPr="00423ABD">
        <w:t xml:space="preserve"> </w:t>
      </w:r>
      <w:r w:rsidRPr="00423ABD">
        <w:t>of</w:t>
      </w:r>
      <w:r w:rsidR="00DE7CCE" w:rsidRPr="00423ABD">
        <w:t xml:space="preserve"> </w:t>
      </w:r>
      <w:proofErr w:type="spellStart"/>
      <w:r w:rsidRPr="00423ABD">
        <w:rPr>
          <w:rStyle w:val="CITchapbm"/>
        </w:rPr>
        <w:t>IPair</w:t>
      </w:r>
      <w:proofErr w:type="spellEnd"/>
      <w:r w:rsidRPr="00423ABD">
        <w:rPr>
          <w:rStyle w:val="CITchapbm"/>
        </w:rPr>
        <w:t>&lt;T&gt;</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8.</w:t>
      </w:r>
    </w:p>
    <w:p w14:paraId="0B464F0F" w14:textId="7926BDCD"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8:</w:t>
      </w:r>
      <w:r w:rsidR="00B15BD3" w:rsidRPr="00423ABD">
        <w:t> </w:t>
      </w:r>
      <w:r w:rsidR="00B15BD3" w:rsidRPr="00423ABD">
        <w:t>Declaring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Interface</w:t>
      </w:r>
    </w:p>
    <w:p w14:paraId="2353A314" w14:textId="313273B4" w:rsidR="00FA02C3" w:rsidRPr="00423ABD" w:rsidRDefault="00B15BD3" w:rsidP="009E7A29">
      <w:pPr>
        <w:pStyle w:val="CDTFIRST"/>
      </w:pPr>
      <w:r w:rsidRPr="00423ABD">
        <w:rPr>
          <w:rStyle w:val="CPKeyword"/>
        </w:rPr>
        <w:t>interface</w:t>
      </w:r>
      <w:r w:rsidR="00DE7CCE" w:rsidRPr="00423ABD">
        <w:t xml:space="preserve"> </w:t>
      </w:r>
      <w:proofErr w:type="spellStart"/>
      <w:r w:rsidRPr="00423ABD">
        <w:t>IPair</w:t>
      </w:r>
      <w:proofErr w:type="spellEnd"/>
      <w:r w:rsidRPr="00423ABD">
        <w:t>&lt;T&gt;</w:t>
      </w:r>
    </w:p>
    <w:p w14:paraId="5AA40BAF" w14:textId="77777777" w:rsidR="00FA02C3" w:rsidRPr="00423ABD" w:rsidRDefault="00B15BD3" w:rsidP="009E7A29">
      <w:pPr>
        <w:pStyle w:val="CDTMID"/>
      </w:pPr>
      <w:r w:rsidRPr="00423ABD">
        <w:t>{</w:t>
      </w:r>
    </w:p>
    <w:p w14:paraId="6261151C" w14:textId="6F78501D" w:rsidR="00FA02C3" w:rsidRPr="00423ABD" w:rsidRDefault="00DE7CCE" w:rsidP="009E7A29">
      <w:pPr>
        <w:pStyle w:val="CDTMID"/>
      </w:pPr>
      <w:r w:rsidRPr="00423ABD">
        <w:t xml:space="preserve">    </w:t>
      </w:r>
      <w:r w:rsidR="00B15BD3" w:rsidRPr="00423ABD">
        <w:t>T</w:t>
      </w:r>
      <w:r w:rsidRPr="00423ABD">
        <w:t xml:space="preserve"> </w:t>
      </w:r>
      <w:r w:rsidR="00B15BD3" w:rsidRPr="00423ABD">
        <w:t>First</w:t>
      </w:r>
      <w:r w:rsidRPr="00423ABD">
        <w:t xml:space="preserve"> </w:t>
      </w:r>
      <w:proofErr w:type="gramStart"/>
      <w:r w:rsidR="00B15BD3" w:rsidRPr="00423ABD">
        <w:t>{</w:t>
      </w:r>
      <w:r w:rsidRPr="00423ABD">
        <w:t xml:space="preserve"> </w:t>
      </w:r>
      <w:r w:rsidR="00B15BD3" w:rsidRPr="00423ABD">
        <w:rPr>
          <w:rStyle w:val="CPKeyword"/>
        </w:rPr>
        <w:t>get</w:t>
      </w:r>
      <w:proofErr w:type="gramEnd"/>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4173B986" w14:textId="404B6A91" w:rsidR="00FA02C3" w:rsidRPr="00423ABD" w:rsidRDefault="00DE7CCE" w:rsidP="009E7A29">
      <w:pPr>
        <w:pStyle w:val="CDTMID"/>
      </w:pPr>
      <w:r w:rsidRPr="00423ABD">
        <w:t xml:space="preserve">    </w:t>
      </w:r>
      <w:r w:rsidR="00B15BD3" w:rsidRPr="00423ABD">
        <w:t>T</w:t>
      </w:r>
      <w:r w:rsidRPr="00423ABD">
        <w:t xml:space="preserve"> </w:t>
      </w:r>
      <w:r w:rsidR="00B15BD3" w:rsidRPr="00423ABD">
        <w:t>Second</w:t>
      </w:r>
      <w:r w:rsidRPr="00423ABD">
        <w:t xml:space="preserve"> </w:t>
      </w:r>
      <w:proofErr w:type="gramStart"/>
      <w:r w:rsidR="00B15BD3" w:rsidRPr="00423ABD">
        <w:t>{</w:t>
      </w:r>
      <w:r w:rsidRPr="00423ABD">
        <w:t xml:space="preserve"> </w:t>
      </w:r>
      <w:r w:rsidR="00B15BD3" w:rsidRPr="00423ABD">
        <w:rPr>
          <w:rStyle w:val="CPKeyword"/>
        </w:rPr>
        <w:t>get</w:t>
      </w:r>
      <w:proofErr w:type="gramEnd"/>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0FA1282B" w14:textId="77777777" w:rsidR="00FA02C3" w:rsidRPr="00423ABD" w:rsidRDefault="00B15BD3" w:rsidP="009E7A29">
      <w:pPr>
        <w:pStyle w:val="CDTLAST"/>
      </w:pPr>
      <w:r w:rsidRPr="00423ABD">
        <w:t>}</w:t>
      </w:r>
    </w:p>
    <w:p w14:paraId="348EAEF9" w14:textId="0F7B0D34" w:rsidR="00FA02C3" w:rsidRPr="00423ABD" w:rsidRDefault="00B15BD3">
      <w:pPr>
        <w:pStyle w:val="CHAPBMCON"/>
        <w:pPrChange w:id="42" w:author="Jill Hobbs" w:date="2020-06-04T13:51:00Z">
          <w:pPr>
            <w:pStyle w:val="HEADFIRST"/>
          </w:pPr>
        </w:pPrChange>
      </w:pPr>
      <w:r w:rsidRPr="00423ABD">
        <w:t>This</w:t>
      </w:r>
      <w:r w:rsidR="00DE7CCE" w:rsidRPr="00423ABD">
        <w:t xml:space="preserve"> </w:t>
      </w:r>
      <w:r w:rsidRPr="00423ABD">
        <w:t>interface</w:t>
      </w:r>
      <w:r w:rsidR="00DE7CCE" w:rsidRPr="00423ABD">
        <w:t xml:space="preserve"> </w:t>
      </w:r>
      <w:r w:rsidRPr="00423ABD">
        <w:t>represents</w:t>
      </w:r>
      <w:r w:rsidR="00DE7CCE" w:rsidRPr="00423ABD">
        <w:t xml:space="preserve"> </w:t>
      </w:r>
      <w:r w:rsidRPr="00423ABD">
        <w:t>pairs</w:t>
      </w:r>
      <w:r w:rsidR="00DE7CCE" w:rsidRPr="00423ABD">
        <w:t xml:space="preserve"> </w:t>
      </w:r>
      <w:r w:rsidRPr="00423ABD">
        <w:t>of</w:t>
      </w:r>
      <w:r w:rsidR="00DE7CCE" w:rsidRPr="00423ABD">
        <w:t xml:space="preserve"> </w:t>
      </w:r>
      <w:r w:rsidRPr="00423ABD">
        <w:t>like</w:t>
      </w:r>
      <w:r w:rsidR="00DE7CCE" w:rsidRPr="00423ABD">
        <w:t xml:space="preserve"> </w:t>
      </w:r>
      <w:r w:rsidRPr="00423ABD">
        <w:t>objects,</w:t>
      </w:r>
      <w:r w:rsidR="00DE7CCE" w:rsidRPr="00423ABD">
        <w:t xml:space="preserve"> </w:t>
      </w:r>
      <w:r w:rsidRPr="00423ABD">
        <w:t>such</w:t>
      </w:r>
      <w:r w:rsidR="00DE7CCE" w:rsidRPr="00423ABD">
        <w:t xml:space="preserve"> </w:t>
      </w:r>
      <w:r w:rsidRPr="00423ABD">
        <w:t>as</w:t>
      </w:r>
      <w:r w:rsidR="00DE7CCE" w:rsidRPr="00423ABD">
        <w:t xml:space="preserve"> </w:t>
      </w:r>
      <w:r w:rsidRPr="00423ABD">
        <w:t>the</w:t>
      </w:r>
      <w:r w:rsidR="00DE7CCE" w:rsidRPr="00423ABD">
        <w:t xml:space="preserve"> </w:t>
      </w:r>
      <w:r w:rsidRPr="00423ABD">
        <w:t>coordinates</w:t>
      </w:r>
      <w:r w:rsidR="00DE7CCE" w:rsidRPr="00423ABD">
        <w:t xml:space="preserve"> </w:t>
      </w:r>
      <w:r w:rsidRPr="00423ABD">
        <w:t>of</w:t>
      </w:r>
      <w:r w:rsidR="00DE7CCE" w:rsidRPr="00423ABD">
        <w:t xml:space="preserve"> </w:t>
      </w:r>
      <w:r w:rsidRPr="00423ABD">
        <w:t>a</w:t>
      </w:r>
      <w:r w:rsidR="00DE7CCE" w:rsidRPr="00423ABD">
        <w:t xml:space="preserve"> </w:t>
      </w:r>
      <w:r w:rsidRPr="00423ABD">
        <w:t>point,</w:t>
      </w:r>
      <w:r w:rsidR="00DE7CCE" w:rsidRPr="00423ABD">
        <w:t xml:space="preserve"> </w:t>
      </w:r>
      <w:r w:rsidRPr="00423ABD">
        <w:t>a</w:t>
      </w:r>
      <w:r w:rsidR="00DE7CCE" w:rsidRPr="00423ABD">
        <w:t xml:space="preserve"> </w:t>
      </w:r>
      <w:r w:rsidRPr="00423ABD">
        <w:t>person’s</w:t>
      </w:r>
      <w:r w:rsidR="00DE7CCE" w:rsidRPr="00423ABD">
        <w:t xml:space="preserve"> </w:t>
      </w:r>
      <w:r w:rsidRPr="00423ABD">
        <w:t>genetic</w:t>
      </w:r>
      <w:r w:rsidR="00DE7CCE" w:rsidRPr="00423ABD">
        <w:t xml:space="preserve"> </w:t>
      </w:r>
      <w:r w:rsidRPr="00423ABD">
        <w:t>parents,</w:t>
      </w:r>
      <w:r w:rsidR="00DE7CCE" w:rsidRPr="00423ABD">
        <w:t xml:space="preserve"> </w:t>
      </w:r>
      <w:r w:rsidRPr="00423ABD">
        <w:t>or</w:t>
      </w:r>
      <w:r w:rsidR="00DE7CCE" w:rsidRPr="00423ABD">
        <w:t xml:space="preserve"> </w:t>
      </w:r>
      <w:r w:rsidRPr="00423ABD">
        <w:t>nodes</w:t>
      </w:r>
      <w:r w:rsidR="00DE7CCE" w:rsidRPr="00423ABD">
        <w:t xml:space="preserve"> </w:t>
      </w:r>
      <w:r w:rsidRPr="00423ABD">
        <w:t>of</w:t>
      </w:r>
      <w:r w:rsidR="00DE7CCE" w:rsidRPr="00423ABD">
        <w:t xml:space="preserve"> </w:t>
      </w:r>
      <w:r w:rsidRPr="00423ABD">
        <w:t>a</w:t>
      </w:r>
      <w:r w:rsidR="00DE7CCE" w:rsidRPr="00423ABD">
        <w:t xml:space="preserve"> </w:t>
      </w:r>
      <w:r w:rsidRPr="00423ABD">
        <w:t>binary</w:t>
      </w:r>
      <w:r w:rsidR="00DE7CCE" w:rsidRPr="00423ABD">
        <w:t xml:space="preserve"> </w:t>
      </w:r>
      <w:r w:rsidRPr="00423ABD">
        <w:t>tree.</w:t>
      </w:r>
      <w:r w:rsidR="00DE7CCE" w:rsidRPr="00423ABD">
        <w:t xml:space="preserve"> </w:t>
      </w:r>
      <w:r w:rsidRPr="00423ABD">
        <w:t>The</w:t>
      </w:r>
      <w:r w:rsidR="00DE7CCE" w:rsidRPr="00423ABD">
        <w:t xml:space="preserve"> </w:t>
      </w:r>
      <w:r w:rsidRPr="00423ABD">
        <w:t>type</w:t>
      </w:r>
      <w:r w:rsidR="00DE7CCE" w:rsidRPr="00423ABD">
        <w:t xml:space="preserve"> </w:t>
      </w:r>
      <w:r w:rsidRPr="00423ABD">
        <w:t>contained</w:t>
      </w:r>
      <w:r w:rsidR="00DE7CCE" w:rsidRPr="00423ABD">
        <w:t xml:space="preserve"> </w:t>
      </w:r>
      <w:r w:rsidRPr="00423ABD">
        <w:t>in</w:t>
      </w:r>
      <w:r w:rsidR="00DE7CCE" w:rsidRPr="00423ABD">
        <w:t xml:space="preserve"> </w:t>
      </w:r>
      <w:r w:rsidRPr="00423ABD">
        <w:t>the</w:t>
      </w:r>
      <w:r w:rsidR="00DE7CCE" w:rsidRPr="00423ABD">
        <w:t xml:space="preserve"> </w:t>
      </w:r>
      <w:r w:rsidRPr="00423ABD">
        <w:t>pair</w:t>
      </w:r>
      <w:r w:rsidR="00DE7CCE" w:rsidRPr="00423ABD">
        <w:t xml:space="preserve"> </w:t>
      </w:r>
      <w:r w:rsidRPr="00423ABD">
        <w:t>is</w:t>
      </w:r>
      <w:r w:rsidR="00DE7CCE" w:rsidRPr="00423ABD">
        <w:t xml:space="preserve"> </w:t>
      </w:r>
      <w:r w:rsidRPr="00423ABD">
        <w:t>the</w:t>
      </w:r>
      <w:r w:rsidR="00DE7CCE" w:rsidRPr="00423ABD">
        <w:t xml:space="preserve"> </w:t>
      </w:r>
      <w:r w:rsidRPr="00423ABD">
        <w:t>same</w:t>
      </w:r>
      <w:r w:rsidR="00DE7CCE" w:rsidRPr="00423ABD">
        <w:t xml:space="preserve"> </w:t>
      </w:r>
      <w:r w:rsidRPr="00423ABD">
        <w:t>for</w:t>
      </w:r>
      <w:r w:rsidR="00DE7CCE" w:rsidRPr="00423ABD">
        <w:t xml:space="preserve"> </w:t>
      </w:r>
      <w:r w:rsidRPr="00423ABD">
        <w:t>both</w:t>
      </w:r>
      <w:r w:rsidR="00DE7CCE" w:rsidRPr="00423ABD">
        <w:t xml:space="preserve"> </w:t>
      </w:r>
      <w:r w:rsidRPr="00423ABD">
        <w:t>items.</w:t>
      </w:r>
    </w:p>
    <w:p w14:paraId="60DB4685" w14:textId="7C6309F0" w:rsidR="00FA02C3" w:rsidRPr="00423ABD" w:rsidRDefault="00B15BD3" w:rsidP="009E7A29">
      <w:pPr>
        <w:pStyle w:val="CHAPBM"/>
      </w:pPr>
      <w:r w:rsidRPr="00423ABD">
        <w:t>To</w:t>
      </w:r>
      <w:r w:rsidR="00DE7CCE" w:rsidRPr="00423ABD">
        <w:t xml:space="preserve"> </w:t>
      </w:r>
      <w:r w:rsidRPr="00423ABD">
        <w:t>implement</w:t>
      </w:r>
      <w:r w:rsidR="00DE7CCE" w:rsidRPr="00423ABD">
        <w:t xml:space="preserve"> </w:t>
      </w:r>
      <w:r w:rsidRPr="00423ABD">
        <w:t>the</w:t>
      </w:r>
      <w:r w:rsidR="00DE7CCE" w:rsidRPr="00423ABD">
        <w:t xml:space="preserve"> </w:t>
      </w:r>
      <w:r w:rsidRPr="00423ABD">
        <w:t>interface,</w:t>
      </w:r>
      <w:r w:rsidR="00DE7CCE" w:rsidRPr="00423ABD">
        <w:t xml:space="preserve"> </w:t>
      </w:r>
      <w:r w:rsidRPr="00423ABD">
        <w:t>you</w:t>
      </w:r>
      <w:r w:rsidR="00DE7CCE" w:rsidRPr="00423ABD">
        <w:t xml:space="preserve"> </w:t>
      </w:r>
      <w:r w:rsidRPr="00423ABD">
        <w:t>use</w:t>
      </w:r>
      <w:r w:rsidR="00DE7CCE" w:rsidRPr="00423ABD">
        <w:t xml:space="preserve"> </w:t>
      </w:r>
      <w:r w:rsidRPr="00423ABD">
        <w:t>the</w:t>
      </w:r>
      <w:r w:rsidR="00DE7CCE" w:rsidRPr="00423ABD">
        <w:t xml:space="preserve"> </w:t>
      </w:r>
      <w:r w:rsidRPr="00423ABD">
        <w:t>same</w:t>
      </w:r>
      <w:r w:rsidR="00DE7CCE" w:rsidRPr="00423ABD">
        <w:t xml:space="preserve"> </w:t>
      </w:r>
      <w:r w:rsidRPr="00423ABD">
        <w:t>syntax</w:t>
      </w:r>
      <w:r w:rsidR="00DE7CCE" w:rsidRPr="00423ABD">
        <w:t xml:space="preserve"> </w:t>
      </w:r>
      <w:r w:rsidRPr="00423ABD">
        <w:t>as</w:t>
      </w:r>
      <w:r w:rsidR="00DE7CCE" w:rsidRPr="00423ABD">
        <w:t xml:space="preserve"> </w:t>
      </w:r>
      <w:r w:rsidRPr="00423ABD">
        <w:t>you</w:t>
      </w:r>
      <w:r w:rsidR="00DE7CCE" w:rsidRPr="00423ABD">
        <w:t xml:space="preserve"> </w:t>
      </w:r>
      <w:r w:rsidRPr="00423ABD">
        <w:t>would</w:t>
      </w:r>
      <w:r w:rsidR="00DE7CCE" w:rsidRPr="00423ABD">
        <w:t xml:space="preserve"> </w:t>
      </w:r>
      <w:r w:rsidRPr="00423ABD">
        <w:t>for</w:t>
      </w:r>
      <w:r w:rsidR="00DE7CCE" w:rsidRPr="00423ABD">
        <w:t xml:space="preserve"> </w:t>
      </w:r>
      <w:r w:rsidRPr="00423ABD">
        <w:t>a</w:t>
      </w:r>
      <w:r w:rsidR="00DE7CCE" w:rsidRPr="00423ABD">
        <w:t xml:space="preserve"> </w:t>
      </w:r>
      <w:proofErr w:type="spellStart"/>
      <w:r w:rsidRPr="00423ABD">
        <w:t>nongeneric</w:t>
      </w:r>
      <w:proofErr w:type="spellEnd"/>
      <w:r w:rsidR="00DE7CCE" w:rsidRPr="00423ABD">
        <w:t xml:space="preserve"> </w:t>
      </w:r>
      <w:r w:rsidRPr="00423ABD">
        <w:t>class.</w:t>
      </w:r>
      <w:r w:rsidR="00DE7CCE" w:rsidRPr="00423ABD">
        <w:t xml:space="preserve"> </w:t>
      </w:r>
      <w:r w:rsidRPr="00423ABD">
        <w:t>Note</w:t>
      </w:r>
      <w:r w:rsidR="00DE7CCE" w:rsidRPr="00423ABD">
        <w:t xml:space="preserve"> </w:t>
      </w:r>
      <w:r w:rsidRPr="00423ABD">
        <w:t>that</w:t>
      </w:r>
      <w:r w:rsidR="00DE7CCE" w:rsidRPr="00423ABD">
        <w:t xml:space="preserve"> </w:t>
      </w:r>
      <w:r w:rsidRPr="00423ABD">
        <w:t>it</w:t>
      </w:r>
      <w:r w:rsidR="00DE7CCE" w:rsidRPr="00423ABD">
        <w:t xml:space="preserve"> </w:t>
      </w:r>
      <w:r w:rsidRPr="00423ABD">
        <w:t>is</w:t>
      </w:r>
      <w:r w:rsidR="00DE7CCE" w:rsidRPr="00423ABD">
        <w:t xml:space="preserve"> </w:t>
      </w:r>
      <w:r w:rsidRPr="00423ABD">
        <w:t>legal</w:t>
      </w:r>
      <w:ins w:id="43" w:author="Jill Hobbs" w:date="2020-06-04T13:52:00Z">
        <w:r w:rsidR="00454D63">
          <w:t>—</w:t>
        </w:r>
      </w:ins>
      <w:del w:id="44" w:author="Jill Hobbs" w:date="2020-06-04T13:52:00Z">
        <w:r w:rsidRPr="00423ABD" w:rsidDel="00454D63">
          <w:delText>,</w:delText>
        </w:r>
        <w:r w:rsidR="00DE7CCE" w:rsidRPr="00423ABD" w:rsidDel="00454D63">
          <w:delText xml:space="preserve"> </w:delText>
        </w:r>
        <w:r w:rsidRPr="00423ABD" w:rsidDel="00454D63">
          <w:delText>and</w:delText>
        </w:r>
        <w:r w:rsidR="00DE7CCE" w:rsidRPr="00423ABD" w:rsidDel="00454D63">
          <w:delText xml:space="preserve"> </w:delText>
        </w:r>
      </w:del>
      <w:r w:rsidRPr="00423ABD">
        <w:t>indeed</w:t>
      </w:r>
      <w:ins w:id="45" w:author="Jill Hobbs" w:date="2020-06-04T13:52:00Z">
        <w:r w:rsidR="00454D63">
          <w:t>,</w:t>
        </w:r>
      </w:ins>
      <w:r w:rsidR="00DE7CCE" w:rsidRPr="00423ABD">
        <w:t xml:space="preserve"> </w:t>
      </w:r>
      <w:r w:rsidRPr="00423ABD">
        <w:t>common</w:t>
      </w:r>
      <w:ins w:id="46" w:author="Jill Hobbs" w:date="2020-06-04T13:52:00Z">
        <w:r w:rsidR="00454D63">
          <w:t>—</w:t>
        </w:r>
      </w:ins>
      <w:del w:id="47" w:author="Jill Hobbs" w:date="2020-06-04T13:52:00Z">
        <w:r w:rsidRPr="00423ABD" w:rsidDel="00454D63">
          <w:delText>,</w:delText>
        </w:r>
        <w:r w:rsidR="00DE7CCE" w:rsidRPr="00423ABD" w:rsidDel="00454D63">
          <w:delText xml:space="preserve"> </w:delText>
        </w:r>
      </w:del>
      <w:r w:rsidRPr="00423ABD">
        <w:t>for</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for</w:t>
      </w:r>
      <w:r w:rsidR="00DE7CCE" w:rsidRPr="00423ABD">
        <w:t xml:space="preserve"> </w:t>
      </w:r>
      <w:r w:rsidRPr="00423ABD">
        <w:t>one</w:t>
      </w:r>
      <w:r w:rsidR="00DE7CCE" w:rsidRPr="00423ABD">
        <w:t xml:space="preserve"> </w:t>
      </w:r>
      <w:r w:rsidRPr="00423ABD">
        <w:t>generic</w:t>
      </w:r>
      <w:r w:rsidR="00DE7CCE" w:rsidRPr="00423ABD">
        <w:t xml:space="preserve"> </w:t>
      </w:r>
      <w:r w:rsidRPr="00423ABD">
        <w:t>type</w:t>
      </w:r>
      <w:r w:rsidR="00DE7CCE" w:rsidRPr="00423ABD">
        <w:t xml:space="preserve"> </w:t>
      </w:r>
      <w:r w:rsidRPr="00423ABD">
        <w:t>to</w:t>
      </w:r>
      <w:r w:rsidR="00DE7CCE" w:rsidRPr="00423ABD">
        <w:t xml:space="preserve"> </w:t>
      </w:r>
      <w:r w:rsidRPr="00423ABD">
        <w:t>be</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of</w:t>
      </w:r>
      <w:r w:rsidR="00DE7CCE" w:rsidRPr="00423ABD">
        <w:t xml:space="preserve"> </w:t>
      </w:r>
      <w:r w:rsidRPr="00423ABD">
        <w:t>another</w:t>
      </w:r>
      <w:ins w:id="48" w:author="Jill Hobbs" w:date="2020-06-04T13:52:00Z">
        <w:r w:rsidR="00454D63">
          <w:t xml:space="preserve"> generic type</w:t>
        </w:r>
      </w:ins>
      <w:r w:rsidRPr="00423ABD">
        <w:t>,</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9.</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of</w:t>
      </w:r>
      <w:r w:rsidR="00DE7CCE" w:rsidRPr="00423ABD">
        <w:t xml:space="preserve"> </w:t>
      </w:r>
      <w:r w:rsidRPr="00423ABD">
        <w:t>the</w:t>
      </w:r>
      <w:r w:rsidR="00DE7CCE" w:rsidRPr="00423ABD">
        <w:t xml:space="preserve"> </w:t>
      </w:r>
      <w:r w:rsidRPr="00423ABD">
        <w:t>interface</w:t>
      </w:r>
      <w:r w:rsidR="00DE7CCE" w:rsidRPr="00423ABD">
        <w:t xml:space="preserve"> </w:t>
      </w:r>
      <w:r w:rsidRPr="00423ABD">
        <w:t>is</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declared</w:t>
      </w:r>
      <w:r w:rsidR="00DE7CCE" w:rsidRPr="00423ABD">
        <w:t xml:space="preserve"> </w:t>
      </w:r>
      <w:r w:rsidRPr="00423ABD">
        <w:t>by</w:t>
      </w:r>
      <w:r w:rsidR="00DE7CCE" w:rsidRPr="00423ABD">
        <w:t xml:space="preserve"> </w:t>
      </w:r>
      <w:r w:rsidRPr="00423ABD">
        <w:t>the</w:t>
      </w:r>
      <w:r w:rsidR="00DE7CCE" w:rsidRPr="00423ABD">
        <w:t xml:space="preserve"> </w:t>
      </w:r>
      <w:r w:rsidRPr="00423ABD">
        <w:t>class.</w:t>
      </w:r>
      <w:r w:rsidR="00DE7CCE" w:rsidRPr="00423ABD">
        <w:t xml:space="preserve"> </w:t>
      </w:r>
      <w:r w:rsidRPr="00423ABD">
        <w:t>In</w:t>
      </w:r>
      <w:r w:rsidR="00DE7CCE" w:rsidRPr="00423ABD">
        <w:t xml:space="preserve"> </w:t>
      </w:r>
      <w:r w:rsidRPr="00423ABD">
        <w:t>addition,</w:t>
      </w:r>
      <w:r w:rsidR="00DE7CCE" w:rsidRPr="00423ABD">
        <w:t xml:space="preserve"> </w:t>
      </w:r>
      <w:r w:rsidRPr="00423ABD">
        <w:t>this</w:t>
      </w:r>
      <w:r w:rsidR="00DE7CCE" w:rsidRPr="00423ABD">
        <w:t xml:space="preserve"> </w:t>
      </w:r>
      <w:r w:rsidRPr="00423ABD">
        <w:t>example</w:t>
      </w:r>
      <w:r w:rsidR="00DE7CCE" w:rsidRPr="00423ABD">
        <w:t xml:space="preserve"> </w:t>
      </w:r>
      <w:r w:rsidRPr="00423ABD">
        <w:t>uses</w:t>
      </w:r>
      <w:r w:rsidR="00DE7CCE" w:rsidRPr="00423ABD">
        <w:t xml:space="preserve"> </w:t>
      </w:r>
      <w:r w:rsidRPr="00423ABD">
        <w:t>a</w:t>
      </w:r>
      <w:r w:rsidR="00DE7CCE" w:rsidRPr="00423ABD">
        <w:t xml:space="preserve"> </w:t>
      </w:r>
      <w:r w:rsidRPr="00423ABD">
        <w:t>struct</w:t>
      </w:r>
      <w:r w:rsidR="00DE7CCE" w:rsidRPr="00423ABD">
        <w:t xml:space="preserve"> </w:t>
      </w:r>
      <w:r w:rsidRPr="00423ABD">
        <w:t>rather</w:t>
      </w:r>
      <w:r w:rsidR="00DE7CCE" w:rsidRPr="00423ABD">
        <w:t xml:space="preserve"> </w:t>
      </w:r>
      <w:r w:rsidRPr="00423ABD">
        <w:t>than</w:t>
      </w:r>
      <w:r w:rsidR="00DE7CCE" w:rsidRPr="00423ABD">
        <w:t xml:space="preserve"> </w:t>
      </w:r>
      <w:r w:rsidRPr="00423ABD">
        <w:t>a</w:t>
      </w:r>
      <w:r w:rsidR="00DE7CCE" w:rsidRPr="00423ABD">
        <w:t xml:space="preserve"> </w:t>
      </w:r>
      <w:r w:rsidRPr="00423ABD">
        <w:t>class,</w:t>
      </w:r>
      <w:r w:rsidR="00DE7CCE" w:rsidRPr="00423ABD">
        <w:t xml:space="preserve"> </w:t>
      </w:r>
      <w:r w:rsidRPr="00423ABD">
        <w:t>demonstrating</w:t>
      </w:r>
      <w:r w:rsidR="00DE7CCE" w:rsidRPr="00423ABD">
        <w:t xml:space="preserve"> </w:t>
      </w:r>
      <w:r w:rsidRPr="00423ABD">
        <w:t>that</w:t>
      </w:r>
      <w:r w:rsidR="00DE7CCE" w:rsidRPr="00423ABD">
        <w:t xml:space="preserve"> </w:t>
      </w:r>
      <w:r w:rsidRPr="00423ABD">
        <w:t>C#</w:t>
      </w:r>
      <w:r w:rsidR="00DE7CCE" w:rsidRPr="00423ABD">
        <w:t xml:space="preserve"> </w:t>
      </w:r>
      <w:r w:rsidRPr="00423ABD">
        <w:t>supports</w:t>
      </w:r>
      <w:r w:rsidR="00DE7CCE" w:rsidRPr="00423ABD">
        <w:t xml:space="preserve"> </w:t>
      </w:r>
      <w:r w:rsidRPr="00423ABD">
        <w:t>custom</w:t>
      </w:r>
      <w:r w:rsidR="00DE7CCE" w:rsidRPr="00423ABD">
        <w:t xml:space="preserve"> </w:t>
      </w:r>
      <w:r w:rsidRPr="00423ABD">
        <w:t>generic</w:t>
      </w:r>
      <w:r w:rsidR="00DE7CCE" w:rsidRPr="00423ABD">
        <w:t xml:space="preserve"> </w:t>
      </w:r>
      <w:r w:rsidRPr="00423ABD">
        <w:t>value</w:t>
      </w:r>
      <w:r w:rsidR="00DE7CCE" w:rsidRPr="00423ABD">
        <w:t xml:space="preserve"> </w:t>
      </w:r>
      <w:r w:rsidRPr="00423ABD">
        <w:t>types.</w:t>
      </w:r>
    </w:p>
    <w:p w14:paraId="572D41C5" w14:textId="7AF40D73"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9:</w:t>
      </w:r>
      <w:r w:rsidR="00B15BD3" w:rsidRPr="00423ABD">
        <w:t> </w:t>
      </w:r>
      <w:r w:rsidR="00B15BD3" w:rsidRPr="00423ABD">
        <w:t>Implementing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Interface</w:t>
      </w:r>
    </w:p>
    <w:p w14:paraId="7E40FA27" w14:textId="7CD7DF79"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Pair&lt;T&gt;:</w:t>
      </w:r>
      <w:r w:rsidR="00DE7CCE" w:rsidRPr="00423ABD">
        <w:t xml:space="preserve"> </w:t>
      </w:r>
      <w:proofErr w:type="spellStart"/>
      <w:r w:rsidRPr="00423ABD">
        <w:t>IPair</w:t>
      </w:r>
      <w:proofErr w:type="spellEnd"/>
      <w:r w:rsidRPr="00423ABD">
        <w:t>&lt;T&gt;</w:t>
      </w:r>
    </w:p>
    <w:p w14:paraId="1DC9B756" w14:textId="77777777" w:rsidR="00FA02C3" w:rsidRPr="00423ABD" w:rsidRDefault="00B15BD3" w:rsidP="009E7A29">
      <w:pPr>
        <w:pStyle w:val="CDTMID"/>
      </w:pPr>
      <w:r w:rsidRPr="00423ABD">
        <w:t>{</w:t>
      </w:r>
    </w:p>
    <w:p w14:paraId="5E8B19CF" w14:textId="1201C59C"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r w:rsidR="00B15BD3" w:rsidRPr="00423ABD">
        <w:t>First</w:t>
      </w:r>
      <w:r w:rsidRPr="00423ABD">
        <w:t xml:space="preserve"> </w:t>
      </w:r>
      <w:proofErr w:type="gramStart"/>
      <w:r w:rsidR="00921019" w:rsidRPr="00423ABD">
        <w:t>{</w:t>
      </w:r>
      <w:r w:rsidRPr="00423ABD">
        <w:t xml:space="preserve"> </w:t>
      </w:r>
      <w:r w:rsidR="00B15BD3" w:rsidRPr="00423ABD">
        <w:rPr>
          <w:rStyle w:val="CPKeyword"/>
        </w:rPr>
        <w:t>get</w:t>
      </w:r>
      <w:proofErr w:type="gramEnd"/>
      <w:r w:rsidR="00921019" w:rsidRPr="00423ABD">
        <w:t>;</w:t>
      </w:r>
      <w:r w:rsidRPr="00423ABD">
        <w:t xml:space="preserve"> </w:t>
      </w:r>
      <w:r w:rsidR="00B15BD3" w:rsidRPr="00423ABD">
        <w:rPr>
          <w:rStyle w:val="CPKeyword"/>
        </w:rPr>
        <w:t>set</w:t>
      </w:r>
      <w:r w:rsidR="00921019" w:rsidRPr="00423ABD">
        <w:t>;</w:t>
      </w:r>
      <w:r w:rsidRPr="00423ABD">
        <w:t xml:space="preserve"> </w:t>
      </w:r>
      <w:r w:rsidR="00921019" w:rsidRPr="00423ABD">
        <w:t>}</w:t>
      </w:r>
    </w:p>
    <w:p w14:paraId="196A038D" w14:textId="1E9D3D27"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r w:rsidR="00B15BD3" w:rsidRPr="00423ABD">
        <w:t>Second</w:t>
      </w:r>
      <w:r w:rsidRPr="00423ABD">
        <w:t xml:space="preserve"> </w:t>
      </w:r>
      <w:proofErr w:type="gramStart"/>
      <w:r w:rsidR="00921019" w:rsidRPr="00423ABD">
        <w:t>{</w:t>
      </w:r>
      <w:r w:rsidRPr="00423ABD">
        <w:t xml:space="preserve"> </w:t>
      </w:r>
      <w:r w:rsidR="00921019" w:rsidRPr="00423ABD">
        <w:rPr>
          <w:rStyle w:val="CPKeyword"/>
        </w:rPr>
        <w:t>get</w:t>
      </w:r>
      <w:proofErr w:type="gramEnd"/>
      <w:r w:rsidR="00921019" w:rsidRPr="00423ABD">
        <w:t>;</w:t>
      </w:r>
      <w:r w:rsidRPr="00423ABD">
        <w:t xml:space="preserve"> </w:t>
      </w:r>
      <w:r w:rsidR="00921019" w:rsidRPr="00423ABD">
        <w:rPr>
          <w:rStyle w:val="CPKeyword"/>
        </w:rPr>
        <w:t>set</w:t>
      </w:r>
      <w:r w:rsidR="00921019" w:rsidRPr="00423ABD">
        <w:t>;</w:t>
      </w:r>
      <w:r w:rsidRPr="00423ABD">
        <w:t xml:space="preserve"> </w:t>
      </w:r>
      <w:r w:rsidR="00921019" w:rsidRPr="00423ABD">
        <w:t>}</w:t>
      </w:r>
    </w:p>
    <w:p w14:paraId="1316FA8A" w14:textId="77777777" w:rsidR="00FA02C3" w:rsidRPr="00423ABD" w:rsidRDefault="00B15BD3" w:rsidP="009E7A29">
      <w:pPr>
        <w:pStyle w:val="CDTLAST"/>
      </w:pPr>
      <w:r w:rsidRPr="00423ABD">
        <w:t>}</w:t>
      </w:r>
    </w:p>
    <w:p w14:paraId="73962A17" w14:textId="178C62E4" w:rsidR="00FA02C3" w:rsidRPr="00423ABD" w:rsidRDefault="00B15BD3" w:rsidP="009E7A29">
      <w:pPr>
        <w:pStyle w:val="CHAPBM"/>
      </w:pPr>
      <w:r w:rsidRPr="00423ABD">
        <w:t>Support</w:t>
      </w:r>
      <w:r w:rsidR="00DE7CCE" w:rsidRPr="00423ABD">
        <w:t xml:space="preserve"> </w:t>
      </w:r>
      <w:r w:rsidRPr="00423ABD">
        <w:t>for</w:t>
      </w:r>
      <w:r w:rsidR="00DE7CCE" w:rsidRPr="00423ABD">
        <w:t xml:space="preserve"> </w:t>
      </w:r>
      <w:r w:rsidRPr="00423ABD">
        <w:t>generic</w:t>
      </w:r>
      <w:r w:rsidR="00DE7CCE" w:rsidRPr="00423ABD">
        <w:t xml:space="preserve"> </w:t>
      </w:r>
      <w:r w:rsidRPr="00423ABD">
        <w:t>interfaces</w:t>
      </w:r>
      <w:r w:rsidR="00DE7CCE" w:rsidRPr="00423ABD">
        <w:t xml:space="preserve"> </w:t>
      </w:r>
      <w:r w:rsidRPr="00423ABD">
        <w:t>is</w:t>
      </w:r>
      <w:r w:rsidR="00DE7CCE" w:rsidRPr="00423ABD">
        <w:t xml:space="preserve"> </w:t>
      </w:r>
      <w:r w:rsidRPr="00423ABD">
        <w:t>especially</w:t>
      </w:r>
      <w:r w:rsidR="00DE7CCE" w:rsidRPr="00423ABD">
        <w:t xml:space="preserve"> </w:t>
      </w:r>
      <w:r w:rsidRPr="00423ABD">
        <w:t>important</w:t>
      </w:r>
      <w:r w:rsidR="00DE7CCE" w:rsidRPr="00423ABD">
        <w:t xml:space="preserve"> </w:t>
      </w:r>
      <w:r w:rsidRPr="00423ABD">
        <w:t>for</w:t>
      </w:r>
      <w:r w:rsidR="00DE7CCE" w:rsidRPr="00423ABD">
        <w:t xml:space="preserve"> </w:t>
      </w:r>
      <w:r w:rsidRPr="00423ABD">
        <w:t>collection</w:t>
      </w:r>
      <w:r w:rsidR="00DE7CCE" w:rsidRPr="00423ABD">
        <w:t xml:space="preserve"> </w:t>
      </w:r>
      <w:r w:rsidRPr="00423ABD">
        <w:t>classes,</w:t>
      </w:r>
      <w:r w:rsidR="00DE7CCE" w:rsidRPr="00423ABD">
        <w:t xml:space="preserve"> </w:t>
      </w:r>
      <w:r w:rsidRPr="00423ABD">
        <w:t>where</w:t>
      </w:r>
      <w:r w:rsidR="00DE7CCE" w:rsidRPr="00423ABD">
        <w:t xml:space="preserve"> </w:t>
      </w:r>
      <w:r w:rsidRPr="00423ABD">
        <w:t>generics</w:t>
      </w:r>
      <w:r w:rsidR="00DE7CCE" w:rsidRPr="00423ABD">
        <w:t xml:space="preserve"> </w:t>
      </w:r>
      <w:r w:rsidRPr="00423ABD">
        <w:t>are</w:t>
      </w:r>
      <w:r w:rsidR="00DE7CCE" w:rsidRPr="00423ABD">
        <w:t xml:space="preserve"> </w:t>
      </w:r>
      <w:r w:rsidRPr="00423ABD">
        <w:t>most</w:t>
      </w:r>
      <w:r w:rsidR="00DE7CCE" w:rsidRPr="00423ABD">
        <w:t xml:space="preserve"> </w:t>
      </w:r>
      <w:r w:rsidRPr="00423ABD">
        <w:t>prevalent.</w:t>
      </w:r>
      <w:r w:rsidR="00DE7CCE" w:rsidRPr="00423ABD">
        <w:t xml:space="preserve"> </w:t>
      </w:r>
      <w:r w:rsidRPr="00423ABD">
        <w:t>Before</w:t>
      </w:r>
      <w:r w:rsidR="00DE7CCE" w:rsidRPr="00423ABD">
        <w:t xml:space="preserve"> </w:t>
      </w:r>
      <w:r w:rsidRPr="00423ABD">
        <w:t>generics</w:t>
      </w:r>
      <w:ins w:id="49" w:author="Jill Hobbs" w:date="2020-06-04T13:52:00Z">
        <w:r w:rsidR="00454D63">
          <w:t xml:space="preserve"> were ava</w:t>
        </w:r>
      </w:ins>
      <w:ins w:id="50" w:author="Jill Hobbs" w:date="2020-06-04T13:53:00Z">
        <w:r w:rsidR="00454D63">
          <w:t>ilable in C#</w:t>
        </w:r>
      </w:ins>
      <w:r w:rsidRPr="00423ABD">
        <w:t>,</w:t>
      </w:r>
      <w:r w:rsidR="00DE7CCE" w:rsidRPr="00423ABD">
        <w:t xml:space="preserve"> </w:t>
      </w:r>
      <w:r w:rsidRPr="00423ABD">
        <w:t>developers</w:t>
      </w:r>
      <w:r w:rsidR="00DE7CCE" w:rsidRPr="00423ABD">
        <w:t xml:space="preserve"> </w:t>
      </w:r>
      <w:r w:rsidRPr="00423ABD">
        <w:t>relied</w:t>
      </w:r>
      <w:r w:rsidR="00DE7CCE" w:rsidRPr="00423ABD">
        <w:t xml:space="preserve"> </w:t>
      </w:r>
      <w:r w:rsidRPr="00423ABD">
        <w:t>on</w:t>
      </w:r>
      <w:r w:rsidR="00DE7CCE" w:rsidRPr="00423ABD">
        <w:t xml:space="preserve"> </w:t>
      </w:r>
      <w:r w:rsidRPr="00423ABD">
        <w:t>a</w:t>
      </w:r>
      <w:r w:rsidR="00DE7CCE" w:rsidRPr="00423ABD">
        <w:t xml:space="preserve"> </w:t>
      </w:r>
      <w:r w:rsidRPr="00423ABD">
        <w:t>series</w:t>
      </w:r>
      <w:r w:rsidR="00DE7CCE" w:rsidRPr="00423ABD">
        <w:t xml:space="preserve"> </w:t>
      </w:r>
      <w:r w:rsidRPr="00423ABD">
        <w:t>of</w:t>
      </w:r>
      <w:r w:rsidR="00DE7CCE" w:rsidRPr="00423ABD">
        <w:t xml:space="preserve"> </w:t>
      </w:r>
      <w:r w:rsidRPr="00423ABD">
        <w:t>interfaces</w:t>
      </w:r>
      <w:r w:rsidR="00DE7CCE" w:rsidRPr="00423ABD">
        <w:t xml:space="preserve"> </w:t>
      </w:r>
      <w:r w:rsidRPr="00423ABD">
        <w:t>within</w:t>
      </w:r>
      <w:r w:rsidR="00DE7CCE" w:rsidRPr="00423ABD">
        <w:t xml:space="preserve"> </w:t>
      </w:r>
      <w:r w:rsidRPr="00423ABD">
        <w:t>the</w:t>
      </w:r>
      <w:r w:rsidR="00DE7CCE" w:rsidRPr="00423ABD">
        <w:t xml:space="preserve"> </w:t>
      </w:r>
      <w:proofErr w:type="spellStart"/>
      <w:r w:rsidRPr="00423ABD">
        <w:rPr>
          <w:rStyle w:val="CITchapbm"/>
        </w:rPr>
        <w:t>System.Collections</w:t>
      </w:r>
      <w:proofErr w:type="spellEnd"/>
      <w:r w:rsidR="00DE7CCE" w:rsidRPr="00423ABD">
        <w:t xml:space="preserve"> </w:t>
      </w:r>
      <w:r w:rsidRPr="00423ABD">
        <w:t>namespace.</w:t>
      </w:r>
      <w:r w:rsidR="00DE7CCE" w:rsidRPr="00423ABD">
        <w:t xml:space="preserve"> </w:t>
      </w:r>
      <w:r w:rsidRPr="00423ABD">
        <w:t>Like</w:t>
      </w:r>
      <w:r w:rsidR="00DE7CCE" w:rsidRPr="00423ABD">
        <w:t xml:space="preserve"> </w:t>
      </w:r>
      <w:r w:rsidRPr="00423ABD">
        <w:t>their</w:t>
      </w:r>
      <w:r w:rsidR="00DE7CCE" w:rsidRPr="00423ABD">
        <w:t xml:space="preserve"> </w:t>
      </w:r>
      <w:r w:rsidRPr="00423ABD">
        <w:t>implementing</w:t>
      </w:r>
      <w:r w:rsidR="00DE7CCE" w:rsidRPr="00423ABD">
        <w:t xml:space="preserve"> </w:t>
      </w:r>
      <w:r w:rsidRPr="00423ABD">
        <w:t>classes,</w:t>
      </w:r>
      <w:r w:rsidR="00DE7CCE" w:rsidRPr="00423ABD">
        <w:t xml:space="preserve"> </w:t>
      </w:r>
      <w:r w:rsidRPr="00423ABD">
        <w:t>these</w:t>
      </w:r>
      <w:r w:rsidR="00DE7CCE" w:rsidRPr="00423ABD">
        <w:t xml:space="preserve"> </w:t>
      </w:r>
      <w:r w:rsidRPr="00423ABD">
        <w:t>interfaces</w:t>
      </w:r>
      <w:r w:rsidR="00DE7CCE" w:rsidRPr="00423ABD">
        <w:t xml:space="preserve"> </w:t>
      </w:r>
      <w:r w:rsidRPr="00423ABD">
        <w:t>worked</w:t>
      </w:r>
      <w:r w:rsidR="00DE7CCE" w:rsidRPr="00423ABD">
        <w:t xml:space="preserve"> </w:t>
      </w:r>
      <w:r w:rsidRPr="00423ABD">
        <w:t>only</w:t>
      </w:r>
      <w:r w:rsidR="00DE7CCE" w:rsidRPr="00423ABD">
        <w:t xml:space="preserve"> </w:t>
      </w:r>
      <w:r w:rsidRPr="00423ABD">
        <w:t>with</w:t>
      </w:r>
      <w:r w:rsidR="00DE7CCE" w:rsidRPr="00423ABD">
        <w:t xml:space="preserve"> </w:t>
      </w:r>
      <w:r w:rsidRPr="00423ABD">
        <w:t>type</w:t>
      </w:r>
      <w:r w:rsidR="00DE7CCE" w:rsidRPr="00423ABD">
        <w:t xml:space="preserve"> </w:t>
      </w:r>
      <w:r w:rsidRPr="00423ABD">
        <w:rPr>
          <w:rStyle w:val="CITchapbm"/>
        </w:rPr>
        <w:t>object</w:t>
      </w:r>
      <w:r w:rsidRPr="00423ABD">
        <w:t>,</w:t>
      </w:r>
      <w:r w:rsidR="00DE7CCE" w:rsidRPr="00423ABD">
        <w:t xml:space="preserve"> </w:t>
      </w:r>
      <w:r w:rsidRPr="00423ABD">
        <w:t>and</w:t>
      </w:r>
      <w:r w:rsidR="00DE7CCE" w:rsidRPr="00423ABD">
        <w:t xml:space="preserve"> </w:t>
      </w:r>
      <w:r w:rsidRPr="00423ABD">
        <w:t>as</w:t>
      </w:r>
      <w:r w:rsidR="00DE7CCE" w:rsidRPr="00423ABD">
        <w:t xml:space="preserve"> </w:t>
      </w:r>
      <w:r w:rsidRPr="00423ABD">
        <w:t>a</w:t>
      </w:r>
      <w:r w:rsidR="00DE7CCE" w:rsidRPr="00423ABD">
        <w:t xml:space="preserve"> </w:t>
      </w:r>
      <w:r w:rsidRPr="00423ABD">
        <w:t>result,</w:t>
      </w:r>
      <w:r w:rsidR="00DE7CCE" w:rsidRPr="00423ABD">
        <w:t xml:space="preserve"> </w:t>
      </w:r>
      <w:r w:rsidRPr="00423ABD">
        <w:t>the</w:t>
      </w:r>
      <w:r w:rsidR="00DE7CCE" w:rsidRPr="00423ABD">
        <w:t xml:space="preserve"> </w:t>
      </w:r>
      <w:r w:rsidRPr="00423ABD">
        <w:t>interface</w:t>
      </w:r>
      <w:r w:rsidR="00DE7CCE" w:rsidRPr="00423ABD">
        <w:t xml:space="preserve"> </w:t>
      </w:r>
      <w:r w:rsidRPr="00423ABD">
        <w:t>forced</w:t>
      </w:r>
      <w:r w:rsidR="00DE7CCE" w:rsidRPr="00423ABD">
        <w:t xml:space="preserve"> </w:t>
      </w:r>
      <w:r w:rsidRPr="00423ABD">
        <w:t>all</w:t>
      </w:r>
      <w:r w:rsidR="00DE7CCE" w:rsidRPr="00423ABD">
        <w:t xml:space="preserve"> </w:t>
      </w:r>
      <w:r w:rsidRPr="00423ABD">
        <w:t>access</w:t>
      </w:r>
      <w:r w:rsidR="00DE7CCE" w:rsidRPr="00423ABD">
        <w:t xml:space="preserve"> </w:t>
      </w:r>
      <w:r w:rsidRPr="00423ABD">
        <w:t>to</w:t>
      </w:r>
      <w:r w:rsidR="00DE7CCE" w:rsidRPr="00423ABD">
        <w:t xml:space="preserve"> </w:t>
      </w:r>
      <w:r w:rsidRPr="00423ABD">
        <w:t>and</w:t>
      </w:r>
      <w:r w:rsidR="00DE7CCE" w:rsidRPr="00423ABD">
        <w:t xml:space="preserve"> </w:t>
      </w:r>
      <w:r w:rsidRPr="00423ABD">
        <w:t>from</w:t>
      </w:r>
      <w:r w:rsidR="00DE7CCE" w:rsidRPr="00423ABD">
        <w:t xml:space="preserve"> </w:t>
      </w:r>
      <w:r w:rsidRPr="00423ABD">
        <w:t>these</w:t>
      </w:r>
      <w:r w:rsidR="00DE7CCE" w:rsidRPr="00423ABD">
        <w:t xml:space="preserve"> </w:t>
      </w:r>
      <w:r w:rsidRPr="00423ABD">
        <w:t>collection</w:t>
      </w:r>
      <w:r w:rsidR="00DE7CCE" w:rsidRPr="00423ABD">
        <w:t xml:space="preserve"> </w:t>
      </w:r>
      <w:r w:rsidRPr="00423ABD">
        <w:t>classes</w:t>
      </w:r>
      <w:r w:rsidR="00DE7CCE" w:rsidRPr="00423ABD">
        <w:t xml:space="preserve"> </w:t>
      </w:r>
      <w:r w:rsidRPr="00423ABD">
        <w:t>to</w:t>
      </w:r>
      <w:r w:rsidR="00DE7CCE" w:rsidRPr="00423ABD">
        <w:t xml:space="preserve"> </w:t>
      </w:r>
      <w:r w:rsidRPr="00423ABD">
        <w:t>require</w:t>
      </w:r>
      <w:r w:rsidR="00DE7CCE" w:rsidRPr="00423ABD">
        <w:t xml:space="preserve"> </w:t>
      </w:r>
      <w:r w:rsidRPr="00423ABD">
        <w:t>a</w:t>
      </w:r>
      <w:r w:rsidR="00DE7CCE" w:rsidRPr="00423ABD">
        <w:t xml:space="preserve"> </w:t>
      </w:r>
      <w:r w:rsidRPr="00423ABD">
        <w:t>cast.</w:t>
      </w:r>
      <w:r w:rsidR="00DE7CCE" w:rsidRPr="00423ABD">
        <w:t xml:space="preserve"> </w:t>
      </w:r>
      <w:r w:rsidRPr="00423ABD">
        <w:t>By</w:t>
      </w:r>
      <w:r w:rsidR="00DE7CCE" w:rsidRPr="00423ABD">
        <w:t xml:space="preserve"> </w:t>
      </w:r>
      <w:r w:rsidRPr="00423ABD">
        <w:t>using</w:t>
      </w:r>
      <w:r w:rsidR="00DE7CCE" w:rsidRPr="00423ABD">
        <w:t xml:space="preserve"> </w:t>
      </w:r>
      <w:r w:rsidRPr="00423ABD">
        <w:t>type-safe</w:t>
      </w:r>
      <w:r w:rsidR="00DE7CCE" w:rsidRPr="00423ABD">
        <w:t xml:space="preserve"> </w:t>
      </w:r>
      <w:r w:rsidRPr="00423ABD">
        <w:t>generic</w:t>
      </w:r>
      <w:r w:rsidR="00DE7CCE" w:rsidRPr="00423ABD">
        <w:t xml:space="preserve"> </w:t>
      </w:r>
      <w:r w:rsidRPr="00423ABD">
        <w:t>interfaces,</w:t>
      </w:r>
      <w:r w:rsidR="00DE7CCE" w:rsidRPr="00423ABD">
        <w:t xml:space="preserve"> </w:t>
      </w:r>
      <w:r w:rsidRPr="00423ABD">
        <w:t>you</w:t>
      </w:r>
      <w:r w:rsidR="00DE7CCE" w:rsidRPr="00423ABD">
        <w:t xml:space="preserve"> </w:t>
      </w:r>
      <w:r w:rsidRPr="00423ABD">
        <w:t>can</w:t>
      </w:r>
      <w:r w:rsidR="00DE7CCE" w:rsidRPr="00423ABD">
        <w:t xml:space="preserve"> </w:t>
      </w:r>
      <w:r w:rsidRPr="00423ABD">
        <w:t>avoid</w:t>
      </w:r>
      <w:r w:rsidR="00DE7CCE" w:rsidRPr="00423ABD">
        <w:t xml:space="preserve"> </w:t>
      </w:r>
      <w:r w:rsidRPr="00423ABD">
        <w:t>cast</w:t>
      </w:r>
      <w:r w:rsidR="00DE7CCE" w:rsidRPr="00423ABD">
        <w:t xml:space="preserve"> </w:t>
      </w:r>
      <w:r w:rsidRPr="00423ABD">
        <w:t>operations.</w:t>
      </w:r>
    </w:p>
    <w:p w14:paraId="5796068B" w14:textId="041CA5A4" w:rsidR="00FA02C3" w:rsidRPr="00423ABD" w:rsidRDefault="00B15BD3" w:rsidP="009E7A29">
      <w:pPr>
        <w:pStyle w:val="CHAPBMPD"/>
      </w:pPr>
      <w:r w:rsidRPr="00423ABD">
        <w:t>***</w:t>
      </w:r>
      <w:r w:rsidR="009E12B3" w:rsidRPr="00423ABD">
        <w:t>COMP:</w:t>
      </w:r>
      <w:r w:rsidR="00DE7CCE" w:rsidRPr="00423ABD">
        <w:t xml:space="preserve"> </w:t>
      </w:r>
      <w:r w:rsidR="009E12B3" w:rsidRPr="00423ABD">
        <w:t>End</w:t>
      </w:r>
      <w:r w:rsidR="00DE7CCE" w:rsidRPr="00423ABD">
        <w:t xml:space="preserve"> </w:t>
      </w:r>
      <w:r w:rsidR="009E12B3" w:rsidRPr="00423ABD">
        <w:t>Advanced</w:t>
      </w:r>
      <w:r w:rsidR="00DE7CCE" w:rsidRPr="00423ABD">
        <w:t xml:space="preserve"> </w:t>
      </w:r>
      <w:r w:rsidR="009E12B3" w:rsidRPr="00423ABD">
        <w:t>Topic</w:t>
      </w:r>
      <w:r w:rsidR="00DE7CCE" w:rsidRPr="00423ABD">
        <w:t xml:space="preserve"> </w:t>
      </w:r>
      <w:r w:rsidR="009E12B3" w:rsidRPr="00423ABD">
        <w:t>after</w:t>
      </w:r>
      <w:r w:rsidR="00DE7CCE" w:rsidRPr="00423ABD">
        <w:t xml:space="preserve"> </w:t>
      </w:r>
      <w:r w:rsidR="009E12B3" w:rsidRPr="00423ABD">
        <w:t>Guidelines</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A671D9" w:rsidRPr="00423ABD" w14:paraId="42CE9060" w14:textId="77777777" w:rsidTr="005F0E56">
        <w:trPr>
          <w:trHeight w:val="590"/>
        </w:trPr>
        <w:tc>
          <w:tcPr>
            <w:tcW w:w="7003" w:type="dxa"/>
            <w:gridSpan w:val="2"/>
            <w:shd w:val="clear" w:color="auto" w:fill="auto"/>
            <w:tcMar>
              <w:right w:w="115" w:type="dxa"/>
            </w:tcMar>
          </w:tcPr>
          <w:p w14:paraId="0B226D7A" w14:textId="77777777" w:rsidR="00A671D9" w:rsidRPr="00423ABD" w:rsidRDefault="00A671D9" w:rsidP="009B386C">
            <w:pPr>
              <w:pStyle w:val="SF1TTL"/>
              <w:keepNext w:val="0"/>
              <w:rPr>
                <w:noProof/>
              </w:rPr>
            </w:pPr>
          </w:p>
        </w:tc>
      </w:tr>
      <w:tr w:rsidR="00A671D9" w:rsidRPr="00423ABD" w14:paraId="5BDBC7CA" w14:textId="77777777" w:rsidTr="005F0E56">
        <w:trPr>
          <w:trHeight w:val="701"/>
        </w:trPr>
        <w:tc>
          <w:tcPr>
            <w:tcW w:w="121" w:type="dxa"/>
            <w:shd w:val="clear" w:color="auto" w:fill="C0C0C0"/>
            <w:tcMar>
              <w:right w:w="115" w:type="dxa"/>
            </w:tcMar>
          </w:tcPr>
          <w:p w14:paraId="09858F6A" w14:textId="77777777" w:rsidR="00A671D9" w:rsidRPr="00423ABD" w:rsidRDefault="00A671D9" w:rsidP="009B386C">
            <w:pPr>
              <w:pStyle w:val="SF1SUBTTL"/>
              <w:keepNext w:val="0"/>
            </w:pPr>
          </w:p>
        </w:tc>
        <w:tc>
          <w:tcPr>
            <w:tcW w:w="6882" w:type="dxa"/>
            <w:tcMar>
              <w:left w:w="173" w:type="dxa"/>
              <w:right w:w="173" w:type="dxa"/>
            </w:tcMar>
          </w:tcPr>
          <w:p w14:paraId="63DB957F" w14:textId="77777777" w:rsidR="00A671D9" w:rsidRPr="00423ABD" w:rsidRDefault="00A671D9" w:rsidP="009B386C">
            <w:pPr>
              <w:pStyle w:val="SF1TTL"/>
              <w:keepNext w:val="0"/>
            </w:pPr>
            <w:r w:rsidRPr="00423ABD">
              <w:rPr>
                <w:noProof/>
              </w:rPr>
              <mc:AlternateContent>
                <mc:Choice Requires="wps">
                  <w:drawing>
                    <wp:anchor distT="0" distB="0" distL="114300" distR="114300" simplePos="0" relativeHeight="251649024" behindDoc="0" locked="0" layoutInCell="1" allowOverlap="1" wp14:anchorId="202DC9CA" wp14:editId="17A2FBFD">
                      <wp:simplePos x="0" y="0"/>
                      <wp:positionH relativeFrom="column">
                        <wp:posOffset>9253</wp:posOffset>
                      </wp:positionH>
                      <wp:positionV relativeFrom="page">
                        <wp:posOffset>5819</wp:posOffset>
                      </wp:positionV>
                      <wp:extent cx="73025" cy="73025"/>
                      <wp:effectExtent l="0" t="0" r="3175" b="3175"/>
                      <wp:wrapNone/>
                      <wp:docPr id="3"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7ACD9" id="Rectangle 216" o:spid="_x0000_s1026" style="position:absolute;margin-left:.75pt;margin-top:.45pt;width:5.75pt;height: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AF7wYNggIAAA0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48000" behindDoc="0" locked="1" layoutInCell="1" allowOverlap="1" wp14:anchorId="62A9D5D3" wp14:editId="287CF358">
                      <wp:simplePos x="0" y="0"/>
                      <wp:positionH relativeFrom="column">
                        <wp:posOffset>84455</wp:posOffset>
                      </wp:positionH>
                      <wp:positionV relativeFrom="page">
                        <wp:posOffset>76200</wp:posOffset>
                      </wp:positionV>
                      <wp:extent cx="73025" cy="73025"/>
                      <wp:effectExtent l="0" t="0" r="3175" b="3175"/>
                      <wp:wrapNone/>
                      <wp:docPr id="4"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0FE2A" id="Rectangle 215" o:spid="_x0000_s1026" style="position:absolute;margin-left:6.65pt;margin-top:6pt;width:5.75pt;height:5.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dFgAIAAA0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" fillcolor="gray" stroked="f">
                      <o:lock v:ext="edit" aspectratio="t"/>
                      <w10:wrap anchory="page"/>
                      <w10:anchorlock/>
                    </v:rect>
                  </w:pict>
                </mc:Fallback>
              </mc:AlternateContent>
            </w:r>
            <w:r w:rsidRPr="00423ABD">
              <w:t>AdVanced Topic</w:t>
            </w:r>
          </w:p>
          <w:p w14:paraId="7A03079E" w14:textId="77777777" w:rsidR="00460C98" w:rsidRPr="00423ABD" w:rsidRDefault="00460C98" w:rsidP="009B386C">
            <w:pPr>
              <w:pStyle w:val="SF1SUBTTL"/>
              <w:keepNext w:val="0"/>
            </w:pPr>
            <w:r w:rsidRPr="00423ABD">
              <w:lastRenderedPageBreak/>
              <w:t>Implementing the Same Interface Multiple Times on a Single Class</w:t>
            </w:r>
          </w:p>
          <w:p w14:paraId="61483A79" w14:textId="77777777" w:rsidR="00460C98" w:rsidRPr="00423ABD" w:rsidRDefault="00460C98" w:rsidP="009B386C">
            <w:pPr>
              <w:pStyle w:val="SF1FIRST"/>
            </w:pPr>
            <w:r w:rsidRPr="00423ABD">
              <w:t>Two different constructions of the same generic interface are considered different types. Consequently, “the same” generic interface can be implemented multiple times by a class or struct. Consider the example in Listing 12.10.</w:t>
            </w:r>
          </w:p>
          <w:p w14:paraId="2AF81A63" w14:textId="77777777" w:rsidR="00460C98" w:rsidRPr="00423ABD" w:rsidRDefault="00460C98" w:rsidP="009B386C">
            <w:pPr>
              <w:pStyle w:val="CDTTTL"/>
            </w:pPr>
            <w:r w:rsidRPr="00423ABD">
              <w:rPr>
                <w:rStyle w:val="CDTNUM"/>
              </w:rPr>
              <w:t>Listing 12.10:</w:t>
            </w:r>
            <w:r w:rsidRPr="00423ABD">
              <w:t> </w:t>
            </w:r>
            <w:r w:rsidRPr="00423ABD">
              <w:t>Duplicating an Interface Implementation on a Single Class</w:t>
            </w:r>
          </w:p>
          <w:p w14:paraId="0B19070F" w14:textId="77777777" w:rsidR="00460C98" w:rsidRPr="00423ABD" w:rsidRDefault="00460C98" w:rsidP="009B386C">
            <w:pPr>
              <w:pStyle w:val="CDTFIRST"/>
            </w:pPr>
            <w:r w:rsidRPr="00423ABD">
              <w:rPr>
                <w:rStyle w:val="CPKeyword"/>
              </w:rPr>
              <w:t>public</w:t>
            </w:r>
            <w:r w:rsidRPr="00423ABD">
              <w:t xml:space="preserve"> </w:t>
            </w:r>
            <w:r w:rsidRPr="00423ABD">
              <w:rPr>
                <w:rStyle w:val="CPKeyword"/>
              </w:rPr>
              <w:t>interface</w:t>
            </w:r>
            <w:r w:rsidRPr="00423ABD">
              <w:t xml:space="preserve"> </w:t>
            </w:r>
            <w:proofErr w:type="spellStart"/>
            <w:r w:rsidRPr="00423ABD">
              <w:t>IContainer</w:t>
            </w:r>
            <w:proofErr w:type="spellEnd"/>
            <w:r w:rsidRPr="00423ABD">
              <w:t>&lt;T&gt;</w:t>
            </w:r>
          </w:p>
          <w:p w14:paraId="5A307BAD" w14:textId="77777777" w:rsidR="00460C98" w:rsidRPr="00423ABD" w:rsidRDefault="00460C98" w:rsidP="009B386C">
            <w:pPr>
              <w:pStyle w:val="CDTMID"/>
            </w:pPr>
            <w:r w:rsidRPr="00423ABD">
              <w:t>{</w:t>
            </w:r>
          </w:p>
          <w:p w14:paraId="110582A7" w14:textId="77777777" w:rsidR="00460C98" w:rsidRPr="00423ABD" w:rsidRDefault="00460C98" w:rsidP="009B386C">
            <w:pPr>
              <w:pStyle w:val="CDTMID"/>
            </w:pPr>
            <w:r w:rsidRPr="00423ABD">
              <w:t xml:space="preserve">    </w:t>
            </w:r>
            <w:proofErr w:type="spellStart"/>
            <w:r w:rsidRPr="00423ABD">
              <w:t>ICollection</w:t>
            </w:r>
            <w:proofErr w:type="spellEnd"/>
            <w:r w:rsidRPr="00423ABD">
              <w:t xml:space="preserve">&lt;T&gt; </w:t>
            </w:r>
            <w:proofErr w:type="gramStart"/>
            <w:r w:rsidRPr="00423ABD">
              <w:t>Items  {</w:t>
            </w:r>
            <w:proofErr w:type="gramEnd"/>
            <w:r w:rsidRPr="00423ABD">
              <w:t xml:space="preserve"> </w:t>
            </w:r>
            <w:r w:rsidRPr="00423ABD">
              <w:rPr>
                <w:rStyle w:val="CPKeyword"/>
              </w:rPr>
              <w:t>get</w:t>
            </w:r>
            <w:r w:rsidRPr="00423ABD">
              <w:t xml:space="preserve">; </w:t>
            </w:r>
            <w:r w:rsidRPr="00423ABD">
              <w:rPr>
                <w:rStyle w:val="CPKeyword"/>
              </w:rPr>
              <w:t>set</w:t>
            </w:r>
            <w:r w:rsidRPr="00423ABD">
              <w:t>; }</w:t>
            </w:r>
          </w:p>
          <w:p w14:paraId="1B71FC3D" w14:textId="77777777" w:rsidR="00460C98" w:rsidRPr="00423ABD" w:rsidRDefault="00460C98" w:rsidP="009B386C">
            <w:pPr>
              <w:pStyle w:val="CDTMID"/>
            </w:pPr>
            <w:r w:rsidRPr="00423ABD">
              <w:t>}</w:t>
            </w:r>
          </w:p>
          <w:p w14:paraId="7EE67324" w14:textId="77777777" w:rsidR="00460C98" w:rsidRPr="00423ABD" w:rsidRDefault="00460C98" w:rsidP="009B386C">
            <w:pPr>
              <w:pStyle w:val="CDTMID"/>
            </w:pPr>
          </w:p>
          <w:p w14:paraId="69DC3B1D" w14:textId="77777777" w:rsidR="00460C98" w:rsidRPr="00423ABD" w:rsidRDefault="00460C98" w:rsidP="009B386C">
            <w:pPr>
              <w:pStyle w:val="CDTMID"/>
            </w:pPr>
            <w:r w:rsidRPr="00423ABD">
              <w:rPr>
                <w:rStyle w:val="CPKeyword"/>
              </w:rPr>
              <w:t>public</w:t>
            </w:r>
            <w:r w:rsidRPr="00423ABD">
              <w:t xml:space="preserve"> </w:t>
            </w:r>
            <w:r w:rsidRPr="00423ABD">
              <w:rPr>
                <w:rStyle w:val="CPKeyword"/>
              </w:rPr>
              <w:t>class</w:t>
            </w:r>
            <w:r w:rsidRPr="00423ABD">
              <w:t xml:space="preserve"> Person: </w:t>
            </w:r>
            <w:proofErr w:type="spellStart"/>
            <w:r w:rsidRPr="00423ABD">
              <w:t>IContainer</w:t>
            </w:r>
            <w:proofErr w:type="spellEnd"/>
            <w:r w:rsidRPr="00423ABD">
              <w:t>&lt;Address&gt;,</w:t>
            </w:r>
          </w:p>
          <w:p w14:paraId="40D4BE4C" w14:textId="77777777" w:rsidR="00460C98" w:rsidRPr="00423ABD" w:rsidRDefault="00460C98" w:rsidP="009B386C">
            <w:pPr>
              <w:pStyle w:val="CDTMID"/>
            </w:pPr>
            <w:r w:rsidRPr="00423ABD">
              <w:t xml:space="preserve">    </w:t>
            </w:r>
            <w:proofErr w:type="spellStart"/>
            <w:r w:rsidRPr="00423ABD">
              <w:t>IContainer</w:t>
            </w:r>
            <w:proofErr w:type="spellEnd"/>
            <w:r w:rsidRPr="00423ABD">
              <w:t xml:space="preserve">&lt;Phone&gt;, </w:t>
            </w:r>
            <w:proofErr w:type="spellStart"/>
            <w:r w:rsidRPr="00423ABD">
              <w:t>IContainer</w:t>
            </w:r>
            <w:proofErr w:type="spellEnd"/>
            <w:r w:rsidRPr="00423ABD">
              <w:t>&lt;Email&gt;</w:t>
            </w:r>
          </w:p>
          <w:p w14:paraId="3C953FA1" w14:textId="77777777" w:rsidR="00460C98" w:rsidRPr="00423ABD" w:rsidRDefault="00460C98" w:rsidP="009B386C">
            <w:pPr>
              <w:pStyle w:val="CDTMID"/>
            </w:pPr>
            <w:r w:rsidRPr="00423ABD">
              <w:t>{</w:t>
            </w:r>
          </w:p>
          <w:p w14:paraId="44B6CB0B" w14:textId="77777777" w:rsidR="00460C98" w:rsidRPr="00423ABD" w:rsidRDefault="00460C98" w:rsidP="009B386C">
            <w:pPr>
              <w:pStyle w:val="CDTMID"/>
              <w:shd w:val="clear" w:color="auto" w:fill="F2F2F2" w:themeFill="background1" w:themeFillShade="F2"/>
            </w:pPr>
            <w:r w:rsidRPr="00423ABD">
              <w:t xml:space="preserve">    </w:t>
            </w:r>
            <w:proofErr w:type="spellStart"/>
            <w:r w:rsidRPr="00423ABD">
              <w:t>ICollection</w:t>
            </w:r>
            <w:proofErr w:type="spellEnd"/>
            <w:r w:rsidRPr="00423ABD">
              <w:t xml:space="preserve">&lt;Address&gt; </w:t>
            </w:r>
            <w:proofErr w:type="spellStart"/>
            <w:r w:rsidRPr="00423ABD">
              <w:t>IContainer</w:t>
            </w:r>
            <w:proofErr w:type="spellEnd"/>
            <w:r w:rsidRPr="00423ABD">
              <w:t>&lt;Address&gt;.Items</w:t>
            </w:r>
          </w:p>
          <w:p w14:paraId="339850BE" w14:textId="77777777" w:rsidR="00460C98" w:rsidRPr="00423ABD" w:rsidRDefault="00460C98" w:rsidP="009B386C">
            <w:pPr>
              <w:pStyle w:val="CDTMID"/>
            </w:pPr>
            <w:r w:rsidRPr="00423ABD">
              <w:t xml:space="preserve">    {</w:t>
            </w:r>
          </w:p>
          <w:p w14:paraId="755E6A81" w14:textId="77777777" w:rsidR="00460C98" w:rsidRPr="00423ABD" w:rsidRDefault="00460C98" w:rsidP="009B386C">
            <w:pPr>
              <w:pStyle w:val="CDTMID"/>
            </w:pPr>
            <w:r w:rsidRPr="00423ABD">
              <w:t xml:space="preserve">        </w:t>
            </w:r>
            <w:r w:rsidRPr="00423ABD">
              <w:rPr>
                <w:rStyle w:val="CPKeyword"/>
              </w:rPr>
              <w:t>get</w:t>
            </w:r>
            <w:r w:rsidRPr="00423ABD">
              <w:t>{...}</w:t>
            </w:r>
          </w:p>
          <w:p w14:paraId="4228BCC4" w14:textId="77777777" w:rsidR="00460C98" w:rsidRPr="00423ABD" w:rsidRDefault="00460C98" w:rsidP="009B386C">
            <w:pPr>
              <w:pStyle w:val="CDTMID"/>
            </w:pPr>
            <w:r w:rsidRPr="00423ABD">
              <w:t xml:space="preserve">        </w:t>
            </w:r>
            <w:r w:rsidRPr="00423ABD">
              <w:rPr>
                <w:rStyle w:val="CPKeyword"/>
              </w:rPr>
              <w:t>set</w:t>
            </w:r>
            <w:r w:rsidRPr="00423ABD">
              <w:t>{...}</w:t>
            </w:r>
          </w:p>
          <w:p w14:paraId="2FDE863E" w14:textId="77777777" w:rsidR="00460C98" w:rsidRPr="00423ABD" w:rsidRDefault="00460C98" w:rsidP="009B386C">
            <w:pPr>
              <w:pStyle w:val="CDTMID"/>
            </w:pPr>
            <w:r w:rsidRPr="00423ABD">
              <w:t xml:space="preserve">    }</w:t>
            </w:r>
          </w:p>
          <w:p w14:paraId="06D0C69A" w14:textId="77777777" w:rsidR="00460C98" w:rsidRPr="00423ABD" w:rsidRDefault="00460C98" w:rsidP="009B386C">
            <w:pPr>
              <w:pStyle w:val="CDTMID"/>
              <w:shd w:val="clear" w:color="auto" w:fill="F2F2F2" w:themeFill="background1" w:themeFillShade="F2"/>
            </w:pPr>
            <w:r w:rsidRPr="00423ABD">
              <w:t xml:space="preserve">    </w:t>
            </w:r>
            <w:proofErr w:type="spellStart"/>
            <w:r w:rsidRPr="00423ABD">
              <w:t>ICollection</w:t>
            </w:r>
            <w:proofErr w:type="spellEnd"/>
            <w:r w:rsidRPr="00423ABD">
              <w:t xml:space="preserve">&lt;Phone&gt; </w:t>
            </w:r>
            <w:proofErr w:type="spellStart"/>
            <w:r w:rsidRPr="00423ABD">
              <w:t>IContainer</w:t>
            </w:r>
            <w:proofErr w:type="spellEnd"/>
            <w:r w:rsidRPr="00423ABD">
              <w:t>&lt;Phone&gt;.Items</w:t>
            </w:r>
          </w:p>
          <w:p w14:paraId="125FBFC4" w14:textId="77777777" w:rsidR="00460C98" w:rsidRPr="00423ABD" w:rsidRDefault="00460C98" w:rsidP="009B386C">
            <w:pPr>
              <w:pStyle w:val="CDTMID"/>
            </w:pPr>
            <w:r w:rsidRPr="00423ABD">
              <w:t xml:space="preserve">    {</w:t>
            </w:r>
          </w:p>
          <w:p w14:paraId="7E4C700E" w14:textId="77777777" w:rsidR="00460C98" w:rsidRPr="00423ABD" w:rsidRDefault="00460C98" w:rsidP="009B386C">
            <w:pPr>
              <w:pStyle w:val="CDTMID"/>
            </w:pPr>
            <w:r w:rsidRPr="00423ABD">
              <w:t xml:space="preserve">        </w:t>
            </w:r>
            <w:r w:rsidRPr="00423ABD">
              <w:rPr>
                <w:rStyle w:val="CPKeyword"/>
              </w:rPr>
              <w:t>get</w:t>
            </w:r>
            <w:r w:rsidRPr="00423ABD">
              <w:t>{...}</w:t>
            </w:r>
          </w:p>
          <w:p w14:paraId="5573CF95" w14:textId="77777777" w:rsidR="00460C98" w:rsidRPr="00423ABD" w:rsidRDefault="00460C98" w:rsidP="009B386C">
            <w:pPr>
              <w:pStyle w:val="CDTMID"/>
            </w:pPr>
            <w:r w:rsidRPr="00423ABD">
              <w:t xml:space="preserve">        </w:t>
            </w:r>
            <w:r w:rsidRPr="00423ABD">
              <w:rPr>
                <w:rStyle w:val="CPKeyword"/>
              </w:rPr>
              <w:t>set</w:t>
            </w:r>
            <w:r w:rsidRPr="00423ABD">
              <w:t>{...}</w:t>
            </w:r>
          </w:p>
          <w:p w14:paraId="56EF62C4" w14:textId="77777777" w:rsidR="00460C98" w:rsidRPr="00423ABD" w:rsidRDefault="00460C98" w:rsidP="009B386C">
            <w:pPr>
              <w:pStyle w:val="CDTMID"/>
            </w:pPr>
            <w:r w:rsidRPr="00423ABD">
              <w:t xml:space="preserve">    }</w:t>
            </w:r>
          </w:p>
          <w:p w14:paraId="38ACD8AA" w14:textId="77777777" w:rsidR="00460C98" w:rsidRPr="00423ABD" w:rsidRDefault="00460C98" w:rsidP="009B386C">
            <w:pPr>
              <w:pStyle w:val="CDTMID"/>
              <w:shd w:val="clear" w:color="auto" w:fill="F2F2F2" w:themeFill="background1" w:themeFillShade="F2"/>
            </w:pPr>
            <w:r w:rsidRPr="00423ABD">
              <w:t xml:space="preserve">    </w:t>
            </w:r>
            <w:proofErr w:type="spellStart"/>
            <w:r w:rsidRPr="00423ABD">
              <w:t>ICollection</w:t>
            </w:r>
            <w:proofErr w:type="spellEnd"/>
            <w:r w:rsidRPr="00423ABD">
              <w:t xml:space="preserve">&lt;Email&gt; </w:t>
            </w:r>
            <w:proofErr w:type="spellStart"/>
            <w:r w:rsidRPr="00423ABD">
              <w:t>IContainer</w:t>
            </w:r>
            <w:proofErr w:type="spellEnd"/>
            <w:r w:rsidRPr="00423ABD">
              <w:t>&lt;Email&gt;.Items</w:t>
            </w:r>
          </w:p>
          <w:p w14:paraId="5A00B4F8" w14:textId="77777777" w:rsidR="00460C98" w:rsidRPr="00423ABD" w:rsidRDefault="00460C98" w:rsidP="009B386C">
            <w:pPr>
              <w:pStyle w:val="CDTMID"/>
            </w:pPr>
            <w:r w:rsidRPr="00423ABD">
              <w:t xml:space="preserve">    {</w:t>
            </w:r>
          </w:p>
          <w:p w14:paraId="682B654F" w14:textId="77777777" w:rsidR="00460C98" w:rsidRPr="00423ABD" w:rsidRDefault="00460C98" w:rsidP="009B386C">
            <w:pPr>
              <w:pStyle w:val="CDTMID"/>
            </w:pPr>
            <w:r w:rsidRPr="00423ABD">
              <w:t xml:space="preserve">        </w:t>
            </w:r>
            <w:r w:rsidRPr="00423ABD">
              <w:rPr>
                <w:rStyle w:val="CPKeyword"/>
              </w:rPr>
              <w:t>get</w:t>
            </w:r>
            <w:r w:rsidRPr="00423ABD">
              <w:t>{...}</w:t>
            </w:r>
          </w:p>
          <w:p w14:paraId="63DA7205" w14:textId="77777777" w:rsidR="00460C98" w:rsidRPr="00423ABD" w:rsidRDefault="00460C98" w:rsidP="009B386C">
            <w:pPr>
              <w:pStyle w:val="CDTMID"/>
            </w:pPr>
            <w:r w:rsidRPr="00423ABD">
              <w:t xml:space="preserve">        </w:t>
            </w:r>
            <w:r w:rsidRPr="00423ABD">
              <w:rPr>
                <w:rStyle w:val="CPKeyword"/>
              </w:rPr>
              <w:t>set</w:t>
            </w:r>
            <w:r w:rsidRPr="00423ABD">
              <w:t>{...}</w:t>
            </w:r>
          </w:p>
          <w:p w14:paraId="4E55205A" w14:textId="77777777" w:rsidR="00460C98" w:rsidRPr="00423ABD" w:rsidRDefault="00460C98" w:rsidP="009B386C">
            <w:pPr>
              <w:pStyle w:val="CDTMID"/>
            </w:pPr>
            <w:r w:rsidRPr="00423ABD">
              <w:t xml:space="preserve">    }</w:t>
            </w:r>
          </w:p>
          <w:p w14:paraId="32C7042C" w14:textId="77777777" w:rsidR="00460C98" w:rsidRPr="00423ABD" w:rsidRDefault="00460C98" w:rsidP="009B386C">
            <w:pPr>
              <w:pStyle w:val="CDTLAST"/>
            </w:pPr>
            <w:r w:rsidRPr="00423ABD">
              <w:t>}</w:t>
            </w:r>
          </w:p>
          <w:p w14:paraId="17F7DFE8" w14:textId="77777777" w:rsidR="00460C98" w:rsidRPr="00423ABD" w:rsidRDefault="00460C98" w:rsidP="009B386C">
            <w:pPr>
              <w:pStyle w:val="SF1MID"/>
            </w:pPr>
            <w:r w:rsidRPr="00423ABD">
              <w:t xml:space="preserve">In this example, the </w:t>
            </w:r>
            <w:r w:rsidRPr="00423ABD">
              <w:rPr>
                <w:rStyle w:val="CITchapbm"/>
              </w:rPr>
              <w:t>Items</w:t>
            </w:r>
            <w:r w:rsidRPr="00423ABD">
              <w:t xml:space="preserve"> property appears multiple times using an explicit interface implementation with a varying type parameter. Without generics, this would not be possible; instead, the compiler would allow only one explicit </w:t>
            </w:r>
            <w:proofErr w:type="spellStart"/>
            <w:r w:rsidRPr="00423ABD">
              <w:rPr>
                <w:rStyle w:val="CITchapbm"/>
              </w:rPr>
              <w:t>IContainer.Items</w:t>
            </w:r>
            <w:proofErr w:type="spellEnd"/>
            <w:r w:rsidRPr="00423ABD">
              <w:t xml:space="preserve"> property.</w:t>
            </w:r>
          </w:p>
          <w:p w14:paraId="1B558B8B" w14:textId="793B617D" w:rsidR="00460C98" w:rsidRPr="00423ABD" w:rsidRDefault="00460C98" w:rsidP="008D2ADC">
            <w:pPr>
              <w:pStyle w:val="SF1LAST"/>
            </w:pPr>
            <w:r w:rsidRPr="00423ABD">
              <w:t xml:space="preserve">However, this technique of implementing multiple versions of the same interface is considered by many </w:t>
            </w:r>
            <w:ins w:id="51" w:author="Jill Hobbs" w:date="2020-06-04T13:53:00Z">
              <w:r w:rsidR="005520E1">
                <w:t xml:space="preserve">developers </w:t>
              </w:r>
            </w:ins>
            <w:r w:rsidRPr="00423ABD">
              <w:t xml:space="preserve">to be a “bad code smell” because it is potentially confusing (particularly if the interface permits covariant or contravariant conversions). Moreover, the </w:t>
            </w:r>
            <w:r w:rsidRPr="00423ABD">
              <w:rPr>
                <w:rStyle w:val="CITchapbm"/>
              </w:rPr>
              <w:t>Person</w:t>
            </w:r>
            <w:r w:rsidRPr="00423ABD">
              <w:t xml:space="preserve"> class here seems potentially badly designed; one does not normally think of a person as being “a thing that </w:t>
            </w:r>
            <w:r w:rsidRPr="00423ABD">
              <w:lastRenderedPageBreak/>
              <w:t xml:space="preserve">can provide a set of email addresses.” When you feel tempted to make a class implement three versions of the same interface, consider whether it might be better to make it instead implement three properties—for example, </w:t>
            </w:r>
            <w:proofErr w:type="spellStart"/>
            <w:r w:rsidRPr="00423ABD">
              <w:rPr>
                <w:rStyle w:val="CITchapbm"/>
              </w:rPr>
              <w:t>EmailAddresses</w:t>
            </w:r>
            <w:proofErr w:type="spellEnd"/>
            <w:r w:rsidRPr="00423ABD">
              <w:t xml:space="preserve">, </w:t>
            </w:r>
            <w:proofErr w:type="spellStart"/>
            <w:r w:rsidRPr="00423ABD">
              <w:rPr>
                <w:rStyle w:val="CITchapbm"/>
              </w:rPr>
              <w:t>PhoneNumbers</w:t>
            </w:r>
            <w:proofErr w:type="spellEnd"/>
            <w:r w:rsidRPr="00423ABD">
              <w:t xml:space="preserve">, and </w:t>
            </w:r>
            <w:proofErr w:type="spellStart"/>
            <w:r w:rsidRPr="00423ABD">
              <w:rPr>
                <w:rStyle w:val="CITchapbm"/>
              </w:rPr>
              <w:t>MailingAddresses</w:t>
            </w:r>
            <w:proofErr w:type="spellEnd"/>
            <w:r w:rsidRPr="00423ABD">
              <w:t>—each of which returns the appropriate construction of the generic interface.</w:t>
            </w:r>
          </w:p>
          <w:p w14:paraId="3BD7192E" w14:textId="77777777" w:rsidR="00460C98" w:rsidRPr="00423ABD" w:rsidRDefault="00460C98" w:rsidP="009B386C">
            <w:pPr>
              <w:pStyle w:val="spacer"/>
            </w:pPr>
          </w:p>
          <w:tbl>
            <w:tblPr>
              <w:tblW w:w="0" w:type="auto"/>
              <w:jc w:val="center"/>
              <w:shd w:val="clear" w:color="auto" w:fill="EAEAEA"/>
              <w:tblCellMar>
                <w:left w:w="0" w:type="dxa"/>
                <w:right w:w="0" w:type="dxa"/>
              </w:tblCellMar>
              <w:tblLook w:val="04A0" w:firstRow="1" w:lastRow="0" w:firstColumn="1" w:lastColumn="0" w:noHBand="0" w:noVBand="1"/>
            </w:tblPr>
            <w:tblGrid>
              <w:gridCol w:w="5940"/>
            </w:tblGrid>
            <w:tr w:rsidR="00460C98" w:rsidRPr="00423ABD" w14:paraId="0B7E07BD" w14:textId="77777777" w:rsidTr="00460C98">
              <w:trPr>
                <w:trHeight w:val="927"/>
                <w:jc w:val="center"/>
              </w:trPr>
              <w:tc>
                <w:tcPr>
                  <w:tcW w:w="5940" w:type="dxa"/>
                  <w:shd w:val="clear" w:color="auto" w:fill="EAEAEA"/>
                </w:tcPr>
                <w:p w14:paraId="45EDD0B4" w14:textId="77777777" w:rsidR="00460C98" w:rsidRPr="00423ABD" w:rsidRDefault="00460C98" w:rsidP="009B386C">
                  <w:pPr>
                    <w:pStyle w:val="SF2TTL"/>
                  </w:pPr>
                  <w:r w:rsidRPr="00423ABD">
                    <w:rPr>
                      <w:noProof/>
                    </w:rPr>
                    <mc:AlternateContent>
                      <mc:Choice Requires="wps">
                        <w:drawing>
                          <wp:anchor distT="0" distB="0" distL="114300" distR="114300" simplePos="0" relativeHeight="251650048" behindDoc="0" locked="0" layoutInCell="1" allowOverlap="1" wp14:anchorId="5C903BD4" wp14:editId="24540B16">
                            <wp:simplePos x="0" y="0"/>
                            <wp:positionH relativeFrom="column">
                              <wp:posOffset>0</wp:posOffset>
                            </wp:positionH>
                            <wp:positionV relativeFrom="paragraph">
                              <wp:posOffset>6350</wp:posOffset>
                            </wp:positionV>
                            <wp:extent cx="109855" cy="109855"/>
                            <wp:effectExtent l="0" t="0" r="4445" b="4445"/>
                            <wp:wrapNone/>
                            <wp:docPr id="7"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1CF8E" id="Rectangle 18" o:spid="_x0000_s1026" style="position:absolute;margin-left:0;margin-top:.5pt;width:8.65pt;height:8.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xAgIAAO4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B+IlCxAgIAAO4DAAAOAAAAAAAAAAAA&#10;AAAAAC4CAABkcnMvZTJvRG9jLnhtbFBLAQItABQABgAIAAAAIQAmlZXO2gAAAAQBAAAPAAAAAAAA&#10;AAAAAAAAAFwEAABkcnMvZG93bnJldi54bWxQSwUGAAAAAAQABADzAAAAYwUAAAAA&#10;" fillcolor="#76787a" stroked="f">
                            <o:lock v:ext="edit" aspectratio="t"/>
                          </v:rect>
                        </w:pict>
                      </mc:Fallback>
                    </mc:AlternateContent>
                  </w:r>
                  <w:r w:rsidRPr="00423ABD">
                    <w:t>Guidelines</w:t>
                  </w:r>
                </w:p>
                <w:p w14:paraId="4F6C5ECF" w14:textId="77777777" w:rsidR="00460C98" w:rsidRPr="00423ABD" w:rsidRDefault="00460C98" w:rsidP="009B386C">
                  <w:pPr>
                    <w:pStyle w:val="SF2"/>
                  </w:pPr>
                  <w:r w:rsidRPr="00423ABD">
                    <w:rPr>
                      <w:rStyle w:val="BOLD"/>
                    </w:rPr>
                    <w:t>AVOID</w:t>
                  </w:r>
                  <w:r w:rsidRPr="00423ABD">
                    <w:t xml:space="preserve"> implementing multiple constructions of the same generic interface in one type.</w:t>
                  </w:r>
                </w:p>
              </w:tc>
            </w:tr>
          </w:tbl>
          <w:p w14:paraId="7CFB9DA5" w14:textId="77777777" w:rsidR="00A671D9" w:rsidRPr="00423ABD" w:rsidRDefault="00A671D9" w:rsidP="009B386C">
            <w:pPr>
              <w:pStyle w:val="SF1FIRST"/>
            </w:pPr>
          </w:p>
        </w:tc>
      </w:tr>
      <w:tr w:rsidR="00A671D9" w:rsidRPr="00423ABD" w14:paraId="3B1E9B04" w14:textId="77777777" w:rsidTr="005F0E56">
        <w:trPr>
          <w:trHeight w:val="475"/>
        </w:trPr>
        <w:tc>
          <w:tcPr>
            <w:tcW w:w="7003" w:type="dxa"/>
            <w:gridSpan w:val="2"/>
            <w:shd w:val="clear" w:color="auto" w:fill="auto"/>
            <w:tcMar>
              <w:right w:w="115" w:type="dxa"/>
            </w:tcMar>
          </w:tcPr>
          <w:p w14:paraId="198C6C2C" w14:textId="77777777" w:rsidR="00A671D9" w:rsidRPr="00423ABD" w:rsidRDefault="00A671D9" w:rsidP="009B386C">
            <w:pPr>
              <w:pStyle w:val="SF1TTL"/>
              <w:keepNext w:val="0"/>
              <w:rPr>
                <w:noProof/>
              </w:rPr>
            </w:pPr>
          </w:p>
        </w:tc>
      </w:tr>
    </w:tbl>
    <w:p w14:paraId="3185F8BC" w14:textId="484B16D8" w:rsidR="00FA02C3" w:rsidRPr="00423ABD" w:rsidRDefault="00B15BD3" w:rsidP="009E7A29">
      <w:pPr>
        <w:pStyle w:val="H2"/>
        <w:keepNext w:val="0"/>
      </w:pPr>
      <w:bookmarkStart w:id="52" w:name="_Toc36295865"/>
      <w:r w:rsidRPr="00423ABD">
        <w:t>Defining</w:t>
      </w:r>
      <w:r w:rsidR="00DE7CCE" w:rsidRPr="00423ABD">
        <w:t xml:space="preserve"> </w:t>
      </w:r>
      <w:r w:rsidRPr="00423ABD">
        <w:t>a</w:t>
      </w:r>
      <w:r w:rsidR="00DE7CCE" w:rsidRPr="00423ABD">
        <w:t xml:space="preserve"> </w:t>
      </w:r>
      <w:r w:rsidRPr="00423ABD">
        <w:t>Constructor</w:t>
      </w:r>
      <w:r w:rsidR="00DE7CCE" w:rsidRPr="00423ABD">
        <w:t xml:space="preserve"> </w:t>
      </w:r>
      <w:r w:rsidRPr="00423ABD">
        <w:t>and</w:t>
      </w:r>
      <w:r w:rsidR="00DE7CCE" w:rsidRPr="00423ABD">
        <w:t xml:space="preserve"> </w:t>
      </w:r>
      <w:r w:rsidRPr="00423ABD">
        <w:t>a</w:t>
      </w:r>
      <w:r w:rsidR="00DE7CCE" w:rsidRPr="00423ABD">
        <w:t xml:space="preserve"> </w:t>
      </w:r>
      <w:r w:rsidRPr="00423ABD">
        <w:t>Finalizer</w:t>
      </w:r>
      <w:bookmarkEnd w:id="52"/>
    </w:p>
    <w:p w14:paraId="7BA40FE5" w14:textId="11F5C1B8" w:rsidR="00FA02C3" w:rsidRPr="00423ABD" w:rsidRDefault="00B15BD3" w:rsidP="009E7A29">
      <w:pPr>
        <w:pStyle w:val="HEADFIRST"/>
      </w:pPr>
      <w:r w:rsidRPr="00423ABD">
        <w:t>Perhaps</w:t>
      </w:r>
      <w:r w:rsidR="00DE7CCE" w:rsidRPr="00423ABD">
        <w:t xml:space="preserve"> </w:t>
      </w:r>
      <w:r w:rsidRPr="00423ABD">
        <w:t>surprisingly,</w:t>
      </w:r>
      <w:r w:rsidR="00DE7CCE" w:rsidRPr="00423ABD">
        <w:t xml:space="preserve"> </w:t>
      </w:r>
      <w:r w:rsidRPr="00423ABD">
        <w:t>the</w:t>
      </w:r>
      <w:r w:rsidR="00DE7CCE" w:rsidRPr="00423ABD">
        <w:t xml:space="preserve"> </w:t>
      </w:r>
      <w:r w:rsidRPr="00423ABD">
        <w:t>constructors</w:t>
      </w:r>
      <w:r w:rsidR="00DE7CCE" w:rsidRPr="00423ABD">
        <w:t xml:space="preserve"> </w:t>
      </w:r>
      <w:r w:rsidRPr="00423ABD">
        <w:t>(and</w:t>
      </w:r>
      <w:r w:rsidR="00DE7CCE" w:rsidRPr="00423ABD">
        <w:t xml:space="preserve"> </w:t>
      </w:r>
      <w:r w:rsidRPr="00423ABD">
        <w:t>finalizer)</w:t>
      </w:r>
      <w:r w:rsidR="00DE7CCE" w:rsidRPr="00423ABD">
        <w:t xml:space="preserve"> </w:t>
      </w:r>
      <w:r w:rsidRPr="00423ABD">
        <w:t>of</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r w:rsidR="00DE7CCE" w:rsidRPr="00423ABD">
        <w:t xml:space="preserve"> </w:t>
      </w:r>
      <w:r w:rsidRPr="00423ABD">
        <w:t>or</w:t>
      </w:r>
      <w:r w:rsidR="00DE7CCE" w:rsidRPr="00423ABD">
        <w:t xml:space="preserve"> </w:t>
      </w:r>
      <w:r w:rsidRPr="00423ABD">
        <w:t>struct</w:t>
      </w:r>
      <w:r w:rsidR="00DE7CCE" w:rsidRPr="00423ABD">
        <w:t xml:space="preserve"> </w:t>
      </w:r>
      <w:r w:rsidRPr="00423ABD">
        <w:t>do</w:t>
      </w:r>
      <w:r w:rsidR="00DE7CCE" w:rsidRPr="00423ABD">
        <w:t xml:space="preserve"> </w:t>
      </w:r>
      <w:r w:rsidRPr="00423ABD">
        <w:t>not</w:t>
      </w:r>
      <w:r w:rsidR="00DE7CCE" w:rsidRPr="00423ABD">
        <w:t xml:space="preserve"> </w:t>
      </w:r>
      <w:r w:rsidRPr="00423ABD">
        <w:t>require</w:t>
      </w:r>
      <w:r w:rsidR="00DE7CCE" w:rsidRPr="00423ABD">
        <w:t xml:space="preserve"> </w:t>
      </w:r>
      <w:r w:rsidRPr="00423ABD">
        <w:t>type</w:t>
      </w:r>
      <w:r w:rsidR="00DE7CCE" w:rsidRPr="00423ABD">
        <w:t xml:space="preserve"> </w:t>
      </w:r>
      <w:r w:rsidRPr="00423ABD">
        <w:t>parameters</w:t>
      </w:r>
      <w:r w:rsidR="003543C5" w:rsidRPr="00423ABD">
        <w:t>;</w:t>
      </w:r>
      <w:r w:rsidR="00DE7CCE" w:rsidRPr="00423ABD">
        <w:t xml:space="preserve"> </w:t>
      </w:r>
      <w:r w:rsidRPr="00423ABD">
        <w:t>in</w:t>
      </w:r>
      <w:r w:rsidR="00DE7CCE" w:rsidRPr="00423ABD">
        <w:t xml:space="preserve"> </w:t>
      </w:r>
      <w:r w:rsidRPr="00423ABD">
        <w:t>other</w:t>
      </w:r>
      <w:r w:rsidR="00DE7CCE" w:rsidRPr="00423ABD">
        <w:t xml:space="preserve"> </w:t>
      </w:r>
      <w:r w:rsidRPr="00423ABD">
        <w:t>words,</w:t>
      </w:r>
      <w:r w:rsidR="00DE7CCE" w:rsidRPr="00423ABD">
        <w:t xml:space="preserve"> </w:t>
      </w:r>
      <w:r w:rsidRPr="00423ABD">
        <w:t>they</w:t>
      </w:r>
      <w:r w:rsidR="00DE7CCE" w:rsidRPr="00423ABD">
        <w:t xml:space="preserve"> </w:t>
      </w:r>
      <w:r w:rsidRPr="00423ABD">
        <w:t>do</w:t>
      </w:r>
      <w:r w:rsidR="00DE7CCE" w:rsidRPr="00423ABD">
        <w:t xml:space="preserve"> </w:t>
      </w:r>
      <w:r w:rsidRPr="00423ABD">
        <w:t>not</w:t>
      </w:r>
      <w:r w:rsidR="00DE7CCE" w:rsidRPr="00423ABD">
        <w:t xml:space="preserve"> </w:t>
      </w:r>
      <w:r w:rsidRPr="00423ABD">
        <w:t>require</w:t>
      </w:r>
      <w:r w:rsidR="00DE7CCE" w:rsidRPr="00423ABD">
        <w:t xml:space="preserve"> </w:t>
      </w:r>
      <w:r w:rsidRPr="00423ABD">
        <w:rPr>
          <w:rStyle w:val="CITchapbm"/>
        </w:rPr>
        <w:t>Pair&lt;T</w:t>
      </w:r>
      <w:proofErr w:type="gramStart"/>
      <w:r w:rsidRPr="00423ABD">
        <w:rPr>
          <w:rStyle w:val="CITchapbm"/>
        </w:rPr>
        <w:t>&gt;(</w:t>
      </w:r>
      <w:proofErr w:type="gramEnd"/>
      <w:r w:rsidRPr="00423ABD">
        <w:rPr>
          <w:rStyle w:val="CITchapbm"/>
        </w:rPr>
        <w:t>){...}</w:t>
      </w:r>
      <w:r w:rsidRPr="00423ABD">
        <w:t>.</w:t>
      </w:r>
      <w:r w:rsidR="00DE7CCE" w:rsidRPr="00423ABD">
        <w:t xml:space="preserve"> </w:t>
      </w:r>
      <w:r w:rsidRPr="00423ABD">
        <w:t>In</w:t>
      </w:r>
      <w:r w:rsidR="00DE7CCE" w:rsidRPr="00423ABD">
        <w:t xml:space="preserve"> </w:t>
      </w:r>
      <w:r w:rsidRPr="00423ABD">
        <w:t>the</w:t>
      </w:r>
      <w:r w:rsidR="00DE7CCE" w:rsidRPr="00423ABD">
        <w:t xml:space="preserve"> </w:t>
      </w:r>
      <w:r w:rsidRPr="00423ABD">
        <w:t>pair</w:t>
      </w:r>
      <w:r w:rsidR="00DE7CCE" w:rsidRPr="00423ABD">
        <w:t xml:space="preserve"> </w:t>
      </w:r>
      <w:r w:rsidRPr="00423ABD">
        <w:t>example</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11,</w:t>
      </w:r>
      <w:r w:rsidR="00DE7CCE" w:rsidRPr="00423ABD">
        <w:t xml:space="preserve"> </w:t>
      </w:r>
      <w:r w:rsidRPr="00423ABD">
        <w:t>the</w:t>
      </w:r>
      <w:r w:rsidR="00DE7CCE" w:rsidRPr="00423ABD">
        <w:t xml:space="preserve"> </w:t>
      </w:r>
      <w:r w:rsidRPr="00423ABD">
        <w:t>constructor</w:t>
      </w:r>
      <w:r w:rsidR="00DE7CCE" w:rsidRPr="00423ABD">
        <w:t xml:space="preserve"> </w:t>
      </w:r>
      <w:r w:rsidRPr="00423ABD">
        <w:t>is</w:t>
      </w:r>
      <w:r w:rsidR="00DE7CCE" w:rsidRPr="00423ABD">
        <w:t xml:space="preserve"> </w:t>
      </w:r>
      <w:r w:rsidRPr="00423ABD">
        <w:t>declared</w:t>
      </w:r>
      <w:r w:rsidR="00DE7CCE" w:rsidRPr="00423ABD">
        <w:t xml:space="preserve"> </w:t>
      </w:r>
      <w:r w:rsidRPr="00423ABD">
        <w:t>using</w:t>
      </w:r>
      <w:r w:rsidR="00DE7CCE" w:rsidRPr="00423ABD">
        <w:t xml:space="preserve"> </w:t>
      </w:r>
      <w:r w:rsidRPr="00423ABD">
        <w:rPr>
          <w:rStyle w:val="CITchapbm"/>
        </w:rPr>
        <w:t>public</w:t>
      </w:r>
      <w:r w:rsidR="00DE7CCE" w:rsidRPr="00423ABD">
        <w:rPr>
          <w:rStyle w:val="CITchapbm"/>
        </w:rPr>
        <w:t xml:space="preserve"> </w:t>
      </w:r>
      <w:proofErr w:type="gramStart"/>
      <w:r w:rsidRPr="00423ABD">
        <w:rPr>
          <w:rStyle w:val="CITchapbm"/>
        </w:rPr>
        <w:t>Pair(</w:t>
      </w:r>
      <w:proofErr w:type="gramEnd"/>
      <w:r w:rsidRPr="00423ABD">
        <w:rPr>
          <w:rStyle w:val="CITchapbm"/>
        </w:rPr>
        <w:t>T</w:t>
      </w:r>
      <w:r w:rsidR="00DE7CCE" w:rsidRPr="00423ABD">
        <w:rPr>
          <w:rStyle w:val="CITchapbm"/>
        </w:rPr>
        <w:t xml:space="preserve"> </w:t>
      </w:r>
      <w:r w:rsidRPr="00423ABD">
        <w:rPr>
          <w:rStyle w:val="CITchapbm"/>
        </w:rPr>
        <w:t>first,</w:t>
      </w:r>
      <w:r w:rsidR="00DE7CCE" w:rsidRPr="00423ABD">
        <w:rPr>
          <w:rStyle w:val="CITchapbm"/>
        </w:rPr>
        <w:t xml:space="preserve"> </w:t>
      </w:r>
      <w:r w:rsidRPr="00423ABD">
        <w:rPr>
          <w:rStyle w:val="CITchapbm"/>
        </w:rPr>
        <w:t>T</w:t>
      </w:r>
      <w:r w:rsidR="00DE7CCE" w:rsidRPr="00423ABD">
        <w:rPr>
          <w:rStyle w:val="CITchapbm"/>
        </w:rPr>
        <w:t xml:space="preserve"> </w:t>
      </w:r>
      <w:r w:rsidRPr="00423ABD">
        <w:rPr>
          <w:rStyle w:val="CITchapbm"/>
        </w:rPr>
        <w:t>second)</w:t>
      </w:r>
      <w:r w:rsidRPr="00423ABD">
        <w:t>.</w:t>
      </w:r>
    </w:p>
    <w:p w14:paraId="6002CEF5" w14:textId="44E561D1"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11:</w:t>
      </w:r>
      <w:r w:rsidR="00B15BD3" w:rsidRPr="00423ABD">
        <w:t> </w:t>
      </w:r>
      <w:r w:rsidR="00B15BD3" w:rsidRPr="00423ABD">
        <w:t>Declaring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Type’s</w:t>
      </w:r>
      <w:r w:rsidR="00DE7CCE" w:rsidRPr="00423ABD">
        <w:t xml:space="preserve"> </w:t>
      </w:r>
      <w:r w:rsidR="00B15BD3" w:rsidRPr="00423ABD">
        <w:t>Constructor</w:t>
      </w:r>
    </w:p>
    <w:p w14:paraId="66CA7620" w14:textId="66065CA5"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Pair&lt;T&gt;:</w:t>
      </w:r>
      <w:r w:rsidR="00DE7CCE" w:rsidRPr="00423ABD">
        <w:t xml:space="preserve"> </w:t>
      </w:r>
      <w:proofErr w:type="spellStart"/>
      <w:r w:rsidRPr="00423ABD">
        <w:t>IPair</w:t>
      </w:r>
      <w:proofErr w:type="spellEnd"/>
      <w:r w:rsidRPr="00423ABD">
        <w:t>&lt;T&gt;</w:t>
      </w:r>
    </w:p>
    <w:p w14:paraId="0022A3C3" w14:textId="77777777" w:rsidR="00FA02C3" w:rsidRPr="00423ABD" w:rsidRDefault="00B15BD3" w:rsidP="009E7A29">
      <w:pPr>
        <w:pStyle w:val="CDTMID"/>
      </w:pPr>
      <w:r w:rsidRPr="00423ABD">
        <w:t>{</w:t>
      </w:r>
    </w:p>
    <w:p w14:paraId="4BF1262A" w14:textId="4266F12B"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public</w:t>
      </w:r>
      <w:r w:rsidRPr="00423ABD">
        <w:t xml:space="preserve"> </w:t>
      </w:r>
      <w:proofErr w:type="gramStart"/>
      <w:r w:rsidR="00B15BD3" w:rsidRPr="00423ABD">
        <w:t>Pair(</w:t>
      </w:r>
      <w:proofErr w:type="gramEnd"/>
      <w:r w:rsidR="00B15BD3" w:rsidRPr="00423ABD">
        <w:t>T</w:t>
      </w:r>
      <w:r w:rsidRPr="00423ABD">
        <w:t xml:space="preserve"> </w:t>
      </w:r>
      <w:r w:rsidR="00B15BD3" w:rsidRPr="00423ABD">
        <w:t>first,</w:t>
      </w:r>
      <w:r w:rsidRPr="00423ABD">
        <w:t xml:space="preserve"> </w:t>
      </w:r>
      <w:r w:rsidR="00B15BD3" w:rsidRPr="00423ABD">
        <w:t>T</w:t>
      </w:r>
      <w:r w:rsidRPr="00423ABD">
        <w:t xml:space="preserve"> </w:t>
      </w:r>
      <w:r w:rsidR="00B15BD3" w:rsidRPr="00423ABD">
        <w:t>second)</w:t>
      </w:r>
    </w:p>
    <w:p w14:paraId="7D51E72E" w14:textId="44FD6B0C" w:rsidR="00464665" w:rsidRPr="00423ABD" w:rsidRDefault="00DE7CCE" w:rsidP="009E7A29">
      <w:pPr>
        <w:pStyle w:val="CDTMID"/>
        <w:shd w:val="clear" w:color="auto" w:fill="F2F2F2" w:themeFill="background1" w:themeFillShade="F2"/>
      </w:pPr>
      <w:r w:rsidRPr="00423ABD">
        <w:t xml:space="preserve">  </w:t>
      </w:r>
      <w:r w:rsidR="00B15BD3" w:rsidRPr="00423ABD">
        <w:t>{</w:t>
      </w:r>
    </w:p>
    <w:p w14:paraId="4A1EDAB4" w14:textId="7507D248" w:rsidR="00FA02C3" w:rsidRPr="00423ABD" w:rsidRDefault="00DE7CCE" w:rsidP="009E7A29">
      <w:pPr>
        <w:pStyle w:val="CDTMID"/>
        <w:shd w:val="clear" w:color="auto" w:fill="F2F2F2" w:themeFill="background1" w:themeFillShade="F2"/>
      </w:pPr>
      <w:r w:rsidRPr="00423ABD">
        <w:t xml:space="preserve">      </w:t>
      </w:r>
      <w:r w:rsidR="00B15BD3" w:rsidRPr="00423ABD">
        <w:t>First</w:t>
      </w:r>
      <w:r w:rsidRPr="00423ABD">
        <w:t xml:space="preserve"> </w:t>
      </w:r>
      <w:r w:rsidR="00B15BD3" w:rsidRPr="00423ABD">
        <w:t>=</w:t>
      </w:r>
      <w:r w:rsidRPr="00423ABD">
        <w:t xml:space="preserve"> </w:t>
      </w:r>
      <w:r w:rsidR="00B15BD3" w:rsidRPr="00423ABD">
        <w:t>first;</w:t>
      </w:r>
    </w:p>
    <w:p w14:paraId="1CB90322" w14:textId="1D1F240B" w:rsidR="00FA02C3" w:rsidRPr="00423ABD" w:rsidRDefault="00DE7CCE" w:rsidP="009E7A29">
      <w:pPr>
        <w:pStyle w:val="CDTMID"/>
        <w:shd w:val="clear" w:color="auto" w:fill="F2F2F2" w:themeFill="background1" w:themeFillShade="F2"/>
      </w:pPr>
      <w:r w:rsidRPr="00423ABD">
        <w:t xml:space="preserve">      </w:t>
      </w:r>
      <w:r w:rsidR="00B15BD3" w:rsidRPr="00423ABD">
        <w:t>Second</w:t>
      </w:r>
      <w:r w:rsidRPr="00423ABD">
        <w:t xml:space="preserve"> </w:t>
      </w:r>
      <w:r w:rsidR="00B15BD3" w:rsidRPr="00423ABD">
        <w:t>=</w:t>
      </w:r>
      <w:r w:rsidRPr="00423ABD">
        <w:t xml:space="preserve"> </w:t>
      </w:r>
      <w:r w:rsidR="00B15BD3" w:rsidRPr="00423ABD">
        <w:t>second;</w:t>
      </w:r>
    </w:p>
    <w:p w14:paraId="00B9FDBB" w14:textId="11417B3A"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7A47A242" w14:textId="77777777" w:rsidR="00FA02C3" w:rsidRPr="00423ABD" w:rsidRDefault="00FA02C3" w:rsidP="009E7A29">
      <w:pPr>
        <w:pStyle w:val="CDTMID"/>
      </w:pPr>
    </w:p>
    <w:p w14:paraId="2928A814" w14:textId="64A5A710"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proofErr w:type="gramStart"/>
      <w:r w:rsidR="00B15BD3" w:rsidRPr="00423ABD">
        <w:t>First</w:t>
      </w:r>
      <w:r w:rsidRPr="00423ABD">
        <w:t xml:space="preserve">  </w:t>
      </w:r>
      <w:r w:rsidR="00AB5990" w:rsidRPr="00423ABD">
        <w:t>{</w:t>
      </w:r>
      <w:proofErr w:type="gramEnd"/>
      <w:r w:rsidRPr="00423ABD">
        <w:t xml:space="preserve"> </w:t>
      </w:r>
      <w:r w:rsidR="00AB5990" w:rsidRPr="00423ABD">
        <w:rPr>
          <w:rStyle w:val="CPKeyword"/>
        </w:rPr>
        <w:t>get</w:t>
      </w:r>
      <w:r w:rsidR="00AB5990" w:rsidRPr="00423ABD">
        <w:t>;</w:t>
      </w:r>
      <w:r w:rsidRPr="00423ABD">
        <w:t xml:space="preserve"> </w:t>
      </w:r>
      <w:r w:rsidR="00AB5990" w:rsidRPr="00423ABD">
        <w:rPr>
          <w:rStyle w:val="CPKeyword"/>
        </w:rPr>
        <w:t>set</w:t>
      </w:r>
      <w:r w:rsidR="00AB5990" w:rsidRPr="00423ABD">
        <w:t>;</w:t>
      </w:r>
      <w:r w:rsidRPr="00423ABD">
        <w:t xml:space="preserve"> </w:t>
      </w:r>
      <w:r w:rsidR="00AB5990" w:rsidRPr="00423ABD">
        <w:t>}</w:t>
      </w:r>
    </w:p>
    <w:p w14:paraId="17C4CE13" w14:textId="2A4FF29C"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proofErr w:type="gramStart"/>
      <w:r w:rsidR="00B15BD3" w:rsidRPr="00423ABD">
        <w:t>Second</w:t>
      </w:r>
      <w:r w:rsidRPr="00423ABD">
        <w:t xml:space="preserve">  </w:t>
      </w:r>
      <w:r w:rsidR="00AB5990" w:rsidRPr="00423ABD">
        <w:t>{</w:t>
      </w:r>
      <w:proofErr w:type="gramEnd"/>
      <w:r w:rsidRPr="00423ABD">
        <w:t xml:space="preserve"> </w:t>
      </w:r>
      <w:r w:rsidR="00AB5990" w:rsidRPr="00423ABD">
        <w:rPr>
          <w:rStyle w:val="CPKeyword"/>
        </w:rPr>
        <w:t>get</w:t>
      </w:r>
      <w:r w:rsidR="00AB5990" w:rsidRPr="00423ABD">
        <w:t>;</w:t>
      </w:r>
      <w:r w:rsidRPr="00423ABD">
        <w:t xml:space="preserve"> </w:t>
      </w:r>
      <w:r w:rsidR="00AB5990" w:rsidRPr="00423ABD">
        <w:rPr>
          <w:rStyle w:val="CPKeyword"/>
        </w:rPr>
        <w:t>set</w:t>
      </w:r>
      <w:r w:rsidR="00AB5990" w:rsidRPr="00423ABD">
        <w:t>;</w:t>
      </w:r>
      <w:r w:rsidRPr="00423ABD">
        <w:t xml:space="preserve"> </w:t>
      </w:r>
      <w:r w:rsidR="00AB5990" w:rsidRPr="00423ABD">
        <w:t>}</w:t>
      </w:r>
    </w:p>
    <w:p w14:paraId="74227B54" w14:textId="77777777" w:rsidR="00FA02C3" w:rsidRPr="00423ABD" w:rsidRDefault="00B15BD3" w:rsidP="009E7A29">
      <w:pPr>
        <w:pStyle w:val="CDTLAST"/>
      </w:pPr>
      <w:r w:rsidRPr="00423ABD">
        <w:t>}</w:t>
      </w:r>
    </w:p>
    <w:p w14:paraId="69E229D8" w14:textId="473A0104" w:rsidR="00FA02C3" w:rsidRPr="00423ABD" w:rsidRDefault="00B15BD3" w:rsidP="009E7A29">
      <w:pPr>
        <w:pStyle w:val="H2"/>
        <w:keepNext w:val="0"/>
      </w:pPr>
      <w:bookmarkStart w:id="53" w:name="_Toc36295866"/>
      <w:r w:rsidRPr="00423ABD">
        <w:t>Specifying</w:t>
      </w:r>
      <w:r w:rsidR="00DE7CCE" w:rsidRPr="00423ABD">
        <w:t xml:space="preserve"> </w:t>
      </w:r>
      <w:r w:rsidRPr="00423ABD">
        <w:t>a</w:t>
      </w:r>
      <w:r w:rsidR="00DE7CCE" w:rsidRPr="00423ABD">
        <w:t xml:space="preserve"> </w:t>
      </w:r>
      <w:r w:rsidRPr="00423ABD">
        <w:t>Default</w:t>
      </w:r>
      <w:r w:rsidR="00DE7CCE" w:rsidRPr="00423ABD">
        <w:t xml:space="preserve"> </w:t>
      </w:r>
      <w:r w:rsidRPr="00423ABD">
        <w:t>Value</w:t>
      </w:r>
      <w:r w:rsidR="00285F19" w:rsidRPr="00423ABD">
        <w:t xml:space="preserve"> with the </w:t>
      </w:r>
      <w:r w:rsidR="00285F19" w:rsidRPr="00423ABD">
        <w:rPr>
          <w:rStyle w:val="CITchapbm"/>
        </w:rPr>
        <w:t>default</w:t>
      </w:r>
      <w:r w:rsidR="00285F19" w:rsidRPr="00423ABD">
        <w:t xml:space="preserve"> operator</w:t>
      </w:r>
      <w:bookmarkEnd w:id="53"/>
    </w:p>
    <w:p w14:paraId="0F649F79" w14:textId="77777777" w:rsidR="005520E1" w:rsidRDefault="00B15BD3" w:rsidP="009E7A29">
      <w:pPr>
        <w:pStyle w:val="HEADFIRST"/>
        <w:rPr>
          <w:ins w:id="54" w:author="Jill Hobbs" w:date="2020-06-04T13:55:00Z"/>
        </w:rPr>
      </w:pPr>
      <w:r w:rsidRPr="00423ABD">
        <w:t>Listing</w:t>
      </w:r>
      <w:r w:rsidR="00DE7CCE" w:rsidRPr="00423ABD">
        <w:t xml:space="preserve"> </w:t>
      </w:r>
      <w:r w:rsidR="00996DEC" w:rsidRPr="00423ABD">
        <w:t>12</w:t>
      </w:r>
      <w:r w:rsidRPr="00423ABD">
        <w:t>.11</w:t>
      </w:r>
      <w:r w:rsidR="00DE7CCE" w:rsidRPr="00423ABD">
        <w:t xml:space="preserve"> </w:t>
      </w:r>
      <w:r w:rsidRPr="00423ABD">
        <w:t>included</w:t>
      </w:r>
      <w:r w:rsidR="00DE7CCE" w:rsidRPr="00423ABD">
        <w:t xml:space="preserve"> </w:t>
      </w:r>
      <w:r w:rsidRPr="00423ABD">
        <w:t>a</w:t>
      </w:r>
      <w:r w:rsidR="00DE7CCE" w:rsidRPr="00423ABD">
        <w:t xml:space="preserve"> </w:t>
      </w:r>
      <w:r w:rsidRPr="00423ABD">
        <w:t>constructor</w:t>
      </w:r>
      <w:r w:rsidR="00DE7CCE" w:rsidRPr="00423ABD">
        <w:t xml:space="preserve"> </w:t>
      </w:r>
      <w:r w:rsidRPr="00423ABD">
        <w:t>that</w:t>
      </w:r>
      <w:r w:rsidR="00DE7CCE" w:rsidRPr="00423ABD">
        <w:t xml:space="preserve"> </w:t>
      </w:r>
      <w:r w:rsidRPr="00423ABD">
        <w:t>takes</w:t>
      </w:r>
      <w:r w:rsidR="00DE7CCE" w:rsidRPr="00423ABD">
        <w:t xml:space="preserve"> </w:t>
      </w:r>
      <w:r w:rsidRPr="00423ABD">
        <w:t>the</w:t>
      </w:r>
      <w:r w:rsidR="00DE7CCE" w:rsidRPr="00423ABD">
        <w:t xml:space="preserve"> </w:t>
      </w:r>
      <w:r w:rsidRPr="00423ABD">
        <w:t>initial</w:t>
      </w:r>
      <w:r w:rsidR="00DE7CCE" w:rsidRPr="00423ABD">
        <w:t xml:space="preserve"> </w:t>
      </w:r>
      <w:r w:rsidRPr="00423ABD">
        <w:t>values</w:t>
      </w:r>
      <w:r w:rsidR="00DE7CCE" w:rsidRPr="00423ABD">
        <w:t xml:space="preserve"> </w:t>
      </w:r>
      <w:r w:rsidRPr="00423ABD">
        <w:t>for</w:t>
      </w:r>
      <w:r w:rsidR="00DE7CCE" w:rsidRPr="00423ABD">
        <w:t xml:space="preserve"> </w:t>
      </w:r>
      <w:r w:rsidRPr="00423ABD">
        <w:t>both</w:t>
      </w:r>
      <w:r w:rsidR="00DE7CCE" w:rsidRPr="00423ABD">
        <w:t xml:space="preserve"> </w:t>
      </w:r>
      <w:r w:rsidRPr="00423ABD">
        <w:rPr>
          <w:rStyle w:val="CITchapbm"/>
        </w:rPr>
        <w:t>First</w:t>
      </w:r>
      <w:r w:rsidR="00DE7CCE" w:rsidRPr="00423ABD">
        <w:t xml:space="preserve"> </w:t>
      </w:r>
      <w:r w:rsidRPr="00423ABD">
        <w:t>and</w:t>
      </w:r>
      <w:r w:rsidR="00DE7CCE" w:rsidRPr="00423ABD">
        <w:t xml:space="preserve"> </w:t>
      </w:r>
      <w:r w:rsidRPr="00423ABD">
        <w:rPr>
          <w:rStyle w:val="CITchapbm"/>
        </w:rPr>
        <w:t>Second</w:t>
      </w:r>
      <w:r w:rsidR="00DE7CCE" w:rsidRPr="00423ABD">
        <w:t xml:space="preserve"> </w:t>
      </w:r>
      <w:r w:rsidRPr="00423ABD">
        <w:t>and</w:t>
      </w:r>
      <w:r w:rsidR="00DE7CCE" w:rsidRPr="00423ABD">
        <w:t xml:space="preserve"> </w:t>
      </w:r>
      <w:r w:rsidRPr="00423ABD">
        <w:t>assigns</w:t>
      </w:r>
      <w:r w:rsidR="00DE7CCE" w:rsidRPr="00423ABD">
        <w:t xml:space="preserve"> </w:t>
      </w:r>
      <w:r w:rsidRPr="00423ABD">
        <w:t>them</w:t>
      </w:r>
      <w:r w:rsidR="00DE7CCE" w:rsidRPr="00423ABD">
        <w:t xml:space="preserve"> </w:t>
      </w:r>
      <w:r w:rsidRPr="00423ABD">
        <w:t>to</w:t>
      </w:r>
      <w:r w:rsidR="00DE7CCE" w:rsidRPr="00423ABD">
        <w:t xml:space="preserve"> </w:t>
      </w:r>
      <w:r w:rsidRPr="00423ABD">
        <w:rPr>
          <w:rStyle w:val="CITchapbm"/>
        </w:rPr>
        <w:t>First</w:t>
      </w:r>
      <w:r w:rsidR="00DE7CCE" w:rsidRPr="00423ABD">
        <w:t xml:space="preserve"> </w:t>
      </w:r>
      <w:r w:rsidRPr="00423ABD">
        <w:t>and</w:t>
      </w:r>
      <w:r w:rsidR="00DE7CCE" w:rsidRPr="00423ABD">
        <w:t xml:space="preserve"> </w:t>
      </w:r>
      <w:r w:rsidRPr="00423ABD">
        <w:rPr>
          <w:rStyle w:val="CITchapbm"/>
        </w:rPr>
        <w:t>Second</w:t>
      </w:r>
      <w:r w:rsidRPr="00423ABD">
        <w:t>.</w:t>
      </w:r>
      <w:r w:rsidR="00DE7CCE" w:rsidRPr="00423ABD">
        <w:t xml:space="preserve"> </w:t>
      </w:r>
      <w:r w:rsidRPr="00423ABD">
        <w:t>Since</w:t>
      </w:r>
      <w:r w:rsidR="00DE7CCE" w:rsidRPr="00423ABD">
        <w:t xml:space="preserve"> </w:t>
      </w:r>
      <w:r w:rsidRPr="00423ABD">
        <w:rPr>
          <w:rStyle w:val="CITchapbm"/>
        </w:rPr>
        <w:t>Pair&lt;T&gt;</w:t>
      </w:r>
      <w:r w:rsidR="00DE7CCE" w:rsidRPr="00423ABD">
        <w:t xml:space="preserve"> </w:t>
      </w:r>
      <w:r w:rsidRPr="00423ABD">
        <w:t>is</w:t>
      </w:r>
      <w:r w:rsidR="00DE7CCE" w:rsidRPr="00423ABD">
        <w:t xml:space="preserve"> </w:t>
      </w:r>
      <w:r w:rsidRPr="00423ABD">
        <w:t>a</w:t>
      </w:r>
      <w:r w:rsidR="00DE7CCE" w:rsidRPr="00423ABD">
        <w:t xml:space="preserve"> </w:t>
      </w:r>
      <w:r w:rsidRPr="00423ABD">
        <w:t>struct,</w:t>
      </w:r>
      <w:r w:rsidR="00DE7CCE" w:rsidRPr="00423ABD">
        <w:t xml:space="preserve"> </w:t>
      </w:r>
      <w:r w:rsidRPr="00423ABD">
        <w:t>any</w:t>
      </w:r>
      <w:r w:rsidR="00DE7CCE" w:rsidRPr="00423ABD">
        <w:t xml:space="preserve"> </w:t>
      </w:r>
      <w:r w:rsidRPr="00423ABD">
        <w:t>constructor</w:t>
      </w:r>
      <w:r w:rsidR="00DE7CCE" w:rsidRPr="00423ABD">
        <w:t xml:space="preserve"> </w:t>
      </w:r>
      <w:r w:rsidRPr="00423ABD">
        <w:t>you</w:t>
      </w:r>
      <w:r w:rsidR="00DE7CCE" w:rsidRPr="00423ABD">
        <w:t xml:space="preserve"> </w:t>
      </w:r>
      <w:r w:rsidRPr="00423ABD">
        <w:t>provide</w:t>
      </w:r>
      <w:r w:rsidR="00DE7CCE" w:rsidRPr="00423ABD">
        <w:t xml:space="preserve"> </w:t>
      </w:r>
      <w:r w:rsidRPr="00423ABD">
        <w:t>must</w:t>
      </w:r>
      <w:r w:rsidR="00DE7CCE" w:rsidRPr="00423ABD">
        <w:t xml:space="preserve"> </w:t>
      </w:r>
      <w:r w:rsidRPr="00423ABD">
        <w:t>initialize</w:t>
      </w:r>
      <w:r w:rsidR="00DE7CCE" w:rsidRPr="00423ABD">
        <w:t xml:space="preserve"> </w:t>
      </w:r>
      <w:r w:rsidRPr="00423ABD">
        <w:t>all</w:t>
      </w:r>
      <w:r w:rsidR="00DE7CCE" w:rsidRPr="00423ABD">
        <w:t xml:space="preserve"> </w:t>
      </w:r>
      <w:r w:rsidRPr="00423ABD">
        <w:t>fields</w:t>
      </w:r>
      <w:r w:rsidR="00DE7CCE" w:rsidRPr="00423ABD">
        <w:t xml:space="preserve"> </w:t>
      </w:r>
      <w:r w:rsidR="00584F12" w:rsidRPr="00423ABD">
        <w:t>and</w:t>
      </w:r>
      <w:r w:rsidR="00DE7CCE" w:rsidRPr="00423ABD">
        <w:t xml:space="preserve"> </w:t>
      </w:r>
      <w:r w:rsidR="00584F12" w:rsidRPr="00423ABD">
        <w:t>automatically</w:t>
      </w:r>
      <w:r w:rsidR="00DE7CCE" w:rsidRPr="00423ABD">
        <w:t xml:space="preserve"> </w:t>
      </w:r>
      <w:r w:rsidR="00584F12" w:rsidRPr="00423ABD">
        <w:t>implemented</w:t>
      </w:r>
      <w:r w:rsidR="00DE7CCE" w:rsidRPr="00423ABD">
        <w:t xml:space="preserve"> </w:t>
      </w:r>
      <w:r w:rsidR="00584F12" w:rsidRPr="00423ABD">
        <w:t>properties</w:t>
      </w:r>
      <w:r w:rsidRPr="00423ABD">
        <w:t>.</w:t>
      </w:r>
      <w:r w:rsidR="00DE7CCE" w:rsidRPr="00423ABD">
        <w:t xml:space="preserve"> </w:t>
      </w:r>
      <w:r w:rsidRPr="00423ABD">
        <w:t>This</w:t>
      </w:r>
      <w:r w:rsidR="00DE7CCE" w:rsidRPr="00423ABD">
        <w:t xml:space="preserve"> </w:t>
      </w:r>
      <w:r w:rsidRPr="00423ABD">
        <w:t>presents</w:t>
      </w:r>
      <w:r w:rsidR="00DE7CCE" w:rsidRPr="00423ABD">
        <w:t xml:space="preserve"> </w:t>
      </w:r>
      <w:r w:rsidRPr="00423ABD">
        <w:t>a</w:t>
      </w:r>
      <w:r w:rsidR="00DE7CCE" w:rsidRPr="00423ABD">
        <w:t xml:space="preserve"> </w:t>
      </w:r>
      <w:r w:rsidRPr="00423ABD">
        <w:t>problem,</w:t>
      </w:r>
      <w:r w:rsidR="00DE7CCE" w:rsidRPr="00423ABD">
        <w:t xml:space="preserve"> </w:t>
      </w:r>
      <w:r w:rsidRPr="00423ABD">
        <w:t>however.</w:t>
      </w:r>
      <w:r w:rsidR="00DE7CCE" w:rsidRPr="00423ABD">
        <w:t xml:space="preserve"> </w:t>
      </w:r>
    </w:p>
    <w:p w14:paraId="246C25B4" w14:textId="6F64EB95" w:rsidR="00FA02C3" w:rsidRPr="00423ABD" w:rsidDel="005520E1" w:rsidRDefault="00B15BD3" w:rsidP="009E7A29">
      <w:pPr>
        <w:pStyle w:val="HEADFIRST"/>
        <w:rPr>
          <w:del w:id="55" w:author="Jill Hobbs" w:date="2020-06-04T13:55:00Z"/>
        </w:rPr>
      </w:pPr>
      <w:r w:rsidRPr="00423ABD">
        <w:lastRenderedPageBreak/>
        <w:t>Consider</w:t>
      </w:r>
      <w:r w:rsidR="00DE7CCE" w:rsidRPr="00423ABD">
        <w:t xml:space="preserve"> </w:t>
      </w:r>
      <w:r w:rsidRPr="00423ABD">
        <w:t>a</w:t>
      </w:r>
      <w:r w:rsidR="00DE7CCE" w:rsidRPr="00423ABD">
        <w:t xml:space="preserve"> </w:t>
      </w:r>
      <w:r w:rsidRPr="00423ABD">
        <w:t>constructor</w:t>
      </w:r>
      <w:r w:rsidR="00DE7CCE" w:rsidRPr="00423ABD">
        <w:t xml:space="preserve"> </w:t>
      </w:r>
      <w:r w:rsidRPr="00423ABD">
        <w:t>for</w:t>
      </w:r>
      <w:r w:rsidR="00DE7CCE" w:rsidRPr="00423ABD">
        <w:t xml:space="preserve"> </w:t>
      </w:r>
      <w:r w:rsidRPr="00423ABD">
        <w:rPr>
          <w:rStyle w:val="CITchapbm"/>
        </w:rPr>
        <w:t>Pair&lt;T&gt;</w:t>
      </w:r>
      <w:r w:rsidR="00DE7CCE" w:rsidRPr="00423ABD">
        <w:t xml:space="preserve"> </w:t>
      </w:r>
      <w:r w:rsidRPr="00423ABD">
        <w:t>that</w:t>
      </w:r>
      <w:r w:rsidR="00DE7CCE" w:rsidRPr="00423ABD">
        <w:t xml:space="preserve"> </w:t>
      </w:r>
      <w:r w:rsidRPr="00423ABD">
        <w:t>initializes</w:t>
      </w:r>
      <w:r w:rsidR="00DE7CCE" w:rsidRPr="00423ABD">
        <w:t xml:space="preserve"> </w:t>
      </w:r>
      <w:r w:rsidRPr="00423ABD">
        <w:t>only</w:t>
      </w:r>
      <w:r w:rsidR="00DE7CCE" w:rsidRPr="00423ABD">
        <w:t xml:space="preserve"> </w:t>
      </w:r>
      <w:r w:rsidRPr="00423ABD">
        <w:t>half</w:t>
      </w:r>
      <w:r w:rsidR="00DE7CCE" w:rsidRPr="00423ABD">
        <w:t xml:space="preserve"> </w:t>
      </w:r>
      <w:r w:rsidRPr="00423ABD">
        <w:t>of</w:t>
      </w:r>
      <w:r w:rsidR="00DE7CCE" w:rsidRPr="00423ABD">
        <w:t xml:space="preserve"> </w:t>
      </w:r>
      <w:r w:rsidRPr="00423ABD">
        <w:t>the</w:t>
      </w:r>
      <w:r w:rsidR="00DE7CCE" w:rsidRPr="00423ABD">
        <w:t xml:space="preserve"> </w:t>
      </w:r>
      <w:r w:rsidRPr="00423ABD">
        <w:t>pair</w:t>
      </w:r>
      <w:r w:rsidR="00DE7CCE" w:rsidRPr="00423ABD">
        <w:t xml:space="preserve"> </w:t>
      </w:r>
      <w:r w:rsidRPr="00423ABD">
        <w:t>at</w:t>
      </w:r>
      <w:r w:rsidR="00DE7CCE" w:rsidRPr="00423ABD">
        <w:t xml:space="preserve"> </w:t>
      </w:r>
      <w:r w:rsidRPr="00423ABD">
        <w:t>instantiation</w:t>
      </w:r>
      <w:r w:rsidR="00DE7CCE" w:rsidRPr="00423ABD">
        <w:t xml:space="preserve"> </w:t>
      </w:r>
      <w:r w:rsidRPr="00423ABD">
        <w:t>time.</w:t>
      </w:r>
      <w:ins w:id="56" w:author="Jill Hobbs" w:date="2020-06-04T13:55:00Z">
        <w:r w:rsidR="005520E1">
          <w:t xml:space="preserve"> </w:t>
        </w:r>
      </w:ins>
    </w:p>
    <w:p w14:paraId="63EF22E2" w14:textId="51F8C171" w:rsidR="00FA02C3" w:rsidRPr="00423ABD" w:rsidRDefault="00B15BD3" w:rsidP="005520E1">
      <w:pPr>
        <w:pStyle w:val="CHAPBM"/>
      </w:pPr>
      <w:r w:rsidRPr="00423ABD">
        <w:t>Defining</w:t>
      </w:r>
      <w:r w:rsidR="00DE7CCE" w:rsidRPr="00423ABD">
        <w:t xml:space="preserve"> </w:t>
      </w:r>
      <w:r w:rsidRPr="00423ABD">
        <w:t>such</w:t>
      </w:r>
      <w:r w:rsidR="00DE7CCE" w:rsidRPr="00423ABD">
        <w:t xml:space="preserve"> </w:t>
      </w:r>
      <w:r w:rsidRPr="00423ABD">
        <w:t>a</w:t>
      </w:r>
      <w:r w:rsidR="00DE7CCE" w:rsidRPr="00423ABD">
        <w:t xml:space="preserve"> </w:t>
      </w:r>
      <w:r w:rsidRPr="00423ABD">
        <w:t>constructor,</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Pr="00423ABD">
        <w:t>Listing</w:t>
      </w:r>
      <w:r w:rsidR="00DE7CCE" w:rsidRPr="00423ABD">
        <w:t xml:space="preserve"> </w:t>
      </w:r>
      <w:r w:rsidR="00952805" w:rsidRPr="00423ABD">
        <w:t>12</w:t>
      </w:r>
      <w:r w:rsidRPr="00423ABD">
        <w:t>.12,</w:t>
      </w:r>
      <w:r w:rsidR="00DE7CCE" w:rsidRPr="00423ABD">
        <w:t xml:space="preserve"> </w:t>
      </w:r>
      <w:r w:rsidRPr="00423ABD">
        <w:t>causes</w:t>
      </w:r>
      <w:r w:rsidR="00DE7CCE" w:rsidRPr="00423ABD">
        <w:t xml:space="preserve"> </w:t>
      </w:r>
      <w:r w:rsidRPr="00423ABD">
        <w:t>a</w:t>
      </w:r>
      <w:r w:rsidR="00DE7CCE" w:rsidRPr="00423ABD">
        <w:t xml:space="preserve"> </w:t>
      </w:r>
      <w:r w:rsidRPr="00423ABD">
        <w:t>compile</w:t>
      </w:r>
      <w:r w:rsidR="003543C5" w:rsidRPr="00423ABD">
        <w:t>-time</w:t>
      </w:r>
      <w:r w:rsidR="00DE7CCE" w:rsidRPr="00423ABD">
        <w:t xml:space="preserve"> </w:t>
      </w:r>
      <w:r w:rsidRPr="00423ABD">
        <w:t>error</w:t>
      </w:r>
      <w:r w:rsidR="00DE7CCE" w:rsidRPr="00423ABD">
        <w:t xml:space="preserve"> </w:t>
      </w:r>
      <w:r w:rsidRPr="00423ABD">
        <w:t>because</w:t>
      </w:r>
      <w:r w:rsidR="00DE7CCE" w:rsidRPr="00423ABD">
        <w:t xml:space="preserve"> </w:t>
      </w:r>
      <w:r w:rsidRPr="00423ABD">
        <w:t>the</w:t>
      </w:r>
      <w:r w:rsidR="00DE7CCE" w:rsidRPr="00423ABD">
        <w:t xml:space="preserve"> </w:t>
      </w:r>
      <w:r w:rsidRPr="00423ABD">
        <w:t>field</w:t>
      </w:r>
      <w:r w:rsidR="00DE7CCE" w:rsidRPr="00423ABD">
        <w:t xml:space="preserve"> </w:t>
      </w:r>
      <w:r w:rsidRPr="00423ABD">
        <w:rPr>
          <w:rStyle w:val="CITchapbm"/>
        </w:rPr>
        <w:t>Second</w:t>
      </w:r>
      <w:r w:rsidR="00DE7CCE" w:rsidRPr="00423ABD">
        <w:t xml:space="preserve"> </w:t>
      </w:r>
      <w:r w:rsidRPr="00423ABD">
        <w:t>is</w:t>
      </w:r>
      <w:r w:rsidR="00DE7CCE" w:rsidRPr="00423ABD">
        <w:t xml:space="preserve"> </w:t>
      </w:r>
      <w:r w:rsidRPr="00423ABD">
        <w:t>still</w:t>
      </w:r>
      <w:r w:rsidR="00DE7CCE" w:rsidRPr="00423ABD">
        <w:t xml:space="preserve"> </w:t>
      </w:r>
      <w:r w:rsidRPr="00423ABD">
        <w:t>uninitialized</w:t>
      </w:r>
      <w:r w:rsidR="00DE7CCE" w:rsidRPr="00423ABD">
        <w:t xml:space="preserve"> </w:t>
      </w:r>
      <w:r w:rsidRPr="00423ABD">
        <w:t>at</w:t>
      </w:r>
      <w:r w:rsidR="00DE7CCE" w:rsidRPr="00423ABD">
        <w:t xml:space="preserve"> </w:t>
      </w:r>
      <w:r w:rsidRPr="00423ABD">
        <w:t>the</w:t>
      </w:r>
      <w:r w:rsidR="00DE7CCE" w:rsidRPr="00423ABD">
        <w:t xml:space="preserve"> </w:t>
      </w:r>
      <w:r w:rsidRPr="00423ABD">
        <w:t>end</w:t>
      </w:r>
      <w:r w:rsidR="00DE7CCE" w:rsidRPr="00423ABD">
        <w:t xml:space="preserve"> </w:t>
      </w:r>
      <w:r w:rsidRPr="00423ABD">
        <w:t>of</w:t>
      </w:r>
      <w:r w:rsidR="00DE7CCE" w:rsidRPr="00423ABD">
        <w:t xml:space="preserve"> </w:t>
      </w:r>
      <w:r w:rsidRPr="00423ABD">
        <w:t>the</w:t>
      </w:r>
      <w:r w:rsidR="00DE7CCE" w:rsidRPr="00423ABD">
        <w:t xml:space="preserve"> </w:t>
      </w:r>
      <w:r w:rsidRPr="00423ABD">
        <w:t>constructor.</w:t>
      </w:r>
      <w:r w:rsidR="00DE7CCE" w:rsidRPr="00423ABD">
        <w:t xml:space="preserve"> </w:t>
      </w:r>
      <w:r w:rsidRPr="00423ABD">
        <w:t>Providing</w:t>
      </w:r>
      <w:r w:rsidR="00DE7CCE" w:rsidRPr="00423ABD">
        <w:t xml:space="preserve"> </w:t>
      </w:r>
      <w:r w:rsidRPr="00423ABD">
        <w:t>initialization</w:t>
      </w:r>
      <w:r w:rsidR="00DE7CCE" w:rsidRPr="00423ABD">
        <w:t xml:space="preserve"> </w:t>
      </w:r>
      <w:r w:rsidRPr="00423ABD">
        <w:t>for</w:t>
      </w:r>
      <w:r w:rsidR="00DE7CCE" w:rsidRPr="00423ABD">
        <w:t xml:space="preserve"> </w:t>
      </w:r>
      <w:r w:rsidRPr="00423ABD">
        <w:rPr>
          <w:rStyle w:val="CITchapbm"/>
        </w:rPr>
        <w:t>Second</w:t>
      </w:r>
      <w:r w:rsidR="00DE7CCE" w:rsidRPr="00423ABD">
        <w:t xml:space="preserve"> </w:t>
      </w:r>
      <w:r w:rsidRPr="00423ABD">
        <w:t>presents</w:t>
      </w:r>
      <w:r w:rsidR="00DE7CCE" w:rsidRPr="00423ABD">
        <w:t xml:space="preserve"> </w:t>
      </w:r>
      <w:r w:rsidRPr="00423ABD">
        <w:t>a</w:t>
      </w:r>
      <w:r w:rsidR="00DE7CCE" w:rsidRPr="00423ABD">
        <w:t xml:space="preserve"> </w:t>
      </w:r>
      <w:r w:rsidRPr="00423ABD">
        <w:t>problem</w:t>
      </w:r>
      <w:r w:rsidR="00DE7CCE" w:rsidRPr="00423ABD">
        <w:t xml:space="preserve"> </w:t>
      </w:r>
      <w:r w:rsidR="003543C5" w:rsidRPr="00423ABD">
        <w:t>because</w:t>
      </w:r>
      <w:r w:rsidR="00DE7CCE" w:rsidRPr="00423ABD">
        <w:t xml:space="preserve"> </w:t>
      </w:r>
      <w:r w:rsidRPr="00423ABD">
        <w:t>you</w:t>
      </w:r>
      <w:r w:rsidR="00DE7CCE" w:rsidRPr="00423ABD">
        <w:t xml:space="preserve"> </w:t>
      </w:r>
      <w:r w:rsidRPr="00423ABD">
        <w:t>don’t</w:t>
      </w:r>
      <w:r w:rsidR="00DE7CCE" w:rsidRPr="00423ABD">
        <w:t xml:space="preserve"> </w:t>
      </w:r>
      <w:r w:rsidRPr="00423ABD">
        <w:t>know</w:t>
      </w:r>
      <w:r w:rsidR="00DE7CCE" w:rsidRPr="00423ABD">
        <w:t xml:space="preserve"> </w:t>
      </w:r>
      <w:r w:rsidRPr="00423ABD">
        <w:t>the</w:t>
      </w:r>
      <w:r w:rsidR="00DE7CCE" w:rsidRPr="00423ABD">
        <w:t xml:space="preserve"> </w:t>
      </w:r>
      <w:r w:rsidRPr="00423ABD">
        <w:t>data</w:t>
      </w:r>
      <w:r w:rsidR="00DE7CCE" w:rsidRPr="00423ABD">
        <w:t xml:space="preserve"> </w:t>
      </w:r>
      <w:r w:rsidRPr="00423ABD">
        <w:t>type</w:t>
      </w:r>
      <w:r w:rsidR="00DE7CCE" w:rsidRPr="00423ABD">
        <w:t xml:space="preserve"> </w:t>
      </w:r>
      <w:r w:rsidRPr="00423ABD">
        <w:t>of</w:t>
      </w:r>
      <w:r w:rsidR="00DE7CCE" w:rsidRPr="00423ABD">
        <w:t xml:space="preserve"> </w:t>
      </w:r>
      <w:r w:rsidRPr="00423ABD">
        <w:rPr>
          <w:rStyle w:val="CITchapbm"/>
        </w:rPr>
        <w:t>T</w:t>
      </w:r>
      <w:r w:rsidRPr="00423ABD">
        <w:t>.</w:t>
      </w:r>
      <w:r w:rsidR="00DE7CCE" w:rsidRPr="00423ABD">
        <w:t xml:space="preserve"> </w:t>
      </w:r>
      <w:r w:rsidRPr="00423ABD">
        <w:t>If</w:t>
      </w:r>
      <w:r w:rsidR="00DE7CCE" w:rsidRPr="00423ABD">
        <w:t xml:space="preserve"> </w:t>
      </w:r>
      <w:r w:rsidRPr="00423ABD">
        <w:t>it</w:t>
      </w:r>
      <w:r w:rsidR="00DE7CCE" w:rsidRPr="00423ABD">
        <w:t xml:space="preserve"> </w:t>
      </w:r>
      <w:r w:rsidRPr="00423ABD">
        <w:t>is</w:t>
      </w:r>
      <w:r w:rsidR="00DE7CCE" w:rsidRPr="00423ABD">
        <w:t xml:space="preserve"> </w:t>
      </w:r>
      <w:r w:rsidRPr="00423ABD">
        <w:t>a</w:t>
      </w:r>
      <w:r w:rsidR="00DE7CCE" w:rsidRPr="00423ABD">
        <w:t xml:space="preserve"> </w:t>
      </w:r>
      <w:r w:rsidR="00285F19" w:rsidRPr="00423ABD">
        <w:t>nullable</w:t>
      </w:r>
      <w:r w:rsidR="00DE7CCE" w:rsidRPr="00423ABD">
        <w:t xml:space="preserve"> </w:t>
      </w:r>
      <w:r w:rsidRPr="00423ABD">
        <w:t>type,</w:t>
      </w:r>
      <w:r w:rsidR="00DE7CCE" w:rsidRPr="00423ABD">
        <w:t xml:space="preserve"> </w:t>
      </w:r>
      <w:r w:rsidRPr="00423ABD">
        <w:rPr>
          <w:rStyle w:val="CITchapbm"/>
        </w:rPr>
        <w:t>null</w:t>
      </w:r>
      <w:r w:rsidR="00DE7CCE" w:rsidRPr="00423ABD">
        <w:t xml:space="preserve"> </w:t>
      </w:r>
      <w:r w:rsidRPr="00423ABD">
        <w:t>would</w:t>
      </w:r>
      <w:r w:rsidR="00DE7CCE" w:rsidRPr="00423ABD">
        <w:t xml:space="preserve"> </w:t>
      </w:r>
      <w:r w:rsidRPr="00423ABD">
        <w:t>work,</w:t>
      </w:r>
      <w:r w:rsidR="00DE7CCE" w:rsidRPr="00423ABD">
        <w:t xml:space="preserve"> </w:t>
      </w:r>
      <w:r w:rsidRPr="00423ABD">
        <w:t>but</w:t>
      </w:r>
      <w:r w:rsidR="00DE7CCE" w:rsidRPr="00423ABD">
        <w:t xml:space="preserve"> </w:t>
      </w:r>
      <w:r w:rsidRPr="00423ABD">
        <w:t>this</w:t>
      </w:r>
      <w:r w:rsidR="00DE7CCE" w:rsidRPr="00423ABD">
        <w:t xml:space="preserve"> </w:t>
      </w:r>
      <w:r w:rsidR="003543C5" w:rsidRPr="00423ABD">
        <w:t>approach</w:t>
      </w:r>
      <w:r w:rsidR="00DE7CCE" w:rsidRPr="00423ABD">
        <w:t xml:space="preserve"> </w:t>
      </w:r>
      <w:r w:rsidRPr="00423ABD">
        <w:t>would</w:t>
      </w:r>
      <w:r w:rsidR="00DE7CCE" w:rsidRPr="00423ABD">
        <w:t xml:space="preserve"> </w:t>
      </w:r>
      <w:r w:rsidRPr="00423ABD">
        <w:t>not</w:t>
      </w:r>
      <w:r w:rsidR="00DE7CCE" w:rsidRPr="00423ABD">
        <w:t xml:space="preserve"> </w:t>
      </w:r>
      <w:r w:rsidRPr="00423ABD">
        <w:t>work</w:t>
      </w:r>
      <w:r w:rsidR="00DE7CCE" w:rsidRPr="00423ABD">
        <w:t xml:space="preserve"> </w:t>
      </w:r>
      <w:r w:rsidRPr="00423ABD">
        <w:t>if</w:t>
      </w:r>
      <w:r w:rsidR="00DE7CCE" w:rsidRPr="00423ABD">
        <w:t xml:space="preserve"> </w:t>
      </w:r>
      <w:proofErr w:type="spellStart"/>
      <w:r w:rsidRPr="00423ABD">
        <w:rPr>
          <w:rStyle w:val="CITchapbm"/>
        </w:rPr>
        <w:t>T</w:t>
      </w:r>
      <w:proofErr w:type="spellEnd"/>
      <w:r w:rsidR="00DE7CCE" w:rsidRPr="00423ABD">
        <w:t xml:space="preserve"> </w:t>
      </w:r>
      <w:r w:rsidRPr="00423ABD">
        <w:t>were</w:t>
      </w:r>
      <w:r w:rsidR="00DE7CCE" w:rsidRPr="00423ABD">
        <w:t xml:space="preserve"> </w:t>
      </w:r>
      <w:r w:rsidRPr="00423ABD">
        <w:t>a</w:t>
      </w:r>
      <w:r w:rsidR="00DE7CCE" w:rsidRPr="00423ABD">
        <w:t xml:space="preserve"> </w:t>
      </w:r>
      <w:r w:rsidRPr="00423ABD">
        <w:t>non-nullable</w:t>
      </w:r>
      <w:r w:rsidR="00DE7CCE" w:rsidRPr="00423ABD">
        <w:t xml:space="preserve"> </w:t>
      </w:r>
      <w:r w:rsidRPr="00423ABD">
        <w:t>type.</w:t>
      </w:r>
    </w:p>
    <w:p w14:paraId="681A36A7" w14:textId="2C0809C5"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12:</w:t>
      </w:r>
      <w:r w:rsidR="00DE7CCE" w:rsidRPr="00423ABD">
        <w:t> </w:t>
      </w:r>
      <w:r w:rsidR="00B15BD3" w:rsidRPr="00423ABD">
        <w:t>Not</w:t>
      </w:r>
      <w:r w:rsidR="00DE7CCE" w:rsidRPr="00423ABD">
        <w:t xml:space="preserve"> </w:t>
      </w:r>
      <w:r w:rsidR="00B15BD3" w:rsidRPr="00423ABD">
        <w:t>Initializing</w:t>
      </w:r>
      <w:r w:rsidR="00DE7CCE" w:rsidRPr="00423ABD">
        <w:t xml:space="preserve"> </w:t>
      </w:r>
      <w:r w:rsidR="00B15BD3" w:rsidRPr="00423ABD">
        <w:t>All</w:t>
      </w:r>
      <w:r w:rsidR="00DE7CCE" w:rsidRPr="00423ABD">
        <w:t xml:space="preserve"> </w:t>
      </w:r>
      <w:r w:rsidR="00B15BD3" w:rsidRPr="00423ABD">
        <w:t>Fields,</w:t>
      </w:r>
      <w:r w:rsidR="00DE7CCE" w:rsidRPr="00423ABD">
        <w:t xml:space="preserve"> </w:t>
      </w:r>
      <w:r w:rsidR="00B15BD3" w:rsidRPr="00423ABD">
        <w:t>Causing</w:t>
      </w:r>
      <w:r w:rsidR="00DE7CCE" w:rsidRPr="00423ABD">
        <w:t xml:space="preserve"> </w:t>
      </w:r>
      <w:r w:rsidR="00B15BD3" w:rsidRPr="00423ABD">
        <w:t>a</w:t>
      </w:r>
      <w:r w:rsidR="00DE7CCE" w:rsidRPr="00423ABD">
        <w:t xml:space="preserve"> </w:t>
      </w:r>
      <w:r w:rsidR="00B15BD3" w:rsidRPr="00423ABD">
        <w:t>Compile</w:t>
      </w:r>
      <w:r w:rsidR="003543C5" w:rsidRPr="00423ABD">
        <w:t>-Time</w:t>
      </w:r>
      <w:r w:rsidR="00DE7CCE" w:rsidRPr="00423ABD">
        <w:t xml:space="preserve"> </w:t>
      </w:r>
      <w:r w:rsidR="00B15BD3" w:rsidRPr="00423ABD">
        <w:t>Error</w:t>
      </w:r>
    </w:p>
    <w:p w14:paraId="50AF9CDA" w14:textId="59AA9A01"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Pair&lt;T&gt;:</w:t>
      </w:r>
      <w:r w:rsidR="00DE7CCE" w:rsidRPr="00423ABD">
        <w:t xml:space="preserve"> </w:t>
      </w:r>
      <w:proofErr w:type="spellStart"/>
      <w:r w:rsidRPr="00423ABD">
        <w:t>IPair</w:t>
      </w:r>
      <w:proofErr w:type="spellEnd"/>
      <w:r w:rsidRPr="00423ABD">
        <w:t>&lt;T&gt;</w:t>
      </w:r>
    </w:p>
    <w:p w14:paraId="7C213E85" w14:textId="77777777" w:rsidR="00FA02C3" w:rsidRPr="00423ABD" w:rsidRDefault="00B15BD3" w:rsidP="009E7A29">
      <w:pPr>
        <w:pStyle w:val="CDTMID"/>
      </w:pPr>
      <w:r w:rsidRPr="00423ABD">
        <w:t>{</w:t>
      </w:r>
    </w:p>
    <w:p w14:paraId="226860AA" w14:textId="76346EE6"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ERROR:</w:t>
      </w:r>
      <w:r w:rsidRPr="00423ABD">
        <w:rPr>
          <w:rStyle w:val="CPComment"/>
        </w:rPr>
        <w:t xml:space="preserve">  </w:t>
      </w:r>
      <w:r w:rsidR="00B15BD3" w:rsidRPr="00423ABD">
        <w:rPr>
          <w:rStyle w:val="CPComment"/>
        </w:rPr>
        <w:t>Field</w:t>
      </w:r>
      <w:r w:rsidRPr="00423ABD">
        <w:rPr>
          <w:rStyle w:val="CPComment"/>
        </w:rPr>
        <w:t xml:space="preserve"> </w:t>
      </w:r>
      <w:r w:rsidR="00B15BD3" w:rsidRPr="00423ABD">
        <w:rPr>
          <w:rStyle w:val="Maroonital"/>
        </w:rPr>
        <w:t>'Pair&lt;T&gt;.</w:t>
      </w:r>
      <w:r w:rsidR="00BF6F02" w:rsidRPr="00423ABD">
        <w:rPr>
          <w:rStyle w:val="Maroonital"/>
        </w:rPr>
        <w:t>S</w:t>
      </w:r>
      <w:r w:rsidR="00B15BD3" w:rsidRPr="00423ABD">
        <w:rPr>
          <w:rStyle w:val="Maroonital"/>
        </w:rPr>
        <w:t>econd'</w:t>
      </w:r>
      <w:r w:rsidRPr="00423ABD">
        <w:rPr>
          <w:rStyle w:val="CPComment"/>
        </w:rPr>
        <w:t xml:space="preserve"> </w:t>
      </w:r>
      <w:r w:rsidR="00B15BD3" w:rsidRPr="00423ABD">
        <w:rPr>
          <w:rStyle w:val="CPComment"/>
        </w:rPr>
        <w:t>must</w:t>
      </w:r>
      <w:r w:rsidRPr="00423ABD">
        <w:rPr>
          <w:rStyle w:val="CPComment"/>
        </w:rPr>
        <w:t xml:space="preserve"> </w:t>
      </w:r>
      <w:r w:rsidR="00B15BD3" w:rsidRPr="00423ABD">
        <w:rPr>
          <w:rStyle w:val="CPComment"/>
        </w:rPr>
        <w:t>be</w:t>
      </w:r>
      <w:r w:rsidRPr="00423ABD">
        <w:rPr>
          <w:rStyle w:val="CPComment"/>
        </w:rPr>
        <w:t xml:space="preserve"> </w:t>
      </w:r>
      <w:r w:rsidR="00B15BD3" w:rsidRPr="00423ABD">
        <w:rPr>
          <w:rStyle w:val="CPComment"/>
        </w:rPr>
        <w:t>fully</w:t>
      </w:r>
      <w:r w:rsidRPr="00423ABD">
        <w:rPr>
          <w:rStyle w:val="CPComment"/>
        </w:rPr>
        <w:t xml:space="preserve"> </w:t>
      </w:r>
      <w:r w:rsidR="00B15BD3" w:rsidRPr="00423ABD">
        <w:rPr>
          <w:rStyle w:val="CPComment"/>
        </w:rPr>
        <w:t>assigned</w:t>
      </w:r>
    </w:p>
    <w:p w14:paraId="1951266A" w14:textId="46B0384F" w:rsidR="00FA02C3" w:rsidRPr="00423ABD" w:rsidRDefault="00DE7CCE" w:rsidP="009E7A29">
      <w:pPr>
        <w:pStyle w:val="CDTMID"/>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before</w:t>
      </w:r>
      <w:r w:rsidRPr="00423ABD">
        <w:rPr>
          <w:rStyle w:val="CPComment"/>
        </w:rPr>
        <w:t xml:space="preserve"> </w:t>
      </w:r>
      <w:r w:rsidR="00B15BD3" w:rsidRPr="00423ABD">
        <w:rPr>
          <w:rStyle w:val="CPComment"/>
        </w:rPr>
        <w:t>control</w:t>
      </w:r>
      <w:r w:rsidRPr="00423ABD">
        <w:rPr>
          <w:rStyle w:val="CPComment"/>
        </w:rPr>
        <w:t xml:space="preserve"> </w:t>
      </w:r>
      <w:r w:rsidR="00B15BD3" w:rsidRPr="00423ABD">
        <w:rPr>
          <w:rStyle w:val="CPComment"/>
        </w:rPr>
        <w:t>leaves</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constructor</w:t>
      </w:r>
    </w:p>
    <w:p w14:paraId="593B5D04" w14:textId="4A750E15"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Keyword"/>
        </w:rPr>
        <w:t>public</w:t>
      </w:r>
      <w:r w:rsidRPr="00423ABD">
        <w:t xml:space="preserve"> </w:t>
      </w:r>
      <w:proofErr w:type="gramStart"/>
      <w:r w:rsidR="00B15BD3" w:rsidRPr="00423ABD">
        <w:t>Pair(</w:t>
      </w:r>
      <w:proofErr w:type="gramEnd"/>
      <w:r w:rsidR="00B15BD3" w:rsidRPr="00423ABD">
        <w:t>T</w:t>
      </w:r>
      <w:r w:rsidRPr="00423ABD">
        <w:t xml:space="preserve"> </w:t>
      </w:r>
      <w:r w:rsidR="00B15BD3" w:rsidRPr="00423ABD">
        <w:t>first)</w:t>
      </w:r>
    </w:p>
    <w:p w14:paraId="556C383F" w14:textId="130AEBDB" w:rsidR="00464665"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t>{</w:t>
      </w:r>
    </w:p>
    <w:p w14:paraId="33B6A1E7" w14:textId="012A1A6B"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Pr="00423ABD">
        <w:t xml:space="preserve">    </w:t>
      </w:r>
      <w:r w:rsidR="00B15BD3" w:rsidRPr="00423ABD">
        <w:t>First</w:t>
      </w:r>
      <w:r w:rsidRPr="00423ABD">
        <w:t xml:space="preserve"> </w:t>
      </w:r>
      <w:r w:rsidR="00B15BD3" w:rsidRPr="00423ABD">
        <w:t>=</w:t>
      </w:r>
      <w:r w:rsidRPr="00423ABD">
        <w:t xml:space="preserve"> </w:t>
      </w:r>
      <w:r w:rsidR="00B15BD3" w:rsidRPr="00423ABD">
        <w:t>first;</w:t>
      </w:r>
    </w:p>
    <w:p w14:paraId="006DECAB" w14:textId="138ABF54"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t>}</w:t>
      </w:r>
    </w:p>
    <w:p w14:paraId="141D161E" w14:textId="77777777" w:rsidR="00464665" w:rsidRPr="00423ABD" w:rsidRDefault="00464665" w:rsidP="009E7A29">
      <w:pPr>
        <w:pStyle w:val="CDTMID"/>
      </w:pPr>
    </w:p>
    <w:p w14:paraId="3AE64701" w14:textId="004B3E60"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2F3EC8FE" w14:textId="77777777" w:rsidR="00FA02C3" w:rsidRPr="00423ABD" w:rsidRDefault="00B15BD3" w:rsidP="009E7A29">
      <w:pPr>
        <w:pStyle w:val="CDTLAST"/>
      </w:pPr>
      <w:r w:rsidRPr="00423ABD">
        <w:t>}</w:t>
      </w:r>
    </w:p>
    <w:p w14:paraId="6C1E015F" w14:textId="77777777" w:rsidR="00FA02C3" w:rsidRPr="00423ABD" w:rsidRDefault="00B15BD3" w:rsidP="009E7A29">
      <w:pPr>
        <w:pStyle w:val="CHAPBMPD"/>
      </w:pPr>
      <w:r w:rsidRPr="00423ABD">
        <w:t>***</w:t>
      </w:r>
      <w:r w:rsidR="009E12B3" w:rsidRPr="00423ABD">
        <w:t>COMP:</w:t>
      </w:r>
      <w:r w:rsidR="00DE7CCE" w:rsidRPr="00423ABD">
        <w:t xml:space="preserve"> </w:t>
      </w:r>
      <w:r w:rsidR="009E12B3" w:rsidRPr="00423ABD">
        <w:t>Insert</w:t>
      </w:r>
      <w:r w:rsidR="00DE7CCE" w:rsidRPr="00423ABD">
        <w:t xml:space="preserve"> </w:t>
      </w:r>
      <w:r w:rsidR="009E12B3" w:rsidRPr="00423ABD">
        <w:t>“</w:t>
      </w:r>
      <w:r w:rsidRPr="00423ABD">
        <w:t>Begin</w:t>
      </w:r>
      <w:r w:rsidR="00DE7CCE" w:rsidRPr="00423ABD">
        <w:t xml:space="preserve"> </w:t>
      </w:r>
      <w:r w:rsidR="009E12B3" w:rsidRPr="00423ABD">
        <w:t>7.0”</w:t>
      </w:r>
      <w:r w:rsidR="00DE7CCE" w:rsidRPr="00423ABD">
        <w:t xml:space="preserve"> </w:t>
      </w:r>
      <w:r w:rsidR="00D35FAC" w:rsidRPr="00423ABD">
        <w:t>tab</w:t>
      </w:r>
    </w:p>
    <w:p w14:paraId="16B18F58" w14:textId="0890FC70" w:rsidR="00FA02C3" w:rsidRPr="00423ABD" w:rsidRDefault="00B15BD3" w:rsidP="009E7A29">
      <w:pPr>
        <w:pStyle w:val="CHAPBM"/>
      </w:pPr>
      <w:r w:rsidRPr="00423ABD">
        <w:t>To</w:t>
      </w:r>
      <w:r w:rsidR="00DE7CCE" w:rsidRPr="00423ABD">
        <w:t xml:space="preserve"> </w:t>
      </w:r>
      <w:r w:rsidRPr="00423ABD">
        <w:t>deal</w:t>
      </w:r>
      <w:r w:rsidR="00DE7CCE" w:rsidRPr="00423ABD">
        <w:t xml:space="preserve"> </w:t>
      </w:r>
      <w:r w:rsidRPr="00423ABD">
        <w:t>with</w:t>
      </w:r>
      <w:r w:rsidR="00DE7CCE" w:rsidRPr="00423ABD">
        <w:t xml:space="preserve"> </w:t>
      </w:r>
      <w:r w:rsidRPr="00423ABD">
        <w:t>this</w:t>
      </w:r>
      <w:r w:rsidR="00DE7CCE" w:rsidRPr="00423ABD">
        <w:t xml:space="preserve"> </w:t>
      </w:r>
      <w:r w:rsidRPr="00423ABD">
        <w:t>scenario,</w:t>
      </w:r>
      <w:r w:rsidR="00DE7CCE" w:rsidRPr="00423ABD">
        <w:t xml:space="preserve"> </w:t>
      </w:r>
      <w:r w:rsidRPr="00423ABD">
        <w:t>C#</w:t>
      </w:r>
      <w:r w:rsidR="00DE7CCE" w:rsidRPr="00423ABD">
        <w:t xml:space="preserve"> </w:t>
      </w:r>
      <w:r w:rsidRPr="00423ABD">
        <w:t>provides</w:t>
      </w:r>
      <w:r w:rsidR="00DE7CCE" w:rsidRPr="00423ABD">
        <w:t xml:space="preserve"> </w:t>
      </w:r>
      <w:r w:rsidRPr="00423ABD">
        <w:t>the</w:t>
      </w:r>
      <w:r w:rsidR="00DE7CCE" w:rsidRPr="00423ABD">
        <w:t xml:space="preserve"> </w:t>
      </w:r>
      <w:r w:rsidRPr="00423ABD">
        <w:rPr>
          <w:rStyle w:val="CITchapbm"/>
        </w:rPr>
        <w:t>default</w:t>
      </w:r>
      <w:r w:rsidR="00DE7CCE" w:rsidRPr="00423ABD">
        <w:t xml:space="preserve"> </w:t>
      </w:r>
      <w:r w:rsidRPr="00423ABD">
        <w:t>operator.</w:t>
      </w:r>
      <w:r w:rsidR="00DE7CCE" w:rsidRPr="00423ABD">
        <w:t xml:space="preserve"> </w:t>
      </w:r>
      <w:r w:rsidR="00AD0DF9" w:rsidRPr="00423ABD">
        <w:t>The</w:t>
      </w:r>
      <w:r w:rsidR="00DE7CCE" w:rsidRPr="00423ABD">
        <w:t xml:space="preserve"> </w:t>
      </w:r>
      <w:r w:rsidRPr="00423ABD">
        <w:t>default</w:t>
      </w:r>
      <w:r w:rsidR="00DE7CCE" w:rsidRPr="00423ABD">
        <w:t xml:space="preserve"> </w:t>
      </w:r>
      <w:r w:rsidRPr="00423ABD">
        <w:t>value</w:t>
      </w:r>
      <w:r w:rsidR="00DE7CCE" w:rsidRPr="00423ABD">
        <w:t xml:space="preserve"> </w:t>
      </w:r>
      <w:r w:rsidRPr="00423ABD">
        <w:t>of</w:t>
      </w:r>
      <w:r w:rsidR="00DE7CCE" w:rsidRPr="00423ABD">
        <w:t xml:space="preserve"> </w:t>
      </w:r>
      <w:r w:rsidRPr="00423ABD">
        <w:rPr>
          <w:rStyle w:val="CITchapbm"/>
        </w:rPr>
        <w:t>int</w:t>
      </w:r>
      <w:r w:rsidR="00484CF2" w:rsidRPr="00423ABD">
        <w:t>, for example,</w:t>
      </w:r>
      <w:r w:rsidR="00DE7CCE" w:rsidRPr="00423ABD">
        <w:t xml:space="preserve"> </w:t>
      </w:r>
      <w:r w:rsidRPr="00423ABD">
        <w:t>could</w:t>
      </w:r>
      <w:r w:rsidR="00DE7CCE" w:rsidRPr="00423ABD">
        <w:t xml:space="preserve"> </w:t>
      </w:r>
      <w:r w:rsidRPr="00423ABD">
        <w:t>be</w:t>
      </w:r>
      <w:r w:rsidR="00DE7CCE" w:rsidRPr="00423ABD">
        <w:t xml:space="preserve"> </w:t>
      </w:r>
      <w:r w:rsidRPr="00423ABD">
        <w:t>specified</w:t>
      </w:r>
      <w:r w:rsidR="00DE7CCE" w:rsidRPr="00423ABD">
        <w:t xml:space="preserve"> </w:t>
      </w:r>
      <w:r w:rsidRPr="00423ABD">
        <w:t>with</w:t>
      </w:r>
      <w:r w:rsidR="00DE7CCE" w:rsidRPr="00423ABD">
        <w:t xml:space="preserve"> </w:t>
      </w:r>
      <w:r w:rsidRPr="00423ABD">
        <w:rPr>
          <w:rStyle w:val="CITchapbm"/>
        </w:rPr>
        <w:t>default</w:t>
      </w:r>
      <w:r w:rsidR="00F133B3" w:rsidRPr="00423ABD">
        <w:rPr>
          <w:rStyle w:val="CITchapbm"/>
        </w:rPr>
        <w:t xml:space="preserve"> </w:t>
      </w:r>
      <w:r w:rsidR="00F133B3" w:rsidRPr="00423ABD">
        <w:t>(assuming C# 7.1</w:t>
      </w:r>
      <w:r w:rsidRPr="00423ABD">
        <w:t>).</w:t>
      </w:r>
      <w:r w:rsidR="00DE7CCE" w:rsidRPr="00423ABD">
        <w:t xml:space="preserve"> </w:t>
      </w:r>
      <w:r w:rsidRPr="00423ABD">
        <w:t>In</w:t>
      </w:r>
      <w:r w:rsidR="00DE7CCE" w:rsidRPr="00423ABD">
        <w:t xml:space="preserve"> </w:t>
      </w:r>
      <w:r w:rsidRPr="00423ABD">
        <w:t>the</w:t>
      </w:r>
      <w:r w:rsidR="00DE7CCE" w:rsidRPr="00423ABD">
        <w:t xml:space="preserve"> </w:t>
      </w:r>
      <w:r w:rsidRPr="00423ABD">
        <w:t>case</w:t>
      </w:r>
      <w:r w:rsidR="00DE7CCE" w:rsidRPr="00423ABD">
        <w:t xml:space="preserve"> </w:t>
      </w:r>
      <w:r w:rsidRPr="00423ABD">
        <w:t>of</w:t>
      </w:r>
      <w:r w:rsidR="00DE7CCE" w:rsidRPr="00423ABD">
        <w:t xml:space="preserve"> </w:t>
      </w:r>
      <w:r w:rsidRPr="00423ABD">
        <w:rPr>
          <w:rStyle w:val="CITchapbm"/>
        </w:rPr>
        <w:t>T</w:t>
      </w:r>
      <w:r w:rsidRPr="00423ABD">
        <w:t>,</w:t>
      </w:r>
      <w:r w:rsidR="00DE7CCE" w:rsidRPr="00423ABD">
        <w:t xml:space="preserve"> </w:t>
      </w:r>
      <w:r w:rsidRPr="00423ABD">
        <w:t>which</w:t>
      </w:r>
      <w:r w:rsidR="00DE7CCE" w:rsidRPr="00423ABD">
        <w:t xml:space="preserve"> </w:t>
      </w:r>
      <w:r w:rsidRPr="00423ABD">
        <w:rPr>
          <w:rStyle w:val="CITchapbm"/>
        </w:rPr>
        <w:t>Second</w:t>
      </w:r>
      <w:r w:rsidR="00DE7CCE" w:rsidRPr="00423ABD">
        <w:t xml:space="preserve"> </w:t>
      </w:r>
      <w:r w:rsidRPr="00423ABD">
        <w:t>requires,</w:t>
      </w:r>
      <w:r w:rsidR="00DE7CCE" w:rsidRPr="00423ABD">
        <w:t xml:space="preserve"> </w:t>
      </w:r>
      <w:r w:rsidRPr="00423ABD">
        <w:t>you</w:t>
      </w:r>
      <w:r w:rsidR="00DE7CCE" w:rsidRPr="00423ABD">
        <w:t xml:space="preserve"> </w:t>
      </w:r>
      <w:r w:rsidRPr="00423ABD">
        <w:t>can</w:t>
      </w:r>
      <w:r w:rsidR="00DE7CCE" w:rsidRPr="00423ABD">
        <w:t xml:space="preserve"> </w:t>
      </w:r>
      <w:r w:rsidRPr="00423ABD">
        <w:t>use</w:t>
      </w:r>
      <w:r w:rsidR="00DE7CCE" w:rsidRPr="00423ABD">
        <w:t xml:space="preserve"> </w:t>
      </w:r>
      <w:r w:rsidRPr="00423ABD">
        <w:rPr>
          <w:rStyle w:val="CITchapbm"/>
        </w:rPr>
        <w:t>default</w:t>
      </w:r>
      <w:r w:rsidR="007265FA" w:rsidRPr="00423ABD">
        <w:t>,</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13.</w:t>
      </w:r>
    </w:p>
    <w:p w14:paraId="34D4D8FE" w14:textId="067FAA04"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13:</w:t>
      </w:r>
      <w:r w:rsidR="00B15BD3" w:rsidRPr="00423ABD">
        <w:t> </w:t>
      </w:r>
      <w:r w:rsidR="00B15BD3" w:rsidRPr="00423ABD">
        <w:t>Initializing</w:t>
      </w:r>
      <w:r w:rsidR="00DE7CCE" w:rsidRPr="00423ABD">
        <w:t xml:space="preserve"> </w:t>
      </w:r>
      <w:r w:rsidR="00B15BD3" w:rsidRPr="00423ABD">
        <w:t>a</w:t>
      </w:r>
      <w:r w:rsidR="00DE7CCE" w:rsidRPr="00423ABD">
        <w:t xml:space="preserve"> </w:t>
      </w:r>
      <w:r w:rsidR="00B15BD3" w:rsidRPr="00423ABD">
        <w:t>Field</w:t>
      </w:r>
      <w:r w:rsidR="00DE7CCE" w:rsidRPr="00423ABD">
        <w:t xml:space="preserve"> </w:t>
      </w:r>
      <w:r w:rsidR="00B15BD3" w:rsidRPr="00423ABD">
        <w:t>with</w:t>
      </w:r>
      <w:r w:rsidR="00DE7CCE" w:rsidRPr="00423ABD">
        <w:t xml:space="preserve"> </w:t>
      </w:r>
      <w:r w:rsidR="00B15BD3" w:rsidRPr="00423ABD">
        <w:t>the</w:t>
      </w:r>
      <w:r w:rsidR="00DE7CCE" w:rsidRPr="00423ABD">
        <w:t xml:space="preserve"> </w:t>
      </w:r>
      <w:r w:rsidR="00B15BD3" w:rsidRPr="00423ABD">
        <w:rPr>
          <w:rStyle w:val="CITchapbm"/>
        </w:rPr>
        <w:t>default</w:t>
      </w:r>
      <w:r w:rsidR="00DE7CCE" w:rsidRPr="00423ABD">
        <w:t xml:space="preserve"> </w:t>
      </w:r>
      <w:r w:rsidR="00B15BD3" w:rsidRPr="00423ABD">
        <w:t>Operator</w:t>
      </w:r>
    </w:p>
    <w:p w14:paraId="649560B0" w14:textId="051A0F3A"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Pair&lt;T&gt;:</w:t>
      </w:r>
      <w:r w:rsidR="00DE7CCE" w:rsidRPr="00423ABD">
        <w:t xml:space="preserve"> </w:t>
      </w:r>
      <w:proofErr w:type="spellStart"/>
      <w:r w:rsidRPr="00423ABD">
        <w:t>IPair</w:t>
      </w:r>
      <w:proofErr w:type="spellEnd"/>
      <w:r w:rsidRPr="00423ABD">
        <w:t>&lt;T&gt;</w:t>
      </w:r>
    </w:p>
    <w:p w14:paraId="51AB26AA" w14:textId="77777777" w:rsidR="00FA02C3" w:rsidRPr="00423ABD" w:rsidRDefault="00B15BD3" w:rsidP="009E7A29">
      <w:pPr>
        <w:pStyle w:val="CDTMID"/>
      </w:pPr>
      <w:r w:rsidRPr="00423ABD">
        <w:t>{</w:t>
      </w:r>
    </w:p>
    <w:p w14:paraId="2DF722B9" w14:textId="202CE4D2" w:rsidR="00FA02C3" w:rsidRPr="00423ABD" w:rsidRDefault="00DE7CCE" w:rsidP="009E7A29">
      <w:pPr>
        <w:pStyle w:val="CDTMID"/>
      </w:pPr>
      <w:r w:rsidRPr="00423ABD">
        <w:t xml:space="preserve">  </w:t>
      </w:r>
      <w:r w:rsidR="00B15BD3" w:rsidRPr="00423ABD">
        <w:rPr>
          <w:rStyle w:val="CPKeyword"/>
        </w:rPr>
        <w:t>public</w:t>
      </w:r>
      <w:r w:rsidRPr="00423ABD">
        <w:t xml:space="preserve"> </w:t>
      </w:r>
      <w:proofErr w:type="gramStart"/>
      <w:r w:rsidR="00B15BD3" w:rsidRPr="00423ABD">
        <w:t>Pair(</w:t>
      </w:r>
      <w:proofErr w:type="gramEnd"/>
      <w:r w:rsidR="00B15BD3" w:rsidRPr="00423ABD">
        <w:t>T</w:t>
      </w:r>
      <w:r w:rsidRPr="00423ABD">
        <w:t xml:space="preserve"> </w:t>
      </w:r>
      <w:r w:rsidR="00B15BD3" w:rsidRPr="00423ABD">
        <w:t>first)</w:t>
      </w:r>
    </w:p>
    <w:p w14:paraId="7CFBDA50" w14:textId="42391E85" w:rsidR="00464665" w:rsidRPr="00423ABD" w:rsidRDefault="00DE7CCE" w:rsidP="009E7A29">
      <w:pPr>
        <w:pStyle w:val="CDTMID"/>
      </w:pPr>
      <w:r w:rsidRPr="00423ABD">
        <w:t xml:space="preserve">  </w:t>
      </w:r>
      <w:r w:rsidR="00B15BD3" w:rsidRPr="00423ABD">
        <w:t>{</w:t>
      </w:r>
    </w:p>
    <w:p w14:paraId="64F3175C" w14:textId="2F7AD478" w:rsidR="00FA02C3" w:rsidRPr="00423ABD" w:rsidRDefault="00DE7CCE" w:rsidP="009E7A29">
      <w:pPr>
        <w:pStyle w:val="CDTMID"/>
      </w:pPr>
      <w:r w:rsidRPr="00423ABD">
        <w:t xml:space="preserve">      </w:t>
      </w:r>
      <w:r w:rsidR="00B15BD3" w:rsidRPr="00423ABD">
        <w:t>First</w:t>
      </w:r>
      <w:r w:rsidRPr="00423ABD">
        <w:t xml:space="preserve"> </w:t>
      </w:r>
      <w:r w:rsidR="00B15BD3" w:rsidRPr="00423ABD">
        <w:t>=</w:t>
      </w:r>
      <w:r w:rsidRPr="00423ABD">
        <w:t xml:space="preserve"> </w:t>
      </w:r>
      <w:r w:rsidR="00B15BD3" w:rsidRPr="00423ABD">
        <w:t>first;</w:t>
      </w:r>
    </w:p>
    <w:p w14:paraId="5CD41EA1" w14:textId="3D31193F" w:rsidR="00FA02C3" w:rsidRPr="00423ABD" w:rsidRDefault="00DE7CCE" w:rsidP="009E7A29">
      <w:pPr>
        <w:pStyle w:val="CDTMID"/>
        <w:shd w:val="clear" w:color="auto" w:fill="F2F2F2" w:themeFill="background1" w:themeFillShade="F2"/>
      </w:pPr>
      <w:r w:rsidRPr="00423ABD">
        <w:t xml:space="preserve">      </w:t>
      </w:r>
      <w:r w:rsidR="00B15BD3" w:rsidRPr="00423ABD">
        <w:t>Second</w:t>
      </w:r>
      <w:r w:rsidRPr="00423ABD">
        <w:t xml:space="preserve"> </w:t>
      </w:r>
      <w:r w:rsidR="00B15BD3" w:rsidRPr="00423ABD">
        <w:t>=</w:t>
      </w:r>
      <w:r w:rsidRPr="00423ABD">
        <w:t xml:space="preserve"> </w:t>
      </w:r>
      <w:r w:rsidR="00B15BD3" w:rsidRPr="00423ABD">
        <w:rPr>
          <w:rStyle w:val="CPKeyword"/>
        </w:rPr>
        <w:t>default</w:t>
      </w:r>
      <w:r w:rsidR="00B15BD3" w:rsidRPr="00423ABD">
        <w:t>;</w:t>
      </w:r>
    </w:p>
    <w:p w14:paraId="50A7EA24" w14:textId="46A7C158" w:rsidR="00FA02C3" w:rsidRPr="00423ABD" w:rsidRDefault="00DE7CCE" w:rsidP="009E7A29">
      <w:pPr>
        <w:pStyle w:val="CDTMID"/>
      </w:pPr>
      <w:r w:rsidRPr="00423ABD">
        <w:t xml:space="preserve">  </w:t>
      </w:r>
      <w:r w:rsidR="00B15BD3" w:rsidRPr="00423ABD">
        <w:t>}</w:t>
      </w:r>
    </w:p>
    <w:p w14:paraId="54CE573F" w14:textId="77777777" w:rsidR="00464665" w:rsidRPr="00423ABD" w:rsidRDefault="00464665" w:rsidP="009E7A29">
      <w:pPr>
        <w:pStyle w:val="CDTMID"/>
      </w:pPr>
    </w:p>
    <w:p w14:paraId="0AF5E282" w14:textId="097CE08F"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15FF47CE" w14:textId="77777777" w:rsidR="00FA02C3" w:rsidRPr="00423ABD" w:rsidRDefault="00B15BD3" w:rsidP="009E7A29">
      <w:pPr>
        <w:pStyle w:val="CDTLAST"/>
      </w:pPr>
      <w:r w:rsidRPr="00423ABD">
        <w:t>}</w:t>
      </w:r>
    </w:p>
    <w:p w14:paraId="7D72749C" w14:textId="64145055" w:rsidR="00E577CF" w:rsidRPr="00423ABD" w:rsidRDefault="00B15BD3" w:rsidP="009E7A29">
      <w:pPr>
        <w:pStyle w:val="CHAPBM"/>
      </w:pPr>
      <w:r w:rsidRPr="00423ABD">
        <w:t>The</w:t>
      </w:r>
      <w:r w:rsidR="00DE7CCE" w:rsidRPr="00423ABD">
        <w:t xml:space="preserve"> </w:t>
      </w:r>
      <w:r w:rsidRPr="00423ABD">
        <w:rPr>
          <w:rStyle w:val="CITchapbm"/>
        </w:rPr>
        <w:t>default</w:t>
      </w:r>
      <w:r w:rsidR="00DE7CCE" w:rsidRPr="00423ABD">
        <w:t xml:space="preserve"> </w:t>
      </w:r>
      <w:r w:rsidRPr="00423ABD">
        <w:t>operator</w:t>
      </w:r>
      <w:r w:rsidR="00DE7CCE" w:rsidRPr="00423ABD">
        <w:t xml:space="preserve"> </w:t>
      </w:r>
      <w:r w:rsidRPr="00423ABD">
        <w:t>can</w:t>
      </w:r>
      <w:r w:rsidR="00DE7CCE" w:rsidRPr="00423ABD">
        <w:t xml:space="preserve"> </w:t>
      </w:r>
      <w:r w:rsidRPr="00423ABD">
        <w:t>provide</w:t>
      </w:r>
      <w:r w:rsidR="00DE7CCE" w:rsidRPr="00423ABD">
        <w:t xml:space="preserve"> </w:t>
      </w:r>
      <w:r w:rsidRPr="00423ABD">
        <w:t>the</w:t>
      </w:r>
      <w:r w:rsidR="00DE7CCE" w:rsidRPr="00423ABD">
        <w:t xml:space="preserve"> </w:t>
      </w:r>
      <w:r w:rsidRPr="00423ABD">
        <w:t>default</w:t>
      </w:r>
      <w:r w:rsidR="00DE7CCE" w:rsidRPr="00423ABD">
        <w:t xml:space="preserve"> </w:t>
      </w:r>
      <w:r w:rsidRPr="00423ABD">
        <w:t>value</w:t>
      </w:r>
      <w:r w:rsidR="00DE7CCE" w:rsidRPr="00423ABD">
        <w:t xml:space="preserve"> </w:t>
      </w:r>
      <w:r w:rsidRPr="00423ABD">
        <w:t>for</w:t>
      </w:r>
      <w:r w:rsidR="00DE7CCE" w:rsidRPr="00423ABD">
        <w:t xml:space="preserve"> </w:t>
      </w:r>
      <w:r w:rsidRPr="00423ABD">
        <w:t>any</w:t>
      </w:r>
      <w:r w:rsidR="00DE7CCE" w:rsidRPr="00423ABD">
        <w:t xml:space="preserve"> </w:t>
      </w:r>
      <w:r w:rsidRPr="00423ABD">
        <w:t>type,</w:t>
      </w:r>
      <w:r w:rsidR="00DE7CCE" w:rsidRPr="00423ABD">
        <w:t xml:space="preserve"> </w:t>
      </w:r>
      <w:r w:rsidRPr="00423ABD">
        <w:t>including</w:t>
      </w:r>
      <w:r w:rsidR="00DE7CCE" w:rsidRPr="00423ABD">
        <w:t xml:space="preserve"> </w:t>
      </w:r>
      <w:r w:rsidRPr="00423ABD">
        <w:t>type</w:t>
      </w:r>
      <w:r w:rsidR="00DE7CCE" w:rsidRPr="00423ABD">
        <w:t xml:space="preserve"> </w:t>
      </w:r>
      <w:r w:rsidRPr="00423ABD">
        <w:t>parameters.</w:t>
      </w:r>
    </w:p>
    <w:p w14:paraId="2AF08F84" w14:textId="375EF2A2" w:rsidR="00940024" w:rsidRPr="00423ABD" w:rsidRDefault="006B60AD" w:rsidP="009E7A29">
      <w:pPr>
        <w:pStyle w:val="CHAPBM"/>
      </w:pPr>
      <w:r w:rsidRPr="00423ABD">
        <w:t xml:space="preserve">Prior to C# 7.1, it was necessary to always to pass a type parameter to the </w:t>
      </w:r>
      <w:r w:rsidRPr="005520E1">
        <w:rPr>
          <w:rStyle w:val="CITchapbm"/>
          <w:rPrChange w:id="57" w:author="Jill Hobbs" w:date="2020-06-04T13:56:00Z">
            <w:rPr/>
          </w:rPrChange>
        </w:rPr>
        <w:t>default</w:t>
      </w:r>
      <w:r w:rsidRPr="00423ABD">
        <w:t xml:space="preserve"> operator</w:t>
      </w:r>
      <w:ins w:id="58" w:author="Jill Hobbs" w:date="2020-06-04T13:56:00Z">
        <w:r w:rsidR="005520E1">
          <w:t>,</w:t>
        </w:r>
      </w:ins>
      <w:r w:rsidRPr="00423ABD">
        <w:t xml:space="preserve"> as in </w:t>
      </w:r>
      <w:r w:rsidRPr="00423ABD">
        <w:rPr>
          <w:rStyle w:val="CITchapbm"/>
        </w:rPr>
        <w:t>Second = default(T)</w:t>
      </w:r>
      <w:r w:rsidRPr="00423ABD">
        <w:t>.</w:t>
      </w:r>
      <w:r w:rsidR="00070957" w:rsidRPr="00423ABD">
        <w:t xml:space="preserve"> However, </w:t>
      </w:r>
      <w:r w:rsidR="00940024" w:rsidRPr="00423ABD">
        <w:t>C#</w:t>
      </w:r>
      <w:r w:rsidR="00DE7CCE" w:rsidRPr="00423ABD">
        <w:t xml:space="preserve"> </w:t>
      </w:r>
      <w:r w:rsidR="00940024" w:rsidRPr="00423ABD">
        <w:t>7.1</w:t>
      </w:r>
      <w:r w:rsidR="00DE7CCE" w:rsidRPr="00423ABD">
        <w:t xml:space="preserve"> </w:t>
      </w:r>
      <w:r w:rsidR="00940024" w:rsidRPr="00423ABD">
        <w:t>includes</w:t>
      </w:r>
      <w:r w:rsidR="00DE7CCE" w:rsidRPr="00423ABD">
        <w:t xml:space="preserve"> </w:t>
      </w:r>
      <w:r w:rsidR="00940024" w:rsidRPr="00423ABD">
        <w:t>the</w:t>
      </w:r>
      <w:r w:rsidR="00DE7CCE" w:rsidRPr="00423ABD">
        <w:t xml:space="preserve"> </w:t>
      </w:r>
      <w:r w:rsidR="00940024" w:rsidRPr="00423ABD">
        <w:t>option</w:t>
      </w:r>
      <w:r w:rsidR="00DE7CCE" w:rsidRPr="00423ABD">
        <w:t xml:space="preserve"> </w:t>
      </w:r>
      <w:r w:rsidR="00940024" w:rsidRPr="00423ABD">
        <w:t>to</w:t>
      </w:r>
      <w:r w:rsidR="00DE7CCE" w:rsidRPr="00423ABD">
        <w:t xml:space="preserve"> </w:t>
      </w:r>
      <w:r w:rsidR="00940024" w:rsidRPr="00423ABD">
        <w:t>use</w:t>
      </w:r>
      <w:r w:rsidR="00DE7CCE" w:rsidRPr="00423ABD">
        <w:t xml:space="preserve"> </w:t>
      </w:r>
      <w:r w:rsidR="00940024" w:rsidRPr="005520E1">
        <w:rPr>
          <w:rStyle w:val="CITchapbm"/>
          <w:rPrChange w:id="59" w:author="Jill Hobbs" w:date="2020-06-04T13:56:00Z">
            <w:rPr/>
          </w:rPrChange>
        </w:rPr>
        <w:lastRenderedPageBreak/>
        <w:t>default</w:t>
      </w:r>
      <w:r w:rsidR="00DE7CCE" w:rsidRPr="00423ABD">
        <w:t xml:space="preserve"> </w:t>
      </w:r>
      <w:r w:rsidR="00940024" w:rsidRPr="00423ABD">
        <w:t>without</w:t>
      </w:r>
      <w:r w:rsidR="00DE7CCE" w:rsidRPr="00423ABD">
        <w:t xml:space="preserve"> </w:t>
      </w:r>
      <w:r w:rsidR="00940024" w:rsidRPr="00423ABD">
        <w:t>specifying</w:t>
      </w:r>
      <w:r w:rsidR="00DE7CCE" w:rsidRPr="00423ABD">
        <w:t xml:space="preserve"> </w:t>
      </w:r>
      <w:r w:rsidR="00940024" w:rsidRPr="00423ABD">
        <w:t>a</w:t>
      </w:r>
      <w:r w:rsidR="00DE7CCE" w:rsidRPr="00423ABD">
        <w:t xml:space="preserve"> </w:t>
      </w:r>
      <w:r w:rsidR="00940024" w:rsidRPr="00423ABD">
        <w:t>parameter</w:t>
      </w:r>
      <w:r w:rsidR="00DE7CCE" w:rsidRPr="00423ABD">
        <w:t xml:space="preserve"> </w:t>
      </w:r>
      <w:r w:rsidR="00070957" w:rsidRPr="00423ABD">
        <w:t>if</w:t>
      </w:r>
      <w:r w:rsidR="00DE7CCE" w:rsidRPr="00423ABD">
        <w:t xml:space="preserve"> </w:t>
      </w:r>
      <w:r w:rsidR="00940024" w:rsidRPr="00423ABD">
        <w:t>it</w:t>
      </w:r>
      <w:r w:rsidR="00DE7CCE" w:rsidRPr="00423ABD">
        <w:t xml:space="preserve"> </w:t>
      </w:r>
      <w:r w:rsidR="00940024" w:rsidRPr="00423ABD">
        <w:t>is</w:t>
      </w:r>
      <w:r w:rsidR="00DE7CCE" w:rsidRPr="00423ABD">
        <w:t xml:space="preserve"> </w:t>
      </w:r>
      <w:r w:rsidR="00940024" w:rsidRPr="00423ABD">
        <w:t>possible</w:t>
      </w:r>
      <w:r w:rsidR="00DE7CCE" w:rsidRPr="00423ABD">
        <w:t xml:space="preserve"> </w:t>
      </w:r>
      <w:r w:rsidR="00940024" w:rsidRPr="00423ABD">
        <w:t>to</w:t>
      </w:r>
      <w:r w:rsidR="00DE7CCE" w:rsidRPr="00423ABD">
        <w:t xml:space="preserve"> </w:t>
      </w:r>
      <w:r w:rsidR="00940024" w:rsidRPr="00423ABD">
        <w:t>infer</w:t>
      </w:r>
      <w:r w:rsidR="00DE7CCE" w:rsidRPr="00423ABD">
        <w:t xml:space="preserve"> </w:t>
      </w:r>
      <w:r w:rsidR="00940024" w:rsidRPr="00423ABD">
        <w:t>the</w:t>
      </w:r>
      <w:r w:rsidR="00DE7CCE" w:rsidRPr="00423ABD">
        <w:t xml:space="preserve"> </w:t>
      </w:r>
      <w:r w:rsidR="00940024" w:rsidRPr="00423ABD">
        <w:t>data</w:t>
      </w:r>
      <w:r w:rsidR="00DE7CCE" w:rsidRPr="00423ABD">
        <w:t xml:space="preserve"> </w:t>
      </w:r>
      <w:r w:rsidR="00940024" w:rsidRPr="00423ABD">
        <w:t>type.</w:t>
      </w:r>
      <w:r w:rsidR="00DE7CCE" w:rsidRPr="00423ABD">
        <w:t xml:space="preserve"> </w:t>
      </w:r>
      <w:r w:rsidR="00940024" w:rsidRPr="00423ABD">
        <w:t>For</w:t>
      </w:r>
      <w:r w:rsidR="00DE7CCE" w:rsidRPr="00423ABD">
        <w:t xml:space="preserve"> </w:t>
      </w:r>
      <w:r w:rsidR="00940024" w:rsidRPr="00423ABD">
        <w:t>example,</w:t>
      </w:r>
      <w:r w:rsidR="00DE7CCE" w:rsidRPr="00423ABD">
        <w:t xml:space="preserve"> </w:t>
      </w:r>
      <w:r w:rsidR="007553A4" w:rsidRPr="00423ABD">
        <w:t>with</w:t>
      </w:r>
      <w:r w:rsidR="00DE7CCE" w:rsidRPr="00423ABD">
        <w:t xml:space="preserve"> </w:t>
      </w:r>
      <w:r w:rsidR="007553A4" w:rsidRPr="00423ABD">
        <w:t>variable</w:t>
      </w:r>
      <w:r w:rsidR="00DE7CCE" w:rsidRPr="00423ABD">
        <w:t xml:space="preserve"> </w:t>
      </w:r>
      <w:r w:rsidR="007553A4" w:rsidRPr="00423ABD">
        <w:t>initialization</w:t>
      </w:r>
      <w:r w:rsidR="00DE7CCE" w:rsidRPr="00423ABD">
        <w:t xml:space="preserve"> </w:t>
      </w:r>
      <w:r w:rsidR="007553A4" w:rsidRPr="00423ABD">
        <w:t>or</w:t>
      </w:r>
      <w:r w:rsidR="00DE7CCE" w:rsidRPr="00423ABD">
        <w:t xml:space="preserve"> </w:t>
      </w:r>
      <w:r w:rsidR="007553A4" w:rsidRPr="00423ABD">
        <w:t>assignment</w:t>
      </w:r>
      <w:r w:rsidR="007265FA" w:rsidRPr="00423ABD">
        <w:t>,</w:t>
      </w:r>
      <w:r w:rsidR="00DE7CCE" w:rsidRPr="00423ABD">
        <w:t xml:space="preserve"> </w:t>
      </w:r>
      <w:r w:rsidR="00940024" w:rsidRPr="00423ABD">
        <w:t>you</w:t>
      </w:r>
      <w:r w:rsidR="00DE7CCE" w:rsidRPr="00423ABD">
        <w:t xml:space="preserve"> </w:t>
      </w:r>
      <w:r w:rsidR="00940024" w:rsidRPr="00423ABD">
        <w:t>can</w:t>
      </w:r>
      <w:r w:rsidR="00DE7CCE" w:rsidRPr="00423ABD">
        <w:t xml:space="preserve"> </w:t>
      </w:r>
      <w:r w:rsidR="00940024" w:rsidRPr="00423ABD">
        <w:t>use</w:t>
      </w:r>
      <w:r w:rsidR="00DE7CCE" w:rsidRPr="00423ABD">
        <w:t xml:space="preserve"> </w:t>
      </w:r>
      <w:r w:rsidR="00940024" w:rsidRPr="00423ABD">
        <w:rPr>
          <w:rStyle w:val="CITchapbm"/>
        </w:rPr>
        <w:t>Pair&lt;T&gt;</w:t>
      </w:r>
      <w:r w:rsidR="00DE7CCE" w:rsidRPr="00423ABD">
        <w:rPr>
          <w:rStyle w:val="CITchapbm"/>
        </w:rPr>
        <w:t xml:space="preserve"> </w:t>
      </w:r>
      <w:r w:rsidR="007553A4" w:rsidRPr="00423ABD">
        <w:rPr>
          <w:rStyle w:val="CITchapbm"/>
        </w:rPr>
        <w:t>pair</w:t>
      </w:r>
      <w:r w:rsidR="00DE7CCE" w:rsidRPr="00423ABD">
        <w:rPr>
          <w:rStyle w:val="CITchapbm"/>
        </w:rPr>
        <w:t xml:space="preserve"> </w:t>
      </w:r>
      <w:r w:rsidR="00940024" w:rsidRPr="00423ABD">
        <w:rPr>
          <w:rStyle w:val="CITchapbm"/>
        </w:rPr>
        <w:t>=</w:t>
      </w:r>
      <w:r w:rsidR="00DE7CCE" w:rsidRPr="00423ABD">
        <w:rPr>
          <w:rStyle w:val="CITchapbm"/>
        </w:rPr>
        <w:t xml:space="preserve"> </w:t>
      </w:r>
      <w:r w:rsidR="00940024" w:rsidRPr="00423ABD">
        <w:rPr>
          <w:rStyle w:val="CITchapbm"/>
        </w:rPr>
        <w:t>default</w:t>
      </w:r>
      <w:r w:rsidR="00DE7CCE" w:rsidRPr="00423ABD">
        <w:t xml:space="preserve"> </w:t>
      </w:r>
      <w:r w:rsidR="00940024" w:rsidRPr="00423ABD">
        <w:t>in</w:t>
      </w:r>
      <w:r w:rsidR="00DE7CCE" w:rsidRPr="00423ABD">
        <w:t xml:space="preserve"> </w:t>
      </w:r>
      <w:r w:rsidR="00940024" w:rsidRPr="00423ABD">
        <w:t>place</w:t>
      </w:r>
      <w:r w:rsidR="00DE7CCE" w:rsidRPr="00423ABD">
        <w:t xml:space="preserve"> </w:t>
      </w:r>
      <w:r w:rsidR="00940024" w:rsidRPr="00423ABD">
        <w:t>of</w:t>
      </w:r>
      <w:r w:rsidR="00DE7CCE" w:rsidRPr="00423ABD">
        <w:t xml:space="preserve"> </w:t>
      </w:r>
      <w:r w:rsidR="00940024" w:rsidRPr="00423ABD">
        <w:rPr>
          <w:rStyle w:val="CITchapbm"/>
        </w:rPr>
        <w:t>Pair&lt;T&gt;</w:t>
      </w:r>
      <w:r w:rsidR="00DE7CCE" w:rsidRPr="00423ABD">
        <w:rPr>
          <w:rStyle w:val="CITchapbm"/>
        </w:rPr>
        <w:t xml:space="preserve"> </w:t>
      </w:r>
      <w:r w:rsidR="00940024" w:rsidRPr="00423ABD">
        <w:rPr>
          <w:rStyle w:val="CITchapbm"/>
        </w:rPr>
        <w:t>pair</w:t>
      </w:r>
      <w:r w:rsidR="00DE7CCE" w:rsidRPr="00423ABD">
        <w:rPr>
          <w:rStyle w:val="CITchapbm"/>
        </w:rPr>
        <w:t xml:space="preserve"> </w:t>
      </w:r>
      <w:r w:rsidR="00940024" w:rsidRPr="00423ABD">
        <w:rPr>
          <w:rStyle w:val="CITchapbm"/>
        </w:rPr>
        <w:t>=</w:t>
      </w:r>
      <w:r w:rsidR="00DE7CCE" w:rsidRPr="00423ABD">
        <w:rPr>
          <w:rStyle w:val="CITchapbm"/>
        </w:rPr>
        <w:t xml:space="preserve"> </w:t>
      </w:r>
      <w:proofErr w:type="gramStart"/>
      <w:r w:rsidR="00940024" w:rsidRPr="00423ABD">
        <w:rPr>
          <w:rStyle w:val="CITchapbm"/>
        </w:rPr>
        <w:t>default(</w:t>
      </w:r>
      <w:proofErr w:type="gramEnd"/>
      <w:r w:rsidR="00940024" w:rsidRPr="00423ABD">
        <w:rPr>
          <w:rStyle w:val="CITchapbm"/>
        </w:rPr>
        <w:t>Pair&lt;T&gt;)</w:t>
      </w:r>
      <w:r w:rsidR="00940024" w:rsidRPr="00423ABD">
        <w:t>.</w:t>
      </w:r>
      <w:r w:rsidR="00DE7CCE" w:rsidRPr="00423ABD">
        <w:t xml:space="preserve"> </w:t>
      </w:r>
      <w:r w:rsidR="00940024" w:rsidRPr="00423ABD">
        <w:t>Furthermore,</w:t>
      </w:r>
      <w:r w:rsidR="00DE7CCE" w:rsidRPr="00423ABD">
        <w:t xml:space="preserve"> </w:t>
      </w:r>
      <w:r w:rsidR="00940024" w:rsidRPr="00423ABD">
        <w:t>if</w:t>
      </w:r>
      <w:r w:rsidR="00DE7CCE" w:rsidRPr="00423ABD">
        <w:t xml:space="preserve"> </w:t>
      </w:r>
      <w:r w:rsidR="00940024" w:rsidRPr="00423ABD">
        <w:t>a</w:t>
      </w:r>
      <w:r w:rsidR="00DE7CCE" w:rsidRPr="00423ABD">
        <w:t xml:space="preserve"> </w:t>
      </w:r>
      <w:r w:rsidR="00940024" w:rsidRPr="00423ABD">
        <w:t>method</w:t>
      </w:r>
      <w:r w:rsidR="00DE7CCE" w:rsidRPr="00423ABD">
        <w:t xml:space="preserve"> </w:t>
      </w:r>
      <w:r w:rsidR="00940024" w:rsidRPr="00423ABD">
        <w:t>returns</w:t>
      </w:r>
      <w:r w:rsidR="00DE7CCE" w:rsidRPr="00423ABD">
        <w:t xml:space="preserve"> </w:t>
      </w:r>
      <w:r w:rsidR="00940024" w:rsidRPr="00423ABD">
        <w:t>an</w:t>
      </w:r>
      <w:r w:rsidR="00DE7CCE" w:rsidRPr="00423ABD">
        <w:t xml:space="preserve"> </w:t>
      </w:r>
      <w:r w:rsidR="00940024" w:rsidRPr="00423ABD">
        <w:rPr>
          <w:rStyle w:val="CITchapbm"/>
        </w:rPr>
        <w:t>int</w:t>
      </w:r>
      <w:r w:rsidR="00940024" w:rsidRPr="00423ABD">
        <w:t>,</w:t>
      </w:r>
      <w:r w:rsidR="00DE7CCE" w:rsidRPr="00423ABD">
        <w:t xml:space="preserve"> </w:t>
      </w:r>
      <w:r w:rsidR="00940024" w:rsidRPr="00423ABD">
        <w:t>it</w:t>
      </w:r>
      <w:r w:rsidR="00DE7CCE" w:rsidRPr="00423ABD">
        <w:t xml:space="preserve"> </w:t>
      </w:r>
      <w:r w:rsidR="00940024" w:rsidRPr="00423ABD">
        <w:t>is</w:t>
      </w:r>
      <w:r w:rsidR="00DE7CCE" w:rsidRPr="00423ABD">
        <w:t xml:space="preserve"> </w:t>
      </w:r>
      <w:r w:rsidR="00940024" w:rsidRPr="00423ABD">
        <w:t>possible</w:t>
      </w:r>
      <w:r w:rsidR="00DE7CCE" w:rsidRPr="00423ABD">
        <w:t xml:space="preserve"> </w:t>
      </w:r>
      <w:r w:rsidR="00940024" w:rsidRPr="00423ABD">
        <w:t>to</w:t>
      </w:r>
      <w:r w:rsidR="00DE7CCE" w:rsidRPr="00423ABD">
        <w:t xml:space="preserve"> </w:t>
      </w:r>
      <w:r w:rsidR="00634601" w:rsidRPr="00423ABD">
        <w:t xml:space="preserve">simply </w:t>
      </w:r>
      <w:r w:rsidR="00940024" w:rsidRPr="00423ABD">
        <w:t>use</w:t>
      </w:r>
      <w:r w:rsidR="00DE7CCE" w:rsidRPr="00423ABD">
        <w:t xml:space="preserve"> </w:t>
      </w:r>
      <w:r w:rsidR="00940024" w:rsidRPr="00423ABD">
        <w:rPr>
          <w:rStyle w:val="CITchapbm"/>
        </w:rPr>
        <w:t>return</w:t>
      </w:r>
      <w:r w:rsidR="00DE7CCE" w:rsidRPr="00423ABD">
        <w:rPr>
          <w:rStyle w:val="CITchapbm"/>
        </w:rPr>
        <w:t xml:space="preserve"> </w:t>
      </w:r>
      <w:r w:rsidR="00940024" w:rsidRPr="00423ABD">
        <w:rPr>
          <w:rStyle w:val="CITchapbm"/>
        </w:rPr>
        <w:t>default</w:t>
      </w:r>
      <w:r w:rsidR="00DE7CCE" w:rsidRPr="00423ABD">
        <w:t xml:space="preserve"> </w:t>
      </w:r>
      <w:r w:rsidR="00940024" w:rsidRPr="00423ABD">
        <w:t>and</w:t>
      </w:r>
      <w:r w:rsidR="00DE7CCE" w:rsidRPr="00423ABD">
        <w:t xml:space="preserve"> </w:t>
      </w:r>
      <w:r w:rsidR="00940024" w:rsidRPr="00423ABD">
        <w:t>have</w:t>
      </w:r>
      <w:r w:rsidR="00DE7CCE" w:rsidRPr="00423ABD">
        <w:t xml:space="preserve"> </w:t>
      </w:r>
      <w:r w:rsidR="00940024" w:rsidRPr="00423ABD">
        <w:t>the</w:t>
      </w:r>
      <w:r w:rsidR="00DE7CCE" w:rsidRPr="00423ABD">
        <w:t xml:space="preserve"> </w:t>
      </w:r>
      <w:r w:rsidR="00940024" w:rsidRPr="00423ABD">
        <w:t>compiler</w:t>
      </w:r>
      <w:r w:rsidR="00DE7CCE" w:rsidRPr="00423ABD">
        <w:t xml:space="preserve"> </w:t>
      </w:r>
      <w:r w:rsidR="00940024" w:rsidRPr="00423ABD">
        <w:t>infer</w:t>
      </w:r>
      <w:r w:rsidR="00DE7CCE" w:rsidRPr="00423ABD">
        <w:t xml:space="preserve"> </w:t>
      </w:r>
      <w:r w:rsidR="00940024" w:rsidRPr="00423ABD">
        <w:t>a</w:t>
      </w:r>
      <w:r w:rsidR="00DE7CCE" w:rsidRPr="00423ABD">
        <w:t xml:space="preserve"> </w:t>
      </w:r>
      <w:r w:rsidR="00940024" w:rsidRPr="00423ABD">
        <w:rPr>
          <w:rStyle w:val="CITchapbm"/>
        </w:rPr>
        <w:t>default(int)</w:t>
      </w:r>
      <w:r w:rsidR="00DE7CCE" w:rsidRPr="00423ABD">
        <w:t xml:space="preserve"> </w:t>
      </w:r>
      <w:r w:rsidR="00940024" w:rsidRPr="00423ABD">
        <w:t>from</w:t>
      </w:r>
      <w:r w:rsidR="00DE7CCE" w:rsidRPr="00423ABD">
        <w:t xml:space="preserve"> </w:t>
      </w:r>
      <w:r w:rsidR="00940024" w:rsidRPr="00423ABD">
        <w:t>the</w:t>
      </w:r>
      <w:r w:rsidR="00DE7CCE" w:rsidRPr="00423ABD">
        <w:t xml:space="preserve"> </w:t>
      </w:r>
      <w:r w:rsidR="00940024" w:rsidRPr="00423ABD">
        <w:t>return</w:t>
      </w:r>
      <w:r w:rsidR="00DE7CCE" w:rsidRPr="00423ABD">
        <w:t xml:space="preserve"> </w:t>
      </w:r>
      <w:r w:rsidR="00940024" w:rsidRPr="00423ABD">
        <w:t>of</w:t>
      </w:r>
      <w:r w:rsidR="00DE7CCE" w:rsidRPr="00423ABD">
        <w:t xml:space="preserve"> </w:t>
      </w:r>
      <w:r w:rsidR="00940024" w:rsidRPr="00423ABD">
        <w:t>the</w:t>
      </w:r>
      <w:r w:rsidR="00DE7CCE" w:rsidRPr="00423ABD">
        <w:t xml:space="preserve"> </w:t>
      </w:r>
      <w:r w:rsidR="00940024" w:rsidRPr="00423ABD">
        <w:t>method.</w:t>
      </w:r>
      <w:r w:rsidR="00DE7CCE" w:rsidRPr="00423ABD">
        <w:t xml:space="preserve"> </w:t>
      </w:r>
      <w:r w:rsidR="00940024" w:rsidRPr="00423ABD">
        <w:t>Other</w:t>
      </w:r>
      <w:r w:rsidR="00DE7CCE" w:rsidRPr="00423ABD">
        <w:t xml:space="preserve"> </w:t>
      </w:r>
      <w:r w:rsidR="00940024" w:rsidRPr="00423ABD">
        <w:t>scenarios</w:t>
      </w:r>
      <w:r w:rsidR="00DE7CCE" w:rsidRPr="00423ABD">
        <w:t xml:space="preserve"> </w:t>
      </w:r>
      <w:r w:rsidR="00940024" w:rsidRPr="00423ABD">
        <w:t>where</w:t>
      </w:r>
      <w:r w:rsidR="00DE7CCE" w:rsidRPr="00423ABD">
        <w:t xml:space="preserve"> </w:t>
      </w:r>
      <w:r w:rsidR="00940024" w:rsidRPr="00423ABD">
        <w:t>such</w:t>
      </w:r>
      <w:r w:rsidR="00DE7CCE" w:rsidRPr="00423ABD">
        <w:t xml:space="preserve"> </w:t>
      </w:r>
      <w:r w:rsidR="00940024" w:rsidRPr="00423ABD">
        <w:t>inference</w:t>
      </w:r>
      <w:r w:rsidR="00DE7CCE" w:rsidRPr="00423ABD">
        <w:t xml:space="preserve"> </w:t>
      </w:r>
      <w:r w:rsidR="00940024" w:rsidRPr="00423ABD">
        <w:t>is</w:t>
      </w:r>
      <w:r w:rsidR="00DE7CCE" w:rsidRPr="00423ABD">
        <w:t xml:space="preserve"> </w:t>
      </w:r>
      <w:r w:rsidR="00940024" w:rsidRPr="00423ABD">
        <w:t>possible</w:t>
      </w:r>
      <w:r w:rsidR="00DE7CCE" w:rsidRPr="00423ABD">
        <w:t xml:space="preserve"> </w:t>
      </w:r>
      <w:r w:rsidR="00940024" w:rsidRPr="00423ABD">
        <w:t>are</w:t>
      </w:r>
      <w:r w:rsidR="00DE7CCE" w:rsidRPr="00423ABD">
        <w:t xml:space="preserve"> </w:t>
      </w:r>
      <w:r w:rsidR="00940024" w:rsidRPr="00423ABD">
        <w:t>default</w:t>
      </w:r>
      <w:r w:rsidR="00DE7CCE" w:rsidRPr="00423ABD">
        <w:t xml:space="preserve"> </w:t>
      </w:r>
      <w:r w:rsidR="00940024" w:rsidRPr="00423ABD">
        <w:t>parameter</w:t>
      </w:r>
      <w:r w:rsidR="00DE7CCE" w:rsidRPr="00423ABD">
        <w:t xml:space="preserve"> </w:t>
      </w:r>
      <w:r w:rsidR="00940024" w:rsidRPr="00423ABD">
        <w:t>(optional)</w:t>
      </w:r>
      <w:r w:rsidR="00DE7CCE" w:rsidRPr="00423ABD">
        <w:t xml:space="preserve"> </w:t>
      </w:r>
      <w:r w:rsidR="00940024" w:rsidRPr="00423ABD">
        <w:t>values</w:t>
      </w:r>
      <w:r w:rsidR="00DE7CCE" w:rsidRPr="00423ABD">
        <w:t xml:space="preserve"> </w:t>
      </w:r>
      <w:r w:rsidR="00940024" w:rsidRPr="00423ABD">
        <w:t>and</w:t>
      </w:r>
      <w:r w:rsidR="00DE7CCE" w:rsidRPr="00423ABD">
        <w:t xml:space="preserve"> </w:t>
      </w:r>
      <w:r w:rsidR="00940024" w:rsidRPr="00423ABD">
        <w:t>method</w:t>
      </w:r>
      <w:r w:rsidR="00DE7CCE" w:rsidRPr="00423ABD">
        <w:t xml:space="preserve"> </w:t>
      </w:r>
      <w:r w:rsidR="00940024" w:rsidRPr="00423ABD">
        <w:t>call</w:t>
      </w:r>
      <w:r w:rsidR="00DE7CCE" w:rsidRPr="00423ABD">
        <w:t xml:space="preserve"> </w:t>
      </w:r>
      <w:r w:rsidR="00940024" w:rsidRPr="00423ABD">
        <w:t>arguments.</w:t>
      </w:r>
    </w:p>
    <w:p w14:paraId="2D8034DA" w14:textId="77777777" w:rsidR="00DA6171" w:rsidRPr="00423ABD" w:rsidRDefault="00DA6171" w:rsidP="009B386C">
      <w:pPr>
        <w:pStyle w:val="CHAPBMPD"/>
      </w:pPr>
      <w:r w:rsidRPr="00423ABD">
        <w:t>***COMP: Insert “Begin 8.0” tab</w:t>
      </w:r>
    </w:p>
    <w:p w14:paraId="2A786092" w14:textId="3C0D92B8" w:rsidR="00484CF2" w:rsidRPr="00423ABD" w:rsidRDefault="00484CF2" w:rsidP="009B386C">
      <w:pPr>
        <w:pStyle w:val="CHAPBM"/>
      </w:pPr>
      <w:r w:rsidRPr="00423ABD">
        <w:t xml:space="preserve">Note that all nullable types </w:t>
      </w:r>
      <w:r w:rsidR="0EF856CB" w:rsidRPr="00423ABD">
        <w:t>have</w:t>
      </w:r>
      <w:r w:rsidRPr="00423ABD">
        <w:t xml:space="preserve"> </w:t>
      </w:r>
      <w:r w:rsidRPr="005520E1">
        <w:rPr>
          <w:rStyle w:val="CITchapbm"/>
          <w:rPrChange w:id="60" w:author="Jill Hobbs" w:date="2020-06-04T13:57:00Z">
            <w:rPr/>
          </w:rPrChange>
        </w:rPr>
        <w:t>null</w:t>
      </w:r>
      <w:r w:rsidRPr="00423ABD">
        <w:t xml:space="preserve"> as </w:t>
      </w:r>
      <w:r w:rsidR="60ABFFB2" w:rsidRPr="00423ABD">
        <w:t xml:space="preserve">their </w:t>
      </w:r>
      <w:r w:rsidRPr="00423ABD">
        <w:t>default value</w:t>
      </w:r>
      <w:del w:id="61" w:author="Jill Hobbs" w:date="2020-06-04T13:57:00Z">
        <w:r w:rsidRPr="00423ABD" w:rsidDel="005520E1">
          <w:delText>.</w:delText>
        </w:r>
        <w:r w:rsidR="00114709" w:rsidRPr="00423ABD" w:rsidDel="005520E1">
          <w:delText xml:space="preserve"> </w:delText>
        </w:r>
        <w:r w:rsidR="00F0272C" w:rsidRPr="00423ABD" w:rsidDel="005520E1">
          <w:delText>This is also true for</w:delText>
        </w:r>
      </w:del>
      <w:ins w:id="62" w:author="Jill Hobbs" w:date="2020-06-04T13:57:00Z">
        <w:r w:rsidR="005520E1">
          <w:t>, as do</w:t>
        </w:r>
      </w:ins>
      <w:r w:rsidR="00F0272C" w:rsidRPr="00423ABD">
        <w:t xml:space="preserve"> nullable generic types such as </w:t>
      </w:r>
      <w:r w:rsidR="00F0272C" w:rsidRPr="00423ABD">
        <w:rPr>
          <w:rStyle w:val="CITchapbm"/>
        </w:rPr>
        <w:t>default(T?)</w:t>
      </w:r>
      <w:r w:rsidR="00F0272C" w:rsidRPr="00423ABD">
        <w:t xml:space="preserve">. </w:t>
      </w:r>
      <w:r w:rsidR="00114709" w:rsidRPr="00423ABD">
        <w:t xml:space="preserve">Furthermore, the default value </w:t>
      </w:r>
      <w:r w:rsidR="00DA6171" w:rsidRPr="00423ABD">
        <w:t>f</w:t>
      </w:r>
      <w:r w:rsidR="00114709" w:rsidRPr="00423ABD">
        <w:t>or all reference types</w:t>
      </w:r>
      <w:r w:rsidR="00DA6171" w:rsidRPr="00423ABD">
        <w:t xml:space="preserve"> is </w:t>
      </w:r>
      <w:r w:rsidR="00DA6171" w:rsidRPr="005520E1">
        <w:rPr>
          <w:rStyle w:val="CITchapbm"/>
          <w:rPrChange w:id="63" w:author="Jill Hobbs" w:date="2020-06-04T13:57:00Z">
            <w:rPr/>
          </w:rPrChange>
        </w:rPr>
        <w:t>null</w:t>
      </w:r>
      <w:r w:rsidR="00DA6171" w:rsidRPr="00423ABD">
        <w:t xml:space="preserve">. As a result, if </w:t>
      </w:r>
      <w:r w:rsidR="00E01557" w:rsidRPr="00423ABD">
        <w:t>nullable reference types are</w:t>
      </w:r>
      <w:r w:rsidR="00DA6171" w:rsidRPr="00423ABD">
        <w:t xml:space="preserve"> enabled with C# 8.0, </w:t>
      </w:r>
      <w:del w:id="64" w:author="Jill Hobbs" w:date="2020-06-04T13:58:00Z">
        <w:r w:rsidR="00DA6171" w:rsidRPr="00423ABD" w:rsidDel="005520E1">
          <w:delText xml:space="preserve">then </w:delText>
        </w:r>
      </w:del>
      <w:r w:rsidR="00DA6171" w:rsidRPr="00423ABD">
        <w:t xml:space="preserve">assigning </w:t>
      </w:r>
      <w:r w:rsidR="00DA6171" w:rsidRPr="005520E1">
        <w:rPr>
          <w:rStyle w:val="CITchapbm"/>
          <w:rPrChange w:id="65" w:author="Jill Hobbs" w:date="2020-06-04T13:58:00Z">
            <w:rPr/>
          </w:rPrChange>
        </w:rPr>
        <w:t>default</w:t>
      </w:r>
      <w:r w:rsidR="00DA6171" w:rsidRPr="00423ABD">
        <w:t xml:space="preserve"> to a non-nullable reference type will result in a warning. Unfortunately, </w:t>
      </w:r>
      <w:del w:id="66" w:author="Jill Hobbs" w:date="2020-06-04T13:58:00Z">
        <w:r w:rsidR="00DA6171" w:rsidRPr="00423ABD" w:rsidDel="005520E1">
          <w:delText xml:space="preserve">therefore, </w:delText>
        </w:r>
      </w:del>
      <w:r w:rsidR="00DA6171" w:rsidRPr="00423ABD">
        <w:t xml:space="preserve">any code that assigns </w:t>
      </w:r>
      <w:r w:rsidR="00DA6171" w:rsidRPr="005520E1">
        <w:rPr>
          <w:rStyle w:val="CITchapbm"/>
          <w:rPrChange w:id="67" w:author="Jill Hobbs" w:date="2020-06-04T13:58:00Z">
            <w:rPr/>
          </w:rPrChange>
        </w:rPr>
        <w:t>default</w:t>
      </w:r>
      <w:r w:rsidR="00DA6171" w:rsidRPr="00423ABD">
        <w:t xml:space="preserve"> to a reference type in C# 7.0 or earlier will</w:t>
      </w:r>
      <w:ins w:id="68" w:author="Jill Hobbs" w:date="2020-06-04T13:58:00Z">
        <w:r w:rsidR="005520E1">
          <w:t>, therefore,</w:t>
        </w:r>
      </w:ins>
      <w:r w:rsidR="00DA6171" w:rsidRPr="00423ABD">
        <w:t xml:space="preserve"> produce a warning when </w:t>
      </w:r>
      <w:del w:id="69" w:author="Jill Hobbs" w:date="2020-06-04T13:58:00Z">
        <w:r w:rsidR="00DA6171" w:rsidRPr="00423ABD" w:rsidDel="005520E1">
          <w:delText>upgrading</w:delText>
        </w:r>
      </w:del>
      <w:ins w:id="70" w:author="Jill Hobbs" w:date="2020-06-04T13:58:00Z">
        <w:r w:rsidR="005520E1">
          <w:t>being upgraded</w:t>
        </w:r>
      </w:ins>
      <w:r w:rsidR="00DA6171" w:rsidRPr="00423ABD">
        <w:t xml:space="preserve"> to support nullability in C# 8.0.</w:t>
      </w:r>
      <w:r w:rsidR="00082BEC" w:rsidRPr="00423ABD">
        <w:t xml:space="preserve"> For this reason, prior to C# 8.0 (and obviously after it), </w:t>
      </w:r>
      <w:ins w:id="71" w:author="Jill Hobbs" w:date="2020-06-04T13:58:00Z">
        <w:r w:rsidR="005520E1">
          <w:t xml:space="preserve">you should </w:t>
        </w:r>
      </w:ins>
      <w:r w:rsidR="00784047" w:rsidRPr="00423ABD">
        <w:t xml:space="preserve">avoid assigning </w:t>
      </w:r>
      <w:r w:rsidR="00784047" w:rsidRPr="005520E1">
        <w:rPr>
          <w:rStyle w:val="CITchapbm"/>
          <w:rPrChange w:id="72" w:author="Jill Hobbs" w:date="2020-06-04T13:58:00Z">
            <w:rPr/>
          </w:rPrChange>
        </w:rPr>
        <w:t>default</w:t>
      </w:r>
      <w:r w:rsidR="00784047" w:rsidRPr="00423ABD">
        <w:t xml:space="preserve"> or </w:t>
      </w:r>
      <w:r w:rsidR="00784047" w:rsidRPr="005520E1">
        <w:rPr>
          <w:rStyle w:val="CITchapbm"/>
          <w:rPrChange w:id="73" w:author="Jill Hobbs" w:date="2020-06-04T13:57:00Z">
            <w:rPr/>
          </w:rPrChange>
        </w:rPr>
        <w:t>null</w:t>
      </w:r>
      <w:r w:rsidR="00784047" w:rsidRPr="00423ABD">
        <w:t xml:space="preserve"> to reference types unless </w:t>
      </w:r>
      <w:r w:rsidR="00784047" w:rsidRPr="005520E1">
        <w:rPr>
          <w:rStyle w:val="CITchapbm"/>
          <w:rPrChange w:id="74" w:author="Jill Hobbs" w:date="2020-06-04T13:57:00Z">
            <w:rPr/>
          </w:rPrChange>
        </w:rPr>
        <w:t>null</w:t>
      </w:r>
      <w:r w:rsidR="00784047" w:rsidRPr="00423ABD">
        <w:t xml:space="preserve"> is expected to be a valid value. </w:t>
      </w:r>
      <w:r w:rsidR="0088376F" w:rsidRPr="00423ABD">
        <w:t>Where possible, f</w:t>
      </w:r>
      <w:r w:rsidR="00784047" w:rsidRPr="00423ABD">
        <w:t>avor</w:t>
      </w:r>
      <w:del w:id="75" w:author="Jill Hobbs" w:date="2020-06-04T13:58:00Z">
        <w:r w:rsidR="00784047" w:rsidRPr="00423ABD" w:rsidDel="005520E1">
          <w:delText>,</w:delText>
        </w:r>
      </w:del>
      <w:r w:rsidR="00784047" w:rsidRPr="00423ABD">
        <w:t xml:space="preserve"> leaving the variable uninitialized until a valid value is available for assignment.</w:t>
      </w:r>
      <w:r w:rsidR="00CF5B69" w:rsidRPr="00423ABD">
        <w:t xml:space="preserve"> In cases like </w:t>
      </w:r>
      <w:r w:rsidR="00064FDF" w:rsidRPr="00423ABD">
        <w:t>Listing 12.13</w:t>
      </w:r>
      <w:r w:rsidR="00EF7850" w:rsidRPr="00423ABD">
        <w:t xml:space="preserve">, </w:t>
      </w:r>
      <w:r w:rsidR="000B46DC" w:rsidRPr="00423ABD">
        <w:t xml:space="preserve">where an appropriate value for </w:t>
      </w:r>
      <w:r w:rsidR="00397B14" w:rsidRPr="00423ABD">
        <w:rPr>
          <w:rStyle w:val="CITchapbm"/>
        </w:rPr>
        <w:t>Second</w:t>
      </w:r>
      <w:r w:rsidR="00397B14" w:rsidRPr="00423ABD">
        <w:t xml:space="preserve"> is unknown in the constructor, </w:t>
      </w:r>
      <w:r w:rsidR="00C36F97" w:rsidRPr="005520E1">
        <w:rPr>
          <w:rStyle w:val="CITchapbm"/>
          <w:rPrChange w:id="76" w:author="Jill Hobbs" w:date="2020-06-04T13:58:00Z">
            <w:rPr/>
          </w:rPrChange>
        </w:rPr>
        <w:t>Second</w:t>
      </w:r>
      <w:r w:rsidR="00C36F97" w:rsidRPr="00423ABD">
        <w:t xml:space="preserve"> will inevitably be </w:t>
      </w:r>
      <w:r w:rsidR="00C36F97" w:rsidRPr="005520E1">
        <w:rPr>
          <w:rStyle w:val="CITchapbm"/>
          <w:rPrChange w:id="77" w:author="Jill Hobbs" w:date="2020-06-04T13:57:00Z">
            <w:rPr/>
          </w:rPrChange>
        </w:rPr>
        <w:t>null</w:t>
      </w:r>
      <w:r w:rsidR="00C36F97" w:rsidRPr="00423ABD">
        <w:t xml:space="preserve"> for a reference type or a nullable value type</w:t>
      </w:r>
      <w:ins w:id="78" w:author="Jill Hobbs" w:date="2020-06-04T13:59:00Z">
        <w:r w:rsidR="005520E1">
          <w:t>; thus,</w:t>
        </w:r>
      </w:ins>
      <w:r w:rsidR="00C36F97" w:rsidRPr="00423ABD">
        <w:t xml:space="preserve"> </w:t>
      </w:r>
      <w:del w:id="79" w:author="Jill Hobbs" w:date="2020-06-04T13:59:00Z">
        <w:r w:rsidR="00C36F97" w:rsidRPr="00423ABD" w:rsidDel="005520E1">
          <w:delText xml:space="preserve">and so </w:delText>
        </w:r>
      </w:del>
      <w:r w:rsidR="000A7144" w:rsidRPr="00423ABD">
        <w:t>a</w:t>
      </w:r>
      <w:r w:rsidR="00E01C02" w:rsidRPr="00423ABD">
        <w:t xml:space="preserve"> warning </w:t>
      </w:r>
      <w:r w:rsidR="00633A2D" w:rsidRPr="00423ABD">
        <w:t xml:space="preserve">appears </w:t>
      </w:r>
      <w:r w:rsidR="000A7144" w:rsidRPr="00423ABD">
        <w:t>when</w:t>
      </w:r>
      <w:r w:rsidR="00633A2D" w:rsidRPr="00423ABD">
        <w:t xml:space="preserve"> assigning </w:t>
      </w:r>
      <w:r w:rsidR="00633A2D" w:rsidRPr="005520E1">
        <w:rPr>
          <w:rStyle w:val="CITchapbm"/>
          <w:rPrChange w:id="80" w:author="Jill Hobbs" w:date="2020-06-04T13:59:00Z">
            <w:rPr/>
          </w:rPrChange>
        </w:rPr>
        <w:t>default</w:t>
      </w:r>
      <w:r w:rsidR="00C36F97" w:rsidRPr="00423ABD">
        <w:t xml:space="preserve"> (which is potentially </w:t>
      </w:r>
      <w:r w:rsidR="00C36F97" w:rsidRPr="005520E1">
        <w:rPr>
          <w:rStyle w:val="CITchapbm"/>
          <w:rPrChange w:id="81" w:author="Jill Hobbs" w:date="2020-06-04T13:57:00Z">
            <w:rPr/>
          </w:rPrChange>
        </w:rPr>
        <w:t>null</w:t>
      </w:r>
      <w:r w:rsidR="00C36F97" w:rsidRPr="00423ABD">
        <w:t>)</w:t>
      </w:r>
      <w:r w:rsidR="00633A2D" w:rsidRPr="00423ABD">
        <w:t xml:space="preserve"> to </w:t>
      </w:r>
      <w:r w:rsidR="29665281" w:rsidRPr="00423ABD">
        <w:t xml:space="preserve">a property of </w:t>
      </w:r>
      <w:r w:rsidR="00633A2D" w:rsidRPr="00423ABD">
        <w:t xml:space="preserve">generic type </w:t>
      </w:r>
      <w:r w:rsidR="00633A2D" w:rsidRPr="00423ABD">
        <w:rPr>
          <w:rStyle w:val="CITchapbm"/>
        </w:rPr>
        <w:t>T</w:t>
      </w:r>
      <w:r w:rsidR="000A7144" w:rsidRPr="00423ABD">
        <w:t xml:space="preserve">. To appropriately handle the warning, you will need to </w:t>
      </w:r>
      <w:r w:rsidR="007F73B9" w:rsidRPr="00423ABD">
        <w:t xml:space="preserve">declare the </w:t>
      </w:r>
      <w:r w:rsidR="007F73B9" w:rsidRPr="00423ABD">
        <w:rPr>
          <w:rStyle w:val="CITchapbm"/>
        </w:rPr>
        <w:t>Second</w:t>
      </w:r>
      <w:r w:rsidR="007F73B9" w:rsidRPr="00423ABD">
        <w:t xml:space="preserve"> property to be of type </w:t>
      </w:r>
      <w:r w:rsidR="007F73B9" w:rsidRPr="00423ABD">
        <w:rPr>
          <w:rStyle w:val="CITchapbm"/>
        </w:rPr>
        <w:t>T?</w:t>
      </w:r>
      <w:r w:rsidR="007F73B9" w:rsidRPr="00423ABD">
        <w:t xml:space="preserve"> and identify </w:t>
      </w:r>
      <w:r w:rsidR="00B67AED" w:rsidRPr="00423ABD">
        <w:t xml:space="preserve">whether </w:t>
      </w:r>
      <w:r w:rsidR="00B67AED" w:rsidRPr="005520E1">
        <w:rPr>
          <w:rStyle w:val="CITchapbm"/>
          <w:rPrChange w:id="82" w:author="Jill Hobbs" w:date="2020-06-04T13:59:00Z">
            <w:rPr/>
          </w:rPrChange>
        </w:rPr>
        <w:t>T</w:t>
      </w:r>
      <w:r w:rsidR="00B67AED" w:rsidRPr="00423ABD">
        <w:t xml:space="preserve"> is a reference type or a value type with a class/struct constraint as described </w:t>
      </w:r>
      <w:r w:rsidR="00645949" w:rsidRPr="00423ABD">
        <w:t xml:space="preserve">in the </w:t>
      </w:r>
      <w:ins w:id="83" w:author="Jill Hobbs" w:date="2020-06-04T13:59:00Z">
        <w:r w:rsidR="005520E1">
          <w:t>“</w:t>
        </w:r>
      </w:ins>
      <w:r w:rsidR="00645949" w:rsidRPr="005520E1">
        <w:rPr>
          <w:rStyle w:val="CITchapbm"/>
          <w:rPrChange w:id="84" w:author="Jill Hobbs" w:date="2020-06-04T13:59:00Z">
            <w:rPr/>
          </w:rPrChange>
        </w:rPr>
        <w:t>struct/class</w:t>
      </w:r>
      <w:r w:rsidR="00645949" w:rsidRPr="00423ABD">
        <w:t xml:space="preserve"> Constraints</w:t>
      </w:r>
      <w:ins w:id="85" w:author="Jill Hobbs" w:date="2020-06-04T13:59:00Z">
        <w:r w:rsidR="005520E1">
          <w:t>”</w:t>
        </w:r>
      </w:ins>
      <w:r w:rsidR="00645949" w:rsidRPr="00423ABD">
        <w:t xml:space="preserve"> section.</w:t>
      </w:r>
      <w:r w:rsidR="00894A6B" w:rsidRPr="00423ABD">
        <w:t xml:space="preserve"> </w:t>
      </w:r>
      <w:r w:rsidR="00073A85" w:rsidRPr="00423ABD">
        <w:t>(</w:t>
      </w:r>
      <w:r w:rsidR="002F0A12" w:rsidRPr="00423ABD">
        <w:t xml:space="preserve">In fact, </w:t>
      </w:r>
      <w:r w:rsidR="009E23F5" w:rsidRPr="00423ABD">
        <w:t>this leads</w:t>
      </w:r>
      <w:r w:rsidR="00952324" w:rsidRPr="00423ABD">
        <w:t xml:space="preserve"> to the more general guideline not to </w:t>
      </w:r>
      <w:r w:rsidR="009F6B44" w:rsidRPr="00423ABD">
        <w:t>assign</w:t>
      </w:r>
      <w:r w:rsidR="0060619B" w:rsidRPr="00423ABD">
        <w:t xml:space="preserve"> default o</w:t>
      </w:r>
      <w:r w:rsidR="00D26402" w:rsidRPr="00423ABD">
        <w:t>n</w:t>
      </w:r>
      <w:r w:rsidR="0060619B" w:rsidRPr="00423ABD">
        <w:t xml:space="preserve"> a generic type </w:t>
      </w:r>
      <w:r w:rsidR="00073A85" w:rsidRPr="00423ABD">
        <w:t>unless the type assigned is constrained to a class or a struct</w:t>
      </w:r>
      <w:r w:rsidR="00D26402" w:rsidRPr="00423ABD">
        <w:t>.</w:t>
      </w:r>
      <w:r w:rsidR="00073A85" w:rsidRPr="00423ABD">
        <w:t>)</w:t>
      </w:r>
    </w:p>
    <w:p w14:paraId="671D7E8E" w14:textId="77777777" w:rsidR="00DA6171" w:rsidRPr="00423ABD" w:rsidRDefault="00DA6171" w:rsidP="009B386C">
      <w:pPr>
        <w:pStyle w:val="CHAPBMPD"/>
      </w:pPr>
      <w:r w:rsidRPr="00423ABD">
        <w:t>***COMP: Insert “End 8.0” tab</w:t>
      </w:r>
    </w:p>
    <w:p w14:paraId="718CEC4B" w14:textId="77777777" w:rsidR="007F760A" w:rsidRPr="00423ABD" w:rsidRDefault="007F760A" w:rsidP="009E7A29">
      <w:pPr>
        <w:pStyle w:val="CHAPBMPD"/>
      </w:pPr>
      <w:r w:rsidRPr="00423ABD">
        <w:t>***</w:t>
      </w:r>
      <w:r w:rsidR="009E12B3" w:rsidRPr="00423ABD">
        <w:t>COMP:</w:t>
      </w:r>
      <w:r w:rsidR="00DE7CCE" w:rsidRPr="00423ABD">
        <w:t xml:space="preserve"> </w:t>
      </w:r>
      <w:r w:rsidR="009E12B3" w:rsidRPr="00423ABD">
        <w:t>Insert</w:t>
      </w:r>
      <w:r w:rsidR="00DE7CCE" w:rsidRPr="00423ABD">
        <w:t xml:space="preserve"> </w:t>
      </w:r>
      <w:r w:rsidR="009E12B3" w:rsidRPr="00423ABD">
        <w:t>“End</w:t>
      </w:r>
      <w:r w:rsidR="00DE7CCE" w:rsidRPr="00423ABD">
        <w:t xml:space="preserve"> </w:t>
      </w:r>
      <w:r w:rsidR="009E12B3" w:rsidRPr="00423ABD">
        <w:t>7.0”</w:t>
      </w:r>
      <w:r w:rsidR="00DE7CCE" w:rsidRPr="00423ABD">
        <w:t xml:space="preserve"> </w:t>
      </w:r>
      <w:r w:rsidR="00D35FAC" w:rsidRPr="00423ABD">
        <w:t>tab</w:t>
      </w:r>
    </w:p>
    <w:p w14:paraId="69BE84C1" w14:textId="271CD333" w:rsidR="00FA02C3" w:rsidRPr="00423ABD" w:rsidRDefault="00B15BD3" w:rsidP="009E7A29">
      <w:pPr>
        <w:pStyle w:val="H2"/>
        <w:keepNext w:val="0"/>
      </w:pPr>
      <w:bookmarkStart w:id="86" w:name="_Toc36295867"/>
      <w:r w:rsidRPr="00423ABD">
        <w:t>Multiple</w:t>
      </w:r>
      <w:r w:rsidR="00DE7CCE" w:rsidRPr="00423ABD">
        <w:t xml:space="preserve"> </w:t>
      </w:r>
      <w:r w:rsidRPr="00423ABD">
        <w:t>Type</w:t>
      </w:r>
      <w:r w:rsidR="00DE7CCE" w:rsidRPr="00423ABD">
        <w:t xml:space="preserve"> </w:t>
      </w:r>
      <w:r w:rsidRPr="00423ABD">
        <w:t>Parameters</w:t>
      </w:r>
      <w:bookmarkEnd w:id="86"/>
    </w:p>
    <w:p w14:paraId="4CF7DD18" w14:textId="3195D681" w:rsidR="00FA02C3" w:rsidRPr="00423ABD" w:rsidRDefault="00B15BD3" w:rsidP="009E7A29">
      <w:pPr>
        <w:pStyle w:val="HEADFIRST"/>
      </w:pPr>
      <w:r w:rsidRPr="00423ABD">
        <w:t>Generic</w:t>
      </w:r>
      <w:r w:rsidR="00DE7CCE" w:rsidRPr="00423ABD">
        <w:t xml:space="preserve"> </w:t>
      </w:r>
      <w:r w:rsidRPr="00423ABD">
        <w:t>types</w:t>
      </w:r>
      <w:r w:rsidR="00DE7CCE" w:rsidRPr="00423ABD">
        <w:t xml:space="preserve"> </w:t>
      </w:r>
      <w:r w:rsidRPr="00423ABD">
        <w:t>may</w:t>
      </w:r>
      <w:r w:rsidR="00DE7CCE" w:rsidRPr="00423ABD">
        <w:t xml:space="preserve"> </w:t>
      </w:r>
      <w:r w:rsidRPr="00423ABD">
        <w:t>declare</w:t>
      </w:r>
      <w:r w:rsidR="00DE7CCE" w:rsidRPr="00423ABD">
        <w:t xml:space="preserve"> </w:t>
      </w:r>
      <w:r w:rsidRPr="00423ABD">
        <w:t>any</w:t>
      </w:r>
      <w:r w:rsidR="00DE7CCE" w:rsidRPr="00423ABD">
        <w:t xml:space="preserve"> </w:t>
      </w:r>
      <w:r w:rsidRPr="00423ABD">
        <w:t>number</w:t>
      </w:r>
      <w:r w:rsidR="00DE7CCE" w:rsidRPr="00423ABD">
        <w:t xml:space="preserve"> </w:t>
      </w:r>
      <w:r w:rsidRPr="00423ABD">
        <w:t>of</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The</w:t>
      </w:r>
      <w:r w:rsidR="00DE7CCE" w:rsidRPr="00423ABD">
        <w:t xml:space="preserve"> </w:t>
      </w:r>
      <w:r w:rsidRPr="00423ABD">
        <w:t>initial</w:t>
      </w:r>
      <w:r w:rsidR="00DE7CCE" w:rsidRPr="00423ABD">
        <w:t xml:space="preserve"> </w:t>
      </w:r>
      <w:r w:rsidRPr="00423ABD">
        <w:rPr>
          <w:rStyle w:val="CITchapbm"/>
        </w:rPr>
        <w:t>Pair&lt;T&gt;</w:t>
      </w:r>
      <w:r w:rsidR="00DE7CCE" w:rsidRPr="00423ABD">
        <w:t xml:space="preserve"> </w:t>
      </w:r>
      <w:r w:rsidRPr="00423ABD">
        <w:t>example</w:t>
      </w:r>
      <w:r w:rsidR="00DE7CCE" w:rsidRPr="00423ABD">
        <w:t xml:space="preserve"> </w:t>
      </w:r>
      <w:r w:rsidRPr="00423ABD">
        <w:t>contain</w:t>
      </w:r>
      <w:ins w:id="87" w:author="Jill Hobbs" w:date="2020-06-04T14:00:00Z">
        <w:r w:rsidR="00BC3ADD">
          <w:t>ed</w:t>
        </w:r>
      </w:ins>
      <w:del w:id="88" w:author="Jill Hobbs" w:date="2020-06-04T14:00:00Z">
        <w:r w:rsidRPr="00423ABD" w:rsidDel="00BC3ADD">
          <w:delText>s</w:delText>
        </w:r>
      </w:del>
      <w:r w:rsidR="00DE7CCE" w:rsidRPr="00423ABD">
        <w:t xml:space="preserve"> </w:t>
      </w:r>
      <w:r w:rsidRPr="00423ABD">
        <w:t>only</w:t>
      </w:r>
      <w:r w:rsidR="00DE7CCE" w:rsidRPr="00423ABD">
        <w:t xml:space="preserve"> </w:t>
      </w:r>
      <w:r w:rsidRPr="00423ABD">
        <w:t>one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To</w:t>
      </w:r>
      <w:r w:rsidR="00DE7CCE" w:rsidRPr="00423ABD">
        <w:t xml:space="preserve"> </w:t>
      </w:r>
      <w:r w:rsidRPr="00423ABD">
        <w:t>enable</w:t>
      </w:r>
      <w:r w:rsidR="00DE7CCE" w:rsidRPr="00423ABD">
        <w:t xml:space="preserve"> </w:t>
      </w:r>
      <w:r w:rsidRPr="00423ABD">
        <w:t>support</w:t>
      </w:r>
      <w:r w:rsidR="00DE7CCE" w:rsidRPr="00423ABD">
        <w:t xml:space="preserve"> </w:t>
      </w:r>
      <w:r w:rsidRPr="00423ABD">
        <w:t>for</w:t>
      </w:r>
      <w:r w:rsidR="00DE7CCE" w:rsidRPr="00423ABD">
        <w:t xml:space="preserve"> </w:t>
      </w:r>
      <w:r w:rsidRPr="00423ABD">
        <w:t>storing</w:t>
      </w:r>
      <w:r w:rsidR="00DE7CCE" w:rsidRPr="00423ABD">
        <w:t xml:space="preserve"> </w:t>
      </w:r>
      <w:r w:rsidRPr="00423ABD">
        <w:t>a</w:t>
      </w:r>
      <w:r w:rsidR="00DE7CCE" w:rsidRPr="00423ABD">
        <w:t xml:space="preserve"> </w:t>
      </w:r>
      <w:r w:rsidRPr="00423ABD">
        <w:t>dichotomous</w:t>
      </w:r>
      <w:r w:rsidR="00DE7CCE" w:rsidRPr="00423ABD">
        <w:t xml:space="preserve"> </w:t>
      </w:r>
      <w:r w:rsidRPr="00423ABD">
        <w:t>pair</w:t>
      </w:r>
      <w:r w:rsidR="00DE7CCE" w:rsidRPr="00423ABD">
        <w:t xml:space="preserve"> </w:t>
      </w:r>
      <w:r w:rsidRPr="00423ABD">
        <w:t>of</w:t>
      </w:r>
      <w:r w:rsidR="00DE7CCE" w:rsidRPr="00423ABD">
        <w:t xml:space="preserve"> </w:t>
      </w:r>
      <w:r w:rsidRPr="00423ABD">
        <w:t>objects,</w:t>
      </w:r>
      <w:r w:rsidR="00DE7CCE" w:rsidRPr="00423ABD">
        <w:t xml:space="preserve"> </w:t>
      </w:r>
      <w:r w:rsidRPr="00423ABD">
        <w:t>such</w:t>
      </w:r>
      <w:r w:rsidR="00DE7CCE" w:rsidRPr="00423ABD">
        <w:t xml:space="preserve"> </w:t>
      </w:r>
      <w:r w:rsidRPr="00423ABD">
        <w:t>as</w:t>
      </w:r>
      <w:r w:rsidR="00DE7CCE" w:rsidRPr="00423ABD">
        <w:t xml:space="preserve"> </w:t>
      </w:r>
      <w:r w:rsidRPr="00423ABD">
        <w:t>a</w:t>
      </w:r>
      <w:r w:rsidR="00DE7CCE" w:rsidRPr="00423ABD">
        <w:t xml:space="preserve"> </w:t>
      </w:r>
      <w:r w:rsidRPr="00423ABD">
        <w:t>name/value</w:t>
      </w:r>
      <w:r w:rsidR="00DE7CCE" w:rsidRPr="00423ABD">
        <w:t xml:space="preserve"> </w:t>
      </w:r>
      <w:r w:rsidRPr="00423ABD">
        <w:t>pair,</w:t>
      </w:r>
      <w:r w:rsidR="00DE7CCE" w:rsidRPr="00423ABD">
        <w:t xml:space="preserve"> </w:t>
      </w:r>
      <w:r w:rsidRPr="00423ABD">
        <w:t>you</w:t>
      </w:r>
      <w:r w:rsidR="00DE7CCE" w:rsidRPr="00423ABD">
        <w:t xml:space="preserve"> </w:t>
      </w:r>
      <w:r w:rsidRPr="00423ABD">
        <w:t>could</w:t>
      </w:r>
      <w:r w:rsidR="00DE7CCE" w:rsidRPr="00423ABD">
        <w:t xml:space="preserve"> </w:t>
      </w:r>
      <w:r w:rsidRPr="00423ABD">
        <w:t>create</w:t>
      </w:r>
      <w:r w:rsidR="00DE7CCE" w:rsidRPr="00423ABD">
        <w:t xml:space="preserve"> </w:t>
      </w:r>
      <w:r w:rsidRPr="00423ABD">
        <w:t>a</w:t>
      </w:r>
      <w:r w:rsidR="00DE7CCE" w:rsidRPr="00423ABD">
        <w:t xml:space="preserve"> </w:t>
      </w:r>
      <w:r w:rsidRPr="00423ABD">
        <w:t>new</w:t>
      </w:r>
      <w:r w:rsidR="00DE7CCE" w:rsidRPr="00423ABD">
        <w:t xml:space="preserve"> </w:t>
      </w:r>
      <w:r w:rsidRPr="00423ABD">
        <w:t>version</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that</w:t>
      </w:r>
      <w:r w:rsidR="00DE7CCE" w:rsidRPr="00423ABD">
        <w:t xml:space="preserve"> </w:t>
      </w:r>
      <w:r w:rsidRPr="00423ABD">
        <w:t>declares</w:t>
      </w:r>
      <w:r w:rsidR="00DE7CCE" w:rsidRPr="00423ABD">
        <w:t xml:space="preserve"> </w:t>
      </w:r>
      <w:r w:rsidRPr="00423ABD">
        <w:t>two</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Pr="00423ABD">
        <w:t>Listing</w:t>
      </w:r>
      <w:r w:rsidR="00DE7CCE" w:rsidRPr="00423ABD">
        <w:t xml:space="preserve"> </w:t>
      </w:r>
      <w:r w:rsidR="00DE09FE" w:rsidRPr="00423ABD">
        <w:t>12</w:t>
      </w:r>
      <w:r w:rsidRPr="00423ABD">
        <w:t>.14.</w:t>
      </w:r>
    </w:p>
    <w:p w14:paraId="5BE9BAA8" w14:textId="16FC3034"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14:</w:t>
      </w:r>
      <w:r w:rsidR="00B15BD3" w:rsidRPr="00423ABD">
        <w:t> </w:t>
      </w:r>
      <w:r w:rsidR="00B15BD3" w:rsidRPr="00423ABD">
        <w:t>Declaring</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with</w:t>
      </w:r>
      <w:r w:rsidR="00DE7CCE" w:rsidRPr="00423ABD">
        <w:t xml:space="preserve"> </w:t>
      </w:r>
      <w:r w:rsidR="00B15BD3" w:rsidRPr="00423ABD">
        <w:t>Multiple</w:t>
      </w:r>
      <w:r w:rsidR="00DE7CCE" w:rsidRPr="00423ABD">
        <w:t xml:space="preserve"> </w:t>
      </w:r>
      <w:r w:rsidR="00B15BD3" w:rsidRPr="00423ABD">
        <w:t>Type</w:t>
      </w:r>
      <w:r w:rsidR="00DE7CCE" w:rsidRPr="00423ABD">
        <w:t xml:space="preserve"> </w:t>
      </w:r>
      <w:r w:rsidR="00B15BD3" w:rsidRPr="00423ABD">
        <w:t>Parameters</w:t>
      </w:r>
    </w:p>
    <w:p w14:paraId="30AAB02D" w14:textId="0B3FA13A" w:rsidR="00FA02C3" w:rsidRPr="00423ABD" w:rsidRDefault="00B15BD3" w:rsidP="009E7A29">
      <w:pPr>
        <w:pStyle w:val="CDTFIRST"/>
      </w:pPr>
      <w:r w:rsidRPr="00423ABD">
        <w:rPr>
          <w:rStyle w:val="CPKeyword"/>
        </w:rPr>
        <w:t>interface</w:t>
      </w:r>
      <w:r w:rsidR="00DE7CCE" w:rsidRPr="00423ABD">
        <w:t xml:space="preserve"> </w:t>
      </w:r>
      <w:proofErr w:type="spellStart"/>
      <w:r w:rsidRPr="00423ABD">
        <w:t>IPair</w:t>
      </w:r>
      <w:proofErr w:type="spellEnd"/>
      <w:r w:rsidRPr="00423ABD">
        <w:t>&lt;</w:t>
      </w:r>
      <w:proofErr w:type="spellStart"/>
      <w:r w:rsidRPr="00423ABD">
        <w:t>TFirst</w:t>
      </w:r>
      <w:proofErr w:type="spellEnd"/>
      <w:r w:rsidRPr="00423ABD">
        <w:t>,</w:t>
      </w:r>
      <w:r w:rsidR="00DE7CCE" w:rsidRPr="00423ABD">
        <w:t xml:space="preserve"> </w:t>
      </w:r>
      <w:proofErr w:type="spellStart"/>
      <w:r w:rsidRPr="00423ABD">
        <w:t>TSecond</w:t>
      </w:r>
      <w:proofErr w:type="spellEnd"/>
      <w:r w:rsidRPr="00423ABD">
        <w:t>&gt;</w:t>
      </w:r>
    </w:p>
    <w:p w14:paraId="1F356C77" w14:textId="77777777" w:rsidR="00FA02C3" w:rsidRPr="00423ABD" w:rsidRDefault="00B15BD3" w:rsidP="009E7A29">
      <w:pPr>
        <w:pStyle w:val="CDTMID"/>
      </w:pPr>
      <w:r w:rsidRPr="00423ABD">
        <w:lastRenderedPageBreak/>
        <w:t>{</w:t>
      </w:r>
    </w:p>
    <w:p w14:paraId="5F8EDAF5" w14:textId="6C2C4E2A" w:rsidR="00FA02C3" w:rsidRPr="00423ABD" w:rsidRDefault="00DE7CCE" w:rsidP="009E7A29">
      <w:pPr>
        <w:pStyle w:val="CDTMID"/>
      </w:pPr>
      <w:r w:rsidRPr="00423ABD">
        <w:t xml:space="preserve">    </w:t>
      </w:r>
      <w:proofErr w:type="spellStart"/>
      <w:r w:rsidR="00B15BD3" w:rsidRPr="00423ABD">
        <w:t>TFirst</w:t>
      </w:r>
      <w:proofErr w:type="spellEnd"/>
      <w:r w:rsidRPr="00423ABD">
        <w:t xml:space="preserve"> </w:t>
      </w:r>
      <w:r w:rsidR="00B15BD3" w:rsidRPr="00423ABD">
        <w:t>First</w:t>
      </w:r>
      <w:r w:rsidRPr="00423ABD">
        <w:t xml:space="preserve"> </w:t>
      </w:r>
      <w:proofErr w:type="gramStart"/>
      <w:r w:rsidR="00B15BD3" w:rsidRPr="00423ABD">
        <w:t>{</w:t>
      </w:r>
      <w:r w:rsidRPr="00423ABD">
        <w:t xml:space="preserve"> </w:t>
      </w:r>
      <w:r w:rsidR="00B15BD3" w:rsidRPr="00423ABD">
        <w:rPr>
          <w:rStyle w:val="CPKeyword"/>
        </w:rPr>
        <w:t>get</w:t>
      </w:r>
      <w:proofErr w:type="gramEnd"/>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0672DF05" w14:textId="5F44C4DD" w:rsidR="00FA02C3" w:rsidRPr="00423ABD" w:rsidRDefault="00DE7CCE" w:rsidP="009E7A29">
      <w:pPr>
        <w:pStyle w:val="CDTMID"/>
      </w:pPr>
      <w:r w:rsidRPr="00423ABD">
        <w:t xml:space="preserve">    </w:t>
      </w:r>
      <w:proofErr w:type="spellStart"/>
      <w:r w:rsidR="00B15BD3" w:rsidRPr="00423ABD">
        <w:t>TSecond</w:t>
      </w:r>
      <w:proofErr w:type="spellEnd"/>
      <w:r w:rsidRPr="00423ABD">
        <w:t xml:space="preserve"> </w:t>
      </w:r>
      <w:r w:rsidR="00B15BD3" w:rsidRPr="00423ABD">
        <w:t>Second</w:t>
      </w:r>
      <w:r w:rsidRPr="00423ABD">
        <w:t xml:space="preserve"> </w:t>
      </w:r>
      <w:proofErr w:type="gramStart"/>
      <w:r w:rsidR="00B15BD3" w:rsidRPr="00423ABD">
        <w:t>{</w:t>
      </w:r>
      <w:r w:rsidRPr="00423ABD">
        <w:t xml:space="preserve"> </w:t>
      </w:r>
      <w:r w:rsidR="00B15BD3" w:rsidRPr="00423ABD">
        <w:rPr>
          <w:rStyle w:val="CPKeyword"/>
        </w:rPr>
        <w:t>get</w:t>
      </w:r>
      <w:proofErr w:type="gramEnd"/>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7FE27983" w14:textId="77777777" w:rsidR="00FA02C3" w:rsidRPr="00423ABD" w:rsidRDefault="00B15BD3" w:rsidP="009E7A29">
      <w:pPr>
        <w:pStyle w:val="CDTMID"/>
      </w:pPr>
      <w:r w:rsidRPr="00423ABD">
        <w:t>}</w:t>
      </w:r>
    </w:p>
    <w:p w14:paraId="2E5C875C" w14:textId="77777777" w:rsidR="00FA02C3" w:rsidRPr="00423ABD" w:rsidRDefault="00FA02C3" w:rsidP="009E7A29">
      <w:pPr>
        <w:pStyle w:val="CDTMID"/>
      </w:pPr>
    </w:p>
    <w:p w14:paraId="2EC19623" w14:textId="14E3EE48" w:rsidR="00FA02C3" w:rsidRPr="00423ABD" w:rsidRDefault="00B15BD3" w:rsidP="009E7A29">
      <w:pPr>
        <w:pStyle w:val="CDTMID"/>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Pair&lt;</w:t>
      </w:r>
      <w:proofErr w:type="spellStart"/>
      <w:r w:rsidRPr="00423ABD">
        <w:t>TFirst</w:t>
      </w:r>
      <w:proofErr w:type="spellEnd"/>
      <w:r w:rsidRPr="00423ABD">
        <w:t>,</w:t>
      </w:r>
      <w:r w:rsidR="00DE7CCE" w:rsidRPr="00423ABD">
        <w:t xml:space="preserve"> </w:t>
      </w:r>
      <w:proofErr w:type="spellStart"/>
      <w:r w:rsidRPr="00423ABD">
        <w:t>TSecond</w:t>
      </w:r>
      <w:proofErr w:type="spellEnd"/>
      <w:r w:rsidRPr="00423ABD">
        <w:t>&gt;:</w:t>
      </w:r>
      <w:r w:rsidR="00DE7CCE" w:rsidRPr="00423ABD">
        <w:t xml:space="preserve"> </w:t>
      </w:r>
      <w:proofErr w:type="spellStart"/>
      <w:r w:rsidRPr="00423ABD">
        <w:t>IPair</w:t>
      </w:r>
      <w:proofErr w:type="spellEnd"/>
      <w:r w:rsidRPr="00423ABD">
        <w:t>&lt;</w:t>
      </w:r>
      <w:proofErr w:type="spellStart"/>
      <w:r w:rsidRPr="00423ABD">
        <w:t>TFirst</w:t>
      </w:r>
      <w:proofErr w:type="spellEnd"/>
      <w:r w:rsidRPr="00423ABD">
        <w:t>,</w:t>
      </w:r>
      <w:r w:rsidR="00DE7CCE" w:rsidRPr="00423ABD">
        <w:t xml:space="preserve"> </w:t>
      </w:r>
      <w:proofErr w:type="spellStart"/>
      <w:r w:rsidRPr="00423ABD">
        <w:t>TSecond</w:t>
      </w:r>
      <w:proofErr w:type="spellEnd"/>
      <w:r w:rsidRPr="00423ABD">
        <w:t>&gt;</w:t>
      </w:r>
    </w:p>
    <w:p w14:paraId="53A97BA7" w14:textId="77777777" w:rsidR="00FA02C3" w:rsidRPr="00423ABD" w:rsidRDefault="00B15BD3" w:rsidP="009E7A29">
      <w:pPr>
        <w:pStyle w:val="CDTMID"/>
      </w:pPr>
      <w:r w:rsidRPr="00423ABD">
        <w:t>{</w:t>
      </w:r>
    </w:p>
    <w:p w14:paraId="27F9A5B0" w14:textId="60A2DB5C" w:rsidR="00FA02C3" w:rsidRPr="00423ABD" w:rsidRDefault="00DE7CCE" w:rsidP="009E7A29">
      <w:pPr>
        <w:pStyle w:val="CDTMID"/>
      </w:pPr>
      <w:r w:rsidRPr="00423ABD">
        <w:t xml:space="preserve">    </w:t>
      </w:r>
      <w:r w:rsidR="00B15BD3" w:rsidRPr="00423ABD">
        <w:rPr>
          <w:rStyle w:val="CPKeyword"/>
        </w:rPr>
        <w:t>public</w:t>
      </w:r>
      <w:r w:rsidRPr="00423ABD">
        <w:t xml:space="preserve"> </w:t>
      </w:r>
      <w:proofErr w:type="gramStart"/>
      <w:r w:rsidR="00B15BD3" w:rsidRPr="00423ABD">
        <w:t>Pair(</w:t>
      </w:r>
      <w:proofErr w:type="spellStart"/>
      <w:proofErr w:type="gramEnd"/>
      <w:r w:rsidR="00B15BD3" w:rsidRPr="00423ABD">
        <w:t>TFirst</w:t>
      </w:r>
      <w:proofErr w:type="spellEnd"/>
      <w:r w:rsidRPr="00423ABD">
        <w:t xml:space="preserve"> </w:t>
      </w:r>
      <w:r w:rsidR="00B15BD3" w:rsidRPr="00423ABD">
        <w:t>first,</w:t>
      </w:r>
      <w:r w:rsidRPr="00423ABD">
        <w:t xml:space="preserve"> </w:t>
      </w:r>
      <w:proofErr w:type="spellStart"/>
      <w:r w:rsidR="00B15BD3" w:rsidRPr="00423ABD">
        <w:t>TSecond</w:t>
      </w:r>
      <w:proofErr w:type="spellEnd"/>
      <w:r w:rsidRPr="00423ABD">
        <w:t xml:space="preserve"> </w:t>
      </w:r>
      <w:r w:rsidR="00B15BD3" w:rsidRPr="00423ABD">
        <w:t>second)</w:t>
      </w:r>
    </w:p>
    <w:p w14:paraId="2F56199F" w14:textId="1BA583F3" w:rsidR="00464665" w:rsidRPr="00423ABD" w:rsidRDefault="00DE7CCE" w:rsidP="009E7A29">
      <w:pPr>
        <w:pStyle w:val="CDTMID"/>
      </w:pPr>
      <w:r w:rsidRPr="00423ABD">
        <w:t xml:space="preserve">    </w:t>
      </w:r>
      <w:r w:rsidR="00B15BD3" w:rsidRPr="00423ABD">
        <w:t>{</w:t>
      </w:r>
    </w:p>
    <w:p w14:paraId="1521A395" w14:textId="5C3C5C90" w:rsidR="00FA02C3" w:rsidRPr="00423ABD" w:rsidRDefault="00DE7CCE" w:rsidP="009E7A29">
      <w:pPr>
        <w:pStyle w:val="CDTMID"/>
      </w:pPr>
      <w:r w:rsidRPr="00423ABD">
        <w:t xml:space="preserve">        </w:t>
      </w:r>
      <w:r w:rsidR="00B15BD3" w:rsidRPr="00423ABD">
        <w:t>First</w:t>
      </w:r>
      <w:r w:rsidRPr="00423ABD">
        <w:t xml:space="preserve"> </w:t>
      </w:r>
      <w:r w:rsidR="00B15BD3" w:rsidRPr="00423ABD">
        <w:t>=</w:t>
      </w:r>
      <w:r w:rsidRPr="00423ABD">
        <w:t xml:space="preserve"> </w:t>
      </w:r>
      <w:r w:rsidR="00B15BD3" w:rsidRPr="00423ABD">
        <w:t>first;</w:t>
      </w:r>
    </w:p>
    <w:p w14:paraId="468D5528" w14:textId="4D05465F" w:rsidR="00FA02C3" w:rsidRPr="00423ABD" w:rsidRDefault="00DE7CCE" w:rsidP="009E7A29">
      <w:pPr>
        <w:pStyle w:val="CDTMID"/>
      </w:pPr>
      <w:r w:rsidRPr="00423ABD">
        <w:t xml:space="preserve">        </w:t>
      </w:r>
      <w:r w:rsidR="00B15BD3" w:rsidRPr="00423ABD">
        <w:t>Second</w:t>
      </w:r>
      <w:r w:rsidRPr="00423ABD">
        <w:t xml:space="preserve"> </w:t>
      </w:r>
      <w:r w:rsidR="00B15BD3" w:rsidRPr="00423ABD">
        <w:t>=</w:t>
      </w:r>
      <w:r w:rsidRPr="00423ABD">
        <w:t xml:space="preserve"> </w:t>
      </w:r>
      <w:r w:rsidR="00B15BD3" w:rsidRPr="00423ABD">
        <w:t>second;</w:t>
      </w:r>
    </w:p>
    <w:p w14:paraId="3708CB0E" w14:textId="7E9EEEC9" w:rsidR="00FA02C3" w:rsidRPr="00423ABD" w:rsidRDefault="00DE7CCE" w:rsidP="009E7A29">
      <w:pPr>
        <w:pStyle w:val="CDTMID"/>
      </w:pPr>
      <w:r w:rsidRPr="00423ABD">
        <w:t xml:space="preserve">    </w:t>
      </w:r>
      <w:r w:rsidR="00B15BD3" w:rsidRPr="00423ABD">
        <w:t>}</w:t>
      </w:r>
    </w:p>
    <w:p w14:paraId="6762A4A9" w14:textId="77777777" w:rsidR="00FA02C3" w:rsidRPr="00423ABD" w:rsidRDefault="00FA02C3" w:rsidP="009E7A29">
      <w:pPr>
        <w:pStyle w:val="CDTMID"/>
      </w:pPr>
    </w:p>
    <w:p w14:paraId="4E53D9A9" w14:textId="2E2BBF0E" w:rsidR="00FA02C3" w:rsidRPr="00423ABD" w:rsidRDefault="00DE7CCE" w:rsidP="009E7A29">
      <w:pPr>
        <w:pStyle w:val="CDTMID"/>
      </w:pPr>
      <w:r w:rsidRPr="00423ABD">
        <w:t xml:space="preserve">    </w:t>
      </w:r>
      <w:r w:rsidR="00B15BD3" w:rsidRPr="00423ABD">
        <w:rPr>
          <w:rStyle w:val="CPKeyword"/>
        </w:rPr>
        <w:t>public</w:t>
      </w:r>
      <w:r w:rsidRPr="00423ABD">
        <w:t xml:space="preserve"> </w:t>
      </w:r>
      <w:proofErr w:type="spellStart"/>
      <w:r w:rsidR="00B15BD3" w:rsidRPr="00423ABD">
        <w:t>TFirst</w:t>
      </w:r>
      <w:proofErr w:type="spellEnd"/>
      <w:r w:rsidRPr="00423ABD">
        <w:t xml:space="preserve"> </w:t>
      </w:r>
      <w:r w:rsidR="00B15BD3" w:rsidRPr="00423ABD">
        <w:t>First</w:t>
      </w:r>
      <w:r w:rsidRPr="00423ABD">
        <w:t xml:space="preserve"> </w:t>
      </w:r>
      <w:proofErr w:type="gramStart"/>
      <w:r w:rsidR="00D67F20" w:rsidRPr="00423ABD">
        <w:t>{</w:t>
      </w:r>
      <w:r w:rsidRPr="00423ABD">
        <w:t xml:space="preserve"> </w:t>
      </w:r>
      <w:r w:rsidR="00D67F20" w:rsidRPr="00423ABD">
        <w:rPr>
          <w:rStyle w:val="CPKeyword"/>
        </w:rPr>
        <w:t>get</w:t>
      </w:r>
      <w:proofErr w:type="gramEnd"/>
      <w:r w:rsidR="00D67F20" w:rsidRPr="00423ABD">
        <w:t>;</w:t>
      </w:r>
      <w:r w:rsidRPr="00423ABD">
        <w:t xml:space="preserve"> </w:t>
      </w:r>
      <w:r w:rsidR="00D67F20" w:rsidRPr="00423ABD">
        <w:rPr>
          <w:rStyle w:val="CPKeyword"/>
        </w:rPr>
        <w:t>set</w:t>
      </w:r>
      <w:r w:rsidR="00D67F20" w:rsidRPr="00423ABD">
        <w:t>;</w:t>
      </w:r>
      <w:r w:rsidRPr="00423ABD">
        <w:t xml:space="preserve"> </w:t>
      </w:r>
      <w:r w:rsidR="00D67F20" w:rsidRPr="00423ABD">
        <w:t>}</w:t>
      </w:r>
    </w:p>
    <w:p w14:paraId="01D20250" w14:textId="114BC474" w:rsidR="00FA02C3" w:rsidRPr="00423ABD" w:rsidRDefault="00DE7CCE" w:rsidP="009E7A29">
      <w:pPr>
        <w:pStyle w:val="CDTMID"/>
      </w:pPr>
      <w:r w:rsidRPr="00423ABD">
        <w:t xml:space="preserve">    </w:t>
      </w:r>
      <w:r w:rsidR="00B15BD3" w:rsidRPr="00423ABD">
        <w:rPr>
          <w:rStyle w:val="CPKeyword"/>
        </w:rPr>
        <w:t>public</w:t>
      </w:r>
      <w:r w:rsidRPr="00423ABD">
        <w:t xml:space="preserve"> </w:t>
      </w:r>
      <w:proofErr w:type="spellStart"/>
      <w:r w:rsidR="00B15BD3" w:rsidRPr="00423ABD">
        <w:t>TSecond</w:t>
      </w:r>
      <w:proofErr w:type="spellEnd"/>
      <w:r w:rsidRPr="00423ABD">
        <w:t xml:space="preserve"> </w:t>
      </w:r>
      <w:r w:rsidR="00B15BD3" w:rsidRPr="00423ABD">
        <w:t>Second</w:t>
      </w:r>
      <w:r w:rsidRPr="00423ABD">
        <w:t xml:space="preserve"> </w:t>
      </w:r>
      <w:proofErr w:type="gramStart"/>
      <w:r w:rsidR="00D67F20" w:rsidRPr="00423ABD">
        <w:t>{</w:t>
      </w:r>
      <w:r w:rsidRPr="00423ABD">
        <w:t xml:space="preserve"> </w:t>
      </w:r>
      <w:r w:rsidR="00D67F20" w:rsidRPr="00423ABD">
        <w:rPr>
          <w:rStyle w:val="CPKeyword"/>
        </w:rPr>
        <w:t>get</w:t>
      </w:r>
      <w:proofErr w:type="gramEnd"/>
      <w:r w:rsidR="00D67F20" w:rsidRPr="00423ABD">
        <w:t>;</w:t>
      </w:r>
      <w:r w:rsidRPr="00423ABD">
        <w:t xml:space="preserve"> </w:t>
      </w:r>
      <w:r w:rsidR="00D67F20" w:rsidRPr="00423ABD">
        <w:rPr>
          <w:rStyle w:val="CPKeyword"/>
        </w:rPr>
        <w:t>set</w:t>
      </w:r>
      <w:r w:rsidR="00D67F20" w:rsidRPr="00423ABD">
        <w:t>;</w:t>
      </w:r>
      <w:r w:rsidRPr="00423ABD">
        <w:t xml:space="preserve"> </w:t>
      </w:r>
      <w:r w:rsidR="00D67F20" w:rsidRPr="00423ABD">
        <w:t>}</w:t>
      </w:r>
    </w:p>
    <w:p w14:paraId="70AF6956" w14:textId="77777777" w:rsidR="00FA02C3" w:rsidRPr="00423ABD" w:rsidRDefault="00B15BD3" w:rsidP="009E7A29">
      <w:pPr>
        <w:pStyle w:val="CDTLAST"/>
      </w:pPr>
      <w:r w:rsidRPr="00423ABD">
        <w:t>}</w:t>
      </w:r>
    </w:p>
    <w:p w14:paraId="146903E1" w14:textId="70A40A35" w:rsidR="00FA02C3" w:rsidRPr="00423ABD" w:rsidRDefault="00B15BD3" w:rsidP="009E7A29">
      <w:pPr>
        <w:pStyle w:val="CHAPBM"/>
      </w:pPr>
      <w:r w:rsidRPr="00423ABD">
        <w:t>When</w:t>
      </w:r>
      <w:r w:rsidR="00DE7CCE" w:rsidRPr="00423ABD">
        <w:t xml:space="preserve"> </w:t>
      </w:r>
      <w:r w:rsidRPr="00423ABD">
        <w:t>you</w:t>
      </w:r>
      <w:r w:rsidR="00DE7CCE" w:rsidRPr="00423ABD">
        <w:t xml:space="preserve"> </w:t>
      </w:r>
      <w:r w:rsidRPr="00423ABD">
        <w:t>use</w:t>
      </w:r>
      <w:r w:rsidR="00DE7CCE" w:rsidRPr="00423ABD">
        <w:t xml:space="preserve"> </w:t>
      </w:r>
      <w:r w:rsidRPr="00423ABD">
        <w:t>the</w:t>
      </w:r>
      <w:r w:rsidR="00DE7CCE" w:rsidRPr="00423ABD">
        <w:t xml:space="preserve"> </w:t>
      </w:r>
      <w:r w:rsidRPr="00423ABD">
        <w:rPr>
          <w:rStyle w:val="CITchapbm"/>
        </w:rPr>
        <w:t>Pair&lt;</w:t>
      </w:r>
      <w:proofErr w:type="spellStart"/>
      <w:r w:rsidRPr="00423ABD">
        <w:rPr>
          <w:rStyle w:val="CITchapbm"/>
        </w:rPr>
        <w:t>TFirst</w:t>
      </w:r>
      <w:proofErr w:type="spellEnd"/>
      <w:r w:rsidRPr="00423ABD">
        <w:rPr>
          <w:rStyle w:val="CITchapbm"/>
        </w:rPr>
        <w:t>,</w:t>
      </w:r>
      <w:r w:rsidR="00DE7CCE" w:rsidRPr="00423ABD">
        <w:rPr>
          <w:rStyle w:val="CITchapbm"/>
        </w:rPr>
        <w:t xml:space="preserve"> </w:t>
      </w:r>
      <w:proofErr w:type="spellStart"/>
      <w:r w:rsidRPr="00423ABD">
        <w:rPr>
          <w:rStyle w:val="CITchapbm"/>
        </w:rPr>
        <w:t>TSecond</w:t>
      </w:r>
      <w:proofErr w:type="spellEnd"/>
      <w:r w:rsidRPr="00423ABD">
        <w:rPr>
          <w:rStyle w:val="CITchapbm"/>
        </w:rPr>
        <w:t>&gt;</w:t>
      </w:r>
      <w:r w:rsidR="00DE7CCE" w:rsidRPr="00423ABD">
        <w:t xml:space="preserve"> </w:t>
      </w:r>
      <w:r w:rsidRPr="00423ABD">
        <w:t>class,</w:t>
      </w:r>
      <w:r w:rsidR="00DE7CCE" w:rsidRPr="00423ABD">
        <w:t xml:space="preserve"> </w:t>
      </w:r>
      <w:r w:rsidRPr="00423ABD">
        <w:t>you</w:t>
      </w:r>
      <w:r w:rsidR="00DE7CCE" w:rsidRPr="00423ABD">
        <w:t xml:space="preserve"> </w:t>
      </w:r>
      <w:r w:rsidRPr="00423ABD">
        <w:t>supply</w:t>
      </w:r>
      <w:r w:rsidR="00DE7CCE" w:rsidRPr="00423ABD">
        <w:t xml:space="preserve"> </w:t>
      </w:r>
      <w:r w:rsidRPr="00423ABD">
        <w:t>multiple</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within</w:t>
      </w:r>
      <w:r w:rsidR="00DE7CCE" w:rsidRPr="00423ABD">
        <w:t xml:space="preserve"> </w:t>
      </w:r>
      <w:r w:rsidRPr="00423ABD">
        <w:t>the</w:t>
      </w:r>
      <w:r w:rsidR="00DE7CCE" w:rsidRPr="00423ABD">
        <w:t xml:space="preserve"> </w:t>
      </w:r>
      <w:r w:rsidRPr="00423ABD">
        <w:t>angle</w:t>
      </w:r>
      <w:r w:rsidR="00DE7CCE" w:rsidRPr="00423ABD">
        <w:t xml:space="preserve"> </w:t>
      </w:r>
      <w:r w:rsidRPr="00423ABD">
        <w:t>brackets</w:t>
      </w:r>
      <w:r w:rsidR="00DE7CCE" w:rsidRPr="00423ABD">
        <w:t xml:space="preserve"> </w:t>
      </w:r>
      <w:r w:rsidRPr="00423ABD">
        <w:t>of</w:t>
      </w:r>
      <w:r w:rsidR="00DE7CCE" w:rsidRPr="00423ABD">
        <w:t xml:space="preserve"> </w:t>
      </w:r>
      <w:r w:rsidRPr="00423ABD">
        <w:t>the</w:t>
      </w:r>
      <w:r w:rsidR="00DE7CCE" w:rsidRPr="00423ABD">
        <w:t xml:space="preserve"> </w:t>
      </w:r>
      <w:r w:rsidRPr="00423ABD">
        <w:t>declaration</w:t>
      </w:r>
      <w:r w:rsidR="00DE7CCE" w:rsidRPr="00423ABD">
        <w:t xml:space="preserve"> </w:t>
      </w:r>
      <w:r w:rsidRPr="00423ABD">
        <w:t>and</w:t>
      </w:r>
      <w:r w:rsidR="00DE7CCE" w:rsidRPr="00423ABD">
        <w:t xml:space="preserve"> </w:t>
      </w:r>
      <w:r w:rsidRPr="00423ABD">
        <w:t>instantiation</w:t>
      </w:r>
      <w:r w:rsidR="00DE7CCE" w:rsidRPr="00423ABD">
        <w:t xml:space="preserve"> </w:t>
      </w:r>
      <w:r w:rsidRPr="00423ABD">
        <w:t>statements</w:t>
      </w:r>
      <w:r w:rsidR="003543C5" w:rsidRPr="00423ABD">
        <w:t>;</w:t>
      </w:r>
      <w:r w:rsidR="00DE7CCE" w:rsidRPr="00423ABD">
        <w:t xml:space="preserve"> </w:t>
      </w:r>
      <w:r w:rsidR="003543C5" w:rsidRPr="00423ABD">
        <w:t>you</w:t>
      </w:r>
      <w:r w:rsidR="00DE7CCE" w:rsidRPr="00423ABD">
        <w:t xml:space="preserve"> </w:t>
      </w:r>
      <w:r w:rsidRPr="00423ABD">
        <w:t>then</w:t>
      </w:r>
      <w:r w:rsidR="00DE7CCE" w:rsidRPr="00423ABD">
        <w:t xml:space="preserve"> </w:t>
      </w:r>
      <w:r w:rsidRPr="00423ABD">
        <w:t>supply</w:t>
      </w:r>
      <w:r w:rsidR="00DE7CCE" w:rsidRPr="00423ABD">
        <w:t xml:space="preserve"> </w:t>
      </w:r>
      <w:r w:rsidRPr="00423ABD">
        <w:t>matching</w:t>
      </w:r>
      <w:r w:rsidR="00DE7CCE" w:rsidRPr="00423ABD">
        <w:t xml:space="preserve"> </w:t>
      </w:r>
      <w:r w:rsidRPr="00423ABD">
        <w:t>types</w:t>
      </w:r>
      <w:r w:rsidR="00DE7CCE" w:rsidRPr="00423ABD">
        <w:t xml:space="preserve"> </w:t>
      </w:r>
      <w:r w:rsidRPr="00423ABD">
        <w:t>to</w:t>
      </w:r>
      <w:r w:rsidR="00DE7CCE" w:rsidRPr="00423ABD">
        <w:t xml:space="preserve"> </w:t>
      </w:r>
      <w:r w:rsidRPr="00423ABD">
        <w:t>the</w:t>
      </w:r>
      <w:r w:rsidR="00DE7CCE" w:rsidRPr="00423ABD">
        <w:t xml:space="preserve"> </w:t>
      </w:r>
      <w:r w:rsidRPr="00423ABD">
        <w:t>parameters</w:t>
      </w:r>
      <w:r w:rsidR="00DE7CCE" w:rsidRPr="00423ABD">
        <w:t xml:space="preserve"> </w:t>
      </w:r>
      <w:r w:rsidRPr="00423ABD">
        <w:t>of</w:t>
      </w:r>
      <w:r w:rsidR="00DE7CCE" w:rsidRPr="00423ABD">
        <w:t xml:space="preserve"> </w:t>
      </w:r>
      <w:r w:rsidRPr="00423ABD">
        <w:t>the</w:t>
      </w:r>
      <w:r w:rsidR="00DE7CCE" w:rsidRPr="00423ABD">
        <w:t xml:space="preserve"> </w:t>
      </w:r>
      <w:r w:rsidRPr="00423ABD">
        <w:t>methods</w:t>
      </w:r>
      <w:r w:rsidR="00DE7CCE" w:rsidRPr="00423ABD">
        <w:t xml:space="preserve"> </w:t>
      </w:r>
      <w:r w:rsidRPr="00423ABD">
        <w:t>when</w:t>
      </w:r>
      <w:r w:rsidR="00DE7CCE" w:rsidRPr="00423ABD">
        <w:t xml:space="preserve"> </w:t>
      </w:r>
      <w:r w:rsidRPr="00423ABD">
        <w:t>you</w:t>
      </w:r>
      <w:r w:rsidR="00DE7CCE" w:rsidRPr="00423ABD">
        <w:t xml:space="preserve"> </w:t>
      </w:r>
      <w:r w:rsidRPr="00423ABD">
        <w:t>call</w:t>
      </w:r>
      <w:r w:rsidR="00DE7CCE" w:rsidRPr="00423ABD">
        <w:t xml:space="preserve"> </w:t>
      </w:r>
      <w:r w:rsidRPr="00423ABD">
        <w:t>them</w:t>
      </w:r>
      <w:r w:rsidR="003543C5" w:rsidRPr="00423ABD">
        <w:t>.</w:t>
      </w:r>
      <w:r w:rsidR="00DE7CCE" w:rsidRPr="00423ABD">
        <w:t xml:space="preserve"> </w:t>
      </w:r>
      <w:r w:rsidR="00ED1933" w:rsidRPr="00423ABD">
        <w:t>Listing</w:t>
      </w:r>
      <w:r w:rsidR="00DE7CCE" w:rsidRPr="00423ABD">
        <w:t xml:space="preserve"> </w:t>
      </w:r>
      <w:r w:rsidR="00ED1933" w:rsidRPr="00423ABD">
        <w:t>12.</w:t>
      </w:r>
      <w:r w:rsidRPr="00423ABD">
        <w:t>15</w:t>
      </w:r>
      <w:r w:rsidR="00DE7CCE" w:rsidRPr="00423ABD">
        <w:t xml:space="preserve"> </w:t>
      </w:r>
      <w:r w:rsidR="003543C5" w:rsidRPr="00423ABD">
        <w:t>illustrates</w:t>
      </w:r>
      <w:r w:rsidR="00DE7CCE" w:rsidRPr="00423ABD">
        <w:t xml:space="preserve"> </w:t>
      </w:r>
      <w:r w:rsidR="003543C5" w:rsidRPr="00423ABD">
        <w:t>this</w:t>
      </w:r>
      <w:r w:rsidR="00DE7CCE" w:rsidRPr="00423ABD">
        <w:t xml:space="preserve"> </w:t>
      </w:r>
      <w:r w:rsidR="003543C5" w:rsidRPr="00423ABD">
        <w:t>approach</w:t>
      </w:r>
      <w:r w:rsidRPr="00423ABD">
        <w:t>.</w:t>
      </w:r>
    </w:p>
    <w:p w14:paraId="1BC68E0E" w14:textId="74B54EA5"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15</w:t>
      </w:r>
      <w:r w:rsidR="00DE7CCE" w:rsidRPr="00423ABD">
        <w:rPr>
          <w:rStyle w:val="CDTNUM"/>
        </w:rPr>
        <w:t>: </w:t>
      </w:r>
      <w:r w:rsidR="00B15BD3" w:rsidRPr="00423ABD">
        <w:t>Using</w:t>
      </w:r>
      <w:r w:rsidR="00DE7CCE" w:rsidRPr="00423ABD">
        <w:t xml:space="preserve"> </w:t>
      </w:r>
      <w:r w:rsidR="00B15BD3" w:rsidRPr="00423ABD">
        <w:t>a</w:t>
      </w:r>
      <w:r w:rsidR="00DE7CCE" w:rsidRPr="00423ABD">
        <w:t xml:space="preserve"> </w:t>
      </w:r>
      <w:r w:rsidR="00B15BD3" w:rsidRPr="00423ABD">
        <w:t>Type</w:t>
      </w:r>
      <w:r w:rsidR="00DE7CCE" w:rsidRPr="00423ABD">
        <w:t xml:space="preserve"> </w:t>
      </w:r>
      <w:r w:rsidR="00B15BD3" w:rsidRPr="00423ABD">
        <w:t>with</w:t>
      </w:r>
      <w:r w:rsidR="00DE7CCE" w:rsidRPr="00423ABD">
        <w:t xml:space="preserve"> </w:t>
      </w:r>
      <w:r w:rsidR="00B15BD3" w:rsidRPr="00423ABD">
        <w:t>Multiple</w:t>
      </w:r>
      <w:r w:rsidR="00DE7CCE" w:rsidRPr="00423ABD">
        <w:t xml:space="preserve"> </w:t>
      </w:r>
      <w:r w:rsidR="00B15BD3" w:rsidRPr="00423ABD">
        <w:t>Type</w:t>
      </w:r>
      <w:r w:rsidR="00DE7CCE" w:rsidRPr="00423ABD">
        <w:t xml:space="preserve"> </w:t>
      </w:r>
      <w:r w:rsidR="00B15BD3" w:rsidRPr="00423ABD">
        <w:t>Parameters</w:t>
      </w:r>
    </w:p>
    <w:p w14:paraId="2B447538" w14:textId="78498185" w:rsidR="00464665" w:rsidRPr="00423ABD" w:rsidRDefault="00B15BD3" w:rsidP="009E7A29">
      <w:pPr>
        <w:pStyle w:val="CDTFIRST"/>
      </w:pPr>
      <w:r w:rsidRPr="00423ABD">
        <w:t>Pair&lt;</w:t>
      </w:r>
      <w:r w:rsidRPr="00423ABD">
        <w:rPr>
          <w:rStyle w:val="CPKeyword"/>
        </w:rPr>
        <w:t>int</w:t>
      </w:r>
      <w:r w:rsidRPr="00423ABD">
        <w:t>,</w:t>
      </w:r>
      <w:r w:rsidR="00DE7CCE" w:rsidRPr="00423ABD">
        <w:t xml:space="preserve"> </w:t>
      </w:r>
      <w:r w:rsidRPr="00423ABD">
        <w:rPr>
          <w:rStyle w:val="CPKeyword"/>
        </w:rPr>
        <w:t>string</w:t>
      </w:r>
      <w:r w:rsidRPr="00423ABD">
        <w:t>&gt;</w:t>
      </w:r>
      <w:r w:rsidR="00DE7CCE" w:rsidRPr="00423ABD">
        <w:t xml:space="preserve"> </w:t>
      </w:r>
      <w:proofErr w:type="spellStart"/>
      <w:r w:rsidRPr="00423ABD">
        <w:t>historicalEvent</w:t>
      </w:r>
      <w:proofErr w:type="spellEnd"/>
      <w:r w:rsidR="00DE7CCE" w:rsidRPr="00423ABD">
        <w:t xml:space="preserve"> </w:t>
      </w:r>
      <w:r w:rsidRPr="00423ABD">
        <w:t>=</w:t>
      </w:r>
    </w:p>
    <w:p w14:paraId="7C51BFC7" w14:textId="4CDAC937" w:rsidR="00464665" w:rsidRPr="00423ABD" w:rsidRDefault="00DE7CCE" w:rsidP="009E7A29">
      <w:pPr>
        <w:pStyle w:val="CDTMID"/>
      </w:pPr>
      <w:r w:rsidRPr="00423ABD">
        <w:rPr>
          <w:rStyle w:val="CPKeyword"/>
        </w:rPr>
        <w:t xml:space="preserve">    </w:t>
      </w:r>
      <w:r w:rsidR="00B15BD3" w:rsidRPr="00423ABD">
        <w:rPr>
          <w:rStyle w:val="CPKeyword"/>
        </w:rPr>
        <w:t>new</w:t>
      </w:r>
      <w:r w:rsidRPr="00423ABD">
        <w:t xml:space="preserve"> </w:t>
      </w:r>
      <w:r w:rsidR="00B15BD3" w:rsidRPr="00423ABD">
        <w:t>Pair&lt;</w:t>
      </w:r>
      <w:r w:rsidR="00B15BD3" w:rsidRPr="00423ABD">
        <w:rPr>
          <w:rStyle w:val="CPKeyword"/>
        </w:rPr>
        <w:t>int</w:t>
      </w:r>
      <w:r w:rsidR="00B15BD3" w:rsidRPr="00423ABD">
        <w:t>,</w:t>
      </w:r>
      <w:r w:rsidRPr="00423ABD">
        <w:t xml:space="preserve"> </w:t>
      </w:r>
      <w:r w:rsidR="00B15BD3" w:rsidRPr="00423ABD">
        <w:rPr>
          <w:rStyle w:val="CPKeyword"/>
        </w:rPr>
        <w:t>string</w:t>
      </w:r>
      <w:proofErr w:type="gramStart"/>
      <w:r w:rsidR="00B15BD3" w:rsidRPr="00423ABD">
        <w:t>&gt;(</w:t>
      </w:r>
      <w:proofErr w:type="gramEnd"/>
      <w:r w:rsidR="00B15BD3" w:rsidRPr="00423ABD">
        <w:t>1914,</w:t>
      </w:r>
    </w:p>
    <w:p w14:paraId="67373EB6" w14:textId="21979F83" w:rsidR="00FA02C3" w:rsidRPr="00423ABD" w:rsidRDefault="00DE7CCE" w:rsidP="009E7A29">
      <w:pPr>
        <w:pStyle w:val="CDTMID"/>
      </w:pPr>
      <w:r w:rsidRPr="00423ABD">
        <w:t xml:space="preserve">        </w:t>
      </w:r>
      <w:r w:rsidR="00B15BD3" w:rsidRPr="00423ABD">
        <w:rPr>
          <w:rStyle w:val="Maroon"/>
        </w:rPr>
        <w:t>"Shackleton</w:t>
      </w:r>
      <w:r w:rsidRPr="00423ABD">
        <w:rPr>
          <w:rStyle w:val="Maroon"/>
        </w:rPr>
        <w:t xml:space="preserve"> </w:t>
      </w:r>
      <w:r w:rsidR="00B15BD3" w:rsidRPr="00423ABD">
        <w:rPr>
          <w:rStyle w:val="Maroon"/>
        </w:rPr>
        <w:t>leaves</w:t>
      </w:r>
      <w:r w:rsidRPr="00423ABD">
        <w:rPr>
          <w:rStyle w:val="Maroon"/>
        </w:rPr>
        <w:t xml:space="preserve"> </w:t>
      </w:r>
      <w:r w:rsidR="00B15BD3" w:rsidRPr="00423ABD">
        <w:rPr>
          <w:rStyle w:val="Maroon"/>
        </w:rPr>
        <w:t>for</w:t>
      </w:r>
      <w:r w:rsidRPr="00423ABD">
        <w:rPr>
          <w:rStyle w:val="Maroon"/>
        </w:rPr>
        <w:t xml:space="preserve"> </w:t>
      </w:r>
      <w:r w:rsidR="00B15BD3" w:rsidRPr="00423ABD">
        <w:rPr>
          <w:rStyle w:val="Maroon"/>
        </w:rPr>
        <w:t>South</w:t>
      </w:r>
      <w:r w:rsidRPr="00423ABD">
        <w:rPr>
          <w:rStyle w:val="Maroon"/>
        </w:rPr>
        <w:t xml:space="preserve"> </w:t>
      </w:r>
      <w:r w:rsidR="00B15BD3" w:rsidRPr="00423ABD">
        <w:rPr>
          <w:rStyle w:val="Maroon"/>
        </w:rPr>
        <w:t>Pole</w:t>
      </w:r>
      <w:r w:rsidRPr="00423ABD">
        <w:rPr>
          <w:rStyle w:val="Maroon"/>
        </w:rPr>
        <w:t xml:space="preserve"> </w:t>
      </w:r>
      <w:r w:rsidR="00B15BD3" w:rsidRPr="00423ABD">
        <w:rPr>
          <w:rStyle w:val="Maroon"/>
        </w:rPr>
        <w:t>on</w:t>
      </w:r>
      <w:r w:rsidRPr="00423ABD">
        <w:rPr>
          <w:rStyle w:val="Maroon"/>
        </w:rPr>
        <w:t xml:space="preserve"> </w:t>
      </w:r>
      <w:r w:rsidR="00B15BD3" w:rsidRPr="00423ABD">
        <w:rPr>
          <w:rStyle w:val="Maroon"/>
        </w:rPr>
        <w:t>ship</w:t>
      </w:r>
      <w:r w:rsidRPr="00423ABD">
        <w:rPr>
          <w:rStyle w:val="Maroon"/>
        </w:rPr>
        <w:t xml:space="preserve"> </w:t>
      </w:r>
      <w:r w:rsidR="00B15BD3" w:rsidRPr="00423ABD">
        <w:rPr>
          <w:rStyle w:val="Maroon"/>
        </w:rPr>
        <w:t>Endurance"</w:t>
      </w:r>
      <w:r w:rsidR="00B15BD3" w:rsidRPr="00423ABD">
        <w:t>);</w:t>
      </w:r>
    </w:p>
    <w:p w14:paraId="4D6DAB0D" w14:textId="35BE001F" w:rsidR="00FA02C3" w:rsidRPr="00423ABD" w:rsidRDefault="00B15BD3" w:rsidP="009E7A29">
      <w:pPr>
        <w:pStyle w:val="CDTMID"/>
      </w:pPr>
      <w:proofErr w:type="spellStart"/>
      <w:r w:rsidRPr="00423ABD">
        <w:t>Console.WriteLine</w:t>
      </w:r>
      <w:proofErr w:type="spellEnd"/>
      <w:r w:rsidRPr="00423ABD">
        <w:t>(</w:t>
      </w:r>
      <w:r w:rsidRPr="00423ABD">
        <w:rPr>
          <w:rStyle w:val="Maroon"/>
        </w:rPr>
        <w:t>"{0}:</w:t>
      </w:r>
      <w:r w:rsidR="00DE7CCE" w:rsidRPr="00423ABD">
        <w:rPr>
          <w:rStyle w:val="Maroon"/>
        </w:rPr>
        <w:t xml:space="preserve"> </w:t>
      </w:r>
      <w:r w:rsidRPr="00423ABD">
        <w:rPr>
          <w:rStyle w:val="Maroon"/>
        </w:rPr>
        <w:t>{1}"</w:t>
      </w:r>
      <w:r w:rsidRPr="00423ABD">
        <w:t>,</w:t>
      </w:r>
    </w:p>
    <w:p w14:paraId="0347F0E3" w14:textId="604A8988" w:rsidR="00FA02C3" w:rsidRPr="00423ABD" w:rsidRDefault="00DE7CCE" w:rsidP="009E7A29">
      <w:pPr>
        <w:pStyle w:val="CDTLAST"/>
      </w:pPr>
      <w:r w:rsidRPr="00423ABD">
        <w:t xml:space="preserve">    </w:t>
      </w:r>
      <w:proofErr w:type="spellStart"/>
      <w:r w:rsidR="00B15BD3" w:rsidRPr="00423ABD">
        <w:t>historicalEvent.First</w:t>
      </w:r>
      <w:proofErr w:type="spellEnd"/>
      <w:r w:rsidR="00B15BD3" w:rsidRPr="00423ABD">
        <w:t>,</w:t>
      </w:r>
      <w:r w:rsidRPr="00423ABD">
        <w:t xml:space="preserve"> </w:t>
      </w:r>
      <w:proofErr w:type="spellStart"/>
      <w:r w:rsidR="00B15BD3" w:rsidRPr="00423ABD">
        <w:t>historicalEvent.Second</w:t>
      </w:r>
      <w:proofErr w:type="spellEnd"/>
      <w:r w:rsidR="00B15BD3" w:rsidRPr="00423ABD">
        <w:t>);</w:t>
      </w:r>
    </w:p>
    <w:p w14:paraId="79F0DBCD" w14:textId="451FAEC8" w:rsidR="00AF5578" w:rsidRPr="00423ABD" w:rsidRDefault="00B15BD3" w:rsidP="009E7A29">
      <w:pPr>
        <w:pStyle w:val="CHAPBM"/>
      </w:pPr>
      <w:r w:rsidRPr="00423ABD">
        <w:t>The</w:t>
      </w:r>
      <w:r w:rsidR="00DE7CCE" w:rsidRPr="00423ABD">
        <w:t xml:space="preserve"> </w:t>
      </w:r>
      <w:r w:rsidRPr="00423ABD">
        <w:t>number</w:t>
      </w:r>
      <w:r w:rsidR="00DE7CCE" w:rsidRPr="00423ABD">
        <w:t xml:space="preserve"> </w:t>
      </w:r>
      <w:r w:rsidRPr="00423ABD">
        <w:t>of</w:t>
      </w:r>
      <w:r w:rsidR="00DE7CCE" w:rsidRPr="00423ABD">
        <w:t xml:space="preserve"> </w:t>
      </w:r>
      <w:r w:rsidRPr="00423ABD">
        <w:t>type</w:t>
      </w:r>
      <w:r w:rsidR="00DE7CCE" w:rsidRPr="00423ABD">
        <w:t xml:space="preserve"> </w:t>
      </w:r>
      <w:r w:rsidRPr="00423ABD">
        <w:t>parameters</w:t>
      </w:r>
      <w:r w:rsidR="003543C5" w:rsidRPr="00423ABD">
        <w:t>—that</w:t>
      </w:r>
      <w:r w:rsidR="00DE7CCE" w:rsidRPr="00423ABD">
        <w:t xml:space="preserve"> </w:t>
      </w:r>
      <w:r w:rsidR="003543C5" w:rsidRPr="00423ABD">
        <w:t>is</w:t>
      </w:r>
      <w:r w:rsidRPr="00423ABD">
        <w:t>,</w:t>
      </w:r>
      <w:r w:rsidR="00DE7CCE" w:rsidRPr="00423ABD">
        <w:t xml:space="preserve"> </w:t>
      </w:r>
      <w:r w:rsidRPr="00423ABD">
        <w:t>the</w:t>
      </w:r>
      <w:r w:rsidR="00DE7CCE" w:rsidRPr="00423ABD">
        <w:t xml:space="preserve"> </w:t>
      </w:r>
      <w:r w:rsidRPr="00423ABD">
        <w:rPr>
          <w:rStyle w:val="BOLD"/>
        </w:rPr>
        <w:t>arity</w:t>
      </w:r>
      <w:r w:rsidR="003543C5" w:rsidRPr="00423ABD">
        <w:t>—</w:t>
      </w:r>
      <w:r w:rsidRPr="00423ABD">
        <w:t>uniquely</w:t>
      </w:r>
      <w:r w:rsidR="00DE7CCE" w:rsidRPr="00423ABD">
        <w:t xml:space="preserve"> </w:t>
      </w:r>
      <w:r w:rsidRPr="00423ABD">
        <w:t>distinguishes</w:t>
      </w:r>
      <w:r w:rsidR="00DE7CCE" w:rsidRPr="00423ABD">
        <w:t xml:space="preserve"> </w:t>
      </w:r>
      <w:r w:rsidRPr="00423ABD">
        <w:t>the</w:t>
      </w:r>
      <w:r w:rsidR="00DE7CCE" w:rsidRPr="00423ABD">
        <w:t xml:space="preserve"> </w:t>
      </w:r>
      <w:r w:rsidRPr="00423ABD">
        <w:t>class</w:t>
      </w:r>
      <w:r w:rsidR="00DE7CCE" w:rsidRPr="00423ABD">
        <w:t xml:space="preserve"> </w:t>
      </w:r>
      <w:r w:rsidRPr="00423ABD">
        <w:t>from</w:t>
      </w:r>
      <w:r w:rsidR="00DE7CCE" w:rsidRPr="00423ABD">
        <w:t xml:space="preserve"> </w:t>
      </w:r>
      <w:r w:rsidRPr="00423ABD">
        <w:t>others</w:t>
      </w:r>
      <w:r w:rsidR="00DE7CCE" w:rsidRPr="00423ABD">
        <w:t xml:space="preserve"> </w:t>
      </w:r>
      <w:r w:rsidRPr="00423ABD">
        <w:t>of</w:t>
      </w:r>
      <w:r w:rsidR="00DE7CCE" w:rsidRPr="00423ABD">
        <w:t xml:space="preserve"> </w:t>
      </w:r>
      <w:r w:rsidRPr="00423ABD">
        <w:t>the</w:t>
      </w:r>
      <w:r w:rsidR="00DE7CCE" w:rsidRPr="00423ABD">
        <w:t xml:space="preserve"> </w:t>
      </w:r>
      <w:r w:rsidRPr="00423ABD">
        <w:t>same</w:t>
      </w:r>
      <w:r w:rsidR="00DE7CCE" w:rsidRPr="00423ABD">
        <w:t xml:space="preserve"> </w:t>
      </w:r>
      <w:r w:rsidRPr="00423ABD">
        <w:t>name.</w:t>
      </w:r>
      <w:r w:rsidR="00DE7CCE" w:rsidRPr="00423ABD">
        <w:t xml:space="preserve"> </w:t>
      </w:r>
      <w:del w:id="89" w:author="Jill Hobbs" w:date="2020-06-04T14:00:00Z">
        <w:r w:rsidRPr="00423ABD" w:rsidDel="00BC3ADD">
          <w:delText>Therefore</w:delText>
        </w:r>
      </w:del>
      <w:ins w:id="90" w:author="Jill Hobbs" w:date="2020-06-04T14:01:00Z">
        <w:r w:rsidR="00BC3ADD">
          <w:t>B</w:t>
        </w:r>
        <w:r w:rsidR="00BC3ADD" w:rsidRPr="00423ABD">
          <w:t xml:space="preserve">ecause of </w:t>
        </w:r>
        <w:r w:rsidR="00BC3ADD">
          <w:t>this</w:t>
        </w:r>
        <w:r w:rsidR="00BC3ADD" w:rsidRPr="00423ABD">
          <w:t xml:space="preserve"> arity variation</w:t>
        </w:r>
      </w:ins>
      <w:r w:rsidRPr="00423ABD">
        <w:t>,</w:t>
      </w:r>
      <w:r w:rsidR="00DE7CCE" w:rsidRPr="00423ABD">
        <w:t xml:space="preserve"> </w:t>
      </w:r>
      <w:r w:rsidRPr="00423ABD">
        <w:t>it</w:t>
      </w:r>
      <w:r w:rsidR="00DE7CCE" w:rsidRPr="00423ABD">
        <w:t xml:space="preserve"> </w:t>
      </w:r>
      <w:r w:rsidRPr="00423ABD">
        <w:t>is</w:t>
      </w:r>
      <w:r w:rsidR="00DE7CCE" w:rsidRPr="00423ABD">
        <w:t xml:space="preserve"> </w:t>
      </w:r>
      <w:r w:rsidRPr="00423ABD">
        <w:t>possible</w:t>
      </w:r>
      <w:r w:rsidR="00DE7CCE" w:rsidRPr="00423ABD">
        <w:t xml:space="preserve"> </w:t>
      </w:r>
      <w:r w:rsidRPr="00423ABD">
        <w:t>to</w:t>
      </w:r>
      <w:r w:rsidR="00DE7CCE" w:rsidRPr="00423ABD">
        <w:t xml:space="preserve"> </w:t>
      </w:r>
      <w:r w:rsidRPr="00423ABD">
        <w:t>define</w:t>
      </w:r>
      <w:r w:rsidR="00DE7CCE" w:rsidRPr="00423ABD">
        <w:t xml:space="preserve"> </w:t>
      </w:r>
      <w:r w:rsidRPr="00423ABD">
        <w:t>both</w:t>
      </w:r>
      <w:r w:rsidR="00DE7CCE" w:rsidRPr="00423ABD">
        <w:t xml:space="preserve"> </w:t>
      </w:r>
      <w:r w:rsidRPr="00423ABD">
        <w:rPr>
          <w:rStyle w:val="CITchapbm"/>
        </w:rPr>
        <w:t>Pair&lt;T&gt;</w:t>
      </w:r>
      <w:r w:rsidR="00DE7CCE" w:rsidRPr="00423ABD">
        <w:t xml:space="preserve"> </w:t>
      </w:r>
      <w:r w:rsidRPr="00423ABD">
        <w:t>and</w:t>
      </w:r>
      <w:r w:rsidR="00DE7CCE" w:rsidRPr="00423ABD">
        <w:t xml:space="preserve"> </w:t>
      </w:r>
      <w:r w:rsidRPr="00423ABD">
        <w:rPr>
          <w:rStyle w:val="CITchapbm"/>
        </w:rPr>
        <w:t>Pair&lt;</w:t>
      </w:r>
      <w:proofErr w:type="spellStart"/>
      <w:r w:rsidRPr="00423ABD">
        <w:rPr>
          <w:rStyle w:val="CITchapbm"/>
        </w:rPr>
        <w:t>TFirst</w:t>
      </w:r>
      <w:proofErr w:type="spellEnd"/>
      <w:r w:rsidRPr="00423ABD">
        <w:rPr>
          <w:rStyle w:val="CITchapbm"/>
        </w:rPr>
        <w:t>,</w:t>
      </w:r>
      <w:r w:rsidR="00DE7CCE" w:rsidRPr="00423ABD">
        <w:rPr>
          <w:rStyle w:val="CITchapbm"/>
        </w:rPr>
        <w:t xml:space="preserve"> </w:t>
      </w:r>
      <w:proofErr w:type="spellStart"/>
      <w:r w:rsidRPr="00423ABD">
        <w:rPr>
          <w:rStyle w:val="CITchapbm"/>
        </w:rPr>
        <w:t>TSecond</w:t>
      </w:r>
      <w:proofErr w:type="spellEnd"/>
      <w:r w:rsidRPr="00423ABD">
        <w:rPr>
          <w:rStyle w:val="CITchapbm"/>
        </w:rPr>
        <w:t>&gt;</w:t>
      </w:r>
      <w:r w:rsidR="00DE7CCE" w:rsidRPr="00423ABD">
        <w:t xml:space="preserve"> </w:t>
      </w:r>
      <w:r w:rsidRPr="00423ABD">
        <w:t>within</w:t>
      </w:r>
      <w:r w:rsidR="00DE7CCE" w:rsidRPr="00423ABD">
        <w:t xml:space="preserve"> </w:t>
      </w:r>
      <w:r w:rsidRPr="00423ABD">
        <w:t>the</w:t>
      </w:r>
      <w:r w:rsidR="00DE7CCE" w:rsidRPr="00423ABD">
        <w:t xml:space="preserve"> </w:t>
      </w:r>
      <w:r w:rsidRPr="00423ABD">
        <w:t>same</w:t>
      </w:r>
      <w:r w:rsidR="00DE7CCE" w:rsidRPr="00423ABD">
        <w:t xml:space="preserve"> </w:t>
      </w:r>
      <w:r w:rsidRPr="00423ABD">
        <w:t>namespace</w:t>
      </w:r>
      <w:del w:id="91" w:author="Jill Hobbs" w:date="2020-06-04T14:01:00Z">
        <w:r w:rsidR="00DE7CCE" w:rsidRPr="00423ABD" w:rsidDel="00BC3ADD">
          <w:delText xml:space="preserve"> </w:delText>
        </w:r>
        <w:r w:rsidRPr="00423ABD" w:rsidDel="00BC3ADD">
          <w:delText>because</w:delText>
        </w:r>
        <w:r w:rsidR="00DE7CCE" w:rsidRPr="00423ABD" w:rsidDel="00BC3ADD">
          <w:delText xml:space="preserve"> </w:delText>
        </w:r>
        <w:r w:rsidRPr="00423ABD" w:rsidDel="00BC3ADD">
          <w:delText>of</w:delText>
        </w:r>
        <w:r w:rsidR="00DE7CCE" w:rsidRPr="00423ABD" w:rsidDel="00BC3ADD">
          <w:delText xml:space="preserve"> </w:delText>
        </w:r>
        <w:r w:rsidRPr="00423ABD" w:rsidDel="00BC3ADD">
          <w:delText>the</w:delText>
        </w:r>
        <w:r w:rsidR="00DE7CCE" w:rsidRPr="00423ABD" w:rsidDel="00BC3ADD">
          <w:delText xml:space="preserve"> </w:delText>
        </w:r>
        <w:r w:rsidRPr="00423ABD" w:rsidDel="00BC3ADD">
          <w:delText>arity</w:delText>
        </w:r>
        <w:r w:rsidR="00DE7CCE" w:rsidRPr="00423ABD" w:rsidDel="00BC3ADD">
          <w:delText xml:space="preserve"> </w:delText>
        </w:r>
        <w:r w:rsidRPr="00423ABD" w:rsidDel="00BC3ADD">
          <w:delText>variation</w:delText>
        </w:r>
      </w:del>
      <w:r w:rsidRPr="00423ABD">
        <w:t>.</w:t>
      </w:r>
      <w:r w:rsidR="00DE7CCE" w:rsidRPr="00423ABD">
        <w:t xml:space="preserve"> </w:t>
      </w:r>
      <w:r w:rsidRPr="00423ABD">
        <w:t>Furthermore,</w:t>
      </w:r>
      <w:r w:rsidR="00DE7CCE" w:rsidRPr="00423ABD">
        <w:t xml:space="preserve"> </w:t>
      </w:r>
      <w:r w:rsidRPr="00423ABD">
        <w:t>because</w:t>
      </w:r>
      <w:r w:rsidR="00DE7CCE" w:rsidRPr="00423ABD">
        <w:t xml:space="preserve"> </w:t>
      </w:r>
      <w:r w:rsidRPr="00423ABD">
        <w:t>of</w:t>
      </w:r>
      <w:r w:rsidR="00DE7CCE" w:rsidRPr="00423ABD">
        <w:t xml:space="preserve"> </w:t>
      </w:r>
      <w:r w:rsidRPr="00423ABD">
        <w:t>their</w:t>
      </w:r>
      <w:r w:rsidR="00DE7CCE" w:rsidRPr="00423ABD">
        <w:t xml:space="preserve"> </w:t>
      </w:r>
      <w:r w:rsidRPr="00423ABD">
        <w:t>close</w:t>
      </w:r>
      <w:r w:rsidR="00DE7CCE" w:rsidRPr="00423ABD">
        <w:t xml:space="preserve"> </w:t>
      </w:r>
      <w:r w:rsidRPr="00423ABD">
        <w:t>semantic</w:t>
      </w:r>
      <w:r w:rsidR="00DE7CCE" w:rsidRPr="00423ABD">
        <w:t xml:space="preserve"> </w:t>
      </w:r>
      <w:r w:rsidRPr="00423ABD">
        <w:t>relationship,</w:t>
      </w:r>
      <w:r w:rsidR="00DE7CCE" w:rsidRPr="00423ABD">
        <w:t xml:space="preserve"> </w:t>
      </w:r>
      <w:r w:rsidRPr="00423ABD">
        <w:t>generics</w:t>
      </w:r>
      <w:r w:rsidR="00DE7CCE" w:rsidRPr="00423ABD">
        <w:t xml:space="preserve"> </w:t>
      </w:r>
      <w:r w:rsidRPr="00423ABD">
        <w:t>that</w:t>
      </w:r>
      <w:r w:rsidR="00DE7CCE" w:rsidRPr="00423ABD">
        <w:t xml:space="preserve"> </w:t>
      </w:r>
      <w:r w:rsidRPr="00423ABD">
        <w:t>differ</w:t>
      </w:r>
      <w:r w:rsidR="00DE7CCE" w:rsidRPr="00423ABD">
        <w:t xml:space="preserve"> </w:t>
      </w:r>
      <w:r w:rsidRPr="00423ABD">
        <w:t>only</w:t>
      </w:r>
      <w:r w:rsidR="00DE7CCE" w:rsidRPr="00423ABD">
        <w:t xml:space="preserve"> </w:t>
      </w:r>
      <w:r w:rsidRPr="00423ABD">
        <w:t>by</w:t>
      </w:r>
      <w:r w:rsidR="00DE7CCE" w:rsidRPr="00423ABD">
        <w:t xml:space="preserve"> </w:t>
      </w:r>
      <w:r w:rsidRPr="00423ABD">
        <w:t>arity</w:t>
      </w:r>
      <w:r w:rsidR="00DE7CCE" w:rsidRPr="00423ABD">
        <w:t xml:space="preserve"> </w:t>
      </w:r>
      <w:r w:rsidRPr="00423ABD">
        <w:t>should</w:t>
      </w:r>
      <w:r w:rsidR="00DE7CCE" w:rsidRPr="00423ABD">
        <w:t xml:space="preserve"> </w:t>
      </w:r>
      <w:r w:rsidRPr="00423ABD">
        <w:t>be</w:t>
      </w:r>
      <w:r w:rsidR="00DE7CCE" w:rsidRPr="00423ABD">
        <w:t xml:space="preserve"> </w:t>
      </w:r>
      <w:r w:rsidRPr="00423ABD">
        <w:t>placed</w:t>
      </w:r>
      <w:r w:rsidR="00DE7CCE" w:rsidRPr="00423ABD">
        <w:t xml:space="preserve"> </w:t>
      </w:r>
      <w:r w:rsidRPr="00423ABD">
        <w:t>into</w:t>
      </w:r>
      <w:r w:rsidR="00DE7CCE" w:rsidRPr="00423ABD">
        <w:t xml:space="preserve"> </w:t>
      </w:r>
      <w:r w:rsidRPr="00423ABD">
        <w:t>the</w:t>
      </w:r>
      <w:r w:rsidR="00DE7CCE" w:rsidRPr="00423ABD">
        <w:t xml:space="preserve"> </w:t>
      </w:r>
      <w:r w:rsidRPr="00423ABD">
        <w:t>same</w:t>
      </w:r>
      <w:r w:rsidR="00DE7CCE" w:rsidRPr="00423ABD">
        <w:t xml:space="preserve"> </w:t>
      </w:r>
      <w:r w:rsidRPr="00423ABD">
        <w:t>C#</w:t>
      </w:r>
      <w:r w:rsidR="00DE7CCE" w:rsidRPr="00423ABD">
        <w:t xml:space="preserve"> </w:t>
      </w:r>
      <w:r w:rsidRPr="00423ABD">
        <w:t>file.</w:t>
      </w:r>
    </w:p>
    <w:p w14:paraId="4651E9DD" w14:textId="77777777" w:rsidR="00453AFA" w:rsidRPr="00423ABD" w:rsidRDefault="00453AFA" w:rsidP="009B386C">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453AFA" w:rsidRPr="00423ABD" w14:paraId="7EB7328F" w14:textId="77777777" w:rsidTr="00453AFA">
        <w:trPr>
          <w:trHeight w:val="1107"/>
        </w:trPr>
        <w:tc>
          <w:tcPr>
            <w:tcW w:w="5940" w:type="dxa"/>
            <w:shd w:val="clear" w:color="auto" w:fill="EAEAEA"/>
          </w:tcPr>
          <w:p w14:paraId="4F859D6C" w14:textId="77777777" w:rsidR="00453AFA" w:rsidRPr="00423ABD" w:rsidRDefault="00453AFA" w:rsidP="009B386C">
            <w:pPr>
              <w:pStyle w:val="SF2TTL"/>
            </w:pPr>
            <w:r w:rsidRPr="00423ABD">
              <w:rPr>
                <w:noProof/>
              </w:rPr>
              <mc:AlternateContent>
                <mc:Choice Requires="wps">
                  <w:drawing>
                    <wp:anchor distT="0" distB="0" distL="114300" distR="114300" simplePos="0" relativeHeight="251651072" behindDoc="0" locked="0" layoutInCell="1" allowOverlap="1" wp14:anchorId="03A34CCC" wp14:editId="2AC5F106">
                      <wp:simplePos x="0" y="0"/>
                      <wp:positionH relativeFrom="column">
                        <wp:posOffset>0</wp:posOffset>
                      </wp:positionH>
                      <wp:positionV relativeFrom="paragraph">
                        <wp:posOffset>6350</wp:posOffset>
                      </wp:positionV>
                      <wp:extent cx="109855" cy="109855"/>
                      <wp:effectExtent l="0" t="0" r="4445" b="4445"/>
                      <wp:wrapNone/>
                      <wp:docPr id="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E90B0" id="Rectangle 18" o:spid="_x0000_s1026" style="position:absolute;margin-left:0;margin-top:.5pt;width:8.65pt;height:8.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G0AgIAAO4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BOBsG0AgIAAO4DAAAOAAAAAAAAAAAA&#10;AAAAAC4CAABkcnMvZTJvRG9jLnhtbFBLAQItABQABgAIAAAAIQAmlZXO2gAAAAQBAAAPAAAAAAAA&#10;AAAAAAAAAFwEAABkcnMvZG93bnJldi54bWxQSwUGAAAAAAQABADzAAAAYwUAAAAA&#10;" fillcolor="#76787a" stroked="f">
                      <o:lock v:ext="edit" aspectratio="t"/>
                    </v:rect>
                  </w:pict>
                </mc:Fallback>
              </mc:AlternateContent>
            </w:r>
            <w:r w:rsidRPr="00423ABD">
              <w:t>Guidelines</w:t>
            </w:r>
          </w:p>
          <w:p w14:paraId="53F525C7" w14:textId="77777777" w:rsidR="00453AFA" w:rsidRPr="00423ABD" w:rsidRDefault="00453AFA" w:rsidP="009B386C">
            <w:pPr>
              <w:pStyle w:val="SF2"/>
            </w:pPr>
            <w:r w:rsidRPr="00423ABD">
              <w:rPr>
                <w:rStyle w:val="BOLD"/>
              </w:rPr>
              <w:t>DO</w:t>
            </w:r>
            <w:r w:rsidRPr="00423ABD">
              <w:t xml:space="preserve"> place multiple generic semantically equivalent classes into a single file if they differ only by the number of generic parameters.</w:t>
            </w:r>
          </w:p>
        </w:tc>
      </w:tr>
    </w:tbl>
    <w:p w14:paraId="551B8E09" w14:textId="77777777" w:rsidR="00453AFA" w:rsidRPr="00423ABD" w:rsidRDefault="00453AFA" w:rsidP="009B386C">
      <w:pPr>
        <w:pStyle w:val="spacer"/>
      </w:pPr>
    </w:p>
    <w:p w14:paraId="1D24D34D" w14:textId="77777777" w:rsidR="00FA02C3" w:rsidRPr="00423ABD" w:rsidRDefault="00B15BD3" w:rsidP="009B386C">
      <w:pPr>
        <w:pStyle w:val="CHAPBMPD"/>
      </w:pPr>
      <w:r w:rsidRPr="00423ABD">
        <w:t>***</w:t>
      </w:r>
      <w:r w:rsidR="009E12B3" w:rsidRPr="00423ABD">
        <w:t>COMP:</w:t>
      </w:r>
      <w:r w:rsidR="00DE7CCE" w:rsidRPr="00423ABD">
        <w:t xml:space="preserve"> </w:t>
      </w:r>
      <w:r w:rsidR="009E12B3" w:rsidRPr="00423ABD">
        <w:t>Insert</w:t>
      </w:r>
      <w:r w:rsidR="00DE7CCE" w:rsidRPr="00423ABD">
        <w:t xml:space="preserve"> </w:t>
      </w:r>
      <w:r w:rsidR="009E12B3" w:rsidRPr="00423ABD">
        <w:t>“</w:t>
      </w:r>
      <w:r w:rsidRPr="00423ABD">
        <w:t>Begin</w:t>
      </w:r>
      <w:r w:rsidR="00DE7CCE" w:rsidRPr="00423ABD">
        <w:t xml:space="preserve"> </w:t>
      </w:r>
      <w:r w:rsidR="009E12B3" w:rsidRPr="00423ABD">
        <w:t>7.0”</w:t>
      </w:r>
      <w:r w:rsidR="00DE7CCE" w:rsidRPr="00423ABD">
        <w:t xml:space="preserve"> </w:t>
      </w:r>
      <w:r w:rsidR="00D35FAC" w:rsidRPr="00423ABD">
        <w:t>tab</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E079B2" w:rsidRPr="00423ABD" w14:paraId="0D7C60FE" w14:textId="77777777" w:rsidTr="005F0E56">
        <w:trPr>
          <w:trHeight w:val="590"/>
        </w:trPr>
        <w:tc>
          <w:tcPr>
            <w:tcW w:w="7003" w:type="dxa"/>
            <w:gridSpan w:val="2"/>
            <w:shd w:val="clear" w:color="auto" w:fill="auto"/>
            <w:tcMar>
              <w:right w:w="115" w:type="dxa"/>
            </w:tcMar>
          </w:tcPr>
          <w:p w14:paraId="28CAF742" w14:textId="77777777" w:rsidR="00E079B2" w:rsidRPr="00423ABD" w:rsidRDefault="00E079B2" w:rsidP="009B386C">
            <w:pPr>
              <w:pStyle w:val="SF1TTL"/>
              <w:keepNext w:val="0"/>
              <w:rPr>
                <w:noProof/>
              </w:rPr>
            </w:pPr>
          </w:p>
        </w:tc>
      </w:tr>
      <w:tr w:rsidR="00E079B2" w:rsidRPr="00423ABD" w14:paraId="16A4E4AF" w14:textId="77777777" w:rsidTr="005F0E56">
        <w:trPr>
          <w:trHeight w:val="701"/>
        </w:trPr>
        <w:tc>
          <w:tcPr>
            <w:tcW w:w="121" w:type="dxa"/>
            <w:shd w:val="clear" w:color="auto" w:fill="C0C0C0"/>
            <w:tcMar>
              <w:right w:w="115" w:type="dxa"/>
            </w:tcMar>
          </w:tcPr>
          <w:p w14:paraId="77A1A4B8" w14:textId="77777777" w:rsidR="00E079B2" w:rsidRPr="00423ABD" w:rsidRDefault="00E079B2" w:rsidP="009B386C">
            <w:pPr>
              <w:pStyle w:val="SF1SUBTTL"/>
              <w:keepNext w:val="0"/>
            </w:pPr>
          </w:p>
        </w:tc>
        <w:tc>
          <w:tcPr>
            <w:tcW w:w="6882" w:type="dxa"/>
            <w:tcMar>
              <w:left w:w="173" w:type="dxa"/>
              <w:right w:w="173" w:type="dxa"/>
            </w:tcMar>
          </w:tcPr>
          <w:p w14:paraId="0F392CBE" w14:textId="77777777" w:rsidR="00E079B2" w:rsidRPr="00423ABD" w:rsidRDefault="00E079B2" w:rsidP="009B386C">
            <w:pPr>
              <w:pStyle w:val="SF1TTL"/>
              <w:keepNext w:val="0"/>
            </w:pPr>
            <w:r w:rsidRPr="00423ABD">
              <w:rPr>
                <w:noProof/>
              </w:rPr>
              <mc:AlternateContent>
                <mc:Choice Requires="wps">
                  <w:drawing>
                    <wp:anchor distT="0" distB="0" distL="114300" distR="114300" simplePos="0" relativeHeight="251653120" behindDoc="0" locked="0" layoutInCell="1" allowOverlap="1" wp14:anchorId="06BC2E87" wp14:editId="7C519F1F">
                      <wp:simplePos x="0" y="0"/>
                      <wp:positionH relativeFrom="column">
                        <wp:posOffset>9253</wp:posOffset>
                      </wp:positionH>
                      <wp:positionV relativeFrom="page">
                        <wp:posOffset>5819</wp:posOffset>
                      </wp:positionV>
                      <wp:extent cx="73025" cy="73025"/>
                      <wp:effectExtent l="0" t="0" r="3175" b="3175"/>
                      <wp:wrapNone/>
                      <wp:docPr id="10"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21C4D" id="Rectangle 216" o:spid="_x0000_s1026" style="position:absolute;margin-left:.75pt;margin-top:.45pt;width:5.75pt;height: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50gQIAAA4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52096" behindDoc="0" locked="1" layoutInCell="1" allowOverlap="1" wp14:anchorId="62525D4C" wp14:editId="0CD22253">
                      <wp:simplePos x="0" y="0"/>
                      <wp:positionH relativeFrom="column">
                        <wp:posOffset>84455</wp:posOffset>
                      </wp:positionH>
                      <wp:positionV relativeFrom="page">
                        <wp:posOffset>76200</wp:posOffset>
                      </wp:positionV>
                      <wp:extent cx="73025" cy="73025"/>
                      <wp:effectExtent l="0" t="0" r="3175" b="3175"/>
                      <wp:wrapNone/>
                      <wp:docPr id="12"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1CDA8" id="Rectangle 215" o:spid="_x0000_s1026" style="position:absolute;margin-left:6.65pt;margin-top:6pt;width:5.75pt;height:5.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PzgAIAAA4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" fillcolor="gray" stroked="f">
                      <o:lock v:ext="edit" aspectratio="t"/>
                      <w10:wrap anchory="page"/>
                      <w10:anchorlock/>
                    </v:rect>
                  </w:pict>
                </mc:Fallback>
              </mc:AlternateContent>
            </w:r>
            <w:r w:rsidRPr="00423ABD">
              <w:t>Beginner Topic</w:t>
            </w:r>
          </w:p>
          <w:p w14:paraId="1F763F48" w14:textId="2CA4E3F2" w:rsidR="00051636" w:rsidRPr="00423ABD" w:rsidRDefault="00051636" w:rsidP="009B386C">
            <w:pPr>
              <w:pStyle w:val="SF1SUBTTL"/>
              <w:keepNext w:val="0"/>
            </w:pPr>
            <w:r w:rsidRPr="00423ABD">
              <w:t xml:space="preserve">Tuples: </w:t>
            </w:r>
            <w:del w:id="92" w:author="Jill Hobbs" w:date="2020-06-04T14:01:00Z">
              <w:r w:rsidRPr="00423ABD" w:rsidDel="005751C1">
                <w:delText>Where</w:delText>
              </w:r>
            </w:del>
            <w:ins w:id="93" w:author="Jill Hobbs" w:date="2020-06-04T14:01:00Z">
              <w:r w:rsidR="005751C1">
                <w:t>An Abundance of</w:t>
              </w:r>
            </w:ins>
            <w:r w:rsidRPr="00423ABD">
              <w:t xml:space="preserve"> Arity</w:t>
            </w:r>
            <w:del w:id="94" w:author="Jill Hobbs" w:date="2020-06-04T14:01:00Z">
              <w:r w:rsidRPr="00423ABD" w:rsidDel="005751C1">
                <w:delText xml:space="preserve"> </w:delText>
              </w:r>
              <w:r w:rsidRPr="00423ABD" w:rsidDel="00BC3ADD">
                <w:delText>i</w:delText>
              </w:r>
              <w:r w:rsidRPr="00423ABD" w:rsidDel="005751C1">
                <w:delText>s in Abundance</w:delText>
              </w:r>
            </w:del>
          </w:p>
          <w:p w14:paraId="166660DC" w14:textId="672B7F06" w:rsidR="00051636" w:rsidRPr="00423ABD" w:rsidRDefault="00051636" w:rsidP="009B386C">
            <w:pPr>
              <w:pStyle w:val="SF1FIRST"/>
            </w:pPr>
            <w:r w:rsidRPr="00423ABD">
              <w:t xml:space="preserve">We introduced C# 7.0’s support for tuple syntax back in Chapter 3. Internally, the underlying type that implements the tuple syntax is, in fact, a generic—specifically a </w:t>
            </w:r>
            <w:proofErr w:type="spellStart"/>
            <w:r w:rsidRPr="00423ABD">
              <w:rPr>
                <w:rStyle w:val="CITchapbm"/>
              </w:rPr>
              <w:t>System.ValueTuple</w:t>
            </w:r>
            <w:proofErr w:type="spellEnd"/>
            <w:r w:rsidRPr="00423ABD">
              <w:t xml:space="preserve">. As with </w:t>
            </w:r>
            <w:r w:rsidRPr="00423ABD">
              <w:rPr>
                <w:rStyle w:val="CITchapbm"/>
              </w:rPr>
              <w:t>Pair&lt;...&gt;</w:t>
            </w:r>
            <w:r w:rsidRPr="00423ABD">
              <w:t xml:space="preserve">, it </w:t>
            </w:r>
            <w:del w:id="95" w:author="Jill Hobbs" w:date="2020-06-04T14:01:00Z">
              <w:r w:rsidRPr="00423ABD" w:rsidDel="005751C1">
                <w:delText>was</w:delText>
              </w:r>
            </w:del>
            <w:ins w:id="96" w:author="Jill Hobbs" w:date="2020-06-04T14:01:00Z">
              <w:r w:rsidR="005751C1">
                <w:t>is</w:t>
              </w:r>
            </w:ins>
            <w:r w:rsidRPr="00423ABD">
              <w:t xml:space="preserve"> possible to reuse the same name because of the variation in arity (each class ha</w:t>
            </w:r>
            <w:ins w:id="97" w:author="Jill Hobbs" w:date="2020-06-04T14:02:00Z">
              <w:r w:rsidR="005751C1">
                <w:t>s</w:t>
              </w:r>
            </w:ins>
            <w:del w:id="98" w:author="Jill Hobbs" w:date="2020-06-04T14:02:00Z">
              <w:r w:rsidRPr="00423ABD" w:rsidDel="005751C1">
                <w:delText>d</w:delText>
              </w:r>
            </w:del>
            <w:r w:rsidRPr="00423ABD">
              <w:t xml:space="preserve"> a different number of type parameters), as shown in Listing 12.16.</w:t>
            </w:r>
          </w:p>
          <w:p w14:paraId="709E9822" w14:textId="77777777" w:rsidR="00051636" w:rsidRPr="00423ABD" w:rsidRDefault="00051636" w:rsidP="009B386C">
            <w:pPr>
              <w:pStyle w:val="CDTTTL"/>
            </w:pPr>
            <w:r w:rsidRPr="00423ABD">
              <w:rPr>
                <w:rStyle w:val="CDTNUM"/>
              </w:rPr>
              <w:t>Listing 12.16:</w:t>
            </w:r>
            <w:r w:rsidRPr="00423ABD">
              <w:t> </w:t>
            </w:r>
            <w:r w:rsidRPr="00423ABD">
              <w:t>Using Arity to Overload a Type Definition</w:t>
            </w:r>
          </w:p>
          <w:p w14:paraId="0F3F43BF" w14:textId="77777777" w:rsidR="00051636" w:rsidRPr="00423ABD" w:rsidRDefault="00051636" w:rsidP="009B386C">
            <w:pPr>
              <w:pStyle w:val="CDTFIRST"/>
            </w:pPr>
            <w:r w:rsidRPr="00423ABD">
              <w:rPr>
                <w:rStyle w:val="CPKeyword"/>
              </w:rPr>
              <w:t>public</w:t>
            </w:r>
            <w:r w:rsidRPr="00423ABD">
              <w:t xml:space="preserve"> </w:t>
            </w:r>
            <w:r w:rsidRPr="00423ABD">
              <w:rPr>
                <w:rStyle w:val="CPKeyword"/>
              </w:rPr>
              <w:t>class</w:t>
            </w:r>
            <w:r w:rsidRPr="00423ABD">
              <w:t xml:space="preserve"> </w:t>
            </w:r>
            <w:proofErr w:type="spellStart"/>
            <w:r w:rsidRPr="00423ABD">
              <w:t>ValueTuple</w:t>
            </w:r>
            <w:proofErr w:type="spellEnd"/>
            <w:r w:rsidRPr="00423ABD">
              <w:t xml:space="preserve"> </w:t>
            </w:r>
            <w:proofErr w:type="gramStart"/>
            <w:r w:rsidRPr="00423ABD">
              <w:t>{ ...</w:t>
            </w:r>
            <w:proofErr w:type="gramEnd"/>
            <w:r w:rsidRPr="00423ABD">
              <w:t xml:space="preserve"> }</w:t>
            </w:r>
          </w:p>
          <w:p w14:paraId="09169F60"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w:t>
            </w:r>
            <w:proofErr w:type="spellStart"/>
            <w:r w:rsidRPr="00423ABD">
              <w:t>ValueTuple</w:t>
            </w:r>
            <w:proofErr w:type="spellEnd"/>
            <w:r w:rsidRPr="00423ABD">
              <w:t>&lt;T1&gt;:</w:t>
            </w:r>
          </w:p>
          <w:p w14:paraId="43ECE710" w14:textId="77777777" w:rsidR="00051636" w:rsidRPr="00423ABD" w:rsidRDefault="00051636" w:rsidP="009B386C">
            <w:pPr>
              <w:pStyle w:val="CDTMID"/>
            </w:pPr>
            <w:r w:rsidRPr="00423ABD">
              <w:t xml:space="preserve">  </w:t>
            </w:r>
            <w:proofErr w:type="spellStart"/>
            <w:r w:rsidRPr="00423ABD">
              <w:t>IStructuralEquatable</w:t>
            </w:r>
            <w:proofErr w:type="spellEnd"/>
            <w:r w:rsidRPr="00423ABD">
              <w:t xml:space="preserve">, </w:t>
            </w:r>
            <w:proofErr w:type="spellStart"/>
            <w:r w:rsidRPr="00423ABD">
              <w:t>IStructuralComparable</w:t>
            </w:r>
            <w:proofErr w:type="spellEnd"/>
            <w:r w:rsidRPr="00423ABD">
              <w:t xml:space="preserve">, </w:t>
            </w:r>
            <w:proofErr w:type="spellStart"/>
            <w:r w:rsidRPr="00423ABD">
              <w:t>IComparable</w:t>
            </w:r>
            <w:proofErr w:type="spellEnd"/>
            <w:r w:rsidRPr="00423ABD">
              <w:t xml:space="preserve"> {...}</w:t>
            </w:r>
          </w:p>
          <w:p w14:paraId="72692BB3"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w:t>
            </w:r>
            <w:proofErr w:type="spellStart"/>
            <w:r w:rsidRPr="00423ABD">
              <w:t>ValueTuple</w:t>
            </w:r>
            <w:proofErr w:type="spellEnd"/>
            <w:r w:rsidRPr="00423ABD">
              <w:t>&lt;T1, T2&gt;: ... {...}</w:t>
            </w:r>
          </w:p>
          <w:p w14:paraId="47BE5887"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w:t>
            </w:r>
            <w:proofErr w:type="spellStart"/>
            <w:r w:rsidRPr="00423ABD">
              <w:t>ValueTuple</w:t>
            </w:r>
            <w:proofErr w:type="spellEnd"/>
            <w:r w:rsidRPr="00423ABD">
              <w:t>&lt;T1, T2, T3&gt;: ... {...}</w:t>
            </w:r>
          </w:p>
          <w:p w14:paraId="6C571F76"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w:t>
            </w:r>
            <w:proofErr w:type="spellStart"/>
            <w:r w:rsidRPr="00423ABD">
              <w:t>ValueTuple</w:t>
            </w:r>
            <w:proofErr w:type="spellEnd"/>
            <w:r w:rsidRPr="00423ABD">
              <w:t>&lt;T1, T2, T3, T4&gt;: ... {...}</w:t>
            </w:r>
          </w:p>
          <w:p w14:paraId="655EEBB3"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w:t>
            </w:r>
            <w:proofErr w:type="spellStart"/>
            <w:r w:rsidRPr="00423ABD">
              <w:t>ValueTuple</w:t>
            </w:r>
            <w:proofErr w:type="spellEnd"/>
            <w:r w:rsidRPr="00423ABD">
              <w:t>&lt;T1, T2, T3, T4, T5&gt;: ... {...}</w:t>
            </w:r>
          </w:p>
          <w:p w14:paraId="0585195B"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w:t>
            </w:r>
            <w:proofErr w:type="spellStart"/>
            <w:r w:rsidRPr="00423ABD">
              <w:t>ValueTuple</w:t>
            </w:r>
            <w:proofErr w:type="spellEnd"/>
            <w:r w:rsidRPr="00423ABD">
              <w:t>&lt;T1, T2, T3, T4, T5, T6&gt;: ... {...}</w:t>
            </w:r>
          </w:p>
          <w:p w14:paraId="5E2A7E0A" w14:textId="77777777" w:rsidR="00051636" w:rsidRPr="00423ABD" w:rsidRDefault="00051636" w:rsidP="009B386C">
            <w:pPr>
              <w:pStyle w:val="CDTMID"/>
            </w:pPr>
            <w:r w:rsidRPr="00423ABD">
              <w:rPr>
                <w:rStyle w:val="CPKeyword"/>
              </w:rPr>
              <w:t>public</w:t>
            </w:r>
            <w:r w:rsidRPr="00423ABD">
              <w:t xml:space="preserve"> </w:t>
            </w:r>
            <w:r w:rsidRPr="00423ABD">
              <w:rPr>
                <w:rStyle w:val="CPKeyword"/>
              </w:rPr>
              <w:t>class</w:t>
            </w:r>
            <w:r w:rsidRPr="00423ABD">
              <w:t xml:space="preserve"> </w:t>
            </w:r>
            <w:proofErr w:type="spellStart"/>
            <w:r w:rsidRPr="00423ABD">
              <w:t>ValueTuple</w:t>
            </w:r>
            <w:proofErr w:type="spellEnd"/>
            <w:r w:rsidRPr="00423ABD">
              <w:t>&lt;T1, T2, T3, T4, T5, T6, T7&gt;: ... {...}</w:t>
            </w:r>
          </w:p>
          <w:p w14:paraId="1F323880" w14:textId="77777777" w:rsidR="00051636" w:rsidRPr="00423ABD" w:rsidRDefault="00051636" w:rsidP="009B386C">
            <w:pPr>
              <w:pStyle w:val="CDTLAST"/>
            </w:pPr>
            <w:r w:rsidRPr="00423ABD">
              <w:rPr>
                <w:rStyle w:val="CPKeyword"/>
              </w:rPr>
              <w:t>public</w:t>
            </w:r>
            <w:r w:rsidRPr="00423ABD">
              <w:t xml:space="preserve"> </w:t>
            </w:r>
            <w:r w:rsidRPr="00423ABD">
              <w:rPr>
                <w:rStyle w:val="CPKeyword"/>
              </w:rPr>
              <w:t>class</w:t>
            </w:r>
            <w:r w:rsidRPr="00423ABD">
              <w:t xml:space="preserve"> </w:t>
            </w:r>
            <w:proofErr w:type="spellStart"/>
            <w:r w:rsidRPr="00423ABD">
              <w:t>ValueTuple</w:t>
            </w:r>
            <w:proofErr w:type="spellEnd"/>
            <w:r w:rsidRPr="00423ABD">
              <w:t xml:space="preserve">&lt;T1, T2, T3, T4, T5, T6, T7, </w:t>
            </w:r>
            <w:proofErr w:type="spellStart"/>
            <w:r w:rsidRPr="00423ABD">
              <w:t>TRest</w:t>
            </w:r>
            <w:proofErr w:type="spellEnd"/>
            <w:r w:rsidRPr="00423ABD">
              <w:t>&gt;: ... {...}</w:t>
            </w:r>
          </w:p>
          <w:p w14:paraId="64AE4B6F" w14:textId="485771AC" w:rsidR="00051636" w:rsidRPr="00423ABD" w:rsidRDefault="00051636" w:rsidP="009B386C">
            <w:pPr>
              <w:pStyle w:val="SF1MID"/>
            </w:pPr>
            <w:r w:rsidRPr="00423ABD">
              <w:t xml:space="preserve">The </w:t>
            </w:r>
            <w:proofErr w:type="spellStart"/>
            <w:r w:rsidRPr="00423ABD">
              <w:rPr>
                <w:rStyle w:val="CITchapbm"/>
              </w:rPr>
              <w:t>ValueTuple</w:t>
            </w:r>
            <w:proofErr w:type="spellEnd"/>
            <w:r w:rsidRPr="00423ABD">
              <w:rPr>
                <w:rStyle w:val="CITchapbm"/>
              </w:rPr>
              <w:t>&lt;...&gt;</w:t>
            </w:r>
            <w:r w:rsidRPr="00423ABD">
              <w:t xml:space="preserve"> set of classes was designed for the same purpose as the </w:t>
            </w:r>
            <w:r w:rsidRPr="00423ABD">
              <w:rPr>
                <w:rStyle w:val="CITchapbm"/>
              </w:rPr>
              <w:t>Pair&lt;T&gt;</w:t>
            </w:r>
            <w:r w:rsidRPr="00423ABD">
              <w:t xml:space="preserve"> and </w:t>
            </w:r>
            <w:r w:rsidRPr="00423ABD">
              <w:rPr>
                <w:rStyle w:val="CITchapbm"/>
              </w:rPr>
              <w:t>Pair&lt;</w:t>
            </w:r>
            <w:proofErr w:type="spellStart"/>
            <w:r w:rsidRPr="00423ABD">
              <w:rPr>
                <w:rStyle w:val="CITchapbm"/>
              </w:rPr>
              <w:t>TFirst</w:t>
            </w:r>
            <w:proofErr w:type="spellEnd"/>
            <w:r w:rsidRPr="00423ABD">
              <w:rPr>
                <w:rStyle w:val="CITchapbm"/>
              </w:rPr>
              <w:t xml:space="preserve">, </w:t>
            </w:r>
            <w:proofErr w:type="spellStart"/>
            <w:r w:rsidRPr="00423ABD">
              <w:rPr>
                <w:rStyle w:val="CITchapbm"/>
              </w:rPr>
              <w:t>TSecond</w:t>
            </w:r>
            <w:proofErr w:type="spellEnd"/>
            <w:r w:rsidRPr="00423ABD">
              <w:rPr>
                <w:rStyle w:val="CITchapbm"/>
              </w:rPr>
              <w:t>&gt;</w:t>
            </w:r>
            <w:r w:rsidRPr="00423ABD">
              <w:t xml:space="preserve"> classes, except </w:t>
            </w:r>
            <w:ins w:id="99" w:author="Jill Hobbs" w:date="2020-06-04T14:02:00Z">
              <w:r w:rsidR="005751C1">
                <w:t xml:space="preserve">that </w:t>
              </w:r>
            </w:ins>
            <w:r w:rsidRPr="00423ABD">
              <w:t xml:space="preserve">together they can handle eight type arguments. In fact, using the last </w:t>
            </w:r>
            <w:proofErr w:type="spellStart"/>
            <w:r w:rsidRPr="00423ABD">
              <w:rPr>
                <w:rStyle w:val="CITchapbm"/>
              </w:rPr>
              <w:t>ValueTuple</w:t>
            </w:r>
            <w:proofErr w:type="spellEnd"/>
            <w:r w:rsidRPr="00423ABD">
              <w:t xml:space="preserve"> shown in Listing 12.16, </w:t>
            </w:r>
            <w:proofErr w:type="spellStart"/>
            <w:r w:rsidRPr="00423ABD">
              <w:rPr>
                <w:rStyle w:val="CITchapbm"/>
              </w:rPr>
              <w:t>TRest</w:t>
            </w:r>
            <w:proofErr w:type="spellEnd"/>
            <w:r w:rsidRPr="00423ABD">
              <w:t xml:space="preserve"> can be used to store another </w:t>
            </w:r>
            <w:proofErr w:type="spellStart"/>
            <w:r w:rsidRPr="00423ABD">
              <w:rPr>
                <w:rStyle w:val="CITchapbm"/>
              </w:rPr>
              <w:t>ValueTuple</w:t>
            </w:r>
            <w:proofErr w:type="spellEnd"/>
            <w:r w:rsidRPr="00423ABD">
              <w:t>, making the number of elements of the tuple practically unlimited. And, if you define such a tuple using C# 7.0’s tuple syntax, that is what the compiler will generate.</w:t>
            </w:r>
          </w:p>
          <w:p w14:paraId="0D90BF5D" w14:textId="3C460BC4" w:rsidR="00051636" w:rsidRPr="00423ABD" w:rsidRDefault="00051636" w:rsidP="009B386C">
            <w:pPr>
              <w:pStyle w:val="SF1MID"/>
            </w:pPr>
            <w:r w:rsidRPr="00423ABD">
              <w:t xml:space="preserve">Another interesting member of the tuple family of classes is the </w:t>
            </w:r>
            <w:proofErr w:type="spellStart"/>
            <w:r w:rsidRPr="00423ABD">
              <w:t>nongeneric</w:t>
            </w:r>
            <w:proofErr w:type="spellEnd"/>
            <w:r w:rsidRPr="00423ABD">
              <w:t xml:space="preserve"> </w:t>
            </w:r>
            <w:proofErr w:type="spellStart"/>
            <w:r w:rsidRPr="00423ABD">
              <w:rPr>
                <w:rStyle w:val="CITchapbm"/>
              </w:rPr>
              <w:t>ValueTuple</w:t>
            </w:r>
            <w:proofErr w:type="spellEnd"/>
            <w:r w:rsidRPr="00423ABD">
              <w:t xml:space="preserve"> class. This class has eight static factory methods for instantiating the various generic tuple types. Although each generic type could be instantiated directly using its constructor, the </w:t>
            </w:r>
            <w:proofErr w:type="spellStart"/>
            <w:r w:rsidRPr="00423ABD">
              <w:rPr>
                <w:rStyle w:val="CITchapbm"/>
              </w:rPr>
              <w:t>ValueTuple</w:t>
            </w:r>
            <w:proofErr w:type="spellEnd"/>
            <w:r w:rsidRPr="00423ABD">
              <w:t xml:space="preserve"> type’s factory methods allow for inference of the type arguments via the </w:t>
            </w:r>
            <w:proofErr w:type="gramStart"/>
            <w:r w:rsidRPr="00423ABD">
              <w:rPr>
                <w:rStyle w:val="CITchapbm"/>
              </w:rPr>
              <w:t>Create(</w:t>
            </w:r>
            <w:proofErr w:type="gramEnd"/>
            <w:r w:rsidRPr="00423ABD">
              <w:rPr>
                <w:rStyle w:val="CITchapbm"/>
              </w:rPr>
              <w:t>)</w:t>
            </w:r>
            <w:r w:rsidRPr="00423ABD">
              <w:t xml:space="preserve"> method. This is </w:t>
            </w:r>
            <w:del w:id="100" w:author="Jill Hobbs" w:date="2020-06-04T14:03:00Z">
              <w:r w:rsidRPr="00423ABD" w:rsidDel="005751C1">
                <w:delText xml:space="preserve">insignificant </w:delText>
              </w:r>
            </w:del>
            <w:ins w:id="101" w:author="Jill Hobbs" w:date="2020-06-04T14:03:00Z">
              <w:r w:rsidR="005751C1">
                <w:t xml:space="preserve">not important </w:t>
              </w:r>
            </w:ins>
            <w:r w:rsidRPr="00423ABD">
              <w:t xml:space="preserve">in C# 7.0 because the code is as simple as </w:t>
            </w:r>
            <w:r w:rsidRPr="00423ABD">
              <w:rPr>
                <w:rStyle w:val="CITchapbm"/>
              </w:rPr>
              <w:t xml:space="preserve">var </w:t>
            </w:r>
            <w:proofErr w:type="spellStart"/>
            <w:r w:rsidRPr="00423ABD">
              <w:rPr>
                <w:rStyle w:val="CITchapbm"/>
              </w:rPr>
              <w:t>keyValuePair</w:t>
            </w:r>
            <w:proofErr w:type="spellEnd"/>
            <w:r w:rsidRPr="00423ABD">
              <w:rPr>
                <w:rStyle w:val="CITchapbm"/>
              </w:rPr>
              <w:t xml:space="preserve"> = ("555-55-5555", new Contact("Inigo Montoya"))</w:t>
            </w:r>
            <w:r w:rsidRPr="00423ABD">
              <w:t xml:space="preserve"> (assuming no named items). However, as shown in Listing 12.17, using the </w:t>
            </w:r>
            <w:proofErr w:type="gramStart"/>
            <w:r w:rsidRPr="00423ABD">
              <w:rPr>
                <w:rStyle w:val="CITchapbm"/>
              </w:rPr>
              <w:t>Create(</w:t>
            </w:r>
            <w:proofErr w:type="gramEnd"/>
            <w:r w:rsidRPr="00423ABD">
              <w:rPr>
                <w:rStyle w:val="CITchapbm"/>
              </w:rPr>
              <w:t>)</w:t>
            </w:r>
            <w:r w:rsidRPr="00423ABD">
              <w:t xml:space="preserve"> method in combination with type inference is simpler for C# 6.0.</w:t>
            </w:r>
          </w:p>
          <w:p w14:paraId="050A04B1" w14:textId="77777777" w:rsidR="00051636" w:rsidRPr="00423ABD" w:rsidRDefault="00051636" w:rsidP="009B386C">
            <w:pPr>
              <w:pStyle w:val="CDTTTL"/>
            </w:pPr>
            <w:r w:rsidRPr="00423ABD">
              <w:rPr>
                <w:rStyle w:val="CDTNUM"/>
              </w:rPr>
              <w:lastRenderedPageBreak/>
              <w:t>Listing 12.17:</w:t>
            </w:r>
            <w:r w:rsidRPr="00423ABD">
              <w:t> </w:t>
            </w:r>
            <w:r w:rsidRPr="00423ABD">
              <w:t xml:space="preserve">Comparing </w:t>
            </w:r>
            <w:proofErr w:type="spellStart"/>
            <w:r w:rsidRPr="00423ABD">
              <w:rPr>
                <w:rStyle w:val="CITchapbm"/>
              </w:rPr>
              <w:t>System.ValueTuple</w:t>
            </w:r>
            <w:proofErr w:type="spellEnd"/>
            <w:r w:rsidRPr="00423ABD">
              <w:t xml:space="preserve"> Instantiation Approaches</w:t>
            </w:r>
          </w:p>
          <w:p w14:paraId="6C62ACBA" w14:textId="77777777" w:rsidR="00051636" w:rsidRPr="00423ABD" w:rsidRDefault="00051636" w:rsidP="009B386C">
            <w:pPr>
              <w:pStyle w:val="CDTMID"/>
            </w:pPr>
            <w:r w:rsidRPr="00423ABD">
              <w:t>#</w:t>
            </w:r>
            <w:proofErr w:type="gramStart"/>
            <w:r w:rsidRPr="00423ABD">
              <w:t>if !PRECSHARP</w:t>
            </w:r>
            <w:proofErr w:type="gramEnd"/>
            <w:r w:rsidRPr="00423ABD">
              <w:t>7</w:t>
            </w:r>
          </w:p>
          <w:p w14:paraId="20893EC7" w14:textId="77777777" w:rsidR="00051636" w:rsidRPr="00423ABD" w:rsidRDefault="00051636" w:rsidP="009B386C">
            <w:pPr>
              <w:pStyle w:val="CDTMID"/>
            </w:pPr>
            <w:r w:rsidRPr="00423ABD">
              <w:t xml:space="preserve">  (</w:t>
            </w:r>
            <w:r w:rsidRPr="00423ABD">
              <w:rPr>
                <w:rStyle w:val="CPKeyword"/>
              </w:rPr>
              <w:t>string</w:t>
            </w:r>
            <w:r w:rsidRPr="00423ABD">
              <w:t xml:space="preserve">, Contact) </w:t>
            </w:r>
            <w:proofErr w:type="spellStart"/>
            <w:r w:rsidRPr="00423ABD">
              <w:t>keyValuePair</w:t>
            </w:r>
            <w:proofErr w:type="spellEnd"/>
            <w:r w:rsidRPr="00423ABD">
              <w:t>;</w:t>
            </w:r>
          </w:p>
          <w:p w14:paraId="4C3A1EA6" w14:textId="77777777" w:rsidR="00051636" w:rsidRPr="00423ABD" w:rsidRDefault="00051636" w:rsidP="009B386C">
            <w:pPr>
              <w:pStyle w:val="CDTMID"/>
            </w:pPr>
            <w:r w:rsidRPr="00423ABD">
              <w:t xml:space="preserve">  </w:t>
            </w:r>
            <w:proofErr w:type="spellStart"/>
            <w:r w:rsidRPr="00423ABD">
              <w:t>keyValuePair</w:t>
            </w:r>
            <w:proofErr w:type="spellEnd"/>
            <w:r w:rsidRPr="00423ABD">
              <w:t xml:space="preserve"> =</w:t>
            </w:r>
          </w:p>
          <w:p w14:paraId="6CB6B5A5" w14:textId="77777777" w:rsidR="00051636" w:rsidRPr="00423ABD" w:rsidRDefault="00051636" w:rsidP="009B386C">
            <w:pPr>
              <w:pStyle w:val="CDTMID"/>
            </w:pPr>
            <w:r w:rsidRPr="00423ABD">
              <w:t xml:space="preserve">      (</w:t>
            </w:r>
            <w:r w:rsidRPr="00423ABD">
              <w:rPr>
                <w:rStyle w:val="Maroon"/>
              </w:rPr>
              <w:t>"555-55-5555"</w:t>
            </w:r>
            <w:r w:rsidRPr="00423ABD">
              <w:t xml:space="preserve">, </w:t>
            </w:r>
            <w:r w:rsidRPr="00423ABD">
              <w:rPr>
                <w:rStyle w:val="CPKeyword"/>
              </w:rPr>
              <w:t>new</w:t>
            </w:r>
            <w:r w:rsidRPr="00423ABD">
              <w:t xml:space="preserve"> </w:t>
            </w:r>
            <w:proofErr w:type="gramStart"/>
            <w:r w:rsidRPr="00423ABD">
              <w:t>Contact(</w:t>
            </w:r>
            <w:proofErr w:type="gramEnd"/>
            <w:r w:rsidRPr="00423ABD">
              <w:rPr>
                <w:rStyle w:val="Maroon"/>
              </w:rPr>
              <w:t>"Inigo Montoya"</w:t>
            </w:r>
            <w:r w:rsidRPr="00423ABD">
              <w:t>));</w:t>
            </w:r>
          </w:p>
          <w:p w14:paraId="386377FF" w14:textId="77777777" w:rsidR="00051636" w:rsidRPr="00423ABD" w:rsidRDefault="00051636" w:rsidP="009B386C">
            <w:pPr>
              <w:pStyle w:val="CDTMID"/>
            </w:pPr>
            <w:r w:rsidRPr="00423ABD">
              <w:t>#</w:t>
            </w:r>
            <w:proofErr w:type="gramStart"/>
            <w:r w:rsidRPr="00423ABD">
              <w:t xml:space="preserve">else  </w:t>
            </w:r>
            <w:r w:rsidRPr="00423ABD">
              <w:rPr>
                <w:rStyle w:val="CPComment"/>
              </w:rPr>
              <w:t>/</w:t>
            </w:r>
            <w:proofErr w:type="gramEnd"/>
            <w:r w:rsidRPr="00423ABD">
              <w:rPr>
                <w:rStyle w:val="CPComment"/>
              </w:rPr>
              <w:t xml:space="preserve">/ Use </w:t>
            </w:r>
            <w:proofErr w:type="spellStart"/>
            <w:r w:rsidRPr="00423ABD">
              <w:rPr>
                <w:rStyle w:val="CPComment"/>
              </w:rPr>
              <w:t>System.ValueTupe</w:t>
            </w:r>
            <w:proofErr w:type="spellEnd"/>
            <w:r w:rsidRPr="00423ABD">
              <w:rPr>
                <w:rStyle w:val="CPComment"/>
              </w:rPr>
              <w:t>&lt;</w:t>
            </w:r>
            <w:proofErr w:type="spellStart"/>
            <w:r w:rsidRPr="00423ABD">
              <w:rPr>
                <w:rStyle w:val="CPComment"/>
              </w:rPr>
              <w:t>string,Contact</w:t>
            </w:r>
            <w:proofErr w:type="spellEnd"/>
            <w:r w:rsidRPr="00423ABD">
              <w:rPr>
                <w:rStyle w:val="CPComment"/>
              </w:rPr>
              <w:t>&gt; prior to C# 7.0</w:t>
            </w:r>
          </w:p>
          <w:p w14:paraId="5AFF519E" w14:textId="77777777" w:rsidR="00051636" w:rsidRPr="00423ABD" w:rsidRDefault="00051636" w:rsidP="009B386C">
            <w:pPr>
              <w:pStyle w:val="CDTMID"/>
            </w:pPr>
            <w:r w:rsidRPr="00423ABD">
              <w:t xml:space="preserve">  </w:t>
            </w:r>
            <w:proofErr w:type="spellStart"/>
            <w:r w:rsidRPr="00423ABD">
              <w:t>ValueTuple</w:t>
            </w:r>
            <w:proofErr w:type="spellEnd"/>
            <w:r w:rsidRPr="00423ABD">
              <w:t>&lt;</w:t>
            </w:r>
            <w:r w:rsidRPr="00423ABD">
              <w:rPr>
                <w:rStyle w:val="CPKeyword"/>
              </w:rPr>
              <w:t>string</w:t>
            </w:r>
            <w:r w:rsidRPr="00423ABD">
              <w:t xml:space="preserve">, Contact&gt; </w:t>
            </w:r>
            <w:proofErr w:type="spellStart"/>
            <w:r w:rsidRPr="00423ABD">
              <w:t>keyValuePair</w:t>
            </w:r>
            <w:proofErr w:type="spellEnd"/>
            <w:r w:rsidRPr="00423ABD">
              <w:t>;</w:t>
            </w:r>
          </w:p>
          <w:p w14:paraId="0FEB0E64" w14:textId="77777777" w:rsidR="00051636" w:rsidRPr="00423ABD" w:rsidRDefault="00051636" w:rsidP="009B386C">
            <w:pPr>
              <w:pStyle w:val="CDTMID"/>
            </w:pPr>
            <w:r w:rsidRPr="00423ABD">
              <w:t xml:space="preserve">  </w:t>
            </w:r>
            <w:proofErr w:type="spellStart"/>
            <w:r w:rsidRPr="00423ABD">
              <w:t>keyValuePair</w:t>
            </w:r>
            <w:proofErr w:type="spellEnd"/>
            <w:r w:rsidRPr="00423ABD">
              <w:t xml:space="preserve"> =</w:t>
            </w:r>
          </w:p>
          <w:p w14:paraId="4793CCB2" w14:textId="77777777" w:rsidR="00051636" w:rsidRPr="00423ABD" w:rsidRDefault="00051636" w:rsidP="009B386C">
            <w:pPr>
              <w:pStyle w:val="CDTMID"/>
              <w:shd w:val="clear" w:color="auto" w:fill="F2F2F2" w:themeFill="background1" w:themeFillShade="F2"/>
            </w:pPr>
            <w:r w:rsidRPr="00423ABD">
              <w:t xml:space="preserve">      </w:t>
            </w:r>
            <w:proofErr w:type="spellStart"/>
            <w:r w:rsidRPr="00423ABD">
              <w:t>ValueTuple.Create</w:t>
            </w:r>
            <w:proofErr w:type="spellEnd"/>
            <w:r w:rsidRPr="00423ABD">
              <w:t>(</w:t>
            </w:r>
          </w:p>
          <w:p w14:paraId="0C20B59D" w14:textId="77777777" w:rsidR="00051636" w:rsidRPr="00423ABD" w:rsidRDefault="00051636" w:rsidP="009B386C">
            <w:pPr>
              <w:pStyle w:val="CDTMID"/>
            </w:pPr>
            <w:r w:rsidRPr="00423ABD">
              <w:t xml:space="preserve">          </w:t>
            </w:r>
            <w:r w:rsidRPr="00423ABD">
              <w:rPr>
                <w:rStyle w:val="Maroon"/>
              </w:rPr>
              <w:t>"555-55-5555"</w:t>
            </w:r>
            <w:r w:rsidRPr="00423ABD">
              <w:t xml:space="preserve">, </w:t>
            </w:r>
            <w:r w:rsidRPr="00423ABD">
              <w:rPr>
                <w:rStyle w:val="CPKeyword"/>
              </w:rPr>
              <w:t>new</w:t>
            </w:r>
            <w:r w:rsidRPr="00423ABD">
              <w:t xml:space="preserve"> </w:t>
            </w:r>
            <w:proofErr w:type="gramStart"/>
            <w:r w:rsidRPr="00423ABD">
              <w:t>Contact(</w:t>
            </w:r>
            <w:proofErr w:type="gramEnd"/>
            <w:r w:rsidRPr="00423ABD">
              <w:rPr>
                <w:rStyle w:val="Maroon"/>
              </w:rPr>
              <w:t>"Inigo Montoya"</w:t>
            </w:r>
            <w:r w:rsidRPr="00423ABD">
              <w:t>));</w:t>
            </w:r>
          </w:p>
          <w:p w14:paraId="5DE3FF8E" w14:textId="77777777" w:rsidR="00051636" w:rsidRPr="00423ABD" w:rsidRDefault="00051636" w:rsidP="009B386C">
            <w:pPr>
              <w:pStyle w:val="CDTMID"/>
            </w:pPr>
            <w:r w:rsidRPr="00423ABD">
              <w:t xml:space="preserve">  </w:t>
            </w:r>
            <w:proofErr w:type="spellStart"/>
            <w:r w:rsidRPr="00423ABD">
              <w:t>keyValuePair</w:t>
            </w:r>
            <w:proofErr w:type="spellEnd"/>
            <w:r w:rsidRPr="00423ABD">
              <w:t xml:space="preserve"> =</w:t>
            </w:r>
          </w:p>
          <w:p w14:paraId="0ECFDB48" w14:textId="77777777" w:rsidR="00051636" w:rsidRPr="00423ABD" w:rsidRDefault="00051636" w:rsidP="009B386C">
            <w:pPr>
              <w:pStyle w:val="CDTMID"/>
              <w:shd w:val="clear" w:color="auto" w:fill="F2F2F2" w:themeFill="background1" w:themeFillShade="F2"/>
            </w:pPr>
            <w:r w:rsidRPr="00423ABD">
              <w:t xml:space="preserve">      </w:t>
            </w:r>
            <w:r w:rsidRPr="00423ABD">
              <w:rPr>
                <w:rStyle w:val="CPKeyword"/>
              </w:rPr>
              <w:t>new</w:t>
            </w:r>
            <w:r w:rsidRPr="00423ABD">
              <w:t xml:space="preserve"> </w:t>
            </w:r>
            <w:proofErr w:type="spellStart"/>
            <w:r w:rsidRPr="00423ABD">
              <w:t>ValueTuple</w:t>
            </w:r>
            <w:proofErr w:type="spellEnd"/>
            <w:r w:rsidRPr="00423ABD">
              <w:t>&lt;</w:t>
            </w:r>
            <w:r w:rsidRPr="00423ABD">
              <w:rPr>
                <w:rStyle w:val="CPKeyword"/>
              </w:rPr>
              <w:t>string</w:t>
            </w:r>
            <w:r w:rsidRPr="00423ABD">
              <w:t>, Contact</w:t>
            </w:r>
            <w:proofErr w:type="gramStart"/>
            <w:r w:rsidRPr="00423ABD">
              <w:t>&gt;(</w:t>
            </w:r>
            <w:proofErr w:type="gramEnd"/>
          </w:p>
          <w:p w14:paraId="571C13D3" w14:textId="77777777" w:rsidR="00051636" w:rsidRPr="00423ABD" w:rsidRDefault="00051636" w:rsidP="009B386C">
            <w:pPr>
              <w:pStyle w:val="CDTMID"/>
            </w:pPr>
            <w:r w:rsidRPr="00423ABD">
              <w:t xml:space="preserve">          </w:t>
            </w:r>
            <w:r w:rsidRPr="00423ABD">
              <w:rPr>
                <w:rStyle w:val="Maroon"/>
              </w:rPr>
              <w:t>"555-55-5555"</w:t>
            </w:r>
            <w:r w:rsidRPr="00423ABD">
              <w:t xml:space="preserve">, </w:t>
            </w:r>
            <w:r w:rsidRPr="00423ABD">
              <w:rPr>
                <w:rStyle w:val="CPKeyword"/>
              </w:rPr>
              <w:t>new</w:t>
            </w:r>
            <w:r w:rsidRPr="00423ABD">
              <w:t xml:space="preserve"> </w:t>
            </w:r>
            <w:proofErr w:type="gramStart"/>
            <w:r w:rsidRPr="00423ABD">
              <w:t>Contact(</w:t>
            </w:r>
            <w:proofErr w:type="gramEnd"/>
            <w:r w:rsidRPr="00423ABD">
              <w:rPr>
                <w:rStyle w:val="Maroon"/>
              </w:rPr>
              <w:t>"Inigo Montoya"</w:t>
            </w:r>
            <w:r w:rsidRPr="00423ABD">
              <w:t>));</w:t>
            </w:r>
          </w:p>
          <w:p w14:paraId="6B31681B" w14:textId="77777777" w:rsidR="00051636" w:rsidRPr="00423ABD" w:rsidRDefault="00051636" w:rsidP="009B386C">
            <w:pPr>
              <w:pStyle w:val="CDTLAST"/>
            </w:pPr>
            <w:r w:rsidRPr="00423ABD">
              <w:t>#endif /</w:t>
            </w:r>
            <w:proofErr w:type="gramStart"/>
            <w:r w:rsidRPr="00423ABD">
              <w:t>/ !PRECSHARP</w:t>
            </w:r>
            <w:proofErr w:type="gramEnd"/>
            <w:r w:rsidRPr="00423ABD">
              <w:t>7</w:t>
            </w:r>
          </w:p>
          <w:p w14:paraId="6173C792" w14:textId="77777777" w:rsidR="00051636" w:rsidRPr="00423ABD" w:rsidRDefault="00051636" w:rsidP="009B386C">
            <w:pPr>
              <w:pStyle w:val="SF1MID"/>
            </w:pPr>
            <w:r w:rsidRPr="00423ABD">
              <w:t xml:space="preserve">Obviously, when the </w:t>
            </w:r>
            <w:proofErr w:type="spellStart"/>
            <w:r w:rsidRPr="00423ABD">
              <w:rPr>
                <w:rStyle w:val="CITchapbm"/>
              </w:rPr>
              <w:t>ValueTuple</w:t>
            </w:r>
            <w:proofErr w:type="spellEnd"/>
            <w:r w:rsidRPr="00423ABD">
              <w:t xml:space="preserve"> gets large, the number of type parameters to specify could be cumbersome without the </w:t>
            </w:r>
            <w:proofErr w:type="gramStart"/>
            <w:r w:rsidRPr="00423ABD">
              <w:rPr>
                <w:rStyle w:val="CITchapbm"/>
              </w:rPr>
              <w:t>Create(</w:t>
            </w:r>
            <w:proofErr w:type="gramEnd"/>
            <w:r w:rsidRPr="00423ABD">
              <w:rPr>
                <w:rStyle w:val="CITchapbm"/>
              </w:rPr>
              <w:t>)</w:t>
            </w:r>
            <w:r w:rsidRPr="00423ABD">
              <w:t xml:space="preserve"> factory methods.</w:t>
            </w:r>
          </w:p>
          <w:p w14:paraId="31BC1E4E" w14:textId="77777777" w:rsidR="00051636" w:rsidRPr="00423ABD" w:rsidRDefault="00051636" w:rsidP="009B386C">
            <w:pPr>
              <w:pStyle w:val="CHAPBMPD"/>
            </w:pPr>
            <w:r w:rsidRPr="00423ABD">
              <w:t>***COMP: Insert “Begin 4.0” tab</w:t>
            </w:r>
          </w:p>
          <w:p w14:paraId="18E37041" w14:textId="77777777" w:rsidR="00051636" w:rsidRPr="00423ABD" w:rsidRDefault="00051636" w:rsidP="009B386C">
            <w:pPr>
              <w:pStyle w:val="SF1LAST"/>
            </w:pPr>
            <w:r w:rsidRPr="00423ABD">
              <w:t xml:space="preserve">Note that a similar tuple class was added in C# 4.0: </w:t>
            </w:r>
            <w:proofErr w:type="spellStart"/>
            <w:r w:rsidRPr="00423ABD">
              <w:rPr>
                <w:rStyle w:val="CITchapbm"/>
              </w:rPr>
              <w:t>System.Tuple</w:t>
            </w:r>
            <w:proofErr w:type="spellEnd"/>
            <w:r w:rsidRPr="00423ABD">
              <w:t xml:space="preserve">. However, it was determined that abundant use of C# 7.0’s tuple syntax and the resulting prevalence of tuples it would introduce warranted creating the </w:t>
            </w:r>
            <w:proofErr w:type="spellStart"/>
            <w:r w:rsidRPr="00423ABD">
              <w:rPr>
                <w:rStyle w:val="CITchapbm"/>
              </w:rPr>
              <w:t>System.ValueTuple</w:t>
            </w:r>
            <w:proofErr w:type="spellEnd"/>
            <w:r w:rsidRPr="00423ABD">
              <w:t xml:space="preserve"> type because of the performance improvements it provided.</w:t>
            </w:r>
          </w:p>
          <w:p w14:paraId="68561FE3" w14:textId="77777777" w:rsidR="00051636" w:rsidRPr="00423ABD" w:rsidRDefault="00051636" w:rsidP="009B386C">
            <w:pPr>
              <w:pStyle w:val="CHAPBMPD"/>
            </w:pPr>
            <w:r w:rsidRPr="00423ABD">
              <w:t>***COMP: Insert “End 4.0” tab</w:t>
            </w:r>
          </w:p>
          <w:p w14:paraId="4B124319" w14:textId="77777777" w:rsidR="00E079B2" w:rsidRPr="00423ABD" w:rsidRDefault="00051636" w:rsidP="009B386C">
            <w:pPr>
              <w:pStyle w:val="CHAPBMPD"/>
            </w:pPr>
            <w:r w:rsidRPr="00423ABD">
              <w:t>***COMP: Insert “End 7.0” tab</w:t>
            </w:r>
          </w:p>
        </w:tc>
      </w:tr>
      <w:tr w:rsidR="00E079B2" w:rsidRPr="00423ABD" w14:paraId="62481D92" w14:textId="77777777" w:rsidTr="005F0E56">
        <w:trPr>
          <w:trHeight w:val="475"/>
        </w:trPr>
        <w:tc>
          <w:tcPr>
            <w:tcW w:w="7003" w:type="dxa"/>
            <w:gridSpan w:val="2"/>
            <w:shd w:val="clear" w:color="auto" w:fill="auto"/>
            <w:tcMar>
              <w:right w:w="115" w:type="dxa"/>
            </w:tcMar>
          </w:tcPr>
          <w:p w14:paraId="4EE5D5CE" w14:textId="77777777" w:rsidR="00E079B2" w:rsidRPr="00423ABD" w:rsidRDefault="00E079B2" w:rsidP="009B386C">
            <w:pPr>
              <w:pStyle w:val="SF1TTL"/>
              <w:keepNext w:val="0"/>
              <w:rPr>
                <w:noProof/>
              </w:rPr>
            </w:pPr>
          </w:p>
        </w:tc>
      </w:tr>
    </w:tbl>
    <w:p w14:paraId="64BFEEF6" w14:textId="283A1A72" w:rsidR="00AF5390" w:rsidRPr="00423ABD" w:rsidRDefault="00AF5578" w:rsidP="009E7A29">
      <w:pPr>
        <w:pStyle w:val="CHAPBM"/>
      </w:pPr>
      <w:r w:rsidRPr="00423ABD">
        <w:t>As</w:t>
      </w:r>
      <w:r w:rsidR="00DE7CCE" w:rsidRPr="00423ABD">
        <w:t xml:space="preserve"> </w:t>
      </w:r>
      <w:r w:rsidRPr="00423ABD">
        <w:t>you</w:t>
      </w:r>
      <w:r w:rsidR="00DE7CCE" w:rsidRPr="00423ABD">
        <w:t xml:space="preserve"> </w:t>
      </w:r>
      <w:r w:rsidRPr="00423ABD">
        <w:t>might</w:t>
      </w:r>
      <w:r w:rsidR="00DE7CCE" w:rsidRPr="00423ABD">
        <w:t xml:space="preserve"> </w:t>
      </w:r>
      <w:r w:rsidRPr="00423ABD">
        <w:t>have</w:t>
      </w:r>
      <w:r w:rsidR="00DE7CCE" w:rsidRPr="00423ABD">
        <w:t xml:space="preserve"> </w:t>
      </w:r>
      <w:r w:rsidRPr="00423ABD">
        <w:t>deduced</w:t>
      </w:r>
      <w:r w:rsidR="00DE7CCE" w:rsidRPr="00423ABD">
        <w:t xml:space="preserve"> </w:t>
      </w:r>
      <w:r w:rsidRPr="00423ABD">
        <w:t>from</w:t>
      </w:r>
      <w:r w:rsidR="00DE7CCE" w:rsidRPr="00423ABD">
        <w:t xml:space="preserve"> </w:t>
      </w:r>
      <w:r w:rsidRPr="00423ABD">
        <w:t>the</w:t>
      </w:r>
      <w:r w:rsidR="00DE7CCE" w:rsidRPr="00423ABD">
        <w:t xml:space="preserve"> </w:t>
      </w:r>
      <w:r w:rsidRPr="00423ABD">
        <w:t>fact</w:t>
      </w:r>
      <w:r w:rsidR="00DE7CCE" w:rsidRPr="00423ABD">
        <w:t xml:space="preserve"> </w:t>
      </w:r>
      <w:r w:rsidRPr="00423ABD">
        <w:t>that</w:t>
      </w:r>
      <w:r w:rsidR="00DE7CCE" w:rsidRPr="00423ABD">
        <w:t xml:space="preserve"> </w:t>
      </w:r>
      <w:r w:rsidRPr="00423ABD">
        <w:t>the</w:t>
      </w:r>
      <w:r w:rsidR="00DE7CCE" w:rsidRPr="00423ABD">
        <w:t xml:space="preserve"> </w:t>
      </w:r>
      <w:r w:rsidRPr="00423ABD">
        <w:t>framework</w:t>
      </w:r>
      <w:r w:rsidR="00DE7CCE" w:rsidRPr="00423ABD">
        <w:t xml:space="preserve"> </w:t>
      </w:r>
      <w:r w:rsidRPr="00423ABD">
        <w:t>libraries</w:t>
      </w:r>
      <w:r w:rsidR="00DE7CCE" w:rsidRPr="00423ABD">
        <w:t xml:space="preserve"> </w:t>
      </w:r>
      <w:r w:rsidRPr="00423ABD">
        <w:t>declare</w:t>
      </w:r>
      <w:r w:rsidR="00DE7CCE" w:rsidRPr="00423ABD">
        <w:t xml:space="preserve"> </w:t>
      </w:r>
      <w:r w:rsidRPr="00423ABD">
        <w:t>eight</w:t>
      </w:r>
      <w:r w:rsidR="00DE7CCE" w:rsidRPr="00423ABD">
        <w:t xml:space="preserve"> </w:t>
      </w:r>
      <w:r w:rsidRPr="00423ABD">
        <w:t>different</w:t>
      </w:r>
      <w:r w:rsidR="00DE7CCE" w:rsidRPr="00423ABD">
        <w:t xml:space="preserve"> </w:t>
      </w:r>
      <w:r w:rsidRPr="00423ABD">
        <w:t>generic</w:t>
      </w:r>
      <w:r w:rsidR="00DE7CCE" w:rsidRPr="00423ABD">
        <w:t xml:space="preserve"> </w:t>
      </w:r>
      <w:proofErr w:type="spellStart"/>
      <w:r w:rsidRPr="00423ABD">
        <w:rPr>
          <w:rStyle w:val="CITchapbm"/>
        </w:rPr>
        <w:t>System.ValueTuple</w:t>
      </w:r>
      <w:proofErr w:type="spellEnd"/>
      <w:r w:rsidR="00DE7CCE" w:rsidRPr="00423ABD">
        <w:t xml:space="preserve"> </w:t>
      </w:r>
      <w:r w:rsidRPr="00423ABD">
        <w:t>types,</w:t>
      </w:r>
      <w:r w:rsidR="00DE7CCE" w:rsidRPr="00423ABD">
        <w:t xml:space="preserve"> </w:t>
      </w:r>
      <w:r w:rsidRPr="00423ABD">
        <w:t>there</w:t>
      </w:r>
      <w:r w:rsidR="00DE7CCE" w:rsidRPr="00423ABD">
        <w:t xml:space="preserve"> </w:t>
      </w:r>
      <w:r w:rsidRPr="00423ABD">
        <w:t>is</w:t>
      </w:r>
      <w:r w:rsidR="00DE7CCE" w:rsidRPr="00423ABD">
        <w:t xml:space="preserve"> </w:t>
      </w:r>
      <w:r w:rsidRPr="00423ABD">
        <w:t>no</w:t>
      </w:r>
      <w:r w:rsidR="00DE7CCE" w:rsidRPr="00423ABD">
        <w:t xml:space="preserve"> </w:t>
      </w:r>
      <w:r w:rsidRPr="00423ABD">
        <w:t>support</w:t>
      </w:r>
      <w:r w:rsidR="00DE7CCE" w:rsidRPr="00423ABD">
        <w:t xml:space="preserve"> </w:t>
      </w:r>
      <w:r w:rsidRPr="00423ABD">
        <w:t>in</w:t>
      </w:r>
      <w:r w:rsidR="00DE7CCE" w:rsidRPr="00423ABD">
        <w:t xml:space="preserve"> </w:t>
      </w:r>
      <w:r w:rsidRPr="00423ABD">
        <w:t>the</w:t>
      </w:r>
      <w:r w:rsidR="00DE7CCE" w:rsidRPr="00423ABD">
        <w:t xml:space="preserve"> </w:t>
      </w:r>
      <w:r w:rsidRPr="00423ABD">
        <w:t>CLR</w:t>
      </w:r>
      <w:r w:rsidR="00DE7CCE" w:rsidRPr="00423ABD">
        <w:t xml:space="preserve"> </w:t>
      </w:r>
      <w:r w:rsidRPr="00423ABD">
        <w:t>type</w:t>
      </w:r>
      <w:r w:rsidR="00DE7CCE" w:rsidRPr="00423ABD">
        <w:t xml:space="preserve"> </w:t>
      </w:r>
      <w:r w:rsidRPr="00423ABD">
        <w:t>system</w:t>
      </w:r>
      <w:r w:rsidR="00DE7CCE" w:rsidRPr="00423ABD">
        <w:t xml:space="preserve"> </w:t>
      </w:r>
      <w:r w:rsidRPr="00423ABD">
        <w:t>for</w:t>
      </w:r>
      <w:r w:rsidR="00DE7CCE" w:rsidRPr="00423ABD">
        <w:t xml:space="preserve"> </w:t>
      </w:r>
      <w:r w:rsidRPr="00423ABD">
        <w:rPr>
          <w:rStyle w:val="ITAL"/>
        </w:rPr>
        <w:t>variadic</w:t>
      </w:r>
      <w:r w:rsidR="00DE7CCE" w:rsidRPr="00423ABD">
        <w:t xml:space="preserve"> </w:t>
      </w:r>
      <w:r w:rsidRPr="00423ABD">
        <w:t>generic</w:t>
      </w:r>
      <w:r w:rsidR="00DE7CCE" w:rsidRPr="00423ABD">
        <w:t xml:space="preserve"> </w:t>
      </w:r>
      <w:r w:rsidRPr="00423ABD">
        <w:t>types.</w:t>
      </w:r>
      <w:r w:rsidR="00DE7CCE" w:rsidRPr="00423ABD">
        <w:t xml:space="preserve"> </w:t>
      </w:r>
      <w:r w:rsidRPr="00423ABD">
        <w:t>Methods</w:t>
      </w:r>
      <w:r w:rsidR="00DE7CCE" w:rsidRPr="00423ABD">
        <w:t xml:space="preserve"> </w:t>
      </w:r>
      <w:r w:rsidRPr="00423ABD">
        <w:t>can</w:t>
      </w:r>
      <w:r w:rsidR="00DE7CCE" w:rsidRPr="00423ABD">
        <w:t xml:space="preserve"> </w:t>
      </w:r>
      <w:r w:rsidRPr="00423ABD">
        <w:t>take</w:t>
      </w:r>
      <w:r w:rsidR="00DE7CCE" w:rsidRPr="00423ABD">
        <w:t xml:space="preserve"> </w:t>
      </w:r>
      <w:r w:rsidRPr="00423ABD">
        <w:t>an</w:t>
      </w:r>
      <w:r w:rsidR="00DE7CCE" w:rsidRPr="00423ABD">
        <w:t xml:space="preserve"> </w:t>
      </w:r>
      <w:r w:rsidRPr="00423ABD">
        <w:t>arbitrary</w:t>
      </w:r>
      <w:r w:rsidR="00DE7CCE" w:rsidRPr="00423ABD">
        <w:t xml:space="preserve"> </w:t>
      </w:r>
      <w:r w:rsidRPr="00423ABD">
        <w:t>number</w:t>
      </w:r>
      <w:r w:rsidR="00DE7CCE" w:rsidRPr="00423ABD">
        <w:t xml:space="preserve"> </w:t>
      </w:r>
      <w:r w:rsidRPr="00423ABD">
        <w:t>of</w:t>
      </w:r>
      <w:r w:rsidR="00DE7CCE" w:rsidRPr="00423ABD">
        <w:t xml:space="preserve"> </w:t>
      </w:r>
      <w:r w:rsidRPr="00423ABD">
        <w:t>arguments</w:t>
      </w:r>
      <w:r w:rsidR="00DE7CCE" w:rsidRPr="00423ABD">
        <w:t xml:space="preserve"> </w:t>
      </w:r>
      <w:r w:rsidRPr="00423ABD">
        <w:t>by</w:t>
      </w:r>
      <w:r w:rsidR="00DE7CCE" w:rsidRPr="00423ABD">
        <w:t xml:space="preserve"> </w:t>
      </w:r>
      <w:r w:rsidRPr="00423ABD">
        <w:t>using</w:t>
      </w:r>
      <w:r w:rsidR="00DE7CCE" w:rsidRPr="00423ABD">
        <w:t xml:space="preserve"> </w:t>
      </w:r>
      <w:r w:rsidRPr="00423ABD">
        <w:rPr>
          <w:rStyle w:val="ITAL"/>
        </w:rPr>
        <w:t>parameter</w:t>
      </w:r>
      <w:r w:rsidR="00DE7CCE" w:rsidRPr="00423ABD">
        <w:rPr>
          <w:rStyle w:val="ITAL"/>
        </w:rPr>
        <w:t xml:space="preserve"> </w:t>
      </w:r>
      <w:r w:rsidRPr="00423ABD">
        <w:rPr>
          <w:rStyle w:val="ITAL"/>
        </w:rPr>
        <w:t>arrays</w:t>
      </w:r>
      <w:r w:rsidRPr="00423ABD">
        <w:t>,</w:t>
      </w:r>
      <w:r w:rsidR="00DE7CCE" w:rsidRPr="00423ABD">
        <w:t xml:space="preserve"> </w:t>
      </w:r>
      <w:r w:rsidRPr="00423ABD">
        <w:t>but</w:t>
      </w:r>
      <w:r w:rsidR="00DE7CCE" w:rsidRPr="00423ABD">
        <w:t xml:space="preserve"> </w:t>
      </w:r>
      <w:r w:rsidRPr="00423ABD">
        <w:t>there</w:t>
      </w:r>
      <w:r w:rsidR="00DE7CCE" w:rsidRPr="00423ABD">
        <w:t xml:space="preserve"> </w:t>
      </w:r>
      <w:r w:rsidRPr="00423ABD">
        <w:t>is</w:t>
      </w:r>
      <w:r w:rsidR="00DE7CCE" w:rsidRPr="00423ABD">
        <w:t xml:space="preserve"> </w:t>
      </w:r>
      <w:r w:rsidRPr="00423ABD">
        <w:t>no</w:t>
      </w:r>
      <w:r w:rsidR="00DE7CCE" w:rsidRPr="00423ABD">
        <w:t xml:space="preserve"> </w:t>
      </w:r>
      <w:r w:rsidRPr="00423ABD">
        <w:t>corresponding</w:t>
      </w:r>
      <w:r w:rsidR="00DE7CCE" w:rsidRPr="00423ABD">
        <w:t xml:space="preserve"> </w:t>
      </w:r>
      <w:r w:rsidRPr="00423ABD">
        <w:t>technique</w:t>
      </w:r>
      <w:r w:rsidR="00DE7CCE" w:rsidRPr="00423ABD">
        <w:t xml:space="preserve"> </w:t>
      </w:r>
      <w:r w:rsidRPr="00423ABD">
        <w:t>for</w:t>
      </w:r>
      <w:r w:rsidR="00DE7CCE" w:rsidRPr="00423ABD">
        <w:t xml:space="preserve"> </w:t>
      </w:r>
      <w:r w:rsidRPr="00423ABD">
        <w:t>generic</w:t>
      </w:r>
      <w:r w:rsidR="00DE7CCE" w:rsidRPr="00423ABD">
        <w:t xml:space="preserve"> </w:t>
      </w:r>
      <w:r w:rsidRPr="00423ABD">
        <w:t>types;</w:t>
      </w:r>
      <w:r w:rsidR="00DE7CCE" w:rsidRPr="00423ABD">
        <w:t xml:space="preserve"> </w:t>
      </w:r>
      <w:r w:rsidRPr="00423ABD">
        <w:t>every</w:t>
      </w:r>
      <w:r w:rsidR="00DE7CCE" w:rsidRPr="00423ABD">
        <w:t xml:space="preserve"> </w:t>
      </w:r>
      <w:r w:rsidRPr="00423ABD">
        <w:t>generic</w:t>
      </w:r>
      <w:r w:rsidR="00DE7CCE" w:rsidRPr="00423ABD">
        <w:t xml:space="preserve"> </w:t>
      </w:r>
      <w:r w:rsidRPr="00423ABD">
        <w:t>type</w:t>
      </w:r>
      <w:r w:rsidR="00DE7CCE" w:rsidRPr="00423ABD">
        <w:t xml:space="preserve"> </w:t>
      </w:r>
      <w:r w:rsidRPr="00423ABD">
        <w:t>must</w:t>
      </w:r>
      <w:r w:rsidR="00DE7CCE" w:rsidRPr="00423ABD">
        <w:t xml:space="preserve"> </w:t>
      </w:r>
      <w:r w:rsidRPr="00423ABD">
        <w:t>be</w:t>
      </w:r>
      <w:r w:rsidR="00DE7CCE" w:rsidRPr="00423ABD">
        <w:t xml:space="preserve"> </w:t>
      </w:r>
      <w:r w:rsidRPr="00423ABD">
        <w:t>of</w:t>
      </w:r>
      <w:r w:rsidR="00DE7CCE" w:rsidRPr="00423ABD">
        <w:t xml:space="preserve"> </w:t>
      </w:r>
      <w:r w:rsidRPr="00423ABD">
        <w:t>a</w:t>
      </w:r>
      <w:r w:rsidR="00DE7CCE" w:rsidRPr="00423ABD">
        <w:t xml:space="preserve"> </w:t>
      </w:r>
      <w:r w:rsidRPr="00423ABD">
        <w:t>specific</w:t>
      </w:r>
      <w:r w:rsidR="00DE7CCE" w:rsidRPr="00423ABD">
        <w:t xml:space="preserve"> </w:t>
      </w:r>
      <w:r w:rsidRPr="00423ABD">
        <w:t>arity.</w:t>
      </w:r>
      <w:r w:rsidR="00DE7CCE" w:rsidRPr="00423ABD">
        <w:t xml:space="preserve"> </w:t>
      </w:r>
      <w:r w:rsidRPr="00423ABD">
        <w:t>(See</w:t>
      </w:r>
      <w:r w:rsidR="00DE7CCE" w:rsidRPr="00423ABD">
        <w:t xml:space="preserve"> </w:t>
      </w:r>
      <w:del w:id="102" w:author="Jill Hobbs" w:date="2020-06-04T14:04:00Z">
        <w:r w:rsidRPr="00423ABD" w:rsidDel="001561C7">
          <w:delText>the</w:delText>
        </w:r>
        <w:r w:rsidR="00DE7CCE" w:rsidRPr="00423ABD" w:rsidDel="001561C7">
          <w:delText xml:space="preserve"> </w:delText>
        </w:r>
      </w:del>
      <w:r w:rsidRPr="00423ABD">
        <w:t>Beginner</w:t>
      </w:r>
      <w:r w:rsidR="00DE7CCE" w:rsidRPr="00423ABD">
        <w:t xml:space="preserve"> </w:t>
      </w:r>
      <w:r w:rsidRPr="00423ABD">
        <w:t>Topic</w:t>
      </w:r>
      <w:ins w:id="103" w:author="Jill Hobbs" w:date="2020-06-04T14:04:00Z">
        <w:r w:rsidR="001561C7">
          <w:t>:</w:t>
        </w:r>
      </w:ins>
      <w:del w:id="104" w:author="Jill Hobbs" w:date="2020-06-04T14:04:00Z">
        <w:r w:rsidR="00FF4C53" w:rsidRPr="00423ABD" w:rsidDel="001561C7">
          <w:delText xml:space="preserve"> titled</w:delText>
        </w:r>
        <w:r w:rsidR="00DE7CCE" w:rsidRPr="00423ABD" w:rsidDel="001561C7">
          <w:delText xml:space="preserve"> </w:delText>
        </w:r>
        <w:r w:rsidR="00A507B7" w:rsidRPr="00423ABD" w:rsidDel="001561C7">
          <w:delText>”</w:delText>
        </w:r>
      </w:del>
      <w:ins w:id="105" w:author="Jill Hobbs" w:date="2020-06-04T14:04:00Z">
        <w:r w:rsidR="001561C7">
          <w:t xml:space="preserve"> </w:t>
        </w:r>
      </w:ins>
      <w:r w:rsidR="00AC7B44" w:rsidRPr="00423ABD">
        <w:t>Tuples:</w:t>
      </w:r>
      <w:r w:rsidR="00DE7CCE" w:rsidRPr="00423ABD">
        <w:t xml:space="preserve"> </w:t>
      </w:r>
      <w:del w:id="106" w:author="Jill Hobbs" w:date="2020-06-04T14:04:00Z">
        <w:r w:rsidR="00AC7B44" w:rsidRPr="00423ABD" w:rsidDel="001561C7">
          <w:delText>Where</w:delText>
        </w:r>
        <w:r w:rsidR="00DE7CCE" w:rsidRPr="00423ABD" w:rsidDel="001561C7">
          <w:delText xml:space="preserve"> </w:delText>
        </w:r>
      </w:del>
      <w:ins w:id="107" w:author="Jill Hobbs" w:date="2020-06-04T14:04:00Z">
        <w:r w:rsidR="001561C7">
          <w:t>An Abundance of</w:t>
        </w:r>
        <w:r w:rsidR="001561C7" w:rsidRPr="00423ABD">
          <w:t xml:space="preserve"> </w:t>
        </w:r>
      </w:ins>
      <w:r w:rsidRPr="00423ABD">
        <w:t>Arity</w:t>
      </w:r>
      <w:r w:rsidR="00DE7CCE" w:rsidRPr="00423ABD">
        <w:t xml:space="preserve"> </w:t>
      </w:r>
      <w:del w:id="108" w:author="Jill Hobbs" w:date="2020-06-04T14:04:00Z">
        <w:r w:rsidR="00AC7B44" w:rsidRPr="00423ABD" w:rsidDel="001561C7">
          <w:delText>is</w:delText>
        </w:r>
        <w:r w:rsidR="00DE7CCE" w:rsidRPr="00423ABD" w:rsidDel="001561C7">
          <w:delText xml:space="preserve"> </w:delText>
        </w:r>
        <w:r w:rsidRPr="00423ABD" w:rsidDel="001561C7">
          <w:delText>in</w:delText>
        </w:r>
        <w:r w:rsidR="00DE7CCE" w:rsidRPr="00423ABD" w:rsidDel="001561C7">
          <w:delText xml:space="preserve"> </w:delText>
        </w:r>
        <w:r w:rsidRPr="00423ABD" w:rsidDel="001561C7">
          <w:delText>Abundance</w:delText>
        </w:r>
        <w:r w:rsidR="00A507B7" w:rsidRPr="00423ABD" w:rsidDel="001561C7">
          <w:delText>”</w:delText>
        </w:r>
        <w:r w:rsidR="00DE7CCE" w:rsidRPr="00423ABD" w:rsidDel="001561C7">
          <w:delText xml:space="preserve"> </w:delText>
        </w:r>
      </w:del>
      <w:r w:rsidRPr="00423ABD">
        <w:t>for</w:t>
      </w:r>
      <w:r w:rsidR="00DE7CCE" w:rsidRPr="00423ABD">
        <w:t xml:space="preserve"> </w:t>
      </w:r>
      <w:r w:rsidRPr="00423ABD">
        <w:t>an</w:t>
      </w:r>
      <w:r w:rsidR="00DE7CCE" w:rsidRPr="00423ABD">
        <w:t xml:space="preserve"> </w:t>
      </w:r>
      <w:r w:rsidRPr="00423ABD">
        <w:t>example</w:t>
      </w:r>
      <w:r w:rsidR="00DE7CCE" w:rsidRPr="00423ABD">
        <w:t xml:space="preserve"> </w:t>
      </w:r>
      <w:r w:rsidRPr="00423ABD">
        <w:t>where</w:t>
      </w:r>
      <w:r w:rsidR="00DE7CCE" w:rsidRPr="00423ABD">
        <w:t xml:space="preserve"> </w:t>
      </w:r>
      <w:r w:rsidRPr="00423ABD">
        <w:t>you</w:t>
      </w:r>
      <w:r w:rsidR="00DE7CCE" w:rsidRPr="00423ABD">
        <w:t xml:space="preserve"> </w:t>
      </w:r>
      <w:r w:rsidRPr="00423ABD">
        <w:t>might</w:t>
      </w:r>
      <w:r w:rsidR="00DE7CCE" w:rsidRPr="00423ABD">
        <w:t xml:space="preserve"> </w:t>
      </w:r>
      <w:r w:rsidRPr="00423ABD">
        <w:t>imagine</w:t>
      </w:r>
      <w:r w:rsidR="00DE7CCE" w:rsidRPr="00423ABD">
        <w:t xml:space="preserve"> </w:t>
      </w:r>
      <w:r w:rsidRPr="00423ABD">
        <w:t>such</w:t>
      </w:r>
      <w:r w:rsidR="00DE7CCE" w:rsidRPr="00423ABD">
        <w:t xml:space="preserve"> </w:t>
      </w:r>
      <w:r w:rsidRPr="00423ABD">
        <w:t>a</w:t>
      </w:r>
      <w:r w:rsidR="00DE7CCE" w:rsidRPr="00423ABD">
        <w:t xml:space="preserve"> </w:t>
      </w:r>
      <w:r w:rsidRPr="00423ABD">
        <w:t>feature.)</w:t>
      </w:r>
    </w:p>
    <w:p w14:paraId="323F3154" w14:textId="70B95093" w:rsidR="00FA02C3" w:rsidRPr="00423ABD" w:rsidRDefault="00B15BD3" w:rsidP="009E7A29">
      <w:pPr>
        <w:pStyle w:val="H2"/>
        <w:keepNext w:val="0"/>
      </w:pPr>
      <w:bookmarkStart w:id="109" w:name="_Toc36295868"/>
      <w:r w:rsidRPr="00423ABD">
        <w:t>Nested</w:t>
      </w:r>
      <w:r w:rsidR="00DE7CCE" w:rsidRPr="00423ABD">
        <w:t xml:space="preserve"> </w:t>
      </w:r>
      <w:r w:rsidRPr="00423ABD">
        <w:t>Generic</w:t>
      </w:r>
      <w:r w:rsidR="00DE7CCE" w:rsidRPr="00423ABD">
        <w:t xml:space="preserve"> </w:t>
      </w:r>
      <w:r w:rsidRPr="00423ABD">
        <w:t>Types</w:t>
      </w:r>
      <w:bookmarkEnd w:id="109"/>
    </w:p>
    <w:p w14:paraId="3D5434D0" w14:textId="58156227" w:rsidR="00FA02C3" w:rsidRPr="00423ABD" w:rsidRDefault="00B15BD3" w:rsidP="009E7A29">
      <w:pPr>
        <w:pStyle w:val="HEADFIRST"/>
      </w:pPr>
      <w:r w:rsidRPr="00423ABD">
        <w:t>Type</w:t>
      </w:r>
      <w:r w:rsidR="00DE7CCE" w:rsidRPr="00423ABD">
        <w:t xml:space="preserve"> </w:t>
      </w:r>
      <w:r w:rsidRPr="00423ABD">
        <w:t>parameters</w:t>
      </w:r>
      <w:r w:rsidR="00DE7CCE" w:rsidRPr="00423ABD">
        <w:t xml:space="preserve"> </w:t>
      </w:r>
      <w:r w:rsidRPr="00423ABD">
        <w:t>on</w:t>
      </w:r>
      <w:r w:rsidR="00DE7CCE" w:rsidRPr="00423ABD">
        <w:t xml:space="preserve"> </w:t>
      </w:r>
      <w:r w:rsidRPr="00423ABD">
        <w:t>a</w:t>
      </w:r>
      <w:r w:rsidR="00DE7CCE" w:rsidRPr="00423ABD">
        <w:t xml:space="preserve"> </w:t>
      </w:r>
      <w:r w:rsidRPr="00423ABD">
        <w:t>containing</w:t>
      </w:r>
      <w:r w:rsidR="00DE7CCE" w:rsidRPr="00423ABD">
        <w:t xml:space="preserve"> </w:t>
      </w:r>
      <w:r w:rsidRPr="00423ABD">
        <w:t>generic</w:t>
      </w:r>
      <w:r w:rsidR="00DE7CCE" w:rsidRPr="00423ABD">
        <w:t xml:space="preserve"> </w:t>
      </w:r>
      <w:r w:rsidRPr="00423ABD">
        <w:t>type</w:t>
      </w:r>
      <w:r w:rsidR="00DE7CCE" w:rsidRPr="00423ABD">
        <w:t xml:space="preserve"> </w:t>
      </w:r>
      <w:r w:rsidRPr="00423ABD">
        <w:t>will</w:t>
      </w:r>
      <w:r w:rsidR="00DE7CCE" w:rsidRPr="00423ABD">
        <w:t xml:space="preserve"> </w:t>
      </w:r>
      <w:r w:rsidRPr="00423ABD">
        <w:t>“cascade”</w:t>
      </w:r>
      <w:r w:rsidR="00DE7CCE" w:rsidRPr="00423ABD">
        <w:t xml:space="preserve"> </w:t>
      </w:r>
      <w:r w:rsidRPr="00423ABD">
        <w:t>down</w:t>
      </w:r>
      <w:r w:rsidR="00DE7CCE" w:rsidRPr="00423ABD">
        <w:t xml:space="preserve"> </w:t>
      </w:r>
      <w:r w:rsidRPr="00423ABD">
        <w:t>to</w:t>
      </w:r>
      <w:r w:rsidR="00DE7CCE" w:rsidRPr="00423ABD">
        <w:t xml:space="preserve"> </w:t>
      </w:r>
      <w:r w:rsidRPr="00423ABD">
        <w:t>any</w:t>
      </w:r>
      <w:r w:rsidR="00DE7CCE" w:rsidRPr="00423ABD">
        <w:t xml:space="preserve"> </w:t>
      </w:r>
      <w:r w:rsidRPr="00423ABD">
        <w:t>nested</w:t>
      </w:r>
      <w:r w:rsidR="00DE7CCE" w:rsidRPr="00423ABD">
        <w:t xml:space="preserve"> </w:t>
      </w:r>
      <w:r w:rsidRPr="00423ABD">
        <w:t>types</w:t>
      </w:r>
      <w:r w:rsidR="00DE7CCE" w:rsidRPr="00423ABD">
        <w:t xml:space="preserve"> </w:t>
      </w:r>
      <w:r w:rsidRPr="00423ABD">
        <w:t>automatically.</w:t>
      </w:r>
      <w:r w:rsidR="00DE7CCE" w:rsidRPr="00423ABD">
        <w:t xml:space="preserve"> </w:t>
      </w:r>
      <w:r w:rsidRPr="00423ABD">
        <w:t>If</w:t>
      </w:r>
      <w:r w:rsidR="00DE7CCE" w:rsidRPr="00423ABD">
        <w:t xml:space="preserve"> </w:t>
      </w:r>
      <w:r w:rsidRPr="00423ABD">
        <w:t>the</w:t>
      </w:r>
      <w:r w:rsidR="00DE7CCE" w:rsidRPr="00423ABD">
        <w:t xml:space="preserve"> </w:t>
      </w:r>
      <w:r w:rsidRPr="00423ABD">
        <w:t>containing</w:t>
      </w:r>
      <w:r w:rsidR="00DE7CCE" w:rsidRPr="00423ABD">
        <w:t xml:space="preserve"> </w:t>
      </w:r>
      <w:r w:rsidRPr="00423ABD">
        <w:t>type</w:t>
      </w:r>
      <w:r w:rsidR="00DE7CCE" w:rsidRPr="00423ABD">
        <w:t xml:space="preserve"> </w:t>
      </w:r>
      <w:r w:rsidRPr="00423ABD">
        <w:t>declares</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w:t>
      </w:r>
      <w:r w:rsidRPr="00423ABD">
        <w:t>,</w:t>
      </w:r>
      <w:r w:rsidR="00DE7CCE" w:rsidRPr="00423ABD">
        <w:t xml:space="preserve"> </w:t>
      </w:r>
      <w:r w:rsidRPr="00423ABD">
        <w:t>for</w:t>
      </w:r>
      <w:r w:rsidR="00DE7CCE" w:rsidRPr="00423ABD">
        <w:t xml:space="preserve"> </w:t>
      </w:r>
      <w:r w:rsidRPr="00423ABD">
        <w:t>example,</w:t>
      </w:r>
      <w:r w:rsidR="00DE7CCE" w:rsidRPr="00423ABD">
        <w:t xml:space="preserve"> </w:t>
      </w:r>
      <w:r w:rsidRPr="00423ABD">
        <w:t>all</w:t>
      </w:r>
      <w:r w:rsidR="00DE7CCE" w:rsidRPr="00423ABD">
        <w:t xml:space="preserve"> </w:t>
      </w:r>
      <w:r w:rsidRPr="00423ABD">
        <w:t>nested</w:t>
      </w:r>
      <w:r w:rsidR="00DE7CCE" w:rsidRPr="00423ABD">
        <w:t xml:space="preserve"> </w:t>
      </w:r>
      <w:r w:rsidRPr="00423ABD">
        <w:t>types</w:t>
      </w:r>
      <w:r w:rsidR="00DE7CCE" w:rsidRPr="00423ABD">
        <w:t xml:space="preserve"> </w:t>
      </w:r>
      <w:r w:rsidRPr="00423ABD">
        <w:t>will</w:t>
      </w:r>
      <w:r w:rsidR="00DE7CCE" w:rsidRPr="00423ABD">
        <w:t xml:space="preserve"> </w:t>
      </w:r>
      <w:r w:rsidRPr="00423ABD">
        <w:t>also</w:t>
      </w:r>
      <w:r w:rsidR="00DE7CCE" w:rsidRPr="00423ABD">
        <w:t xml:space="preserve"> </w:t>
      </w:r>
      <w:r w:rsidRPr="00423ABD">
        <w:t>be</w:t>
      </w:r>
      <w:r w:rsidR="00DE7CCE" w:rsidRPr="00423ABD">
        <w:t xml:space="preserve"> </w:t>
      </w:r>
      <w:r w:rsidRPr="00423ABD">
        <w:t>generic</w:t>
      </w:r>
      <w:ins w:id="110" w:author="Jill Hobbs" w:date="2020-06-04T14:04:00Z">
        <w:r w:rsidR="001561C7">
          <w:t>,</w:t>
        </w:r>
      </w:ins>
      <w:r w:rsidR="00DE7CCE" w:rsidRPr="00423ABD">
        <w:t xml:space="preserve"> </w:t>
      </w:r>
      <w:r w:rsidRPr="00423ABD">
        <w:t>and</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w:t>
      </w:r>
      <w:r w:rsidR="00DE7CCE" w:rsidRPr="00423ABD">
        <w:t xml:space="preserve"> </w:t>
      </w:r>
      <w:r w:rsidRPr="00423ABD">
        <w:t>will</w:t>
      </w:r>
      <w:r w:rsidR="00DE7CCE" w:rsidRPr="00423ABD">
        <w:t xml:space="preserve"> </w:t>
      </w:r>
      <w:r w:rsidRPr="00423ABD">
        <w:t>be</w:t>
      </w:r>
      <w:r w:rsidR="00DE7CCE" w:rsidRPr="00423ABD">
        <w:t xml:space="preserve"> </w:t>
      </w:r>
      <w:r w:rsidRPr="00423ABD">
        <w:t>available</w:t>
      </w:r>
      <w:r w:rsidR="00DE7CCE" w:rsidRPr="00423ABD">
        <w:t xml:space="preserve"> </w:t>
      </w:r>
      <w:r w:rsidRPr="00423ABD">
        <w:t>on</w:t>
      </w:r>
      <w:r w:rsidR="00DE7CCE" w:rsidRPr="00423ABD">
        <w:t xml:space="preserve"> </w:t>
      </w:r>
      <w:r w:rsidRPr="00423ABD">
        <w:t>the</w:t>
      </w:r>
      <w:r w:rsidR="00DE7CCE" w:rsidRPr="00423ABD">
        <w:t xml:space="preserve"> </w:t>
      </w:r>
      <w:r w:rsidRPr="00423ABD">
        <w:t>nested</w:t>
      </w:r>
      <w:r w:rsidR="00DE7CCE" w:rsidRPr="00423ABD">
        <w:t xml:space="preserve"> </w:t>
      </w:r>
      <w:r w:rsidRPr="00423ABD">
        <w:lastRenderedPageBreak/>
        <w:t>type</w:t>
      </w:r>
      <w:r w:rsidR="00DE7CCE" w:rsidRPr="00423ABD">
        <w:t xml:space="preserve"> </w:t>
      </w:r>
      <w:r w:rsidRPr="00423ABD">
        <w:t>as</w:t>
      </w:r>
      <w:r w:rsidR="00DE7CCE" w:rsidRPr="00423ABD">
        <w:t xml:space="preserve"> </w:t>
      </w:r>
      <w:r w:rsidRPr="00423ABD">
        <w:t>well.</w:t>
      </w:r>
      <w:r w:rsidR="00DE7CCE" w:rsidRPr="00423ABD">
        <w:t xml:space="preserve"> </w:t>
      </w:r>
      <w:r w:rsidRPr="00423ABD">
        <w:t>If</w:t>
      </w:r>
      <w:r w:rsidR="00DE7CCE" w:rsidRPr="00423ABD">
        <w:t xml:space="preserve"> </w:t>
      </w:r>
      <w:r w:rsidRPr="00423ABD">
        <w:t>the</w:t>
      </w:r>
      <w:r w:rsidR="00DE7CCE" w:rsidRPr="00423ABD">
        <w:t xml:space="preserve"> </w:t>
      </w:r>
      <w:r w:rsidRPr="00423ABD">
        <w:t>nested</w:t>
      </w:r>
      <w:r w:rsidR="00DE7CCE" w:rsidRPr="00423ABD">
        <w:t xml:space="preserve"> </w:t>
      </w:r>
      <w:r w:rsidRPr="00423ABD">
        <w:t>type</w:t>
      </w:r>
      <w:r w:rsidR="00DE7CCE" w:rsidRPr="00423ABD">
        <w:t xml:space="preserve"> </w:t>
      </w:r>
      <w:r w:rsidRPr="00423ABD">
        <w:t>includes</w:t>
      </w:r>
      <w:r w:rsidR="00DE7CCE" w:rsidRPr="00423ABD">
        <w:t xml:space="preserve"> </w:t>
      </w:r>
      <w:r w:rsidRPr="00423ABD">
        <w:t>its</w:t>
      </w:r>
      <w:r w:rsidR="00DE7CCE" w:rsidRPr="00423ABD">
        <w:t xml:space="preserve"> </w:t>
      </w:r>
      <w:r w:rsidRPr="00423ABD">
        <w:t>own</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named</w:t>
      </w:r>
      <w:r w:rsidR="00DE7CCE" w:rsidRPr="00423ABD">
        <w:t xml:space="preserve"> </w:t>
      </w:r>
      <w:r w:rsidRPr="00423ABD">
        <w:rPr>
          <w:rStyle w:val="CITchapbm"/>
        </w:rPr>
        <w:t>T</w:t>
      </w:r>
      <w:r w:rsidRPr="00423ABD">
        <w:t>,</w:t>
      </w:r>
      <w:r w:rsidR="00DE7CCE" w:rsidRPr="00423ABD">
        <w:t xml:space="preserve"> </w:t>
      </w:r>
      <w:r w:rsidRPr="00423ABD">
        <w:t>this</w:t>
      </w:r>
      <w:r w:rsidR="00DE7CCE" w:rsidRPr="00423ABD">
        <w:t xml:space="preserve"> </w:t>
      </w:r>
      <w:r w:rsidRPr="00423ABD">
        <w:t>will</w:t>
      </w:r>
      <w:r w:rsidR="00DE7CCE" w:rsidRPr="00423ABD">
        <w:t xml:space="preserve"> </w:t>
      </w:r>
      <w:r w:rsidRPr="00423ABD">
        <w:t>hide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within</w:t>
      </w:r>
      <w:r w:rsidR="00DE7CCE" w:rsidRPr="00423ABD">
        <w:t xml:space="preserve"> </w:t>
      </w:r>
      <w:r w:rsidRPr="00423ABD">
        <w:t>the</w:t>
      </w:r>
      <w:r w:rsidR="00DE7CCE" w:rsidRPr="00423ABD">
        <w:t xml:space="preserve"> </w:t>
      </w:r>
      <w:r w:rsidRPr="00423ABD">
        <w:t>containing</w:t>
      </w:r>
      <w:r w:rsidR="00DE7CCE" w:rsidRPr="00423ABD">
        <w:t xml:space="preserve"> </w:t>
      </w:r>
      <w:r w:rsidRPr="00423ABD">
        <w:t>type</w:t>
      </w:r>
      <w:r w:rsidR="00A507B7" w:rsidRPr="00423ABD">
        <w:t>,</w:t>
      </w:r>
      <w:r w:rsidR="00DE7CCE" w:rsidRPr="00423ABD">
        <w:t xml:space="preserve"> </w:t>
      </w:r>
      <w:r w:rsidRPr="00423ABD">
        <w:t>and</w:t>
      </w:r>
      <w:r w:rsidR="00DE7CCE" w:rsidRPr="00423ABD">
        <w:t xml:space="preserve"> </w:t>
      </w:r>
      <w:r w:rsidRPr="00423ABD">
        <w:t>any</w:t>
      </w:r>
      <w:r w:rsidR="00DE7CCE" w:rsidRPr="00423ABD">
        <w:t xml:space="preserve"> </w:t>
      </w:r>
      <w:r w:rsidRPr="00423ABD">
        <w:t>reference</w:t>
      </w:r>
      <w:r w:rsidR="00DE7CCE" w:rsidRPr="00423ABD">
        <w:t xml:space="preserve"> </w:t>
      </w:r>
      <w:r w:rsidRPr="00423ABD">
        <w:t>to</w:t>
      </w:r>
      <w:r w:rsidR="00DE7CCE" w:rsidRPr="00423ABD">
        <w:t xml:space="preserve"> </w:t>
      </w:r>
      <w:r w:rsidRPr="00423ABD">
        <w:rPr>
          <w:rStyle w:val="CITchapbm"/>
        </w:rPr>
        <w:t>T</w:t>
      </w:r>
      <w:r w:rsidR="00DE7CCE" w:rsidRPr="00423ABD">
        <w:t xml:space="preserve"> </w:t>
      </w:r>
      <w:r w:rsidRPr="00423ABD">
        <w:t>in</w:t>
      </w:r>
      <w:r w:rsidR="00DE7CCE" w:rsidRPr="00423ABD">
        <w:t xml:space="preserve"> </w:t>
      </w:r>
      <w:r w:rsidRPr="00423ABD">
        <w:t>the</w:t>
      </w:r>
      <w:r w:rsidR="00DE7CCE" w:rsidRPr="00423ABD">
        <w:t xml:space="preserve"> </w:t>
      </w:r>
      <w:r w:rsidRPr="00423ABD">
        <w:t>nested</w:t>
      </w:r>
      <w:r w:rsidR="00DE7CCE" w:rsidRPr="00423ABD">
        <w:t xml:space="preserve"> </w:t>
      </w:r>
      <w:r w:rsidRPr="00423ABD">
        <w:t>type</w:t>
      </w:r>
      <w:r w:rsidR="00DE7CCE" w:rsidRPr="00423ABD">
        <w:t xml:space="preserve"> </w:t>
      </w:r>
      <w:r w:rsidRPr="00423ABD">
        <w:t>will</w:t>
      </w:r>
      <w:r w:rsidR="00DE7CCE" w:rsidRPr="00423ABD">
        <w:t xml:space="preserve"> </w:t>
      </w:r>
      <w:r w:rsidRPr="00423ABD">
        <w:t>refer</w:t>
      </w:r>
      <w:r w:rsidR="00DE7CCE" w:rsidRPr="00423ABD">
        <w:t xml:space="preserve"> </w:t>
      </w:r>
      <w:r w:rsidRPr="00423ABD">
        <w:t>to</w:t>
      </w:r>
      <w:r w:rsidR="00DE7CCE" w:rsidRPr="00423ABD">
        <w:t xml:space="preserve"> </w:t>
      </w:r>
      <w:r w:rsidRPr="00423ABD">
        <w:t>the</w:t>
      </w:r>
      <w:r w:rsidR="00DE7CCE" w:rsidRPr="00423ABD">
        <w:t xml:space="preserve"> </w:t>
      </w:r>
      <w:r w:rsidRPr="00423ABD">
        <w:t>nested</w:t>
      </w:r>
      <w:r w:rsidR="00DE7CCE" w:rsidRPr="00423ABD">
        <w:t xml:space="preserve"> </w:t>
      </w:r>
      <w:r w:rsidRPr="00423ABD">
        <w:rPr>
          <w:rStyle w:val="CITchapbm"/>
        </w:rPr>
        <w:t>T</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Fortunately,</w:t>
      </w:r>
      <w:r w:rsidR="00DE7CCE" w:rsidRPr="00423ABD">
        <w:t xml:space="preserve"> </w:t>
      </w:r>
      <w:r w:rsidRPr="00423ABD">
        <w:t>reuse</w:t>
      </w:r>
      <w:r w:rsidR="00DE7CCE" w:rsidRPr="00423ABD">
        <w:t xml:space="preserve"> </w:t>
      </w:r>
      <w:r w:rsidRPr="00423ABD">
        <w:t>of</w:t>
      </w:r>
      <w:r w:rsidR="00DE7CCE" w:rsidRPr="00423ABD">
        <w:t xml:space="preserve"> </w:t>
      </w:r>
      <w:r w:rsidRPr="00423ABD">
        <w:t>the</w:t>
      </w:r>
      <w:r w:rsidR="00DE7CCE" w:rsidRPr="00423ABD">
        <w:t xml:space="preserve"> </w:t>
      </w:r>
      <w:r w:rsidRPr="00423ABD">
        <w:t>same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name</w:t>
      </w:r>
      <w:r w:rsidR="00DE7CCE" w:rsidRPr="00423ABD">
        <w:t xml:space="preserve"> </w:t>
      </w:r>
      <w:r w:rsidRPr="00423ABD">
        <w:t>within</w:t>
      </w:r>
      <w:r w:rsidR="00DE7CCE" w:rsidRPr="00423ABD">
        <w:t xml:space="preserve"> </w:t>
      </w:r>
      <w:r w:rsidRPr="00423ABD">
        <w:t>the</w:t>
      </w:r>
      <w:r w:rsidR="00DE7CCE" w:rsidRPr="00423ABD">
        <w:t xml:space="preserve"> </w:t>
      </w:r>
      <w:r w:rsidRPr="00423ABD">
        <w:t>nested</w:t>
      </w:r>
      <w:r w:rsidR="00DE7CCE" w:rsidRPr="00423ABD">
        <w:t xml:space="preserve"> </w:t>
      </w:r>
      <w:r w:rsidRPr="00423ABD">
        <w:t>type</w:t>
      </w:r>
      <w:r w:rsidR="00DE7CCE" w:rsidRPr="00423ABD">
        <w:t xml:space="preserve"> </w:t>
      </w:r>
      <w:r w:rsidRPr="00423ABD">
        <w:t>will</w:t>
      </w:r>
      <w:r w:rsidR="00DE7CCE" w:rsidRPr="00423ABD">
        <w:t xml:space="preserve"> </w:t>
      </w:r>
      <w:r w:rsidRPr="00423ABD">
        <w:t>cause</w:t>
      </w:r>
      <w:r w:rsidR="00DE7CCE" w:rsidRPr="00423ABD">
        <w:t xml:space="preserve"> </w:t>
      </w:r>
      <w:r w:rsidRPr="00423ABD">
        <w:t>a</w:t>
      </w:r>
      <w:r w:rsidR="00DE7CCE" w:rsidRPr="00423ABD">
        <w:t xml:space="preserve"> </w:t>
      </w:r>
      <w:r w:rsidRPr="00423ABD">
        <w:t>compiler</w:t>
      </w:r>
      <w:r w:rsidR="00DE7CCE" w:rsidRPr="00423ABD">
        <w:t xml:space="preserve"> </w:t>
      </w:r>
      <w:r w:rsidRPr="00423ABD">
        <w:t>warning</w:t>
      </w:r>
      <w:r w:rsidR="00DE7CCE" w:rsidRPr="00423ABD">
        <w:t xml:space="preserve"> </w:t>
      </w:r>
      <w:r w:rsidRPr="00423ABD">
        <w:t>to</w:t>
      </w:r>
      <w:r w:rsidR="00DE7CCE" w:rsidRPr="00423ABD">
        <w:t xml:space="preserve"> </w:t>
      </w:r>
      <w:r w:rsidRPr="00423ABD">
        <w:t>prevent</w:t>
      </w:r>
      <w:r w:rsidR="00DE7CCE" w:rsidRPr="00423ABD">
        <w:t xml:space="preserve"> </w:t>
      </w:r>
      <w:r w:rsidRPr="00423ABD">
        <w:t>accidental</w:t>
      </w:r>
      <w:r w:rsidR="00DE7CCE" w:rsidRPr="00423ABD">
        <w:t xml:space="preserve"> </w:t>
      </w:r>
      <w:r w:rsidRPr="00423ABD">
        <w:t>overlap</w:t>
      </w:r>
      <w:r w:rsidR="00DE7CCE" w:rsidRPr="00423ABD">
        <w:t xml:space="preserve"> </w:t>
      </w:r>
      <w:r w:rsidRPr="00423ABD">
        <w:t>(see</w:t>
      </w:r>
      <w:r w:rsidR="00DE7CCE" w:rsidRPr="00423ABD">
        <w:t xml:space="preserve"> </w:t>
      </w:r>
      <w:r w:rsidR="00ED1933" w:rsidRPr="00423ABD">
        <w:t>Listing</w:t>
      </w:r>
      <w:r w:rsidR="00DE7CCE" w:rsidRPr="00423ABD">
        <w:t xml:space="preserve"> </w:t>
      </w:r>
      <w:r w:rsidR="00ED1933" w:rsidRPr="00423ABD">
        <w:t>12.</w:t>
      </w:r>
      <w:r w:rsidRPr="00423ABD">
        <w:t>18).</w:t>
      </w:r>
    </w:p>
    <w:p w14:paraId="627AEC79" w14:textId="75A12E1E"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18:</w:t>
      </w:r>
      <w:r w:rsidR="00B15BD3" w:rsidRPr="00423ABD">
        <w:t> </w:t>
      </w:r>
      <w:r w:rsidR="00B15BD3" w:rsidRPr="00423ABD">
        <w:t>Nested</w:t>
      </w:r>
      <w:r w:rsidR="00DE7CCE" w:rsidRPr="00423ABD">
        <w:t xml:space="preserve"> </w:t>
      </w:r>
      <w:r w:rsidR="00B15BD3" w:rsidRPr="00423ABD">
        <w:t>Generic</w:t>
      </w:r>
      <w:r w:rsidR="00DE7CCE" w:rsidRPr="00423ABD">
        <w:t xml:space="preserve"> </w:t>
      </w:r>
      <w:r w:rsidR="00B15BD3" w:rsidRPr="00423ABD">
        <w:t>Types</w:t>
      </w:r>
    </w:p>
    <w:p w14:paraId="20CEC0CA" w14:textId="75DDD11B" w:rsidR="00FA02C3" w:rsidRPr="00423ABD" w:rsidRDefault="00B15BD3" w:rsidP="009E7A29">
      <w:pPr>
        <w:pStyle w:val="CDTFIRST"/>
      </w:pPr>
      <w:r w:rsidRPr="00423ABD">
        <w:rPr>
          <w:rStyle w:val="CPKeyword"/>
        </w:rPr>
        <w:t>class</w:t>
      </w:r>
      <w:r w:rsidR="00DE7CCE" w:rsidRPr="00423ABD">
        <w:t xml:space="preserve"> </w:t>
      </w:r>
      <w:r w:rsidRPr="00423ABD">
        <w:t>Container&lt;T</w:t>
      </w:r>
      <w:r w:rsidR="00933AF2" w:rsidRPr="00423ABD">
        <w:t>1</w:t>
      </w:r>
      <w:r w:rsidRPr="00423ABD">
        <w:t>,</w:t>
      </w:r>
      <w:r w:rsidR="00DE7CCE" w:rsidRPr="00423ABD">
        <w:t xml:space="preserve"> </w:t>
      </w:r>
      <w:r w:rsidR="00933AF2" w:rsidRPr="00423ABD">
        <w:t>T2</w:t>
      </w:r>
      <w:r w:rsidRPr="00423ABD">
        <w:t>&gt;</w:t>
      </w:r>
    </w:p>
    <w:p w14:paraId="36C6CF43" w14:textId="77777777" w:rsidR="00FA02C3" w:rsidRPr="00423ABD" w:rsidRDefault="00B15BD3" w:rsidP="009E7A29">
      <w:pPr>
        <w:pStyle w:val="CDTMID"/>
      </w:pPr>
      <w:r w:rsidRPr="00423ABD">
        <w:t>{</w:t>
      </w:r>
    </w:p>
    <w:p w14:paraId="040A1AEE" w14:textId="3C0C8550"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Nested</w:t>
      </w:r>
      <w:r w:rsidRPr="00423ABD">
        <w:rPr>
          <w:rStyle w:val="CPComment"/>
        </w:rPr>
        <w:t xml:space="preserve"> </w:t>
      </w:r>
      <w:r w:rsidR="00B15BD3" w:rsidRPr="00423ABD">
        <w:rPr>
          <w:rStyle w:val="CPComment"/>
        </w:rPr>
        <w:t>classes</w:t>
      </w:r>
      <w:r w:rsidRPr="00423ABD">
        <w:rPr>
          <w:rStyle w:val="CPComment"/>
        </w:rPr>
        <w:t xml:space="preserve"> </w:t>
      </w:r>
      <w:r w:rsidR="00B15BD3" w:rsidRPr="00423ABD">
        <w:rPr>
          <w:rStyle w:val="CPComment"/>
        </w:rPr>
        <w:t>inherit</w:t>
      </w:r>
      <w:r w:rsidRPr="00423ABD">
        <w:rPr>
          <w:rStyle w:val="CPComment"/>
        </w:rPr>
        <w:t xml:space="preserve"> </w:t>
      </w:r>
      <w:r w:rsidR="00B15BD3" w:rsidRPr="00423ABD">
        <w:rPr>
          <w:rStyle w:val="CPComment"/>
        </w:rPr>
        <w:t>type</w:t>
      </w:r>
      <w:r w:rsidRPr="00423ABD">
        <w:rPr>
          <w:rStyle w:val="CPComment"/>
        </w:rPr>
        <w:t xml:space="preserve"> </w:t>
      </w:r>
      <w:r w:rsidR="00B15BD3" w:rsidRPr="00423ABD">
        <w:rPr>
          <w:rStyle w:val="CPComment"/>
        </w:rPr>
        <w:t>parameters.</w:t>
      </w:r>
    </w:p>
    <w:p w14:paraId="12B7CAEB" w14:textId="35D568DC"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Reusing</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type</w:t>
      </w:r>
      <w:r w:rsidRPr="00423ABD">
        <w:rPr>
          <w:rStyle w:val="CPComment"/>
        </w:rPr>
        <w:t xml:space="preserve"> </w:t>
      </w:r>
      <w:r w:rsidR="00B15BD3" w:rsidRPr="00423ABD">
        <w:rPr>
          <w:rStyle w:val="CPComment"/>
        </w:rPr>
        <w:t>parameter</w:t>
      </w:r>
      <w:r w:rsidRPr="00423ABD">
        <w:rPr>
          <w:rStyle w:val="CPComment"/>
        </w:rPr>
        <w:t xml:space="preserve"> </w:t>
      </w:r>
      <w:r w:rsidR="00B15BD3" w:rsidRPr="00423ABD">
        <w:rPr>
          <w:rStyle w:val="CPComment"/>
        </w:rPr>
        <w:t>name</w:t>
      </w:r>
      <w:r w:rsidRPr="00423ABD">
        <w:rPr>
          <w:rStyle w:val="CPComment"/>
        </w:rPr>
        <w:t xml:space="preserve"> </w:t>
      </w:r>
      <w:r w:rsidR="00B15BD3" w:rsidRPr="00423ABD">
        <w:rPr>
          <w:rStyle w:val="CPComment"/>
        </w:rPr>
        <w:t>will</w:t>
      </w:r>
      <w:r w:rsidRPr="00423ABD">
        <w:rPr>
          <w:rStyle w:val="CPComment"/>
        </w:rPr>
        <w:t xml:space="preserve"> </w:t>
      </w:r>
      <w:r w:rsidR="00B15BD3" w:rsidRPr="00423ABD">
        <w:rPr>
          <w:rStyle w:val="CPComment"/>
        </w:rPr>
        <w:t>cause</w:t>
      </w:r>
    </w:p>
    <w:p w14:paraId="2FF06487" w14:textId="666B5C51"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warning.</w:t>
      </w:r>
    </w:p>
    <w:p w14:paraId="344D49A3" w14:textId="59ABFBEF" w:rsidR="00FA02C3" w:rsidRPr="00423ABD" w:rsidRDefault="00DE7CCE" w:rsidP="009E7A29">
      <w:pPr>
        <w:pStyle w:val="CDTMID"/>
      </w:pPr>
      <w:r w:rsidRPr="00423ABD">
        <w:t xml:space="preserve">  </w:t>
      </w:r>
      <w:r w:rsidR="00B15BD3" w:rsidRPr="00423ABD">
        <w:rPr>
          <w:rStyle w:val="CPKeyword"/>
        </w:rPr>
        <w:t>class</w:t>
      </w:r>
      <w:r w:rsidRPr="00423ABD">
        <w:t xml:space="preserve"> </w:t>
      </w:r>
      <w:r w:rsidR="00B15BD3" w:rsidRPr="00423ABD">
        <w:t>Nested&lt;</w:t>
      </w:r>
      <w:r w:rsidR="00933AF2" w:rsidRPr="00423ABD">
        <w:t>T2</w:t>
      </w:r>
      <w:r w:rsidR="00B15BD3" w:rsidRPr="00423ABD">
        <w:t>&gt;</w:t>
      </w:r>
    </w:p>
    <w:p w14:paraId="140ECDB5" w14:textId="3A9977F4" w:rsidR="00FA02C3" w:rsidRPr="00423ABD" w:rsidRDefault="00DE7CCE" w:rsidP="009E7A29">
      <w:pPr>
        <w:pStyle w:val="CDTMID"/>
      </w:pPr>
      <w:r w:rsidRPr="00423ABD">
        <w:t xml:space="preserve">  </w:t>
      </w:r>
      <w:r w:rsidR="00B15BD3" w:rsidRPr="00423ABD">
        <w:t>{</w:t>
      </w:r>
    </w:p>
    <w:p w14:paraId="16F643EA" w14:textId="59AF28B5"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void</w:t>
      </w:r>
      <w:r w:rsidRPr="00423ABD">
        <w:t xml:space="preserve"> </w:t>
      </w:r>
      <w:proofErr w:type="gramStart"/>
      <w:r w:rsidR="00B15BD3" w:rsidRPr="00423ABD">
        <w:t>Method(</w:t>
      </w:r>
      <w:proofErr w:type="gramEnd"/>
      <w:r w:rsidR="00B15BD3" w:rsidRPr="00423ABD">
        <w:t>T</w:t>
      </w:r>
      <w:r w:rsidR="00933AF2" w:rsidRPr="00423ABD">
        <w:t>1</w:t>
      </w:r>
      <w:r w:rsidRPr="00423ABD">
        <w:t xml:space="preserve"> </w:t>
      </w:r>
      <w:r w:rsidR="00B15BD3" w:rsidRPr="00423ABD">
        <w:t>param0,</w:t>
      </w:r>
      <w:r w:rsidRPr="00423ABD">
        <w:t xml:space="preserve"> </w:t>
      </w:r>
      <w:r w:rsidR="00933AF2" w:rsidRPr="00423ABD">
        <w:t>T2</w:t>
      </w:r>
      <w:r w:rsidRPr="00423ABD">
        <w:t xml:space="preserve"> </w:t>
      </w:r>
      <w:r w:rsidR="00B15BD3" w:rsidRPr="00423ABD">
        <w:t>param1)</w:t>
      </w:r>
    </w:p>
    <w:p w14:paraId="00983377" w14:textId="3A936D0C" w:rsidR="00FA02C3" w:rsidRPr="00423ABD" w:rsidRDefault="00DE7CCE" w:rsidP="009E7A29">
      <w:pPr>
        <w:pStyle w:val="CDTMID"/>
      </w:pPr>
      <w:r w:rsidRPr="00423ABD">
        <w:t xml:space="preserve">      </w:t>
      </w:r>
      <w:r w:rsidR="00B15BD3" w:rsidRPr="00423ABD">
        <w:t>{</w:t>
      </w:r>
    </w:p>
    <w:p w14:paraId="69FB0C55" w14:textId="4789FFAA" w:rsidR="00FA02C3" w:rsidRPr="00423ABD" w:rsidRDefault="00DE7CCE" w:rsidP="009E7A29">
      <w:pPr>
        <w:pStyle w:val="CDTMID"/>
      </w:pPr>
      <w:r w:rsidRPr="00423ABD">
        <w:t xml:space="preserve">      </w:t>
      </w:r>
      <w:r w:rsidR="00B15BD3" w:rsidRPr="00423ABD">
        <w:t>}</w:t>
      </w:r>
    </w:p>
    <w:p w14:paraId="5F150A3F" w14:textId="4BDCBE15" w:rsidR="00FA02C3" w:rsidRPr="00423ABD" w:rsidRDefault="00DE7CCE" w:rsidP="009E7A29">
      <w:pPr>
        <w:pStyle w:val="CDTMID"/>
      </w:pPr>
      <w:r w:rsidRPr="00423ABD">
        <w:t xml:space="preserve">  </w:t>
      </w:r>
      <w:r w:rsidR="00B15BD3" w:rsidRPr="00423ABD">
        <w:t>}</w:t>
      </w:r>
    </w:p>
    <w:p w14:paraId="4536F15F" w14:textId="77777777" w:rsidR="00FA02C3" w:rsidRPr="00423ABD" w:rsidRDefault="00B15BD3" w:rsidP="009E7A29">
      <w:pPr>
        <w:pStyle w:val="CDTLAST"/>
      </w:pPr>
      <w:r w:rsidRPr="00423ABD">
        <w:t>}</w:t>
      </w:r>
    </w:p>
    <w:p w14:paraId="67D6A539" w14:textId="1EB9AC4E" w:rsidR="00FA02C3" w:rsidRPr="00423ABD" w:rsidRDefault="00B15BD3" w:rsidP="009E7A29">
      <w:pPr>
        <w:pStyle w:val="CHAPBM"/>
      </w:pPr>
      <w:r w:rsidRPr="00423ABD">
        <w:t>The</w:t>
      </w:r>
      <w:r w:rsidR="00DE7CCE" w:rsidRPr="00423ABD">
        <w:t xml:space="preserve"> </w:t>
      </w:r>
      <w:r w:rsidRPr="00423ABD">
        <w:t>containing</w:t>
      </w:r>
      <w:r w:rsidR="00DE7CCE" w:rsidRPr="00423ABD">
        <w:t xml:space="preserve"> </w:t>
      </w:r>
      <w:r w:rsidRPr="00423ABD">
        <w:t>type’s</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are</w:t>
      </w:r>
      <w:r w:rsidR="00DE7CCE" w:rsidRPr="00423ABD">
        <w:t xml:space="preserve"> </w:t>
      </w:r>
      <w:r w:rsidRPr="00423ABD">
        <w:t>accessible</w:t>
      </w:r>
      <w:r w:rsidR="00DE7CCE" w:rsidRPr="00423ABD">
        <w:t xml:space="preserve"> </w:t>
      </w:r>
      <w:r w:rsidRPr="00423ABD">
        <w:t>in</w:t>
      </w:r>
      <w:r w:rsidR="00DE7CCE" w:rsidRPr="00423ABD">
        <w:t xml:space="preserve"> </w:t>
      </w:r>
      <w:r w:rsidRPr="00423ABD">
        <w:t>the</w:t>
      </w:r>
      <w:r w:rsidR="00DE7CCE" w:rsidRPr="00423ABD">
        <w:t xml:space="preserve"> </w:t>
      </w:r>
      <w:r w:rsidRPr="00423ABD">
        <w:t>nested</w:t>
      </w:r>
      <w:r w:rsidR="00DE7CCE" w:rsidRPr="00423ABD">
        <w:t xml:space="preserve"> </w:t>
      </w:r>
      <w:r w:rsidRPr="00423ABD">
        <w:t>type</w:t>
      </w:r>
      <w:r w:rsidR="00DE7CCE" w:rsidRPr="00423ABD">
        <w:t xml:space="preserve"> </w:t>
      </w:r>
      <w:ins w:id="111" w:author="Jill Hobbs" w:date="2020-06-04T14:05:00Z">
        <w:r w:rsidR="001561C7">
          <w:t xml:space="preserve">in </w:t>
        </w:r>
      </w:ins>
      <w:r w:rsidRPr="00423ABD">
        <w:t>the</w:t>
      </w:r>
      <w:r w:rsidR="00DE7CCE" w:rsidRPr="00423ABD">
        <w:t xml:space="preserve"> </w:t>
      </w:r>
      <w:r w:rsidRPr="00423ABD">
        <w:t>same</w:t>
      </w:r>
      <w:r w:rsidR="00DE7CCE" w:rsidRPr="00423ABD">
        <w:t xml:space="preserve"> </w:t>
      </w:r>
      <w:r w:rsidRPr="00423ABD">
        <w:t>way</w:t>
      </w:r>
      <w:r w:rsidR="00DE7CCE" w:rsidRPr="00423ABD">
        <w:t xml:space="preserve"> </w:t>
      </w:r>
      <w:r w:rsidRPr="00423ABD">
        <w:t>that</w:t>
      </w:r>
      <w:r w:rsidR="00DE7CCE" w:rsidRPr="00423ABD">
        <w:t xml:space="preserve"> </w:t>
      </w:r>
      <w:r w:rsidRPr="00423ABD">
        <w:t>members</w:t>
      </w:r>
      <w:r w:rsidR="00DE7CCE" w:rsidRPr="00423ABD">
        <w:t xml:space="preserve"> </w:t>
      </w:r>
      <w:r w:rsidRPr="00423ABD">
        <w:t>of</w:t>
      </w:r>
      <w:r w:rsidR="00DE7CCE" w:rsidRPr="00423ABD">
        <w:t xml:space="preserve"> </w:t>
      </w:r>
      <w:r w:rsidRPr="00423ABD">
        <w:t>the</w:t>
      </w:r>
      <w:r w:rsidR="00DE7CCE" w:rsidRPr="00423ABD">
        <w:t xml:space="preserve"> </w:t>
      </w:r>
      <w:r w:rsidRPr="00423ABD">
        <w:t>containing</w:t>
      </w:r>
      <w:r w:rsidR="00DE7CCE" w:rsidRPr="00423ABD">
        <w:t xml:space="preserve"> </w:t>
      </w:r>
      <w:r w:rsidRPr="00423ABD">
        <w:t>type</w:t>
      </w:r>
      <w:r w:rsidR="00DE7CCE" w:rsidRPr="00423ABD">
        <w:t xml:space="preserve"> </w:t>
      </w:r>
      <w:r w:rsidRPr="00423ABD">
        <w:t>are</w:t>
      </w:r>
      <w:r w:rsidR="00DE7CCE" w:rsidRPr="00423ABD">
        <w:t xml:space="preserve"> </w:t>
      </w:r>
      <w:r w:rsidRPr="00423ABD">
        <w:t>also</w:t>
      </w:r>
      <w:r w:rsidR="00DE7CCE" w:rsidRPr="00423ABD">
        <w:t xml:space="preserve"> </w:t>
      </w:r>
      <w:r w:rsidRPr="00423ABD">
        <w:t>accessible</w:t>
      </w:r>
      <w:r w:rsidR="00DE7CCE" w:rsidRPr="00423ABD">
        <w:t xml:space="preserve"> </w:t>
      </w:r>
      <w:r w:rsidRPr="00423ABD">
        <w:t>from</w:t>
      </w:r>
      <w:r w:rsidR="00DE7CCE" w:rsidRPr="00423ABD">
        <w:t xml:space="preserve"> </w:t>
      </w:r>
      <w:r w:rsidRPr="00423ABD">
        <w:t>the</w:t>
      </w:r>
      <w:r w:rsidR="00DE7CCE" w:rsidRPr="00423ABD">
        <w:t xml:space="preserve"> </w:t>
      </w:r>
      <w:r w:rsidRPr="00423ABD">
        <w:t>nested</w:t>
      </w:r>
      <w:r w:rsidR="00DE7CCE" w:rsidRPr="00423ABD">
        <w:t xml:space="preserve"> </w:t>
      </w:r>
      <w:r w:rsidRPr="00423ABD">
        <w:t>type.</w:t>
      </w:r>
      <w:r w:rsidR="00DE7CCE" w:rsidRPr="00423ABD">
        <w:t xml:space="preserve"> </w:t>
      </w:r>
      <w:r w:rsidRPr="00423ABD">
        <w:t>The</w:t>
      </w:r>
      <w:r w:rsidR="00DE7CCE" w:rsidRPr="00423ABD">
        <w:t xml:space="preserve"> </w:t>
      </w:r>
      <w:r w:rsidRPr="00423ABD">
        <w:t>rule</w:t>
      </w:r>
      <w:r w:rsidR="00DE7CCE" w:rsidRPr="00423ABD">
        <w:t xml:space="preserve"> </w:t>
      </w:r>
      <w:r w:rsidRPr="00423ABD">
        <w:t>is</w:t>
      </w:r>
      <w:r w:rsidR="00DE7CCE" w:rsidRPr="00423ABD">
        <w:t xml:space="preserve"> </w:t>
      </w:r>
      <w:r w:rsidRPr="00423ABD">
        <w:t>simply</w:t>
      </w:r>
      <w:r w:rsidR="00DE7CCE" w:rsidRPr="00423ABD">
        <w:t xml:space="preserve"> </w:t>
      </w:r>
      <w:r w:rsidRPr="00423ABD">
        <w:t>that</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is</w:t>
      </w:r>
      <w:r w:rsidR="00DE7CCE" w:rsidRPr="00423ABD">
        <w:t xml:space="preserve"> </w:t>
      </w:r>
      <w:r w:rsidRPr="00423ABD">
        <w:t>available</w:t>
      </w:r>
      <w:r w:rsidR="00DE7CCE" w:rsidRPr="00423ABD">
        <w:t xml:space="preserve"> </w:t>
      </w:r>
      <w:r w:rsidRPr="00423ABD">
        <w:t>anywhere</w:t>
      </w:r>
      <w:r w:rsidR="00DE7CCE" w:rsidRPr="00423ABD">
        <w:t xml:space="preserve"> </w:t>
      </w:r>
      <w:r w:rsidRPr="00423ABD">
        <w:t>within</w:t>
      </w:r>
      <w:r w:rsidR="00DE7CCE" w:rsidRPr="00423ABD">
        <w:t xml:space="preserve"> </w:t>
      </w:r>
      <w:r w:rsidRPr="00423ABD">
        <w:t>the</w:t>
      </w:r>
      <w:r w:rsidR="00DE7CCE" w:rsidRPr="00423ABD">
        <w:t xml:space="preserve"> </w:t>
      </w:r>
      <w:r w:rsidRPr="00423ABD">
        <w:t>body</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that</w:t>
      </w:r>
      <w:r w:rsidR="00DE7CCE" w:rsidRPr="00423ABD">
        <w:t xml:space="preserve"> </w:t>
      </w:r>
      <w:r w:rsidRPr="00423ABD">
        <w:t>declares</w:t>
      </w:r>
      <w:r w:rsidR="00DE7CCE" w:rsidRPr="00423ABD">
        <w:t xml:space="preserve"> </w:t>
      </w:r>
      <w:r w:rsidRPr="00423ABD">
        <w:t>it.</w:t>
      </w:r>
    </w:p>
    <w:p w14:paraId="3092048F" w14:textId="77777777" w:rsidR="008E3151" w:rsidRPr="00423ABD" w:rsidRDefault="008E3151" w:rsidP="009B386C">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DC5010" w:rsidRPr="00423ABD" w14:paraId="0DF10A87" w14:textId="77777777" w:rsidTr="00DC5010">
        <w:trPr>
          <w:trHeight w:val="639"/>
        </w:trPr>
        <w:tc>
          <w:tcPr>
            <w:tcW w:w="5940" w:type="dxa"/>
            <w:shd w:val="clear" w:color="auto" w:fill="EAEAEA"/>
          </w:tcPr>
          <w:p w14:paraId="6CC5A322" w14:textId="77777777" w:rsidR="00DC5010" w:rsidRPr="00423ABD" w:rsidRDefault="00DC5010" w:rsidP="009B386C">
            <w:pPr>
              <w:pStyle w:val="SF2TTL"/>
            </w:pPr>
            <w:r w:rsidRPr="00423ABD">
              <w:rPr>
                <w:noProof/>
              </w:rPr>
              <mc:AlternateContent>
                <mc:Choice Requires="wps">
                  <w:drawing>
                    <wp:anchor distT="0" distB="0" distL="114300" distR="114300" simplePos="0" relativeHeight="251654144" behindDoc="0" locked="0" layoutInCell="1" allowOverlap="1" wp14:anchorId="732D83C7" wp14:editId="342565FA">
                      <wp:simplePos x="0" y="0"/>
                      <wp:positionH relativeFrom="column">
                        <wp:posOffset>0</wp:posOffset>
                      </wp:positionH>
                      <wp:positionV relativeFrom="paragraph">
                        <wp:posOffset>6350</wp:posOffset>
                      </wp:positionV>
                      <wp:extent cx="109855" cy="109855"/>
                      <wp:effectExtent l="0" t="0" r="4445" b="4445"/>
                      <wp:wrapNone/>
                      <wp:docPr id="1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CC891" id="Rectangle 18" o:spid="_x0000_s1026" style="position:absolute;margin-left:0;margin-top:.5pt;width:8.65pt;height:8.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" fillcolor="#76787a" stroked="f">
                      <o:lock v:ext="edit" aspectratio="t"/>
                    </v:rect>
                  </w:pict>
                </mc:Fallback>
              </mc:AlternateContent>
            </w:r>
            <w:r w:rsidRPr="00423ABD">
              <w:t>Guidelines</w:t>
            </w:r>
          </w:p>
          <w:p w14:paraId="7510509A" w14:textId="77777777" w:rsidR="00DC5010" w:rsidRPr="00423ABD" w:rsidRDefault="00DC5010" w:rsidP="009B386C">
            <w:pPr>
              <w:pStyle w:val="SF2"/>
            </w:pPr>
            <w:r w:rsidRPr="00423ABD">
              <w:rPr>
                <w:rStyle w:val="BOLD"/>
              </w:rPr>
              <w:t>AVOID</w:t>
            </w:r>
            <w:r w:rsidRPr="00423ABD">
              <w:t xml:space="preserve"> shadowing a type parameter of an outer type with an identically named type parameter of a nested type.</w:t>
            </w:r>
          </w:p>
        </w:tc>
      </w:tr>
    </w:tbl>
    <w:p w14:paraId="3A9E916E" w14:textId="77777777" w:rsidR="00FA02C3" w:rsidRPr="00423ABD" w:rsidRDefault="00B15BD3" w:rsidP="009E7A29">
      <w:pPr>
        <w:pStyle w:val="H1"/>
        <w:keepNext w:val="0"/>
      </w:pPr>
      <w:bookmarkStart w:id="112" w:name="_Toc36295869"/>
      <w:r w:rsidRPr="00423ABD">
        <w:t>Constraints</w:t>
      </w:r>
      <w:bookmarkEnd w:id="112"/>
    </w:p>
    <w:p w14:paraId="703DE966" w14:textId="74627236" w:rsidR="00FA02C3" w:rsidRPr="00423ABD" w:rsidRDefault="00B15BD3" w:rsidP="009E7A29">
      <w:pPr>
        <w:pStyle w:val="HEADFIRST"/>
      </w:pPr>
      <w:r w:rsidRPr="00423ABD">
        <w:t>Generics</w:t>
      </w:r>
      <w:r w:rsidR="00DE7CCE" w:rsidRPr="00423ABD">
        <w:t xml:space="preserve"> </w:t>
      </w:r>
      <w:r w:rsidRPr="00423ABD">
        <w:t>support</w:t>
      </w:r>
      <w:r w:rsidR="00DE7CCE" w:rsidRPr="00423ABD">
        <w:t xml:space="preserve"> </w:t>
      </w:r>
      <w:r w:rsidRPr="00423ABD">
        <w:t>the</w:t>
      </w:r>
      <w:r w:rsidR="00DE7CCE" w:rsidRPr="00423ABD">
        <w:t xml:space="preserve"> </w:t>
      </w:r>
      <w:r w:rsidRPr="00423ABD">
        <w:t>ability</w:t>
      </w:r>
      <w:r w:rsidR="00DE7CCE" w:rsidRPr="00423ABD">
        <w:t xml:space="preserve"> </w:t>
      </w:r>
      <w:r w:rsidRPr="00423ABD">
        <w:t>to</w:t>
      </w:r>
      <w:r w:rsidR="00DE7CCE" w:rsidRPr="00423ABD">
        <w:t xml:space="preserve"> </w:t>
      </w:r>
      <w:r w:rsidRPr="00423ABD">
        <w:t>define</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These</w:t>
      </w:r>
      <w:r w:rsidR="00DE7CCE" w:rsidRPr="00423ABD">
        <w:t xml:space="preserve"> </w:t>
      </w:r>
      <w:r w:rsidRPr="00423ABD">
        <w:t>constraints</w:t>
      </w:r>
      <w:r w:rsidR="00DE7CCE" w:rsidRPr="00423ABD">
        <w:t xml:space="preserve"> </w:t>
      </w:r>
      <w:r w:rsidRPr="00423ABD">
        <w:t>ensure</w:t>
      </w:r>
      <w:r w:rsidR="00DE7CCE" w:rsidRPr="00423ABD">
        <w:t xml:space="preserve"> </w:t>
      </w:r>
      <w:r w:rsidRPr="00423ABD">
        <w:t>that</w:t>
      </w:r>
      <w:r w:rsidR="00DE7CCE" w:rsidRPr="00423ABD">
        <w:t xml:space="preserve"> </w:t>
      </w:r>
      <w:r w:rsidRPr="00423ABD">
        <w:t>the</w:t>
      </w:r>
      <w:r w:rsidR="00DE7CCE" w:rsidRPr="00423ABD">
        <w:t xml:space="preserve"> </w:t>
      </w:r>
      <w:r w:rsidRPr="00423ABD">
        <w:t>types</w:t>
      </w:r>
      <w:r w:rsidR="00DE7CCE" w:rsidRPr="00423ABD">
        <w:t xml:space="preserve"> </w:t>
      </w:r>
      <w:r w:rsidRPr="00423ABD">
        <w:t>provided</w:t>
      </w:r>
      <w:r w:rsidR="00DE7CCE" w:rsidRPr="00423ABD">
        <w:t xml:space="preserve"> </w:t>
      </w:r>
      <w:r w:rsidRPr="00423ABD">
        <w:t>as</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conform</w:t>
      </w:r>
      <w:r w:rsidR="00DE7CCE" w:rsidRPr="00423ABD">
        <w:t xml:space="preserve"> </w:t>
      </w:r>
      <w:r w:rsidRPr="00423ABD">
        <w:t>to</w:t>
      </w:r>
      <w:r w:rsidR="00DE7CCE" w:rsidRPr="00423ABD">
        <w:t xml:space="preserve"> </w:t>
      </w:r>
      <w:r w:rsidRPr="00423ABD">
        <w:t>various</w:t>
      </w:r>
      <w:r w:rsidR="00DE7CCE" w:rsidRPr="00423ABD">
        <w:t xml:space="preserve"> </w:t>
      </w:r>
      <w:r w:rsidRPr="00423ABD">
        <w:t>rules.</w:t>
      </w:r>
      <w:r w:rsidR="00DE7CCE" w:rsidRPr="00423ABD">
        <w:t xml:space="preserve"> </w:t>
      </w:r>
      <w:r w:rsidRPr="00423ABD">
        <w:t>Take,</w:t>
      </w:r>
      <w:r w:rsidR="00DE7CCE" w:rsidRPr="00423ABD">
        <w:t xml:space="preserve"> </w:t>
      </w:r>
      <w:r w:rsidRPr="00423ABD">
        <w:t>for</w:t>
      </w:r>
      <w:r w:rsidR="00DE7CCE" w:rsidRPr="00423ABD">
        <w:t xml:space="preserve"> </w:t>
      </w:r>
      <w:r w:rsidRPr="00423ABD">
        <w:t>example,</w:t>
      </w:r>
      <w:r w:rsidR="00DE7CCE" w:rsidRPr="00423ABD">
        <w:t xml:space="preserve"> </w:t>
      </w:r>
      <w:r w:rsidRPr="00423ABD">
        <w:t>the</w:t>
      </w:r>
      <w:r w:rsidR="00DE7CCE" w:rsidRPr="00423ABD">
        <w:t xml:space="preserve"> </w:t>
      </w:r>
      <w:proofErr w:type="spellStart"/>
      <w:r w:rsidRPr="00423ABD">
        <w:rPr>
          <w:rStyle w:val="CITchapbm"/>
        </w:rPr>
        <w:t>BinaryTree</w:t>
      </w:r>
      <w:proofErr w:type="spellEnd"/>
      <w:r w:rsidRPr="00423ABD">
        <w:rPr>
          <w:rStyle w:val="CITchapbm"/>
        </w:rPr>
        <w:t>&lt;T&gt;</w:t>
      </w:r>
      <w:r w:rsidR="00DE7CCE" w:rsidRPr="00423ABD">
        <w:t xml:space="preserve"> </w:t>
      </w:r>
      <w:r w:rsidRPr="00423ABD">
        <w:t>class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19.</w:t>
      </w:r>
    </w:p>
    <w:p w14:paraId="122FCFFD" w14:textId="32ED05DD"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19:</w:t>
      </w:r>
      <w:r w:rsidR="00B15BD3" w:rsidRPr="00423ABD">
        <w:t> </w:t>
      </w:r>
      <w:r w:rsidR="00B15BD3" w:rsidRPr="00423ABD">
        <w:t>Declaring</w:t>
      </w:r>
      <w:r w:rsidR="00DE7CCE" w:rsidRPr="00423ABD">
        <w:t xml:space="preserve"> </w:t>
      </w:r>
      <w:r w:rsidR="00B15BD3" w:rsidRPr="00423ABD">
        <w:t>a</w:t>
      </w:r>
      <w:r w:rsidR="00DE7CCE" w:rsidRPr="00423ABD">
        <w:t xml:space="preserve"> </w:t>
      </w:r>
      <w:proofErr w:type="spellStart"/>
      <w:r w:rsidR="00B15BD3" w:rsidRPr="00423ABD">
        <w:rPr>
          <w:rStyle w:val="CITchapbm"/>
        </w:rPr>
        <w:t>BinaryTree</w:t>
      </w:r>
      <w:proofErr w:type="spellEnd"/>
      <w:r w:rsidR="00B15BD3" w:rsidRPr="00423ABD">
        <w:rPr>
          <w:rStyle w:val="CITchapbm"/>
        </w:rPr>
        <w:t>&lt;T&gt;</w:t>
      </w:r>
      <w:r w:rsidR="00DE7CCE" w:rsidRPr="00423ABD">
        <w:t xml:space="preserve"> </w:t>
      </w:r>
      <w:r w:rsidR="00B15BD3" w:rsidRPr="00423ABD">
        <w:t>Class</w:t>
      </w:r>
      <w:r w:rsidR="00DE7CCE" w:rsidRPr="00423ABD">
        <w:t xml:space="preserve"> </w:t>
      </w:r>
      <w:r w:rsidR="00B15BD3" w:rsidRPr="00423ABD">
        <w:t>with</w:t>
      </w:r>
      <w:r w:rsidR="00DE7CCE" w:rsidRPr="00423ABD">
        <w:t xml:space="preserve"> </w:t>
      </w:r>
      <w:r w:rsidR="00B15BD3" w:rsidRPr="00423ABD">
        <w:t>No</w:t>
      </w:r>
      <w:r w:rsidR="00DE7CCE" w:rsidRPr="00423ABD">
        <w:t xml:space="preserve"> </w:t>
      </w:r>
      <w:r w:rsidR="00B15BD3" w:rsidRPr="00423ABD">
        <w:t>Constraints</w:t>
      </w:r>
    </w:p>
    <w:p w14:paraId="4F4ADFF8" w14:textId="3E8CFFE1"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BinaryTree</w:t>
      </w:r>
      <w:proofErr w:type="spellEnd"/>
      <w:r w:rsidRPr="00423ABD">
        <w:t>&lt;T&gt;</w:t>
      </w:r>
    </w:p>
    <w:p w14:paraId="067F1CBE" w14:textId="77777777" w:rsidR="00FA02C3" w:rsidRPr="00423ABD" w:rsidRDefault="00B15BD3" w:rsidP="009E7A29">
      <w:pPr>
        <w:pStyle w:val="CDTMID"/>
      </w:pPr>
      <w:r w:rsidRPr="00423ABD">
        <w:t>{</w:t>
      </w:r>
    </w:p>
    <w:p w14:paraId="557E4ADC" w14:textId="69296BAD" w:rsidR="00FA02C3" w:rsidRPr="00423ABD" w:rsidRDefault="00DE7CCE" w:rsidP="009E7A29">
      <w:pPr>
        <w:pStyle w:val="CDTMID"/>
      </w:pPr>
      <w:r w:rsidRPr="00423ABD">
        <w:lastRenderedPageBreak/>
        <w:t xml:space="preserve">    </w:t>
      </w:r>
      <w:r w:rsidR="00B15BD3" w:rsidRPr="00423ABD">
        <w:rPr>
          <w:rStyle w:val="CPKeyword"/>
        </w:rPr>
        <w:t>public</w:t>
      </w:r>
      <w:r w:rsidRPr="00423ABD">
        <w:t xml:space="preserve"> </w:t>
      </w:r>
      <w:proofErr w:type="spellStart"/>
      <w:r w:rsidR="00B15BD3" w:rsidRPr="00423ABD">
        <w:t>BinaryTree</w:t>
      </w:r>
      <w:proofErr w:type="spellEnd"/>
      <w:r w:rsidRPr="00423ABD">
        <w:t xml:space="preserve"> </w:t>
      </w:r>
      <w:proofErr w:type="gramStart"/>
      <w:r w:rsidR="00B15BD3" w:rsidRPr="00423ABD">
        <w:t>(</w:t>
      </w:r>
      <w:r w:rsidRPr="00423ABD">
        <w:t xml:space="preserve"> </w:t>
      </w:r>
      <w:r w:rsidR="00B15BD3" w:rsidRPr="00423ABD">
        <w:t>T</w:t>
      </w:r>
      <w:proofErr w:type="gramEnd"/>
      <w:r w:rsidRPr="00423ABD">
        <w:t xml:space="preserve"> </w:t>
      </w:r>
      <w:r w:rsidR="00B15BD3" w:rsidRPr="00423ABD">
        <w:t>item)</w:t>
      </w:r>
    </w:p>
    <w:p w14:paraId="690ACFB5" w14:textId="491A74AF" w:rsidR="00FA02C3" w:rsidRPr="00423ABD" w:rsidRDefault="00DE7CCE" w:rsidP="009E7A29">
      <w:pPr>
        <w:pStyle w:val="CDTMID"/>
      </w:pPr>
      <w:r w:rsidRPr="00423ABD">
        <w:t xml:space="preserve">    </w:t>
      </w:r>
      <w:r w:rsidR="00B15BD3" w:rsidRPr="00423ABD">
        <w:t>{</w:t>
      </w:r>
    </w:p>
    <w:p w14:paraId="5ECF4146" w14:textId="2069D73F" w:rsidR="00FA02C3" w:rsidRPr="00423ABD" w:rsidRDefault="00DE7CCE" w:rsidP="009E7A29">
      <w:pPr>
        <w:pStyle w:val="CDTMID"/>
      </w:pPr>
      <w:r w:rsidRPr="00423ABD">
        <w:t xml:space="preserve">        </w:t>
      </w:r>
      <w:r w:rsidR="00B15BD3" w:rsidRPr="00423ABD">
        <w:t>Item</w:t>
      </w:r>
      <w:r w:rsidRPr="00423ABD">
        <w:t xml:space="preserve"> </w:t>
      </w:r>
      <w:r w:rsidR="00B15BD3" w:rsidRPr="00423ABD">
        <w:t>=</w:t>
      </w:r>
      <w:r w:rsidRPr="00423ABD">
        <w:t xml:space="preserve"> </w:t>
      </w:r>
      <w:r w:rsidR="00B15BD3" w:rsidRPr="00423ABD">
        <w:t>item;</w:t>
      </w:r>
    </w:p>
    <w:p w14:paraId="5007F132" w14:textId="3A14B61F" w:rsidR="00FA02C3" w:rsidRPr="00423ABD" w:rsidRDefault="00DE7CCE" w:rsidP="009E7A29">
      <w:pPr>
        <w:pStyle w:val="CDTMID"/>
      </w:pPr>
      <w:r w:rsidRPr="00423ABD">
        <w:t xml:space="preserve">    </w:t>
      </w:r>
      <w:r w:rsidR="00B15BD3" w:rsidRPr="00423ABD">
        <w:t>}</w:t>
      </w:r>
    </w:p>
    <w:p w14:paraId="5BBCF20A" w14:textId="77777777" w:rsidR="00FA02C3" w:rsidRPr="00423ABD" w:rsidRDefault="00FA02C3" w:rsidP="009E7A29">
      <w:pPr>
        <w:pStyle w:val="CDTMID"/>
      </w:pPr>
    </w:p>
    <w:p w14:paraId="7A9E5287" w14:textId="426D836B"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w:t>
      </w:r>
      <w:r w:rsidRPr="00423ABD">
        <w:t xml:space="preserve"> </w:t>
      </w:r>
      <w:r w:rsidR="00B15BD3" w:rsidRPr="00423ABD">
        <w:t>Item</w:t>
      </w:r>
      <w:r w:rsidRPr="00423ABD">
        <w:t xml:space="preserve"> </w:t>
      </w:r>
      <w:proofErr w:type="gramStart"/>
      <w:r w:rsidR="00617E9A" w:rsidRPr="00423ABD">
        <w:t>{</w:t>
      </w:r>
      <w:r w:rsidRPr="00423ABD">
        <w:t xml:space="preserve"> </w:t>
      </w:r>
      <w:r w:rsidR="00617E9A" w:rsidRPr="00423ABD">
        <w:rPr>
          <w:rStyle w:val="CPKeyword"/>
        </w:rPr>
        <w:t>get</w:t>
      </w:r>
      <w:proofErr w:type="gramEnd"/>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26D110A3" w14:textId="3E8600D2"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Pair&lt;</w:t>
      </w:r>
      <w:proofErr w:type="spellStart"/>
      <w:r w:rsidR="00B15BD3" w:rsidRPr="00423ABD">
        <w:t>BinaryTree</w:t>
      </w:r>
      <w:proofErr w:type="spellEnd"/>
      <w:r w:rsidR="00B15BD3" w:rsidRPr="00423ABD">
        <w:t>&lt;T&gt;&gt;</w:t>
      </w:r>
      <w:r w:rsidRPr="00423ABD">
        <w:t xml:space="preserve"> </w:t>
      </w:r>
      <w:proofErr w:type="spellStart"/>
      <w:r w:rsidR="00B15BD3" w:rsidRPr="00423ABD">
        <w:t>SubItems</w:t>
      </w:r>
      <w:proofErr w:type="spellEnd"/>
      <w:r w:rsidRPr="00423ABD">
        <w:t xml:space="preserve"> </w:t>
      </w:r>
      <w:proofErr w:type="gramStart"/>
      <w:r w:rsidR="00617E9A" w:rsidRPr="00423ABD">
        <w:t>{</w:t>
      </w:r>
      <w:r w:rsidRPr="00423ABD">
        <w:t xml:space="preserve"> </w:t>
      </w:r>
      <w:r w:rsidR="00617E9A" w:rsidRPr="00423ABD">
        <w:rPr>
          <w:rStyle w:val="CPKeyword"/>
        </w:rPr>
        <w:t>get</w:t>
      </w:r>
      <w:proofErr w:type="gramEnd"/>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3D77FFFA" w14:textId="77777777" w:rsidR="00FA02C3" w:rsidRPr="00423ABD" w:rsidRDefault="00B15BD3" w:rsidP="009E7A29">
      <w:pPr>
        <w:pStyle w:val="CDTLAST"/>
      </w:pPr>
      <w:r w:rsidRPr="00423ABD">
        <w:t>}</w:t>
      </w:r>
    </w:p>
    <w:p w14:paraId="3FA3ED97" w14:textId="7742374E" w:rsidR="00FA02C3" w:rsidRPr="00423ABD" w:rsidRDefault="00B15BD3" w:rsidP="009E7A29">
      <w:pPr>
        <w:pStyle w:val="CHAPBMCON"/>
      </w:pPr>
      <w:r w:rsidRPr="00423ABD">
        <w:t>(An</w:t>
      </w:r>
      <w:r w:rsidR="00DE7CCE" w:rsidRPr="00423ABD">
        <w:t xml:space="preserve"> </w:t>
      </w:r>
      <w:r w:rsidRPr="00423ABD">
        <w:t>interesting</w:t>
      </w:r>
      <w:r w:rsidR="00DE7CCE" w:rsidRPr="00423ABD">
        <w:t xml:space="preserve"> </w:t>
      </w:r>
      <w:r w:rsidRPr="00423ABD">
        <w:t>side</w:t>
      </w:r>
      <w:r w:rsidR="00DE7CCE" w:rsidRPr="00423ABD">
        <w:t xml:space="preserve"> </w:t>
      </w:r>
      <w:r w:rsidRPr="00423ABD">
        <w:t>note</w:t>
      </w:r>
      <w:r w:rsidR="00DE7CCE" w:rsidRPr="00423ABD">
        <w:t xml:space="preserve"> </w:t>
      </w:r>
      <w:r w:rsidRPr="00423ABD">
        <w:t>is</w:t>
      </w:r>
      <w:r w:rsidR="00DE7CCE" w:rsidRPr="00423ABD">
        <w:t xml:space="preserve"> </w:t>
      </w:r>
      <w:r w:rsidRPr="00423ABD">
        <w:t>that</w:t>
      </w:r>
      <w:r w:rsidR="00DE7CCE" w:rsidRPr="00423ABD">
        <w:t xml:space="preserve"> </w:t>
      </w:r>
      <w:proofErr w:type="spellStart"/>
      <w:r w:rsidRPr="00423ABD">
        <w:rPr>
          <w:rStyle w:val="CITchapbm"/>
        </w:rPr>
        <w:t>BinaryTree</w:t>
      </w:r>
      <w:proofErr w:type="spellEnd"/>
      <w:r w:rsidRPr="00423ABD">
        <w:rPr>
          <w:rStyle w:val="CITchapbm"/>
        </w:rPr>
        <w:t>&lt;T&gt;</w:t>
      </w:r>
      <w:r w:rsidR="00DE7CCE" w:rsidRPr="00423ABD">
        <w:t xml:space="preserve"> </w:t>
      </w:r>
      <w:r w:rsidRPr="00423ABD">
        <w:t>uses</w:t>
      </w:r>
      <w:r w:rsidR="00DE7CCE" w:rsidRPr="00423ABD">
        <w:t xml:space="preserve"> </w:t>
      </w:r>
      <w:r w:rsidRPr="00423ABD">
        <w:rPr>
          <w:rStyle w:val="CITchapbm"/>
        </w:rPr>
        <w:t>Pair&lt;T&gt;</w:t>
      </w:r>
      <w:r w:rsidR="00DE7CCE" w:rsidRPr="00423ABD">
        <w:t xml:space="preserve"> </w:t>
      </w:r>
      <w:r w:rsidRPr="00423ABD">
        <w:t>internally,</w:t>
      </w:r>
      <w:r w:rsidR="00DE7CCE" w:rsidRPr="00423ABD">
        <w:t xml:space="preserve"> </w:t>
      </w:r>
      <w:r w:rsidRPr="00423ABD">
        <w:t>which</w:t>
      </w:r>
      <w:r w:rsidR="00DE7CCE" w:rsidRPr="00423ABD">
        <w:t xml:space="preserve"> </w:t>
      </w:r>
      <w:r w:rsidRPr="00423ABD">
        <w:t>is</w:t>
      </w:r>
      <w:r w:rsidR="00DE7CCE" w:rsidRPr="00423ABD">
        <w:t xml:space="preserve"> </w:t>
      </w:r>
      <w:r w:rsidRPr="00423ABD">
        <w:t>possible</w:t>
      </w:r>
      <w:r w:rsidR="00DE7CCE" w:rsidRPr="00423ABD">
        <w:t xml:space="preserve"> </w:t>
      </w:r>
      <w:r w:rsidRPr="00423ABD">
        <w:t>because</w:t>
      </w:r>
      <w:r w:rsidR="00DE7CCE" w:rsidRPr="00423ABD">
        <w:t xml:space="preserve"> </w:t>
      </w:r>
      <w:r w:rsidRPr="00423ABD">
        <w:rPr>
          <w:rStyle w:val="CITchapbm"/>
        </w:rPr>
        <w:t>Pair&lt;T&gt;</w:t>
      </w:r>
      <w:r w:rsidR="00DE7CCE" w:rsidRPr="00423ABD">
        <w:t xml:space="preserve"> </w:t>
      </w:r>
      <w:r w:rsidRPr="00423ABD">
        <w:t>is</w:t>
      </w:r>
      <w:r w:rsidR="00DE7CCE" w:rsidRPr="00423ABD">
        <w:t xml:space="preserve"> </w:t>
      </w:r>
      <w:r w:rsidRPr="00423ABD">
        <w:t>simply</w:t>
      </w:r>
      <w:r w:rsidR="00DE7CCE" w:rsidRPr="00423ABD">
        <w:t xml:space="preserve"> </w:t>
      </w:r>
      <w:r w:rsidRPr="00423ABD">
        <w:t>another</w:t>
      </w:r>
      <w:r w:rsidR="00DE7CCE" w:rsidRPr="00423ABD">
        <w:t xml:space="preserve"> </w:t>
      </w:r>
      <w:r w:rsidRPr="00423ABD">
        <w:t>type.)</w:t>
      </w:r>
    </w:p>
    <w:p w14:paraId="0EDE968C" w14:textId="6E3DF7BE" w:rsidR="00FA02C3" w:rsidRPr="00423ABD" w:rsidRDefault="00B15BD3" w:rsidP="009E7A29">
      <w:pPr>
        <w:pStyle w:val="CHAPBM"/>
      </w:pPr>
      <w:r w:rsidRPr="00423ABD">
        <w:t>Suppose</w:t>
      </w:r>
      <w:r w:rsidR="00DE7CCE" w:rsidRPr="00423ABD">
        <w:t xml:space="preserve"> </w:t>
      </w:r>
      <w:r w:rsidRPr="00423ABD">
        <w:t>you</w:t>
      </w:r>
      <w:r w:rsidR="00DE7CCE" w:rsidRPr="00423ABD">
        <w:t xml:space="preserve"> </w:t>
      </w:r>
      <w:r w:rsidRPr="00423ABD">
        <w:t>want</w:t>
      </w:r>
      <w:r w:rsidR="00DE7CCE" w:rsidRPr="00423ABD">
        <w:t xml:space="preserve"> </w:t>
      </w:r>
      <w:r w:rsidRPr="00423ABD">
        <w:t>the</w:t>
      </w:r>
      <w:r w:rsidR="00DE7CCE" w:rsidRPr="00423ABD">
        <w:t xml:space="preserve"> </w:t>
      </w:r>
      <w:r w:rsidRPr="00423ABD">
        <w:t>tree</w:t>
      </w:r>
      <w:r w:rsidR="00DE7CCE" w:rsidRPr="00423ABD">
        <w:t xml:space="preserve"> </w:t>
      </w:r>
      <w:r w:rsidRPr="00423ABD">
        <w:t>to</w:t>
      </w:r>
      <w:r w:rsidR="00DE7CCE" w:rsidRPr="00423ABD">
        <w:t xml:space="preserve"> </w:t>
      </w:r>
      <w:r w:rsidRPr="00423ABD">
        <w:t>sort</w:t>
      </w:r>
      <w:r w:rsidR="00DE7CCE" w:rsidRPr="00423ABD">
        <w:t xml:space="preserve"> </w:t>
      </w:r>
      <w:r w:rsidRPr="00423ABD">
        <w:t>the</w:t>
      </w:r>
      <w:r w:rsidR="00DE7CCE" w:rsidRPr="00423ABD">
        <w:t xml:space="preserve"> </w:t>
      </w:r>
      <w:r w:rsidRPr="00423ABD">
        <w:t>values</w:t>
      </w:r>
      <w:r w:rsidR="00DE7CCE" w:rsidRPr="00423ABD">
        <w:t xml:space="preserve"> </w:t>
      </w:r>
      <w:r w:rsidRPr="00423ABD">
        <w:t>within</w:t>
      </w:r>
      <w:r w:rsidR="00DE7CCE" w:rsidRPr="00423ABD">
        <w:t xml:space="preserve"> </w:t>
      </w:r>
      <w:r w:rsidRPr="00423ABD">
        <w:t>the</w:t>
      </w:r>
      <w:r w:rsidR="00DE7CCE" w:rsidRPr="00423ABD">
        <w:t xml:space="preserve"> </w:t>
      </w:r>
      <w:r w:rsidRPr="00423ABD">
        <w:rPr>
          <w:rStyle w:val="CITchapbm"/>
        </w:rPr>
        <w:t>Pair&lt;T&gt;</w:t>
      </w:r>
      <w:r w:rsidR="00DE7CCE" w:rsidRPr="00423ABD">
        <w:t xml:space="preserve"> </w:t>
      </w:r>
      <w:r w:rsidRPr="00423ABD">
        <w:t>value</w:t>
      </w:r>
      <w:r w:rsidR="00DE7CCE" w:rsidRPr="00423ABD">
        <w:t xml:space="preserve"> </w:t>
      </w:r>
      <w:r w:rsidRPr="00423ABD">
        <w:t>as</w:t>
      </w:r>
      <w:r w:rsidR="00DE7CCE" w:rsidRPr="00423ABD">
        <w:t xml:space="preserve"> </w:t>
      </w:r>
      <w:r w:rsidRPr="00423ABD">
        <w:t>it</w:t>
      </w:r>
      <w:r w:rsidR="00DE7CCE" w:rsidRPr="00423ABD">
        <w:t xml:space="preserve"> </w:t>
      </w:r>
      <w:r w:rsidRPr="00423ABD">
        <w:t>is</w:t>
      </w:r>
      <w:r w:rsidR="00DE7CCE" w:rsidRPr="00423ABD">
        <w:t xml:space="preserve"> </w:t>
      </w:r>
      <w:r w:rsidRPr="00423ABD">
        <w:t>assigned</w:t>
      </w:r>
      <w:r w:rsidR="00DE7CCE" w:rsidRPr="00423ABD">
        <w:t xml:space="preserve"> </w:t>
      </w:r>
      <w:r w:rsidRPr="00423ABD">
        <w:t>to</w:t>
      </w:r>
      <w:r w:rsidR="00DE7CCE" w:rsidRPr="00423ABD">
        <w:t xml:space="preserve"> </w:t>
      </w:r>
      <w:r w:rsidRPr="00423ABD">
        <w:t>the</w:t>
      </w:r>
      <w:r w:rsidR="00DE7CCE" w:rsidRPr="00423ABD">
        <w:t xml:space="preserve"> </w:t>
      </w:r>
      <w:proofErr w:type="spellStart"/>
      <w:r w:rsidRPr="00423ABD">
        <w:rPr>
          <w:rStyle w:val="CITchapbm"/>
        </w:rPr>
        <w:t>SubItems</w:t>
      </w:r>
      <w:proofErr w:type="spellEnd"/>
      <w:r w:rsidR="00DE7CCE" w:rsidRPr="00423ABD">
        <w:t xml:space="preserve"> </w:t>
      </w:r>
      <w:r w:rsidRPr="00423ABD">
        <w:t>property.</w:t>
      </w:r>
      <w:r w:rsidR="00DE7CCE" w:rsidRPr="00423ABD">
        <w:t xml:space="preserve"> </w:t>
      </w:r>
      <w:r w:rsidR="003543C5" w:rsidRPr="00423ABD">
        <w:t>To</w:t>
      </w:r>
      <w:r w:rsidR="00DE7CCE" w:rsidRPr="00423ABD">
        <w:t xml:space="preserve"> </w:t>
      </w:r>
      <w:r w:rsidRPr="00423ABD">
        <w:t>achieve</w:t>
      </w:r>
      <w:r w:rsidR="00DE7CCE" w:rsidRPr="00423ABD">
        <w:t xml:space="preserve"> </w:t>
      </w:r>
      <w:r w:rsidRPr="00423ABD">
        <w:t>the</w:t>
      </w:r>
      <w:r w:rsidR="00DE7CCE" w:rsidRPr="00423ABD">
        <w:t xml:space="preserve"> </w:t>
      </w:r>
      <w:r w:rsidRPr="00423ABD">
        <w:t>sorting,</w:t>
      </w:r>
      <w:r w:rsidR="00DE7CCE" w:rsidRPr="00423ABD">
        <w:t xml:space="preserve"> </w:t>
      </w:r>
      <w:r w:rsidRPr="00423ABD">
        <w:t>the</w:t>
      </w:r>
      <w:r w:rsidR="00DE7CCE" w:rsidRPr="00423ABD">
        <w:t xml:space="preserve"> </w:t>
      </w:r>
      <w:proofErr w:type="spellStart"/>
      <w:r w:rsidRPr="00423ABD">
        <w:rPr>
          <w:rStyle w:val="CITchapbm"/>
        </w:rPr>
        <w:t>SubItems</w:t>
      </w:r>
      <w:proofErr w:type="spellEnd"/>
      <w:r w:rsidR="00DE7CCE" w:rsidRPr="00423ABD">
        <w:t xml:space="preserve"> </w:t>
      </w:r>
      <w:r w:rsidRPr="00423ABD">
        <w:t>set</w:t>
      </w:r>
      <w:r w:rsidR="00DE7CCE" w:rsidRPr="00423ABD">
        <w:t xml:space="preserve"> </w:t>
      </w:r>
      <w:r w:rsidRPr="00423ABD">
        <w:t>accessor</w:t>
      </w:r>
      <w:r w:rsidR="00DE7CCE" w:rsidRPr="00423ABD">
        <w:t xml:space="preserve"> </w:t>
      </w:r>
      <w:r w:rsidRPr="00423ABD">
        <w:t>uses</w:t>
      </w:r>
      <w:r w:rsidR="00DE7CCE" w:rsidRPr="00423ABD">
        <w:t xml:space="preserve"> </w:t>
      </w:r>
      <w:r w:rsidRPr="00423ABD">
        <w:t>the</w:t>
      </w:r>
      <w:r w:rsidR="00DE7CCE" w:rsidRPr="00423ABD">
        <w:t xml:space="preserve"> </w:t>
      </w:r>
      <w:proofErr w:type="spellStart"/>
      <w:proofErr w:type="gramStart"/>
      <w:r w:rsidRPr="00423ABD">
        <w:rPr>
          <w:rStyle w:val="CITchapbm"/>
        </w:rPr>
        <w:t>CompareTo</w:t>
      </w:r>
      <w:proofErr w:type="spellEnd"/>
      <w:r w:rsidRPr="00423ABD">
        <w:rPr>
          <w:rStyle w:val="CITchapbm"/>
        </w:rPr>
        <w:t>(</w:t>
      </w:r>
      <w:proofErr w:type="gramEnd"/>
      <w:r w:rsidRPr="00423ABD">
        <w:rPr>
          <w:rStyle w:val="CITchapbm"/>
        </w:rPr>
        <w:t>)</w:t>
      </w:r>
      <w:r w:rsidR="00DE7CCE" w:rsidRPr="00423ABD">
        <w:t xml:space="preserve"> </w:t>
      </w:r>
      <w:r w:rsidRPr="00423ABD">
        <w:t>method</w:t>
      </w:r>
      <w:r w:rsidR="00DE7CCE" w:rsidRPr="00423ABD">
        <w:t xml:space="preserve"> </w:t>
      </w:r>
      <w:r w:rsidRPr="00423ABD">
        <w:t>of</w:t>
      </w:r>
      <w:r w:rsidR="00DE7CCE" w:rsidRPr="00423ABD">
        <w:t xml:space="preserve"> </w:t>
      </w:r>
      <w:r w:rsidRPr="00423ABD">
        <w:t>the</w:t>
      </w:r>
      <w:r w:rsidR="00DE7CCE" w:rsidRPr="00423ABD">
        <w:t xml:space="preserve"> </w:t>
      </w:r>
      <w:r w:rsidRPr="00423ABD">
        <w:t>supplied</w:t>
      </w:r>
      <w:r w:rsidR="00DE7CCE" w:rsidRPr="00423ABD">
        <w:t xml:space="preserve"> </w:t>
      </w:r>
      <w:r w:rsidRPr="00423ABD">
        <w:t>key,</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20.</w:t>
      </w:r>
    </w:p>
    <w:p w14:paraId="0C42206D" w14:textId="776A6F2B"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20:</w:t>
      </w:r>
      <w:r w:rsidR="00B15BD3" w:rsidRPr="00423ABD">
        <w:t> </w:t>
      </w:r>
      <w:r w:rsidR="00B15BD3" w:rsidRPr="00423ABD">
        <w:t>Needing</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to</w:t>
      </w:r>
      <w:r w:rsidR="00DE7CCE" w:rsidRPr="00423ABD">
        <w:t xml:space="preserve"> </w:t>
      </w:r>
      <w:r w:rsidR="00B15BD3" w:rsidRPr="00423ABD">
        <w:t>Support</w:t>
      </w:r>
      <w:r w:rsidR="00DE7CCE" w:rsidRPr="00423ABD">
        <w:t xml:space="preserve"> </w:t>
      </w:r>
      <w:r w:rsidR="00B15BD3" w:rsidRPr="00423ABD">
        <w:t>an</w:t>
      </w:r>
      <w:r w:rsidR="00DE7CCE" w:rsidRPr="00423ABD">
        <w:t xml:space="preserve"> </w:t>
      </w:r>
      <w:r w:rsidR="00B15BD3" w:rsidRPr="00423ABD">
        <w:t>Interface</w:t>
      </w:r>
    </w:p>
    <w:p w14:paraId="5FE2A57A" w14:textId="6A3C9E7F"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BinaryTree</w:t>
      </w:r>
      <w:proofErr w:type="spellEnd"/>
      <w:r w:rsidRPr="00423ABD">
        <w:t>&lt;T&gt;</w:t>
      </w:r>
    </w:p>
    <w:p w14:paraId="14F315C9" w14:textId="77777777" w:rsidR="00FA02C3" w:rsidRPr="00423ABD" w:rsidRDefault="00B15BD3" w:rsidP="009E7A29">
      <w:pPr>
        <w:pStyle w:val="CDTMID"/>
      </w:pPr>
      <w:r w:rsidRPr="00423ABD">
        <w:t>{</w:t>
      </w:r>
    </w:p>
    <w:p w14:paraId="19C5E4E4" w14:textId="77777777" w:rsidR="005B0C72" w:rsidRPr="00423ABD" w:rsidRDefault="00DE7CCE" w:rsidP="009B386C">
      <w:pPr>
        <w:pStyle w:val="CDTMID"/>
      </w:pPr>
      <w:r w:rsidRPr="00423ABD">
        <w:t xml:space="preserve">  </w:t>
      </w:r>
      <w:r w:rsidR="005B0C72" w:rsidRPr="00423ABD">
        <w:rPr>
          <w:rStyle w:val="CPKeyword"/>
        </w:rPr>
        <w:t>public</w:t>
      </w:r>
      <w:r w:rsidR="005B0C72" w:rsidRPr="00423ABD">
        <w:t xml:space="preserve"> </w:t>
      </w:r>
      <w:proofErr w:type="spellStart"/>
      <w:proofErr w:type="gramStart"/>
      <w:r w:rsidR="005B0C72" w:rsidRPr="00423ABD">
        <w:t>BinaryTree</w:t>
      </w:r>
      <w:proofErr w:type="spellEnd"/>
      <w:r w:rsidR="005B0C72" w:rsidRPr="00423ABD">
        <w:t>(</w:t>
      </w:r>
      <w:proofErr w:type="gramEnd"/>
      <w:r w:rsidR="005B0C72" w:rsidRPr="00423ABD">
        <w:t>T item)</w:t>
      </w:r>
    </w:p>
    <w:p w14:paraId="57EAB3BA" w14:textId="77777777" w:rsidR="005B0C72" w:rsidRPr="00423ABD" w:rsidRDefault="005B0C72" w:rsidP="009B386C">
      <w:pPr>
        <w:pStyle w:val="CDTMID"/>
      </w:pPr>
      <w:r w:rsidRPr="00423ABD">
        <w:t xml:space="preserve">  {</w:t>
      </w:r>
    </w:p>
    <w:p w14:paraId="61FDC98D" w14:textId="77777777" w:rsidR="005B0C72" w:rsidRPr="00423ABD" w:rsidRDefault="005B0C72" w:rsidP="009B386C">
      <w:pPr>
        <w:pStyle w:val="CDTMID"/>
      </w:pPr>
      <w:r w:rsidRPr="00423ABD">
        <w:t xml:space="preserve">      Item = item;</w:t>
      </w:r>
    </w:p>
    <w:p w14:paraId="6029FE09" w14:textId="77777777" w:rsidR="005B0C72" w:rsidRPr="00423ABD" w:rsidRDefault="005B0C72" w:rsidP="009B386C">
      <w:pPr>
        <w:pStyle w:val="CDTMID"/>
      </w:pPr>
      <w:r w:rsidRPr="00423ABD">
        <w:t xml:space="preserve">  }</w:t>
      </w:r>
    </w:p>
    <w:p w14:paraId="46039AFA" w14:textId="77777777" w:rsidR="005B0C72" w:rsidRPr="00423ABD" w:rsidRDefault="005B0C72" w:rsidP="009B386C">
      <w:pPr>
        <w:pStyle w:val="CDTMID"/>
      </w:pPr>
    </w:p>
    <w:p w14:paraId="4C97790A" w14:textId="135D3E64" w:rsidR="00617E9A" w:rsidRPr="00423ABD" w:rsidRDefault="00DE7CCE" w:rsidP="009E7A29">
      <w:pPr>
        <w:pStyle w:val="CDTMID"/>
      </w:pPr>
      <w:r w:rsidRPr="00423ABD">
        <w:t xml:space="preserve">  </w:t>
      </w:r>
      <w:r w:rsidR="00617E9A" w:rsidRPr="00423ABD">
        <w:rPr>
          <w:rStyle w:val="CPKeyword"/>
        </w:rPr>
        <w:t>public</w:t>
      </w:r>
      <w:r w:rsidRPr="00423ABD">
        <w:t xml:space="preserve"> </w:t>
      </w:r>
      <w:r w:rsidR="00617E9A" w:rsidRPr="00423ABD">
        <w:t>T</w:t>
      </w:r>
      <w:r w:rsidRPr="00423ABD">
        <w:t xml:space="preserve"> </w:t>
      </w:r>
      <w:r w:rsidR="00617E9A" w:rsidRPr="00423ABD">
        <w:t>Item</w:t>
      </w:r>
      <w:r w:rsidRPr="00423ABD">
        <w:t xml:space="preserve"> </w:t>
      </w:r>
      <w:proofErr w:type="gramStart"/>
      <w:r w:rsidR="00617E9A" w:rsidRPr="00423ABD">
        <w:t>{</w:t>
      </w:r>
      <w:r w:rsidRPr="00423ABD">
        <w:t xml:space="preserve"> </w:t>
      </w:r>
      <w:r w:rsidR="00617E9A" w:rsidRPr="00423ABD">
        <w:rPr>
          <w:rStyle w:val="CPKeyword"/>
        </w:rPr>
        <w:t>get</w:t>
      </w:r>
      <w:proofErr w:type="gramEnd"/>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6A0B573C" w14:textId="4AC84D6C"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Pair&lt;</w:t>
      </w:r>
      <w:proofErr w:type="spellStart"/>
      <w:r w:rsidR="00B15BD3" w:rsidRPr="00423ABD">
        <w:t>BinaryTree</w:t>
      </w:r>
      <w:proofErr w:type="spellEnd"/>
      <w:r w:rsidR="00B15BD3" w:rsidRPr="00423ABD">
        <w:t>&lt;T&gt;&gt;</w:t>
      </w:r>
      <w:r w:rsidRPr="00423ABD">
        <w:t xml:space="preserve"> </w:t>
      </w:r>
      <w:proofErr w:type="spellStart"/>
      <w:r w:rsidR="00B15BD3" w:rsidRPr="00423ABD">
        <w:t>SubItems</w:t>
      </w:r>
      <w:proofErr w:type="spellEnd"/>
    </w:p>
    <w:p w14:paraId="501E9A7F" w14:textId="014EF723" w:rsidR="00FA02C3" w:rsidRPr="00423ABD" w:rsidRDefault="00DE7CCE" w:rsidP="009E7A29">
      <w:pPr>
        <w:pStyle w:val="CDTMID"/>
      </w:pPr>
      <w:r w:rsidRPr="00423ABD">
        <w:t xml:space="preserve">  </w:t>
      </w:r>
      <w:r w:rsidR="00B15BD3" w:rsidRPr="00423ABD">
        <w:t>{</w:t>
      </w:r>
    </w:p>
    <w:p w14:paraId="4119E416" w14:textId="4D6BB775" w:rsidR="00FA02C3" w:rsidRPr="00423ABD" w:rsidRDefault="00DE7CCE" w:rsidP="009E7A29">
      <w:pPr>
        <w:pStyle w:val="CDTMID"/>
      </w:pPr>
      <w:r w:rsidRPr="00423ABD">
        <w:t xml:space="preserve">      </w:t>
      </w:r>
      <w:proofErr w:type="gramStart"/>
      <w:r w:rsidR="00B15BD3" w:rsidRPr="00423ABD">
        <w:rPr>
          <w:rStyle w:val="CPKeyword"/>
        </w:rPr>
        <w:t>get</w:t>
      </w:r>
      <w:r w:rsidR="00B15BD3" w:rsidRPr="00423ABD">
        <w:t>{</w:t>
      </w:r>
      <w:r w:rsidRPr="00423ABD">
        <w:t xml:space="preserve"> </w:t>
      </w:r>
      <w:r w:rsidR="00B15BD3" w:rsidRPr="00423ABD">
        <w:rPr>
          <w:rStyle w:val="CPKeyword"/>
        </w:rPr>
        <w:t>return</w:t>
      </w:r>
      <w:proofErr w:type="gramEnd"/>
      <w:r w:rsidRPr="00423ABD">
        <w:t xml:space="preserve"> </w:t>
      </w:r>
      <w:r w:rsidR="00B15BD3" w:rsidRPr="00423ABD">
        <w:t>_</w:t>
      </w:r>
      <w:proofErr w:type="spellStart"/>
      <w:r w:rsidR="00B15BD3" w:rsidRPr="00423ABD">
        <w:t>SubItems</w:t>
      </w:r>
      <w:proofErr w:type="spellEnd"/>
      <w:r w:rsidR="00B15BD3" w:rsidRPr="00423ABD">
        <w:t>;</w:t>
      </w:r>
      <w:r w:rsidRPr="00423ABD">
        <w:t xml:space="preserve"> </w:t>
      </w:r>
      <w:r w:rsidR="00B15BD3" w:rsidRPr="00423ABD">
        <w:t>}</w:t>
      </w:r>
    </w:p>
    <w:p w14:paraId="194FF3B1" w14:textId="3869D0C2" w:rsidR="00FA02C3" w:rsidRPr="00423ABD" w:rsidRDefault="00DE7CCE" w:rsidP="009E7A29">
      <w:pPr>
        <w:pStyle w:val="CDTMID"/>
        <w:rPr>
          <w:rStyle w:val="CPKeyword"/>
        </w:rPr>
      </w:pPr>
      <w:r w:rsidRPr="00423ABD">
        <w:t xml:space="preserve">      </w:t>
      </w:r>
      <w:r w:rsidR="00B15BD3" w:rsidRPr="00423ABD">
        <w:rPr>
          <w:rStyle w:val="CPKeyword"/>
        </w:rPr>
        <w:t>set</w:t>
      </w:r>
    </w:p>
    <w:p w14:paraId="2B447CA8" w14:textId="4E7A6BD5" w:rsidR="00FA02C3" w:rsidRPr="00423ABD" w:rsidRDefault="00DE7CCE" w:rsidP="009E7A29">
      <w:pPr>
        <w:pStyle w:val="CDTMID"/>
      </w:pPr>
      <w:r w:rsidRPr="00423ABD">
        <w:t xml:space="preserve">      </w:t>
      </w:r>
      <w:r w:rsidR="00B15BD3" w:rsidRPr="00423ABD">
        <w:t>{</w:t>
      </w:r>
    </w:p>
    <w:p w14:paraId="7D6F0B13" w14:textId="49879D8D" w:rsidR="00FA02C3" w:rsidRPr="00423ABD" w:rsidRDefault="00DE7CCE" w:rsidP="009E7A29">
      <w:pPr>
        <w:pStyle w:val="CDTMID"/>
        <w:shd w:val="clear" w:color="auto" w:fill="F2F2F2" w:themeFill="background1" w:themeFillShade="F2"/>
      </w:pPr>
      <w:r w:rsidRPr="00423ABD">
        <w:t xml:space="preserve">          </w:t>
      </w:r>
      <w:proofErr w:type="spellStart"/>
      <w:r w:rsidR="00B15BD3" w:rsidRPr="00423ABD">
        <w:t>IComparable</w:t>
      </w:r>
      <w:proofErr w:type="spellEnd"/>
      <w:r w:rsidR="00B15BD3" w:rsidRPr="00423ABD">
        <w:t>&lt;T&gt;</w:t>
      </w:r>
      <w:r w:rsidRPr="00423ABD">
        <w:t xml:space="preserve"> </w:t>
      </w:r>
      <w:r w:rsidR="00B15BD3" w:rsidRPr="00423ABD">
        <w:t>first;</w:t>
      </w:r>
    </w:p>
    <w:p w14:paraId="2808D423" w14:textId="72B3F586"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ERROR:</w:t>
      </w:r>
      <w:r w:rsidRPr="00423ABD">
        <w:rPr>
          <w:rStyle w:val="CPComment"/>
        </w:rPr>
        <w:t xml:space="preserve"> </w:t>
      </w:r>
      <w:r w:rsidR="00B15BD3" w:rsidRPr="00423ABD">
        <w:rPr>
          <w:rStyle w:val="CPComment"/>
        </w:rPr>
        <w:t>Cannot</w:t>
      </w:r>
      <w:r w:rsidRPr="00423ABD">
        <w:rPr>
          <w:rStyle w:val="CPComment"/>
        </w:rPr>
        <w:t xml:space="preserve"> </w:t>
      </w:r>
      <w:r w:rsidR="00B15BD3" w:rsidRPr="00423ABD">
        <w:rPr>
          <w:rStyle w:val="CPComment"/>
        </w:rPr>
        <w:t>implicitly</w:t>
      </w:r>
      <w:r w:rsidRPr="00423ABD">
        <w:rPr>
          <w:rStyle w:val="CPComment"/>
        </w:rPr>
        <w:t xml:space="preserve"> </w:t>
      </w:r>
      <w:r w:rsidR="00B15BD3" w:rsidRPr="00423ABD">
        <w:rPr>
          <w:rStyle w:val="CPComment"/>
        </w:rPr>
        <w:t>convert</w:t>
      </w:r>
      <w:r w:rsidRPr="00423ABD">
        <w:rPr>
          <w:rStyle w:val="CPComment"/>
        </w:rPr>
        <w:t xml:space="preserve"> </w:t>
      </w:r>
      <w:r w:rsidR="00B15BD3" w:rsidRPr="00423ABD">
        <w:rPr>
          <w:rStyle w:val="CPComment"/>
        </w:rPr>
        <w:t>type...</w:t>
      </w:r>
    </w:p>
    <w:p w14:paraId="75BEFC7B" w14:textId="7CDF0492" w:rsidR="00FA02C3" w:rsidRPr="00423ABD" w:rsidRDefault="00DE7CCE" w:rsidP="009E7A29">
      <w:pPr>
        <w:pStyle w:val="CDTMID"/>
        <w:shd w:val="clear" w:color="auto" w:fill="F2F2F2" w:themeFill="background1" w:themeFillShade="F2"/>
      </w:pPr>
      <w:r w:rsidRPr="00423ABD">
        <w:t xml:space="preserve">          </w:t>
      </w:r>
      <w:r w:rsidR="00B15BD3" w:rsidRPr="00423ABD">
        <w:t>first</w:t>
      </w:r>
      <w:r w:rsidRPr="00423ABD">
        <w:t xml:space="preserve"> </w:t>
      </w:r>
      <w:r w:rsidR="00B15BD3" w:rsidRPr="00423ABD">
        <w:t>=</w:t>
      </w:r>
      <w:r w:rsidRPr="00423ABD">
        <w:t xml:space="preserve"> </w:t>
      </w:r>
      <w:proofErr w:type="spellStart"/>
      <w:proofErr w:type="gramStart"/>
      <w:r w:rsidR="00B15BD3" w:rsidRPr="00423ABD">
        <w:rPr>
          <w:rStyle w:val="CPKeyword"/>
        </w:rPr>
        <w:t>value</w:t>
      </w:r>
      <w:r w:rsidR="00B15BD3" w:rsidRPr="00423ABD">
        <w:t>.First</w:t>
      </w:r>
      <w:proofErr w:type="spellEnd"/>
      <w:proofErr w:type="gramEnd"/>
      <w:r w:rsidR="00B15BD3" w:rsidRPr="00423ABD">
        <w:t>;</w:t>
      </w:r>
      <w:r w:rsidRPr="00423ABD">
        <w:t xml:space="preserve">  </w:t>
      </w:r>
      <w:r w:rsidR="00B15BD3" w:rsidRPr="00423ABD">
        <w:rPr>
          <w:rStyle w:val="CPComment"/>
        </w:rPr>
        <w:t>//</w:t>
      </w:r>
      <w:r w:rsidRPr="00423ABD">
        <w:rPr>
          <w:rStyle w:val="CPComment"/>
        </w:rPr>
        <w:t xml:space="preserve"> </w:t>
      </w:r>
      <w:r w:rsidR="00B15BD3" w:rsidRPr="00423ABD">
        <w:rPr>
          <w:rStyle w:val="CPComment"/>
        </w:rPr>
        <w:t>Explicit</w:t>
      </w:r>
      <w:r w:rsidRPr="00423ABD">
        <w:rPr>
          <w:rStyle w:val="CPComment"/>
        </w:rPr>
        <w:t xml:space="preserve"> </w:t>
      </w:r>
      <w:r w:rsidR="00B15BD3" w:rsidRPr="00423ABD">
        <w:rPr>
          <w:rStyle w:val="CPComment"/>
        </w:rPr>
        <w:t>cast</w:t>
      </w:r>
      <w:r w:rsidRPr="00423ABD">
        <w:rPr>
          <w:rStyle w:val="CPComment"/>
        </w:rPr>
        <w:t xml:space="preserve"> </w:t>
      </w:r>
      <w:r w:rsidR="00B15BD3" w:rsidRPr="00423ABD">
        <w:rPr>
          <w:rStyle w:val="CPComment"/>
        </w:rPr>
        <w:t>required</w:t>
      </w:r>
    </w:p>
    <w:p w14:paraId="3AE8FC9C" w14:textId="77777777" w:rsidR="00FA02C3" w:rsidRPr="00423ABD" w:rsidRDefault="00FA02C3" w:rsidP="009E7A29">
      <w:pPr>
        <w:pStyle w:val="CDTMID"/>
        <w:shd w:val="clear" w:color="auto" w:fill="F2F2F2" w:themeFill="background1" w:themeFillShade="F2"/>
      </w:pPr>
    </w:p>
    <w:p w14:paraId="172FC551" w14:textId="12BF4EA7"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if</w:t>
      </w:r>
      <w:r w:rsidRPr="00423ABD">
        <w:t xml:space="preserve"> </w:t>
      </w:r>
      <w:r w:rsidR="00B15BD3" w:rsidRPr="00423ABD">
        <w:t>(</w:t>
      </w:r>
      <w:proofErr w:type="spellStart"/>
      <w:proofErr w:type="gramStart"/>
      <w:r w:rsidR="00B15BD3" w:rsidRPr="00423ABD">
        <w:t>first.CompareTo</w:t>
      </w:r>
      <w:proofErr w:type="spellEnd"/>
      <w:proofErr w:type="gramEnd"/>
      <w:r w:rsidR="00B15BD3" w:rsidRPr="00423ABD">
        <w:t>(</w:t>
      </w:r>
      <w:proofErr w:type="spellStart"/>
      <w:r w:rsidR="00B15BD3" w:rsidRPr="00423ABD">
        <w:rPr>
          <w:rStyle w:val="CPKeyword"/>
        </w:rPr>
        <w:t>value</w:t>
      </w:r>
      <w:r w:rsidR="00B15BD3" w:rsidRPr="00423ABD">
        <w:t>.Second</w:t>
      </w:r>
      <w:proofErr w:type="spellEnd"/>
      <w:r w:rsidR="00B15BD3" w:rsidRPr="00423ABD">
        <w:t>)</w:t>
      </w:r>
      <w:r w:rsidRPr="00423ABD">
        <w:t xml:space="preserve"> </w:t>
      </w:r>
      <w:r w:rsidR="00B15BD3" w:rsidRPr="00423ABD">
        <w:t>&lt;</w:t>
      </w:r>
      <w:r w:rsidRPr="00423ABD">
        <w:t xml:space="preserve"> </w:t>
      </w:r>
      <w:r w:rsidR="00B15BD3" w:rsidRPr="00423ABD">
        <w:t>0)</w:t>
      </w:r>
    </w:p>
    <w:p w14:paraId="1EB16355" w14:textId="503908A6"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163C827B" w14:textId="370DBA0C"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first</w:t>
      </w:r>
      <w:r w:rsidRPr="00423ABD">
        <w:rPr>
          <w:rStyle w:val="CPComment"/>
        </w:rPr>
        <w:t xml:space="preserve"> </w:t>
      </w:r>
      <w:r w:rsidR="00B15BD3" w:rsidRPr="00423ABD">
        <w:rPr>
          <w:rStyle w:val="CPComment"/>
        </w:rPr>
        <w:t>is</w:t>
      </w:r>
      <w:r w:rsidRPr="00423ABD">
        <w:rPr>
          <w:rStyle w:val="CPComment"/>
        </w:rPr>
        <w:t xml:space="preserve"> </w:t>
      </w:r>
      <w:r w:rsidR="00B15BD3" w:rsidRPr="00423ABD">
        <w:rPr>
          <w:rStyle w:val="CPComment"/>
        </w:rPr>
        <w:t>less</w:t>
      </w:r>
      <w:r w:rsidRPr="00423ABD">
        <w:rPr>
          <w:rStyle w:val="CPComment"/>
        </w:rPr>
        <w:t xml:space="preserve"> </w:t>
      </w:r>
      <w:r w:rsidR="00B15BD3" w:rsidRPr="00423ABD">
        <w:rPr>
          <w:rStyle w:val="CPComment"/>
        </w:rPr>
        <w:t>than</w:t>
      </w:r>
      <w:r w:rsidRPr="00423ABD">
        <w:rPr>
          <w:rStyle w:val="CPComment"/>
        </w:rPr>
        <w:t xml:space="preserve"> </w:t>
      </w:r>
      <w:r w:rsidR="00B15BD3" w:rsidRPr="00423ABD">
        <w:rPr>
          <w:rStyle w:val="CPComment"/>
        </w:rPr>
        <w:t>second</w:t>
      </w:r>
    </w:p>
    <w:p w14:paraId="2A6670EB" w14:textId="24A72DDC"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37069EBE" w14:textId="3C97200C"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1404C1C8" w14:textId="0CB53F02" w:rsidR="00FA02C3" w:rsidRPr="00423ABD" w:rsidRDefault="00DE7CCE" w:rsidP="009E7A29">
      <w:pPr>
        <w:pStyle w:val="CDTMID"/>
        <w:shd w:val="clear" w:color="auto" w:fill="F2F2F2" w:themeFill="background1" w:themeFillShade="F2"/>
        <w:rPr>
          <w:rStyle w:val="CPKeyword"/>
        </w:rPr>
      </w:pPr>
      <w:r w:rsidRPr="00423ABD">
        <w:t xml:space="preserve">          </w:t>
      </w:r>
      <w:r w:rsidR="00B15BD3" w:rsidRPr="00423ABD">
        <w:rPr>
          <w:rStyle w:val="CPKeyword"/>
        </w:rPr>
        <w:t>else</w:t>
      </w:r>
    </w:p>
    <w:p w14:paraId="158AD892" w14:textId="203EF09E"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0AA31463" w14:textId="29A19C6A"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first</w:t>
      </w:r>
      <w:r w:rsidRPr="00423ABD">
        <w:rPr>
          <w:rStyle w:val="CPComment"/>
        </w:rPr>
        <w:t xml:space="preserve"> </w:t>
      </w:r>
      <w:r w:rsidR="00B15BD3" w:rsidRPr="00423ABD">
        <w:rPr>
          <w:rStyle w:val="CPComment"/>
        </w:rPr>
        <w:t>and</w:t>
      </w:r>
      <w:r w:rsidRPr="00423ABD">
        <w:rPr>
          <w:rStyle w:val="CPComment"/>
        </w:rPr>
        <w:t xml:space="preserve"> </w:t>
      </w:r>
      <w:r w:rsidR="00B15BD3" w:rsidRPr="00423ABD">
        <w:rPr>
          <w:rStyle w:val="CPComment"/>
        </w:rPr>
        <w:t>second</w:t>
      </w:r>
      <w:r w:rsidRPr="00423ABD">
        <w:rPr>
          <w:rStyle w:val="CPComment"/>
        </w:rPr>
        <w:t xml:space="preserve"> </w:t>
      </w:r>
      <w:r w:rsidR="00B15BD3" w:rsidRPr="00423ABD">
        <w:rPr>
          <w:rStyle w:val="CPComment"/>
        </w:rPr>
        <w:t>are</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same</w:t>
      </w:r>
      <w:r w:rsidRPr="00423ABD">
        <w:rPr>
          <w:rStyle w:val="CPComment"/>
        </w:rPr>
        <w:t xml:space="preserve"> </w:t>
      </w:r>
      <w:r w:rsidR="00B15BD3" w:rsidRPr="00423ABD">
        <w:rPr>
          <w:rStyle w:val="CPComment"/>
        </w:rPr>
        <w:t>or</w:t>
      </w:r>
    </w:p>
    <w:p w14:paraId="2D51C80C" w14:textId="37FA5F22"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second</w:t>
      </w:r>
      <w:r w:rsidRPr="00423ABD">
        <w:rPr>
          <w:rStyle w:val="CPComment"/>
        </w:rPr>
        <w:t xml:space="preserve"> </w:t>
      </w:r>
      <w:r w:rsidR="00B15BD3" w:rsidRPr="00423ABD">
        <w:rPr>
          <w:rStyle w:val="CPComment"/>
        </w:rPr>
        <w:t>is</w:t>
      </w:r>
      <w:r w:rsidRPr="00423ABD">
        <w:rPr>
          <w:rStyle w:val="CPComment"/>
        </w:rPr>
        <w:t xml:space="preserve"> </w:t>
      </w:r>
      <w:r w:rsidR="00B15BD3" w:rsidRPr="00423ABD">
        <w:rPr>
          <w:rStyle w:val="CPComment"/>
        </w:rPr>
        <w:t>less</w:t>
      </w:r>
      <w:r w:rsidRPr="00423ABD">
        <w:rPr>
          <w:rStyle w:val="CPComment"/>
        </w:rPr>
        <w:t xml:space="preserve"> </w:t>
      </w:r>
      <w:r w:rsidR="00B15BD3" w:rsidRPr="00423ABD">
        <w:rPr>
          <w:rStyle w:val="CPComment"/>
        </w:rPr>
        <w:t>than</w:t>
      </w:r>
      <w:r w:rsidRPr="00423ABD">
        <w:rPr>
          <w:rStyle w:val="CPComment"/>
        </w:rPr>
        <w:t xml:space="preserve"> </w:t>
      </w:r>
      <w:r w:rsidR="00B15BD3" w:rsidRPr="00423ABD">
        <w:rPr>
          <w:rStyle w:val="CPComment"/>
        </w:rPr>
        <w:t>first</w:t>
      </w:r>
    </w:p>
    <w:p w14:paraId="35744309" w14:textId="1B205FEA"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483C7F78" w14:textId="440C4F34"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53F2F835" w14:textId="27474466" w:rsidR="00FA02C3" w:rsidRPr="00423ABD" w:rsidRDefault="00DE7CCE" w:rsidP="009E7A29">
      <w:pPr>
        <w:pStyle w:val="CDTMID"/>
        <w:shd w:val="clear" w:color="auto" w:fill="F2F2F2" w:themeFill="background1" w:themeFillShade="F2"/>
      </w:pPr>
      <w:r w:rsidRPr="00423ABD">
        <w:t xml:space="preserve">          </w:t>
      </w:r>
      <w:r w:rsidR="00B15BD3" w:rsidRPr="00423ABD">
        <w:t>_</w:t>
      </w:r>
      <w:proofErr w:type="spellStart"/>
      <w:r w:rsidR="00B15BD3" w:rsidRPr="00423ABD">
        <w:t>SubItems</w:t>
      </w:r>
      <w:proofErr w:type="spellEnd"/>
      <w:r w:rsidRPr="00423ABD">
        <w:t xml:space="preserve"> </w:t>
      </w:r>
      <w:r w:rsidR="00B15BD3" w:rsidRPr="00423ABD">
        <w:t>=</w:t>
      </w:r>
      <w:r w:rsidRPr="00423ABD">
        <w:t xml:space="preserve"> </w:t>
      </w:r>
      <w:r w:rsidR="00B15BD3" w:rsidRPr="00423ABD">
        <w:rPr>
          <w:rStyle w:val="CPKeyword"/>
        </w:rPr>
        <w:t>value</w:t>
      </w:r>
      <w:r w:rsidR="00B15BD3" w:rsidRPr="00423ABD">
        <w:t>;</w:t>
      </w:r>
    </w:p>
    <w:p w14:paraId="2B28EC63" w14:textId="7417D3F8" w:rsidR="00FA02C3" w:rsidRPr="00423ABD" w:rsidRDefault="00DE7CCE" w:rsidP="009E7A29">
      <w:pPr>
        <w:pStyle w:val="CDTMID"/>
      </w:pPr>
      <w:r w:rsidRPr="00423ABD">
        <w:t xml:space="preserve">      </w:t>
      </w:r>
      <w:r w:rsidR="00B15BD3" w:rsidRPr="00423ABD">
        <w:t>}</w:t>
      </w:r>
    </w:p>
    <w:p w14:paraId="5C01515A" w14:textId="512BC5E8" w:rsidR="00FA02C3" w:rsidRPr="00423ABD" w:rsidRDefault="00DE7CCE" w:rsidP="009E7A29">
      <w:pPr>
        <w:pStyle w:val="CDTMID"/>
      </w:pPr>
      <w:r w:rsidRPr="00423ABD">
        <w:t xml:space="preserve">  </w:t>
      </w:r>
      <w:r w:rsidR="00B15BD3" w:rsidRPr="00423ABD">
        <w:t>}</w:t>
      </w:r>
    </w:p>
    <w:p w14:paraId="399ADD29" w14:textId="17543604" w:rsidR="00FA02C3" w:rsidRPr="00423ABD" w:rsidRDefault="00DE7CCE" w:rsidP="009E7A29">
      <w:pPr>
        <w:pStyle w:val="CDTMID"/>
      </w:pPr>
      <w:r w:rsidRPr="00423ABD">
        <w:lastRenderedPageBreak/>
        <w:t xml:space="preserve">  </w:t>
      </w:r>
      <w:r w:rsidR="00B15BD3" w:rsidRPr="00423ABD">
        <w:rPr>
          <w:rStyle w:val="CPKeyword"/>
        </w:rPr>
        <w:t>private</w:t>
      </w:r>
      <w:r w:rsidRPr="00423ABD">
        <w:t xml:space="preserve"> </w:t>
      </w:r>
      <w:r w:rsidR="00B15BD3" w:rsidRPr="00423ABD">
        <w:t>Pair&lt;</w:t>
      </w:r>
      <w:proofErr w:type="spellStart"/>
      <w:r w:rsidR="00B15BD3" w:rsidRPr="00423ABD">
        <w:t>BinaryTree</w:t>
      </w:r>
      <w:proofErr w:type="spellEnd"/>
      <w:r w:rsidR="00B15BD3" w:rsidRPr="00423ABD">
        <w:t>&lt;T&gt;&gt;</w:t>
      </w:r>
      <w:r w:rsidRPr="00423ABD">
        <w:t xml:space="preserve"> </w:t>
      </w:r>
      <w:r w:rsidR="00B15BD3" w:rsidRPr="00423ABD">
        <w:t>_</w:t>
      </w:r>
      <w:proofErr w:type="spellStart"/>
      <w:r w:rsidR="00B15BD3" w:rsidRPr="00423ABD">
        <w:t>SubItems</w:t>
      </w:r>
      <w:proofErr w:type="spellEnd"/>
      <w:r w:rsidR="00B15BD3" w:rsidRPr="00423ABD">
        <w:t>;</w:t>
      </w:r>
    </w:p>
    <w:p w14:paraId="05234437" w14:textId="77777777" w:rsidR="00FA02C3" w:rsidRPr="00423ABD" w:rsidRDefault="00B15BD3" w:rsidP="009E7A29">
      <w:pPr>
        <w:pStyle w:val="CDTLAST"/>
      </w:pPr>
      <w:r w:rsidRPr="00423ABD">
        <w:t>}</w:t>
      </w:r>
    </w:p>
    <w:p w14:paraId="34FCAF0C" w14:textId="74CA7C5C" w:rsidR="00FA02C3" w:rsidRPr="00423ABD" w:rsidRDefault="00B15BD3" w:rsidP="009E7A29">
      <w:pPr>
        <w:pStyle w:val="CHAPBM"/>
      </w:pPr>
      <w:r w:rsidRPr="00423ABD">
        <w:t>At</w:t>
      </w:r>
      <w:r w:rsidR="00DE7CCE" w:rsidRPr="00423ABD">
        <w:t xml:space="preserve"> </w:t>
      </w:r>
      <w:r w:rsidRPr="00423ABD">
        <w:t>compile</w:t>
      </w:r>
      <w:r w:rsidR="00DE7CCE" w:rsidRPr="00423ABD">
        <w:t xml:space="preserve"> </w:t>
      </w:r>
      <w:r w:rsidRPr="00423ABD">
        <w:t>time,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w:t>
      </w:r>
      <w:r w:rsidR="00DE7CCE" w:rsidRPr="00423ABD">
        <w:t xml:space="preserve"> </w:t>
      </w:r>
      <w:r w:rsidRPr="00423ABD">
        <w:t>is</w:t>
      </w:r>
      <w:r w:rsidR="00DE7CCE" w:rsidRPr="00423ABD">
        <w:t xml:space="preserve"> </w:t>
      </w:r>
      <w:r w:rsidRPr="00423ABD">
        <w:t>an</w:t>
      </w:r>
      <w:r w:rsidR="00DE7CCE" w:rsidRPr="00423ABD">
        <w:t xml:space="preserve"> </w:t>
      </w:r>
      <w:r w:rsidRPr="00423ABD">
        <w:t>unconstrained</w:t>
      </w:r>
      <w:r w:rsidR="00DE7CCE" w:rsidRPr="00423ABD">
        <w:t xml:space="preserve"> </w:t>
      </w:r>
      <w:r w:rsidRPr="00423ABD">
        <w:t>generic.</w:t>
      </w:r>
      <w:r w:rsidR="00DE7CCE" w:rsidRPr="00423ABD">
        <w:t xml:space="preserve"> </w:t>
      </w:r>
      <w:r w:rsidRPr="00423ABD">
        <w:t>When</w:t>
      </w:r>
      <w:r w:rsidR="00DE7CCE" w:rsidRPr="00423ABD">
        <w:t xml:space="preserve"> </w:t>
      </w:r>
      <w:r w:rsidRPr="00423ABD">
        <w:t>the</w:t>
      </w:r>
      <w:r w:rsidR="00DE7CCE" w:rsidRPr="00423ABD">
        <w:t xml:space="preserve"> </w:t>
      </w:r>
      <w:r w:rsidRPr="00423ABD">
        <w:t>code</w:t>
      </w:r>
      <w:r w:rsidR="00DE7CCE" w:rsidRPr="00423ABD">
        <w:t xml:space="preserve"> </w:t>
      </w:r>
      <w:r w:rsidRPr="00423ABD">
        <w:t>is</w:t>
      </w:r>
      <w:r w:rsidR="00DE7CCE" w:rsidRPr="00423ABD">
        <w:t xml:space="preserve"> </w:t>
      </w:r>
      <w:r w:rsidRPr="00423ABD">
        <w:t>written</w:t>
      </w:r>
      <w:r w:rsidR="00DE7CCE" w:rsidRPr="00423ABD">
        <w:t xml:space="preserve"> </w:t>
      </w:r>
      <w:r w:rsidRPr="00423ABD">
        <w:t>as</w:t>
      </w:r>
      <w:r w:rsidR="00DE7CCE" w:rsidRPr="00423ABD">
        <w:t xml:space="preserve"> </w:t>
      </w:r>
      <w:r w:rsidRPr="00423ABD">
        <w:t>shown</w:t>
      </w:r>
      <w:r w:rsidR="00DE7CCE" w:rsidRPr="00423ABD">
        <w:t xml:space="preserve"> </w:t>
      </w:r>
      <w:r w:rsidR="003543C5" w:rsidRPr="00423ABD">
        <w:t>in</w:t>
      </w:r>
      <w:r w:rsidR="00DE7CCE" w:rsidRPr="00423ABD">
        <w:t xml:space="preserve"> </w:t>
      </w:r>
      <w:r w:rsidR="00ED1933" w:rsidRPr="00423ABD">
        <w:t>Listing</w:t>
      </w:r>
      <w:r w:rsidR="00DE7CCE" w:rsidRPr="00423ABD">
        <w:t xml:space="preserve"> </w:t>
      </w:r>
      <w:r w:rsidR="00ED1933" w:rsidRPr="00423ABD">
        <w:t>12.</w:t>
      </w:r>
      <w:r w:rsidR="003543C5" w:rsidRPr="00423ABD">
        <w:t>20</w:t>
      </w:r>
      <w:r w:rsidRPr="00423ABD">
        <w:t>,</w:t>
      </w:r>
      <w:r w:rsidR="00DE7CCE" w:rsidRPr="00423ABD">
        <w:t xml:space="preserve"> </w:t>
      </w:r>
      <w:r w:rsidRPr="00423ABD">
        <w:t>the</w:t>
      </w:r>
      <w:r w:rsidR="00DE7CCE" w:rsidRPr="00423ABD">
        <w:t xml:space="preserve"> </w:t>
      </w:r>
      <w:r w:rsidRPr="00423ABD">
        <w:t>compiler</w:t>
      </w:r>
      <w:r w:rsidR="00DE7CCE" w:rsidRPr="00423ABD">
        <w:t xml:space="preserve"> </w:t>
      </w:r>
      <w:r w:rsidRPr="00423ABD">
        <w:t>assumes</w:t>
      </w:r>
      <w:r w:rsidR="00DE7CCE" w:rsidRPr="00423ABD">
        <w:t xml:space="preserve"> </w:t>
      </w:r>
      <w:r w:rsidRPr="00423ABD">
        <w:t>that</w:t>
      </w:r>
      <w:r w:rsidR="00DE7CCE" w:rsidRPr="00423ABD">
        <w:t xml:space="preserve"> </w:t>
      </w:r>
      <w:r w:rsidRPr="00423ABD">
        <w:t>the</w:t>
      </w:r>
      <w:r w:rsidR="00DE7CCE" w:rsidRPr="00423ABD">
        <w:t xml:space="preserve"> </w:t>
      </w:r>
      <w:r w:rsidRPr="00423ABD">
        <w:t>only</w:t>
      </w:r>
      <w:r w:rsidR="00DE7CCE" w:rsidRPr="00423ABD">
        <w:t xml:space="preserve"> </w:t>
      </w:r>
      <w:r w:rsidRPr="00423ABD">
        <w:t>members</w:t>
      </w:r>
      <w:r w:rsidR="00DE7CCE" w:rsidRPr="00423ABD">
        <w:t xml:space="preserve"> </w:t>
      </w:r>
      <w:r w:rsidRPr="00423ABD">
        <w:t>available</w:t>
      </w:r>
      <w:r w:rsidR="00DE7CCE" w:rsidRPr="00423ABD">
        <w:t xml:space="preserve"> </w:t>
      </w:r>
      <w:r w:rsidRPr="00423ABD">
        <w:t>on</w:t>
      </w:r>
      <w:r w:rsidR="00DE7CCE" w:rsidRPr="00423ABD">
        <w:t xml:space="preserve"> </w:t>
      </w:r>
      <w:r w:rsidRPr="00423ABD">
        <w:rPr>
          <w:rStyle w:val="CITchapbm"/>
        </w:rPr>
        <w:t>T</w:t>
      </w:r>
      <w:r w:rsidR="00DE7CCE" w:rsidRPr="00423ABD">
        <w:t xml:space="preserve"> </w:t>
      </w:r>
      <w:r w:rsidRPr="00423ABD">
        <w:t>are</w:t>
      </w:r>
      <w:r w:rsidR="00DE7CCE" w:rsidRPr="00423ABD">
        <w:t xml:space="preserve"> </w:t>
      </w:r>
      <w:r w:rsidRPr="00423ABD">
        <w:t>those</w:t>
      </w:r>
      <w:r w:rsidR="00DE7CCE" w:rsidRPr="00423ABD">
        <w:t xml:space="preserve"> </w:t>
      </w:r>
      <w:r w:rsidRPr="00423ABD">
        <w:t>inherited</w:t>
      </w:r>
      <w:r w:rsidR="00DE7CCE" w:rsidRPr="00423ABD">
        <w:t xml:space="preserve"> </w:t>
      </w:r>
      <w:r w:rsidRPr="00423ABD">
        <w:t>from</w:t>
      </w:r>
      <w:r w:rsidR="00DE7CCE" w:rsidRPr="00423ABD">
        <w:t xml:space="preserve"> </w:t>
      </w:r>
      <w:r w:rsidRPr="00423ABD">
        <w:t>the</w:t>
      </w:r>
      <w:r w:rsidR="00DE7CCE" w:rsidRPr="00423ABD">
        <w:t xml:space="preserve"> </w:t>
      </w:r>
      <w:r w:rsidRPr="00423ABD">
        <w:t>base</w:t>
      </w:r>
      <w:r w:rsidR="00DE7CCE" w:rsidRPr="00423ABD">
        <w:t xml:space="preserve"> </w:t>
      </w:r>
      <w:r w:rsidRPr="00423ABD">
        <w:t>type</w:t>
      </w:r>
      <w:r w:rsidR="00DE7CCE" w:rsidRPr="00423ABD">
        <w:t xml:space="preserve"> </w:t>
      </w:r>
      <w:r w:rsidRPr="00423ABD">
        <w:rPr>
          <w:rStyle w:val="CITchapbm"/>
        </w:rPr>
        <w:t>object</w:t>
      </w:r>
      <w:r w:rsidRPr="00423ABD">
        <w:t>,</w:t>
      </w:r>
      <w:r w:rsidR="00DE7CCE" w:rsidRPr="00423ABD">
        <w:t xml:space="preserve"> </w:t>
      </w:r>
      <w:r w:rsidRPr="00423ABD">
        <w:t>since</w:t>
      </w:r>
      <w:r w:rsidR="00DE7CCE" w:rsidRPr="00423ABD">
        <w:t xml:space="preserve"> </w:t>
      </w:r>
      <w:r w:rsidRPr="00423ABD">
        <w:t>every</w:t>
      </w:r>
      <w:r w:rsidR="00DE7CCE" w:rsidRPr="00423ABD">
        <w:t xml:space="preserve"> </w:t>
      </w:r>
      <w:r w:rsidRPr="00423ABD">
        <w:t>type</w:t>
      </w:r>
      <w:r w:rsidR="00DE7CCE" w:rsidRPr="00423ABD">
        <w:t xml:space="preserve"> </w:t>
      </w:r>
      <w:r w:rsidRPr="00423ABD">
        <w:t>has</w:t>
      </w:r>
      <w:r w:rsidR="00DE7CCE" w:rsidRPr="00423ABD">
        <w:t xml:space="preserve"> </w:t>
      </w:r>
      <w:r w:rsidRPr="00423ABD">
        <w:rPr>
          <w:rStyle w:val="CITchapbm"/>
        </w:rPr>
        <w:t>object</w:t>
      </w:r>
      <w:r w:rsidR="00DE7CCE" w:rsidRPr="00423ABD">
        <w:t xml:space="preserve"> </w:t>
      </w:r>
      <w:r w:rsidRPr="00423ABD">
        <w:t>as</w:t>
      </w:r>
      <w:r w:rsidR="00DE7CCE" w:rsidRPr="00423ABD">
        <w:t xml:space="preserve"> </w:t>
      </w:r>
      <w:r w:rsidRPr="00423ABD">
        <w:t>a</w:t>
      </w:r>
      <w:r w:rsidR="00DE7CCE" w:rsidRPr="00423ABD">
        <w:t xml:space="preserve"> </w:t>
      </w:r>
      <w:r w:rsidRPr="00423ABD">
        <w:t>base</w:t>
      </w:r>
      <w:r w:rsidR="00DE7CCE" w:rsidRPr="00423ABD">
        <w:t xml:space="preserve"> </w:t>
      </w:r>
      <w:r w:rsidRPr="00423ABD">
        <w:t>class.</w:t>
      </w:r>
      <w:r w:rsidR="00DE7CCE" w:rsidRPr="00423ABD">
        <w:t xml:space="preserve"> </w:t>
      </w:r>
      <w:r w:rsidRPr="00423ABD">
        <w:t>Only</w:t>
      </w:r>
      <w:r w:rsidR="00DE7CCE" w:rsidRPr="00423ABD">
        <w:t xml:space="preserve"> </w:t>
      </w:r>
      <w:r w:rsidRPr="00423ABD">
        <w:t>methods</w:t>
      </w:r>
      <w:r w:rsidR="00DE7CCE" w:rsidRPr="00423ABD">
        <w:t xml:space="preserve"> </w:t>
      </w:r>
      <w:r w:rsidRPr="00423ABD">
        <w:t>such</w:t>
      </w:r>
      <w:r w:rsidR="00DE7CCE" w:rsidRPr="00423ABD">
        <w:t xml:space="preserve"> </w:t>
      </w:r>
      <w:r w:rsidRPr="00423ABD">
        <w:t>as</w:t>
      </w:r>
      <w:r w:rsidR="00DE7CCE" w:rsidRPr="00423ABD">
        <w:t xml:space="preserve"> </w:t>
      </w:r>
      <w:proofErr w:type="spellStart"/>
      <w:proofErr w:type="gramStart"/>
      <w:r w:rsidRPr="00423ABD">
        <w:rPr>
          <w:rStyle w:val="CITchapbm"/>
        </w:rPr>
        <w:t>ToString</w:t>
      </w:r>
      <w:proofErr w:type="spellEnd"/>
      <w:r w:rsidRPr="00423ABD">
        <w:rPr>
          <w:rStyle w:val="CITchapbm"/>
        </w:rPr>
        <w:t>(</w:t>
      </w:r>
      <w:proofErr w:type="gramEnd"/>
      <w:r w:rsidRPr="00423ABD">
        <w:rPr>
          <w:rStyle w:val="CITchapbm"/>
        </w:rPr>
        <w:t>)</w:t>
      </w:r>
      <w:r w:rsidRPr="00423ABD">
        <w:t>,</w:t>
      </w:r>
      <w:r w:rsidR="00DE7CCE" w:rsidRPr="00423ABD">
        <w:t xml:space="preserve"> </w:t>
      </w:r>
      <w:r w:rsidRPr="00423ABD">
        <w:t>therefore,</w:t>
      </w:r>
      <w:r w:rsidR="00DE7CCE" w:rsidRPr="00423ABD">
        <w:t xml:space="preserve"> </w:t>
      </w:r>
      <w:r w:rsidRPr="00423ABD">
        <w:t>are</w:t>
      </w:r>
      <w:r w:rsidR="00DE7CCE" w:rsidRPr="00423ABD">
        <w:t xml:space="preserve"> </w:t>
      </w:r>
      <w:r w:rsidRPr="00423ABD">
        <w:t>available</w:t>
      </w:r>
      <w:r w:rsidR="00DE7CCE" w:rsidRPr="00423ABD">
        <w:t xml:space="preserve"> </w:t>
      </w:r>
      <w:r w:rsidRPr="00423ABD">
        <w:t>to</w:t>
      </w:r>
      <w:r w:rsidR="00DE7CCE" w:rsidRPr="00423ABD">
        <w:t xml:space="preserve"> </w:t>
      </w:r>
      <w:r w:rsidRPr="00423ABD">
        <w:t>call</w:t>
      </w:r>
      <w:r w:rsidR="00DE7CCE" w:rsidRPr="00423ABD">
        <w:t xml:space="preserve"> </w:t>
      </w:r>
      <w:r w:rsidRPr="00423ABD">
        <w:t>on</w:t>
      </w:r>
      <w:r w:rsidR="00DE7CCE" w:rsidRPr="00423ABD">
        <w:t xml:space="preserve"> </w:t>
      </w:r>
      <w:r w:rsidRPr="00423ABD">
        <w:t>an</w:t>
      </w:r>
      <w:r w:rsidR="00DE7CCE" w:rsidRPr="00423ABD">
        <w:t xml:space="preserve"> </w:t>
      </w:r>
      <w:r w:rsidRPr="00423ABD">
        <w:t>instance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w:t>
      </w:r>
      <w:r w:rsidRPr="00423ABD">
        <w:t>.</w:t>
      </w:r>
      <w:r w:rsidR="00DE7CCE" w:rsidRPr="00423ABD">
        <w:t xml:space="preserve"> </w:t>
      </w:r>
      <w:r w:rsidRPr="00423ABD">
        <w:t>As</w:t>
      </w:r>
      <w:r w:rsidR="00DE7CCE" w:rsidRPr="00423ABD">
        <w:t xml:space="preserve"> </w:t>
      </w:r>
      <w:r w:rsidRPr="00423ABD">
        <w:t>a</w:t>
      </w:r>
      <w:r w:rsidR="00DE7CCE" w:rsidRPr="00423ABD">
        <w:t xml:space="preserve"> </w:t>
      </w:r>
      <w:r w:rsidRPr="00423ABD">
        <w:t>result,</w:t>
      </w:r>
      <w:r w:rsidR="00DE7CCE" w:rsidRPr="00423ABD">
        <w:t xml:space="preserve"> </w:t>
      </w:r>
      <w:r w:rsidRPr="00423ABD">
        <w:t>the</w:t>
      </w:r>
      <w:r w:rsidR="00DE7CCE" w:rsidRPr="00423ABD">
        <w:t xml:space="preserve"> </w:t>
      </w:r>
      <w:r w:rsidRPr="00423ABD">
        <w:t>compiler</w:t>
      </w:r>
      <w:r w:rsidR="00DE7CCE" w:rsidRPr="00423ABD">
        <w:t xml:space="preserve"> </w:t>
      </w:r>
      <w:r w:rsidRPr="00423ABD">
        <w:t>displays</w:t>
      </w:r>
      <w:r w:rsidR="00DE7CCE" w:rsidRPr="00423ABD">
        <w:t xml:space="preserve"> </w:t>
      </w:r>
      <w:r w:rsidRPr="00423ABD">
        <w:t>a</w:t>
      </w:r>
      <w:r w:rsidR="00DE7CCE" w:rsidRPr="00423ABD">
        <w:t xml:space="preserve"> </w:t>
      </w:r>
      <w:r w:rsidRPr="00423ABD">
        <w:t>compilation</w:t>
      </w:r>
      <w:r w:rsidR="00DE7CCE" w:rsidRPr="00423ABD">
        <w:t xml:space="preserve"> </w:t>
      </w:r>
      <w:r w:rsidRPr="00423ABD">
        <w:t>error</w:t>
      </w:r>
      <w:r w:rsidR="00DE7CCE" w:rsidRPr="00423ABD">
        <w:t xml:space="preserve"> </w:t>
      </w:r>
      <w:r w:rsidRPr="00423ABD">
        <w:t>because</w:t>
      </w:r>
      <w:r w:rsidR="00DE7CCE" w:rsidRPr="00423ABD">
        <w:t xml:space="preserve"> </w:t>
      </w:r>
      <w:r w:rsidRPr="00423ABD">
        <w:t>the</w:t>
      </w:r>
      <w:r w:rsidR="00DE7CCE" w:rsidRPr="00423ABD">
        <w:t xml:space="preserve"> </w:t>
      </w:r>
      <w:proofErr w:type="spellStart"/>
      <w:proofErr w:type="gramStart"/>
      <w:r w:rsidRPr="00423ABD">
        <w:rPr>
          <w:rStyle w:val="CITchapbm"/>
        </w:rPr>
        <w:t>CompareTo</w:t>
      </w:r>
      <w:proofErr w:type="spellEnd"/>
      <w:r w:rsidRPr="00423ABD">
        <w:rPr>
          <w:rStyle w:val="CITchapbm"/>
        </w:rPr>
        <w:t>(</w:t>
      </w:r>
      <w:proofErr w:type="gramEnd"/>
      <w:r w:rsidRPr="00423ABD">
        <w:rPr>
          <w:rStyle w:val="CITchapbm"/>
        </w:rPr>
        <w:t>)</w:t>
      </w:r>
      <w:r w:rsidR="00DE7CCE" w:rsidRPr="00423ABD">
        <w:t xml:space="preserve"> </w:t>
      </w:r>
      <w:r w:rsidRPr="00423ABD">
        <w:t>method</w:t>
      </w:r>
      <w:r w:rsidR="00DE7CCE" w:rsidRPr="00423ABD">
        <w:t xml:space="preserve"> </w:t>
      </w:r>
      <w:r w:rsidRPr="00423ABD">
        <w:t>is</w:t>
      </w:r>
      <w:r w:rsidR="00DE7CCE" w:rsidRPr="00423ABD">
        <w:t xml:space="preserve"> </w:t>
      </w:r>
      <w:r w:rsidRPr="00423ABD">
        <w:t>not</w:t>
      </w:r>
      <w:r w:rsidR="00DE7CCE" w:rsidRPr="00423ABD">
        <w:t xml:space="preserve"> </w:t>
      </w:r>
      <w:r w:rsidRPr="00423ABD">
        <w:t>defined</w:t>
      </w:r>
      <w:r w:rsidR="00DE7CCE" w:rsidRPr="00423ABD">
        <w:t xml:space="preserve"> </w:t>
      </w:r>
      <w:r w:rsidRPr="00423ABD">
        <w:t>on</w:t>
      </w:r>
      <w:r w:rsidR="00DE7CCE" w:rsidRPr="00423ABD">
        <w:t xml:space="preserve"> </w:t>
      </w:r>
      <w:r w:rsidRPr="00423ABD">
        <w:t>type</w:t>
      </w:r>
      <w:r w:rsidR="00DE7CCE" w:rsidRPr="00423ABD">
        <w:t xml:space="preserve"> </w:t>
      </w:r>
      <w:r w:rsidRPr="00423ABD">
        <w:rPr>
          <w:rStyle w:val="CITchapbm"/>
        </w:rPr>
        <w:t>object</w:t>
      </w:r>
      <w:r w:rsidRPr="00423ABD">
        <w:t>.</w:t>
      </w:r>
    </w:p>
    <w:p w14:paraId="5CD43A9F" w14:textId="46683A3B" w:rsidR="00FA02C3" w:rsidRPr="00423ABD" w:rsidRDefault="00B15BD3" w:rsidP="009E7A29">
      <w:pPr>
        <w:pStyle w:val="CHAPBM"/>
      </w:pPr>
      <w:r w:rsidRPr="00423ABD">
        <w:t>You</w:t>
      </w:r>
      <w:r w:rsidR="00DE7CCE" w:rsidRPr="00423ABD">
        <w:t xml:space="preserve"> </w:t>
      </w:r>
      <w:r w:rsidRPr="00423ABD">
        <w:t>can</w:t>
      </w:r>
      <w:r w:rsidR="00DE7CCE" w:rsidRPr="00423ABD">
        <w:t xml:space="preserve"> </w:t>
      </w:r>
      <w:r w:rsidRPr="00423ABD">
        <w:t>cast</w:t>
      </w:r>
      <w:r w:rsidR="00DE7CCE" w:rsidRPr="00423ABD">
        <w:t xml:space="preserve"> </w:t>
      </w:r>
      <w:r w:rsidRPr="00423ABD">
        <w:t>the</w:t>
      </w:r>
      <w:r w:rsidR="00DE7CCE" w:rsidRPr="00423ABD">
        <w:t xml:space="preserve"> </w:t>
      </w:r>
      <w:r w:rsidRPr="00423ABD">
        <w:rPr>
          <w:rStyle w:val="CITchapbm"/>
        </w:rPr>
        <w:t>T</w:t>
      </w:r>
      <w:r w:rsidR="00DE7CCE" w:rsidRPr="00423ABD">
        <w:t xml:space="preserve"> </w:t>
      </w:r>
      <w:r w:rsidRPr="00423ABD">
        <w:t>parameter</w:t>
      </w:r>
      <w:r w:rsidR="00DE7CCE" w:rsidRPr="00423ABD">
        <w:t xml:space="preserve"> </w:t>
      </w:r>
      <w:r w:rsidRPr="00423ABD">
        <w:t>to</w:t>
      </w:r>
      <w:r w:rsidR="00DE7CCE" w:rsidRPr="00423ABD">
        <w:t xml:space="preserve"> </w:t>
      </w:r>
      <w:r w:rsidRPr="00423ABD">
        <w:t>the</w:t>
      </w:r>
      <w:r w:rsidR="00DE7CCE" w:rsidRPr="00423ABD">
        <w:t xml:space="preserve"> </w:t>
      </w:r>
      <w:proofErr w:type="spellStart"/>
      <w:r w:rsidRPr="00423ABD">
        <w:rPr>
          <w:rStyle w:val="CITchapbm"/>
        </w:rPr>
        <w:t>IComparable</w:t>
      </w:r>
      <w:proofErr w:type="spellEnd"/>
      <w:r w:rsidRPr="00423ABD">
        <w:rPr>
          <w:rStyle w:val="CITchapbm"/>
        </w:rPr>
        <w:t>&lt;T&gt;</w:t>
      </w:r>
      <w:r w:rsidR="00DE7CCE" w:rsidRPr="00423ABD">
        <w:t xml:space="preserve"> </w:t>
      </w:r>
      <w:r w:rsidRPr="00423ABD">
        <w:t>interface</w:t>
      </w:r>
      <w:r w:rsidR="00DE7CCE" w:rsidRPr="00423ABD">
        <w:t xml:space="preserve"> </w:t>
      </w:r>
      <w:r w:rsidRPr="00423ABD">
        <w:t>to</w:t>
      </w:r>
      <w:r w:rsidR="00DE7CCE" w:rsidRPr="00423ABD">
        <w:t xml:space="preserve"> </w:t>
      </w:r>
      <w:r w:rsidRPr="00423ABD">
        <w:t>access</w:t>
      </w:r>
      <w:r w:rsidR="00DE7CCE" w:rsidRPr="00423ABD">
        <w:t xml:space="preserve"> </w:t>
      </w:r>
      <w:r w:rsidRPr="00423ABD">
        <w:t>the</w:t>
      </w:r>
      <w:r w:rsidR="00DE7CCE" w:rsidRPr="00423ABD">
        <w:t xml:space="preserve"> </w:t>
      </w:r>
      <w:proofErr w:type="spellStart"/>
      <w:proofErr w:type="gramStart"/>
      <w:r w:rsidRPr="00423ABD">
        <w:rPr>
          <w:rStyle w:val="CITchapbm"/>
        </w:rPr>
        <w:t>CompareTo</w:t>
      </w:r>
      <w:proofErr w:type="spellEnd"/>
      <w:r w:rsidRPr="00423ABD">
        <w:rPr>
          <w:rStyle w:val="CITchapbm"/>
        </w:rPr>
        <w:t>(</w:t>
      </w:r>
      <w:proofErr w:type="gramEnd"/>
      <w:r w:rsidRPr="00423ABD">
        <w:rPr>
          <w:rStyle w:val="CITchapbm"/>
        </w:rPr>
        <w:t>)</w:t>
      </w:r>
      <w:r w:rsidR="00DE7CCE" w:rsidRPr="00423ABD">
        <w:t xml:space="preserve"> </w:t>
      </w:r>
      <w:r w:rsidRPr="00423ABD">
        <w:t>method,</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21.</w:t>
      </w:r>
    </w:p>
    <w:p w14:paraId="54D9C8BE" w14:textId="63DBB221"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21:</w:t>
      </w:r>
      <w:r w:rsidR="00B15BD3" w:rsidRPr="00423ABD">
        <w:t> </w:t>
      </w:r>
      <w:r w:rsidR="00B15BD3" w:rsidRPr="00423ABD">
        <w:t>Needing</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to</w:t>
      </w:r>
      <w:r w:rsidR="00DE7CCE" w:rsidRPr="00423ABD">
        <w:t xml:space="preserve"> </w:t>
      </w:r>
      <w:r w:rsidR="00B15BD3" w:rsidRPr="00423ABD">
        <w:t>Support</w:t>
      </w:r>
      <w:r w:rsidR="00DE7CCE" w:rsidRPr="00423ABD">
        <w:t xml:space="preserve"> </w:t>
      </w:r>
      <w:r w:rsidR="00B15BD3" w:rsidRPr="00423ABD">
        <w:t>an</w:t>
      </w:r>
      <w:r w:rsidR="00DE7CCE" w:rsidRPr="00423ABD">
        <w:t xml:space="preserve"> </w:t>
      </w:r>
      <w:r w:rsidR="00B15BD3" w:rsidRPr="00423ABD">
        <w:t>Interface</w:t>
      </w:r>
      <w:r w:rsidR="00DE7CCE" w:rsidRPr="00423ABD">
        <w:t xml:space="preserve"> </w:t>
      </w:r>
      <w:r w:rsidR="00B15BD3" w:rsidRPr="00423ABD">
        <w:t>or</w:t>
      </w:r>
      <w:r w:rsidR="00DE7CCE" w:rsidRPr="00423ABD">
        <w:t xml:space="preserve"> </w:t>
      </w:r>
      <w:r w:rsidR="00B15BD3" w:rsidRPr="00423ABD">
        <w:t>Exception</w:t>
      </w:r>
      <w:r w:rsidR="00DE7CCE" w:rsidRPr="00423ABD">
        <w:t xml:space="preserve"> </w:t>
      </w:r>
      <w:r w:rsidR="00B15BD3" w:rsidRPr="00423ABD">
        <w:t>Thrown</w:t>
      </w:r>
    </w:p>
    <w:p w14:paraId="41F6F8D7" w14:textId="3514D52B"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BinaryTree</w:t>
      </w:r>
      <w:proofErr w:type="spellEnd"/>
      <w:r w:rsidRPr="00423ABD">
        <w:t>&lt;T&gt;</w:t>
      </w:r>
    </w:p>
    <w:p w14:paraId="3AB52573" w14:textId="77777777" w:rsidR="00FA02C3" w:rsidRPr="00423ABD" w:rsidRDefault="00B15BD3" w:rsidP="009E7A29">
      <w:pPr>
        <w:pStyle w:val="CDTMID"/>
      </w:pPr>
      <w:r w:rsidRPr="00423ABD">
        <w:t>{</w:t>
      </w:r>
    </w:p>
    <w:p w14:paraId="7B2F466F" w14:textId="77777777" w:rsidR="002F27C0" w:rsidRPr="00423ABD" w:rsidRDefault="00DE7CCE" w:rsidP="009B386C">
      <w:pPr>
        <w:pStyle w:val="CDTMID"/>
      </w:pPr>
      <w:r w:rsidRPr="00423ABD">
        <w:t xml:space="preserve">  </w:t>
      </w:r>
      <w:r w:rsidR="002F27C0" w:rsidRPr="00423ABD">
        <w:rPr>
          <w:rStyle w:val="CPKeyword"/>
        </w:rPr>
        <w:t>public</w:t>
      </w:r>
      <w:r w:rsidR="002F27C0" w:rsidRPr="00423ABD">
        <w:t xml:space="preserve"> </w:t>
      </w:r>
      <w:proofErr w:type="spellStart"/>
      <w:proofErr w:type="gramStart"/>
      <w:r w:rsidR="002F27C0" w:rsidRPr="00423ABD">
        <w:t>BinaryTree</w:t>
      </w:r>
      <w:proofErr w:type="spellEnd"/>
      <w:r w:rsidR="002F27C0" w:rsidRPr="00423ABD">
        <w:t>(</w:t>
      </w:r>
      <w:proofErr w:type="gramEnd"/>
      <w:r w:rsidR="002F27C0" w:rsidRPr="00423ABD">
        <w:t>T item)</w:t>
      </w:r>
    </w:p>
    <w:p w14:paraId="5FAE14CC" w14:textId="77777777" w:rsidR="002F27C0" w:rsidRPr="00423ABD" w:rsidRDefault="002F27C0" w:rsidP="009B386C">
      <w:pPr>
        <w:pStyle w:val="CDTMID"/>
      </w:pPr>
      <w:r w:rsidRPr="00423ABD">
        <w:t xml:space="preserve">  {</w:t>
      </w:r>
    </w:p>
    <w:p w14:paraId="3460B558" w14:textId="77777777" w:rsidR="002F27C0" w:rsidRPr="00423ABD" w:rsidRDefault="002F27C0" w:rsidP="009B386C">
      <w:pPr>
        <w:pStyle w:val="CDTMID"/>
      </w:pPr>
      <w:r w:rsidRPr="00423ABD">
        <w:t xml:space="preserve">      Item = item;</w:t>
      </w:r>
    </w:p>
    <w:p w14:paraId="7D19C5A2" w14:textId="77777777" w:rsidR="002F27C0" w:rsidRPr="00423ABD" w:rsidRDefault="002F27C0" w:rsidP="009B386C">
      <w:pPr>
        <w:pStyle w:val="CDTMID"/>
      </w:pPr>
      <w:r w:rsidRPr="00423ABD">
        <w:t xml:space="preserve">  }</w:t>
      </w:r>
    </w:p>
    <w:p w14:paraId="60BFE1CB" w14:textId="77777777" w:rsidR="002F27C0" w:rsidRPr="00423ABD" w:rsidRDefault="002F27C0" w:rsidP="009B386C">
      <w:pPr>
        <w:pStyle w:val="CDTMID"/>
      </w:pPr>
    </w:p>
    <w:p w14:paraId="526A8258" w14:textId="3C461205" w:rsidR="00617E9A" w:rsidRPr="00423ABD" w:rsidRDefault="00DE7CCE" w:rsidP="009E7A29">
      <w:pPr>
        <w:pStyle w:val="CDTMID"/>
      </w:pPr>
      <w:r w:rsidRPr="00423ABD">
        <w:t xml:space="preserve">  </w:t>
      </w:r>
      <w:r w:rsidR="00617E9A" w:rsidRPr="00423ABD">
        <w:rPr>
          <w:rStyle w:val="CPKeyword"/>
        </w:rPr>
        <w:t>public</w:t>
      </w:r>
      <w:r w:rsidRPr="00423ABD">
        <w:t xml:space="preserve"> </w:t>
      </w:r>
      <w:r w:rsidR="00617E9A" w:rsidRPr="00423ABD">
        <w:t>T</w:t>
      </w:r>
      <w:r w:rsidRPr="00423ABD">
        <w:t xml:space="preserve"> </w:t>
      </w:r>
      <w:r w:rsidR="00617E9A" w:rsidRPr="00423ABD">
        <w:t>Item</w:t>
      </w:r>
      <w:r w:rsidRPr="00423ABD">
        <w:t xml:space="preserve"> </w:t>
      </w:r>
      <w:proofErr w:type="gramStart"/>
      <w:r w:rsidR="00617E9A" w:rsidRPr="00423ABD">
        <w:t>{</w:t>
      </w:r>
      <w:r w:rsidRPr="00423ABD">
        <w:t xml:space="preserve"> </w:t>
      </w:r>
      <w:r w:rsidR="00617E9A" w:rsidRPr="00423ABD">
        <w:rPr>
          <w:rStyle w:val="CPKeyword"/>
        </w:rPr>
        <w:t>get</w:t>
      </w:r>
      <w:proofErr w:type="gramEnd"/>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5B175471" w14:textId="32267D28"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Pair&lt;</w:t>
      </w:r>
      <w:proofErr w:type="spellStart"/>
      <w:r w:rsidR="00B15BD3" w:rsidRPr="00423ABD">
        <w:t>BinaryTree</w:t>
      </w:r>
      <w:proofErr w:type="spellEnd"/>
      <w:r w:rsidR="00B15BD3" w:rsidRPr="00423ABD">
        <w:t>&lt;T&gt;</w:t>
      </w:r>
      <w:r w:rsidR="007F6D1F" w:rsidRPr="00423ABD">
        <w:t>?</w:t>
      </w:r>
      <w:r w:rsidR="00B15BD3" w:rsidRPr="00423ABD">
        <w:t>&gt;</w:t>
      </w:r>
      <w:r w:rsidR="007F6D1F" w:rsidRPr="00423ABD">
        <w:t>?</w:t>
      </w:r>
      <w:r w:rsidRPr="00423ABD">
        <w:t xml:space="preserve"> </w:t>
      </w:r>
      <w:proofErr w:type="spellStart"/>
      <w:r w:rsidR="00B15BD3" w:rsidRPr="00423ABD">
        <w:t>SubItems</w:t>
      </w:r>
      <w:proofErr w:type="spellEnd"/>
    </w:p>
    <w:p w14:paraId="290F512A" w14:textId="099C31DD" w:rsidR="00FA02C3" w:rsidRPr="00423ABD" w:rsidRDefault="00DE7CCE" w:rsidP="009E7A29">
      <w:pPr>
        <w:pStyle w:val="CDTMID"/>
      </w:pPr>
      <w:r w:rsidRPr="00423ABD">
        <w:t xml:space="preserve">  </w:t>
      </w:r>
      <w:r w:rsidR="00B15BD3" w:rsidRPr="00423ABD">
        <w:t>{</w:t>
      </w:r>
    </w:p>
    <w:p w14:paraId="4BA97121" w14:textId="4831A5F4" w:rsidR="00FA02C3" w:rsidRPr="00423ABD" w:rsidRDefault="00DE7CCE" w:rsidP="009E7A29">
      <w:pPr>
        <w:pStyle w:val="CDTMID"/>
      </w:pPr>
      <w:r w:rsidRPr="00423ABD">
        <w:t xml:space="preserve">      </w:t>
      </w:r>
      <w:proofErr w:type="gramStart"/>
      <w:r w:rsidR="00B15BD3" w:rsidRPr="00423ABD">
        <w:rPr>
          <w:rStyle w:val="CPKeyword"/>
        </w:rPr>
        <w:t>get</w:t>
      </w:r>
      <w:r w:rsidR="00B15BD3" w:rsidRPr="00423ABD">
        <w:t>{</w:t>
      </w:r>
      <w:r w:rsidRPr="00423ABD">
        <w:t xml:space="preserve"> </w:t>
      </w:r>
      <w:r w:rsidR="00B15BD3" w:rsidRPr="00423ABD">
        <w:rPr>
          <w:rStyle w:val="CPKeyword"/>
        </w:rPr>
        <w:t>return</w:t>
      </w:r>
      <w:proofErr w:type="gramEnd"/>
      <w:r w:rsidRPr="00423ABD">
        <w:t xml:space="preserve"> </w:t>
      </w:r>
      <w:r w:rsidR="00B15BD3" w:rsidRPr="00423ABD">
        <w:t>_</w:t>
      </w:r>
      <w:proofErr w:type="spellStart"/>
      <w:r w:rsidR="00B15BD3" w:rsidRPr="00423ABD">
        <w:t>SubItems</w:t>
      </w:r>
      <w:proofErr w:type="spellEnd"/>
      <w:r w:rsidR="00B15BD3" w:rsidRPr="00423ABD">
        <w:t>;</w:t>
      </w:r>
      <w:r w:rsidRPr="00423ABD">
        <w:t xml:space="preserve"> </w:t>
      </w:r>
      <w:r w:rsidR="00B15BD3" w:rsidRPr="00423ABD">
        <w:t>}</w:t>
      </w:r>
    </w:p>
    <w:p w14:paraId="3E65D3A8" w14:textId="33B86419" w:rsidR="00FA02C3" w:rsidRPr="00423ABD" w:rsidRDefault="00DE7CCE" w:rsidP="009E7A29">
      <w:pPr>
        <w:pStyle w:val="CDTMID"/>
        <w:rPr>
          <w:rStyle w:val="CPKeyword"/>
        </w:rPr>
      </w:pPr>
      <w:r w:rsidRPr="00423ABD">
        <w:t xml:space="preserve">      </w:t>
      </w:r>
      <w:r w:rsidR="00B15BD3" w:rsidRPr="00423ABD">
        <w:rPr>
          <w:rStyle w:val="CPKeyword"/>
        </w:rPr>
        <w:t>set</w:t>
      </w:r>
    </w:p>
    <w:p w14:paraId="6375B79C" w14:textId="43E4E07C" w:rsidR="00FA02C3" w:rsidRPr="00423ABD" w:rsidRDefault="00DE7CCE" w:rsidP="009E7A29">
      <w:pPr>
        <w:pStyle w:val="CDTMID"/>
      </w:pPr>
      <w:r w:rsidRPr="00423ABD">
        <w:t xml:space="preserve">      </w:t>
      </w:r>
      <w:r w:rsidR="00B15BD3" w:rsidRPr="00423ABD">
        <w:t>{</w:t>
      </w:r>
    </w:p>
    <w:p w14:paraId="7148881F" w14:textId="77777777" w:rsidR="00375295" w:rsidRPr="00423ABD" w:rsidRDefault="00DE7CCE" w:rsidP="009B386C">
      <w:pPr>
        <w:pStyle w:val="CDTMID"/>
      </w:pPr>
      <w:r w:rsidRPr="00423ABD">
        <w:t xml:space="preserve">          </w:t>
      </w:r>
      <w:r w:rsidR="00375295" w:rsidRPr="00423ABD">
        <w:rPr>
          <w:rStyle w:val="CPKeyword"/>
        </w:rPr>
        <w:t>switch</w:t>
      </w:r>
      <w:r w:rsidR="00375295" w:rsidRPr="00423ABD">
        <w:t>(</w:t>
      </w:r>
      <w:r w:rsidR="00375295" w:rsidRPr="00423ABD">
        <w:rPr>
          <w:rStyle w:val="CPKeyword"/>
        </w:rPr>
        <w:t>value</w:t>
      </w:r>
      <w:r w:rsidR="00375295" w:rsidRPr="00423ABD">
        <w:t>)</w:t>
      </w:r>
    </w:p>
    <w:p w14:paraId="069B024E" w14:textId="77777777" w:rsidR="00375295" w:rsidRPr="00423ABD" w:rsidRDefault="00375295" w:rsidP="009B386C">
      <w:pPr>
        <w:pStyle w:val="CDTMID"/>
      </w:pPr>
      <w:r w:rsidRPr="00423ABD">
        <w:t xml:space="preserve">          {</w:t>
      </w:r>
    </w:p>
    <w:p w14:paraId="03B41353" w14:textId="77777777" w:rsidR="00C52187" w:rsidRPr="00423ABD" w:rsidRDefault="00C52187" w:rsidP="009B386C">
      <w:pPr>
        <w:pStyle w:val="CDTMID"/>
      </w:pPr>
      <w:r w:rsidRPr="00423ABD">
        <w:t xml:space="preserve">              </w:t>
      </w:r>
      <w:r w:rsidR="004C13EB" w:rsidRPr="00423ABD">
        <w:rPr>
          <w:rStyle w:val="CPComment"/>
        </w:rPr>
        <w:t>// Null handling removed for elucidation</w:t>
      </w:r>
    </w:p>
    <w:p w14:paraId="2E561857" w14:textId="77777777" w:rsidR="004546D9" w:rsidRPr="00423ABD" w:rsidRDefault="004546D9" w:rsidP="009B386C">
      <w:pPr>
        <w:pStyle w:val="CDTMID"/>
      </w:pPr>
    </w:p>
    <w:p w14:paraId="37F09C7F" w14:textId="77777777" w:rsidR="004546D9" w:rsidRPr="00423ABD" w:rsidRDefault="004546D9" w:rsidP="009B386C">
      <w:pPr>
        <w:pStyle w:val="CDTMID"/>
        <w:rPr>
          <w:rStyle w:val="CPComment"/>
        </w:rPr>
      </w:pPr>
      <w:r w:rsidRPr="00423ABD">
        <w:t xml:space="preserve">              </w:t>
      </w:r>
      <w:r w:rsidRPr="00423ABD">
        <w:rPr>
          <w:rStyle w:val="CPComment"/>
        </w:rPr>
        <w:t>// Using C# 8.0 Pattern Matching. Switch to</w:t>
      </w:r>
    </w:p>
    <w:p w14:paraId="24B07447" w14:textId="77777777" w:rsidR="004546D9" w:rsidRPr="00423ABD" w:rsidRDefault="004546D9" w:rsidP="009B386C">
      <w:pPr>
        <w:pStyle w:val="CDTMID"/>
      </w:pPr>
      <w:r w:rsidRPr="00423ABD">
        <w:rPr>
          <w:rStyle w:val="CPComment"/>
        </w:rPr>
        <w:t xml:space="preserve">              // checking for null prior to C# 8.0</w:t>
      </w:r>
    </w:p>
    <w:p w14:paraId="20698DDA" w14:textId="77777777" w:rsidR="00D923E1" w:rsidRPr="00423ABD" w:rsidRDefault="00375295" w:rsidP="009B386C">
      <w:pPr>
        <w:pStyle w:val="CDTMID"/>
      </w:pPr>
      <w:r w:rsidRPr="00423ABD">
        <w:t xml:space="preserve">              </w:t>
      </w:r>
      <w:r w:rsidRPr="00423ABD">
        <w:rPr>
          <w:rStyle w:val="CPKeyword"/>
        </w:rPr>
        <w:t>case</w:t>
      </w:r>
      <w:r w:rsidRPr="00423ABD">
        <w:t xml:space="preserve"> { </w:t>
      </w:r>
    </w:p>
    <w:p w14:paraId="3611C4DF" w14:textId="05E82453" w:rsidR="00FA02C3" w:rsidRPr="00423ABD" w:rsidRDefault="00C52187" w:rsidP="009E7A29">
      <w:pPr>
        <w:pStyle w:val="CDTMID"/>
        <w:shd w:val="clear" w:color="auto" w:fill="F2F2F2" w:themeFill="background1" w:themeFillShade="F2"/>
      </w:pPr>
      <w:r w:rsidRPr="00423ABD">
        <w:t xml:space="preserve">                      First: {Item:</w:t>
      </w:r>
      <w:r w:rsidR="00DE7CCE" w:rsidRPr="00423ABD">
        <w:t xml:space="preserve"> </w:t>
      </w:r>
      <w:proofErr w:type="spellStart"/>
      <w:r w:rsidR="00B15BD3" w:rsidRPr="00423ABD">
        <w:t>IComparable</w:t>
      </w:r>
      <w:proofErr w:type="spellEnd"/>
      <w:r w:rsidR="00B15BD3" w:rsidRPr="00423ABD">
        <w:t>&lt;T&gt;</w:t>
      </w:r>
      <w:r w:rsidR="00DE7CCE" w:rsidRPr="00423ABD">
        <w:t xml:space="preserve"> </w:t>
      </w:r>
      <w:proofErr w:type="gramStart"/>
      <w:r w:rsidR="00B15BD3" w:rsidRPr="00423ABD">
        <w:t>first</w:t>
      </w:r>
      <w:r w:rsidRPr="00423ABD">
        <w:t xml:space="preserve"> }</w:t>
      </w:r>
      <w:proofErr w:type="gramEnd"/>
      <w:r w:rsidRPr="00423ABD">
        <w:t xml:space="preserve">, </w:t>
      </w:r>
    </w:p>
    <w:p w14:paraId="62BA79C0" w14:textId="7740C49C" w:rsidR="00FA02C3" w:rsidRPr="00423ABD" w:rsidRDefault="00DE7CCE" w:rsidP="009E7A29">
      <w:pPr>
        <w:pStyle w:val="CDTMID"/>
      </w:pPr>
      <w:r w:rsidRPr="00423ABD">
        <w:t xml:space="preserve">            </w:t>
      </w:r>
      <w:r w:rsidR="00C52187" w:rsidRPr="00423ABD">
        <w:t xml:space="preserve">          Second: {</w:t>
      </w:r>
      <w:r w:rsidR="00B15BD3" w:rsidRPr="00423ABD">
        <w:t>Item</w:t>
      </w:r>
      <w:r w:rsidR="00C52187" w:rsidRPr="00423ABD">
        <w:t xml:space="preserve">: T </w:t>
      </w:r>
      <w:proofErr w:type="gramStart"/>
      <w:r w:rsidR="00C52187" w:rsidRPr="00423ABD">
        <w:t>second }</w:t>
      </w:r>
      <w:proofErr w:type="gramEnd"/>
      <w:r w:rsidR="00C52187" w:rsidRPr="00423ABD">
        <w:t xml:space="preserve"> }:</w:t>
      </w:r>
    </w:p>
    <w:p w14:paraId="1D6958BA" w14:textId="2C970845" w:rsidR="00FA02C3" w:rsidRPr="00423ABD" w:rsidRDefault="00644E25" w:rsidP="009E7A29">
      <w:pPr>
        <w:pStyle w:val="CDTMID"/>
      </w:pPr>
      <w:r w:rsidRPr="00423ABD">
        <w:t xml:space="preserve">      </w:t>
      </w:r>
      <w:r w:rsidR="00DE7CCE" w:rsidRPr="00423ABD">
        <w:t xml:space="preserve">            </w:t>
      </w:r>
      <w:r w:rsidR="00B15BD3" w:rsidRPr="00423ABD">
        <w:rPr>
          <w:rStyle w:val="CPKeyword"/>
        </w:rPr>
        <w:t>if</w:t>
      </w:r>
      <w:r w:rsidR="00B15BD3" w:rsidRPr="00423ABD">
        <w:t>(</w:t>
      </w:r>
      <w:proofErr w:type="spellStart"/>
      <w:proofErr w:type="gramStart"/>
      <w:r w:rsidR="00B15BD3" w:rsidRPr="00423ABD">
        <w:rPr>
          <w:rStyle w:val="E4"/>
        </w:rPr>
        <w:t>first.CompareTo</w:t>
      </w:r>
      <w:proofErr w:type="spellEnd"/>
      <w:proofErr w:type="gramEnd"/>
      <w:r w:rsidR="00B15BD3" w:rsidRPr="00423ABD">
        <w:rPr>
          <w:rStyle w:val="E4"/>
        </w:rPr>
        <w:t>(</w:t>
      </w:r>
      <w:r w:rsidRPr="00423ABD">
        <w:rPr>
          <w:rStyle w:val="E4"/>
        </w:rPr>
        <w:t>second</w:t>
      </w:r>
      <w:r w:rsidR="00B15BD3" w:rsidRPr="00423ABD">
        <w:rPr>
          <w:rStyle w:val="E4"/>
        </w:rPr>
        <w:t>)</w:t>
      </w:r>
      <w:r w:rsidR="00DE7CCE" w:rsidRPr="00423ABD">
        <w:t xml:space="preserve"> </w:t>
      </w:r>
      <w:r w:rsidR="00B15BD3" w:rsidRPr="00423ABD">
        <w:t>&lt;</w:t>
      </w:r>
      <w:r w:rsidR="00DE7CCE" w:rsidRPr="00423ABD">
        <w:t xml:space="preserve"> </w:t>
      </w:r>
      <w:r w:rsidR="00B15BD3" w:rsidRPr="00423ABD">
        <w:t>0)</w:t>
      </w:r>
    </w:p>
    <w:p w14:paraId="6D7DAA4A" w14:textId="7656D9BC" w:rsidR="00FA02C3" w:rsidRPr="00423ABD" w:rsidRDefault="00DE7CCE" w:rsidP="009E7A29">
      <w:pPr>
        <w:pStyle w:val="CDTMID"/>
      </w:pPr>
      <w:r w:rsidRPr="00423ABD">
        <w:t xml:space="preserve">            </w:t>
      </w:r>
      <w:r w:rsidR="00644E25" w:rsidRPr="00423ABD">
        <w:t xml:space="preserve">      </w:t>
      </w:r>
      <w:r w:rsidR="00B15BD3" w:rsidRPr="00423ABD">
        <w:t>{</w:t>
      </w:r>
    </w:p>
    <w:p w14:paraId="08FAC71B" w14:textId="7CEBF475" w:rsidR="00FA02C3" w:rsidRPr="00423ABD" w:rsidRDefault="00644E25" w:rsidP="009E7A29">
      <w:pPr>
        <w:pStyle w:val="CDTMID"/>
      </w:pPr>
      <w:r w:rsidRPr="00423ABD">
        <w:t xml:space="preserve">      </w:t>
      </w:r>
      <w:r w:rsidR="00DE7CCE" w:rsidRPr="00423ABD">
        <w:t xml:space="preserve">                </w:t>
      </w:r>
      <w:r w:rsidR="00B15BD3" w:rsidRPr="00423ABD">
        <w:rPr>
          <w:rStyle w:val="CPComment"/>
        </w:rPr>
        <w:t>//</w:t>
      </w:r>
      <w:r w:rsidR="00DE7CCE" w:rsidRPr="00423ABD">
        <w:rPr>
          <w:rStyle w:val="CPComment"/>
        </w:rPr>
        <w:t xml:space="preserve"> </w:t>
      </w:r>
      <w:r w:rsidR="00B15BD3" w:rsidRPr="00423ABD">
        <w:rPr>
          <w:rStyle w:val="CPComment"/>
        </w:rPr>
        <w:t>first</w:t>
      </w:r>
      <w:r w:rsidR="00DE7CCE" w:rsidRPr="00423ABD">
        <w:rPr>
          <w:rStyle w:val="CPComment"/>
        </w:rPr>
        <w:t xml:space="preserve"> </w:t>
      </w:r>
      <w:r w:rsidR="00B15BD3" w:rsidRPr="00423ABD">
        <w:rPr>
          <w:rStyle w:val="CPComment"/>
        </w:rPr>
        <w:t>is</w:t>
      </w:r>
      <w:r w:rsidR="00DE7CCE" w:rsidRPr="00423ABD">
        <w:rPr>
          <w:rStyle w:val="CPComment"/>
        </w:rPr>
        <w:t xml:space="preserve"> </w:t>
      </w:r>
      <w:r w:rsidR="00B15BD3" w:rsidRPr="00423ABD">
        <w:rPr>
          <w:rStyle w:val="CPComment"/>
        </w:rPr>
        <w:t>less</w:t>
      </w:r>
      <w:r w:rsidR="00DE7CCE" w:rsidRPr="00423ABD">
        <w:rPr>
          <w:rStyle w:val="CPComment"/>
        </w:rPr>
        <w:t xml:space="preserve"> </w:t>
      </w:r>
      <w:r w:rsidR="00B15BD3" w:rsidRPr="00423ABD">
        <w:rPr>
          <w:rStyle w:val="CPComment"/>
        </w:rPr>
        <w:t>than</w:t>
      </w:r>
      <w:r w:rsidR="00DE7CCE" w:rsidRPr="00423ABD">
        <w:rPr>
          <w:rStyle w:val="CPComment"/>
        </w:rPr>
        <w:t xml:space="preserve"> </w:t>
      </w:r>
      <w:r w:rsidR="00B15BD3" w:rsidRPr="00423ABD">
        <w:rPr>
          <w:rStyle w:val="CPComment"/>
        </w:rPr>
        <w:t>second</w:t>
      </w:r>
    </w:p>
    <w:p w14:paraId="17B511C8" w14:textId="3924F863" w:rsidR="00FA02C3" w:rsidRPr="00423ABD" w:rsidRDefault="00DE7CCE" w:rsidP="009E7A29">
      <w:pPr>
        <w:pStyle w:val="CDTMID"/>
      </w:pPr>
      <w:r w:rsidRPr="00423ABD">
        <w:t xml:space="preserve">                </w:t>
      </w:r>
      <w:r w:rsidR="00644E25" w:rsidRPr="00423ABD">
        <w:t xml:space="preserve">  }</w:t>
      </w:r>
    </w:p>
    <w:p w14:paraId="4889E242" w14:textId="1B50F665" w:rsidR="00FA02C3" w:rsidRPr="00423ABD" w:rsidRDefault="00DE7CCE" w:rsidP="009E7A29">
      <w:pPr>
        <w:pStyle w:val="CDTMID"/>
      </w:pPr>
      <w:r w:rsidRPr="00423ABD">
        <w:t xml:space="preserve">                  </w:t>
      </w:r>
      <w:r w:rsidR="00B15BD3" w:rsidRPr="00423ABD">
        <w:rPr>
          <w:rStyle w:val="CPKeyword"/>
        </w:rPr>
        <w:t>else</w:t>
      </w:r>
    </w:p>
    <w:p w14:paraId="6CB9CB4D" w14:textId="52E42158" w:rsidR="00FA02C3" w:rsidRPr="00423ABD" w:rsidRDefault="00DE7CCE" w:rsidP="009E7A29">
      <w:pPr>
        <w:pStyle w:val="CDTMID"/>
      </w:pPr>
      <w:r w:rsidRPr="00423ABD">
        <w:t xml:space="preserve">            </w:t>
      </w:r>
      <w:r w:rsidR="00644E25" w:rsidRPr="00423ABD">
        <w:t xml:space="preserve">      </w:t>
      </w:r>
      <w:r w:rsidR="00B15BD3" w:rsidRPr="00423ABD">
        <w:t>{</w:t>
      </w:r>
    </w:p>
    <w:p w14:paraId="2EB93432" w14:textId="14E00996" w:rsidR="00FA02C3" w:rsidRPr="00423ABD" w:rsidRDefault="00974812" w:rsidP="009E7A29">
      <w:pPr>
        <w:pStyle w:val="CDTMID"/>
      </w:pPr>
      <w:r w:rsidRPr="00423ABD">
        <w:t xml:space="preserve">      </w:t>
      </w:r>
      <w:r w:rsidR="00DE7CCE" w:rsidRPr="00423ABD">
        <w:t xml:space="preserve">                </w:t>
      </w:r>
      <w:r w:rsidR="00B15BD3" w:rsidRPr="00423ABD">
        <w:rPr>
          <w:rStyle w:val="CPComment"/>
        </w:rPr>
        <w:t>//</w:t>
      </w:r>
      <w:r w:rsidR="00DE7CCE" w:rsidRPr="00423ABD">
        <w:rPr>
          <w:rStyle w:val="CPComment"/>
        </w:rPr>
        <w:t xml:space="preserve"> </w:t>
      </w:r>
      <w:r w:rsidR="00B15BD3" w:rsidRPr="00423ABD">
        <w:rPr>
          <w:rStyle w:val="CPComment"/>
        </w:rPr>
        <w:t>second</w:t>
      </w:r>
      <w:r w:rsidR="00DE7CCE" w:rsidRPr="00423ABD">
        <w:rPr>
          <w:rStyle w:val="CPComment"/>
        </w:rPr>
        <w:t xml:space="preserve"> </w:t>
      </w:r>
      <w:r w:rsidR="00B15BD3" w:rsidRPr="00423ABD">
        <w:rPr>
          <w:rStyle w:val="CPComment"/>
        </w:rPr>
        <w:t>is</w:t>
      </w:r>
      <w:r w:rsidR="00DE7CCE" w:rsidRPr="00423ABD">
        <w:rPr>
          <w:rStyle w:val="CPComment"/>
        </w:rPr>
        <w:t xml:space="preserve"> </w:t>
      </w:r>
      <w:r w:rsidR="00B15BD3" w:rsidRPr="00423ABD">
        <w:rPr>
          <w:rStyle w:val="CPComment"/>
        </w:rPr>
        <w:t>less</w:t>
      </w:r>
      <w:r w:rsidR="00DE7CCE" w:rsidRPr="00423ABD">
        <w:rPr>
          <w:rStyle w:val="CPComment"/>
        </w:rPr>
        <w:t xml:space="preserve"> </w:t>
      </w:r>
      <w:r w:rsidR="00B15BD3" w:rsidRPr="00423ABD">
        <w:rPr>
          <w:rStyle w:val="CPComment"/>
        </w:rPr>
        <w:t>than</w:t>
      </w:r>
      <w:r w:rsidR="00DE7CCE" w:rsidRPr="00423ABD">
        <w:rPr>
          <w:rStyle w:val="CPComment"/>
        </w:rPr>
        <w:t xml:space="preserve"> </w:t>
      </w:r>
      <w:r w:rsidR="00B15BD3" w:rsidRPr="00423ABD">
        <w:rPr>
          <w:rStyle w:val="CPComment"/>
        </w:rPr>
        <w:t>or</w:t>
      </w:r>
      <w:r w:rsidR="00DE7CCE" w:rsidRPr="00423ABD">
        <w:rPr>
          <w:rStyle w:val="CPComment"/>
        </w:rPr>
        <w:t xml:space="preserve"> </w:t>
      </w:r>
      <w:r w:rsidR="00B15BD3" w:rsidRPr="00423ABD">
        <w:rPr>
          <w:rStyle w:val="CPComment"/>
        </w:rPr>
        <w:t>equal</w:t>
      </w:r>
      <w:r w:rsidR="00DE7CCE" w:rsidRPr="00423ABD">
        <w:rPr>
          <w:rStyle w:val="CPComment"/>
        </w:rPr>
        <w:t xml:space="preserve"> </w:t>
      </w:r>
      <w:r w:rsidR="00B15BD3" w:rsidRPr="00423ABD">
        <w:rPr>
          <w:rStyle w:val="CPComment"/>
        </w:rPr>
        <w:t>to</w:t>
      </w:r>
      <w:r w:rsidR="00DE7CCE" w:rsidRPr="00423ABD">
        <w:rPr>
          <w:rStyle w:val="CPComment"/>
        </w:rPr>
        <w:t xml:space="preserve"> </w:t>
      </w:r>
      <w:r w:rsidR="00B15BD3" w:rsidRPr="00423ABD">
        <w:rPr>
          <w:rStyle w:val="CPComment"/>
        </w:rPr>
        <w:t>first</w:t>
      </w:r>
    </w:p>
    <w:p w14:paraId="1214394F" w14:textId="0C0933DF" w:rsidR="00FA02C3" w:rsidRPr="00423ABD" w:rsidRDefault="00DE7CCE" w:rsidP="009E7A29">
      <w:pPr>
        <w:pStyle w:val="CDTMID"/>
      </w:pPr>
      <w:r w:rsidRPr="00423ABD">
        <w:t xml:space="preserve">                </w:t>
      </w:r>
      <w:r w:rsidR="00644E25" w:rsidRPr="00423ABD">
        <w:t xml:space="preserve">  }</w:t>
      </w:r>
    </w:p>
    <w:p w14:paraId="2CE748B1" w14:textId="5817A7CF" w:rsidR="00FA02C3" w:rsidRPr="00423ABD" w:rsidRDefault="00DE7CCE" w:rsidP="009E7A29">
      <w:pPr>
        <w:pStyle w:val="CDTMID"/>
      </w:pPr>
      <w:r w:rsidRPr="00423ABD">
        <w:t xml:space="preserve">            </w:t>
      </w:r>
      <w:r w:rsidR="00375295" w:rsidRPr="00423ABD">
        <w:t xml:space="preserve">      </w:t>
      </w:r>
      <w:r w:rsidR="00375295" w:rsidRPr="00423ABD">
        <w:rPr>
          <w:rStyle w:val="CPKeyword"/>
        </w:rPr>
        <w:t>break</w:t>
      </w:r>
      <w:r w:rsidR="00375295" w:rsidRPr="00423ABD">
        <w:t>;</w:t>
      </w:r>
    </w:p>
    <w:p w14:paraId="4CF4A9A7" w14:textId="77777777" w:rsidR="00375295" w:rsidRPr="00423ABD" w:rsidRDefault="00375295" w:rsidP="009B386C">
      <w:pPr>
        <w:pStyle w:val="CDTMID"/>
      </w:pPr>
      <w:r w:rsidRPr="00423ABD">
        <w:t xml:space="preserve">              </w:t>
      </w:r>
      <w:r w:rsidRPr="00423ABD">
        <w:rPr>
          <w:rStyle w:val="CPKeyword"/>
        </w:rPr>
        <w:t>default</w:t>
      </w:r>
      <w:r w:rsidRPr="00423ABD">
        <w:t>:</w:t>
      </w:r>
    </w:p>
    <w:p w14:paraId="611D5577" w14:textId="77777777" w:rsidR="00F23B9B" w:rsidRPr="00423ABD" w:rsidRDefault="00F23B9B" w:rsidP="009B386C">
      <w:pPr>
        <w:pStyle w:val="CDTMID"/>
      </w:pPr>
      <w:r w:rsidRPr="00423ABD">
        <w:lastRenderedPageBreak/>
        <w:t xml:space="preserve">                  </w:t>
      </w:r>
      <w:r w:rsidRPr="00423ABD">
        <w:rPr>
          <w:rStyle w:val="CPKeyword"/>
        </w:rPr>
        <w:t>throw</w:t>
      </w:r>
      <w:r w:rsidRPr="00423ABD">
        <w:t xml:space="preserve"> </w:t>
      </w:r>
      <w:r w:rsidRPr="00423ABD">
        <w:rPr>
          <w:rStyle w:val="CPKeyword"/>
        </w:rPr>
        <w:t>new</w:t>
      </w:r>
      <w:r w:rsidRPr="00423ABD">
        <w:t xml:space="preserve"> </w:t>
      </w:r>
      <w:proofErr w:type="spellStart"/>
      <w:proofErr w:type="gramStart"/>
      <w:r w:rsidRPr="00423ABD">
        <w:t>InvalidCastException</w:t>
      </w:r>
      <w:proofErr w:type="spellEnd"/>
      <w:r w:rsidRPr="00423ABD">
        <w:t>(</w:t>
      </w:r>
      <w:proofErr w:type="gramEnd"/>
    </w:p>
    <w:p w14:paraId="3D64A25A" w14:textId="77777777" w:rsidR="00B62C62" w:rsidRPr="00423ABD" w:rsidRDefault="00F23B9B" w:rsidP="009B386C">
      <w:pPr>
        <w:pStyle w:val="CDTMID"/>
      </w:pPr>
      <w:r w:rsidRPr="00423ABD">
        <w:t xml:space="preserve">                      </w:t>
      </w:r>
      <w:r w:rsidR="008C6372" w:rsidRPr="00423ABD">
        <w:rPr>
          <w:rStyle w:val="Maroon"/>
        </w:rPr>
        <w:t>@</w:t>
      </w:r>
      <w:r w:rsidRPr="00423ABD">
        <w:rPr>
          <w:rStyle w:val="Maroon"/>
        </w:rPr>
        <w:t>$"Unable to sort the items</w:t>
      </w:r>
      <w:r w:rsidR="007D6098" w:rsidRPr="00423ABD">
        <w:rPr>
          <w:rStyle w:val="Maroon"/>
        </w:rPr>
        <w:t>.</w:t>
      </w:r>
      <w:r w:rsidRPr="00423ABD">
        <w:t xml:space="preserve"> { </w:t>
      </w:r>
    </w:p>
    <w:p w14:paraId="58B534A7" w14:textId="77777777" w:rsidR="00B62C62" w:rsidRPr="00423ABD" w:rsidRDefault="00B62C62" w:rsidP="009B386C">
      <w:pPr>
        <w:pStyle w:val="CDTMID"/>
      </w:pPr>
      <w:r w:rsidRPr="00423ABD">
        <w:t xml:space="preserve">                  </w:t>
      </w:r>
      <w:r w:rsidR="007D6098" w:rsidRPr="00423ABD">
        <w:t xml:space="preserve"> </w:t>
      </w:r>
      <w:r w:rsidRPr="00423ABD">
        <w:t xml:space="preserve">       </w:t>
      </w:r>
      <w:proofErr w:type="spellStart"/>
      <w:r w:rsidR="00F23B9B" w:rsidRPr="00423ABD">
        <w:rPr>
          <w:rStyle w:val="CPKeyword"/>
        </w:rPr>
        <w:t>typeof</w:t>
      </w:r>
      <w:proofErr w:type="spellEnd"/>
      <w:r w:rsidR="00F23B9B" w:rsidRPr="00423ABD">
        <w:t>(T</w:t>
      </w:r>
      <w:proofErr w:type="gramStart"/>
      <w:r w:rsidR="00F23B9B" w:rsidRPr="00423ABD">
        <w:t>) }</w:t>
      </w:r>
      <w:proofErr w:type="gramEnd"/>
      <w:r w:rsidR="00F23B9B" w:rsidRPr="00423ABD">
        <w:rPr>
          <w:rStyle w:val="Maroon"/>
        </w:rPr>
        <w:t xml:space="preserve"> does not support </w:t>
      </w:r>
      <w:proofErr w:type="spellStart"/>
      <w:r w:rsidR="00F23B9B" w:rsidRPr="00423ABD">
        <w:rPr>
          <w:rStyle w:val="Maroon"/>
        </w:rPr>
        <w:t>IComparable</w:t>
      </w:r>
      <w:proofErr w:type="spellEnd"/>
      <w:r w:rsidR="00F23B9B" w:rsidRPr="00423ABD">
        <w:rPr>
          <w:rStyle w:val="Maroon"/>
        </w:rPr>
        <w:t>&lt;T&gt;"</w:t>
      </w:r>
      <w:r w:rsidR="00F23B9B" w:rsidRPr="00423ABD">
        <w:t>);</w:t>
      </w:r>
    </w:p>
    <w:p w14:paraId="3AB1E254" w14:textId="77777777" w:rsidR="00375295" w:rsidRPr="00423ABD" w:rsidRDefault="00375295" w:rsidP="009B386C">
      <w:pPr>
        <w:pStyle w:val="CDTMID"/>
      </w:pPr>
      <w:r w:rsidRPr="00423ABD">
        <w:t xml:space="preserve">          }</w:t>
      </w:r>
    </w:p>
    <w:p w14:paraId="3FDC8298" w14:textId="1E8D9A13" w:rsidR="00464665" w:rsidRPr="00423ABD" w:rsidRDefault="00DE7CCE" w:rsidP="009E7A29">
      <w:pPr>
        <w:pStyle w:val="CDTMID"/>
      </w:pPr>
      <w:r w:rsidRPr="00423ABD">
        <w:t xml:space="preserve">          </w:t>
      </w:r>
      <w:r w:rsidR="00B15BD3" w:rsidRPr="00423ABD">
        <w:t>_</w:t>
      </w:r>
      <w:proofErr w:type="spellStart"/>
      <w:r w:rsidR="00B15BD3" w:rsidRPr="00423ABD">
        <w:t>SubItems</w:t>
      </w:r>
      <w:proofErr w:type="spellEnd"/>
      <w:r w:rsidRPr="00423ABD">
        <w:t xml:space="preserve"> </w:t>
      </w:r>
      <w:r w:rsidR="00B15BD3" w:rsidRPr="00423ABD">
        <w:t>=</w:t>
      </w:r>
      <w:r w:rsidRPr="00423ABD">
        <w:t xml:space="preserve"> </w:t>
      </w:r>
      <w:r w:rsidR="00B15BD3" w:rsidRPr="00423ABD">
        <w:rPr>
          <w:rStyle w:val="CPKeyword"/>
        </w:rPr>
        <w:t>value</w:t>
      </w:r>
      <w:r w:rsidR="00B15BD3" w:rsidRPr="00423ABD">
        <w:t>;</w:t>
      </w:r>
    </w:p>
    <w:p w14:paraId="098AE853" w14:textId="395C97A1" w:rsidR="00FA02C3" w:rsidRPr="00423ABD" w:rsidRDefault="00DE7CCE" w:rsidP="009E7A29">
      <w:pPr>
        <w:pStyle w:val="CDTMID"/>
      </w:pPr>
      <w:r w:rsidRPr="00423ABD">
        <w:t xml:space="preserve">      </w:t>
      </w:r>
      <w:r w:rsidR="00B15BD3" w:rsidRPr="00423ABD">
        <w:t>}</w:t>
      </w:r>
    </w:p>
    <w:p w14:paraId="30FF693B" w14:textId="3031D554" w:rsidR="00FA02C3" w:rsidRPr="00423ABD" w:rsidRDefault="00DE7CCE" w:rsidP="009E7A29">
      <w:pPr>
        <w:pStyle w:val="CDTMID"/>
      </w:pPr>
      <w:r w:rsidRPr="00423ABD">
        <w:t xml:space="preserve">  </w:t>
      </w:r>
      <w:r w:rsidR="00B15BD3" w:rsidRPr="00423ABD">
        <w:t>}</w:t>
      </w:r>
    </w:p>
    <w:p w14:paraId="5174D54C" w14:textId="45200FD4" w:rsidR="00FA02C3" w:rsidRPr="00423ABD" w:rsidRDefault="00DE7CCE" w:rsidP="009E7A29">
      <w:pPr>
        <w:pStyle w:val="CDTMID"/>
      </w:pPr>
      <w:r w:rsidRPr="00423ABD">
        <w:t xml:space="preserve">  </w:t>
      </w:r>
      <w:r w:rsidR="00B15BD3" w:rsidRPr="00423ABD">
        <w:rPr>
          <w:rStyle w:val="CPKeyword"/>
        </w:rPr>
        <w:t>private</w:t>
      </w:r>
      <w:r w:rsidRPr="00423ABD">
        <w:t xml:space="preserve"> </w:t>
      </w:r>
      <w:r w:rsidR="00B15BD3" w:rsidRPr="00423ABD">
        <w:t>Pair&lt;</w:t>
      </w:r>
      <w:proofErr w:type="spellStart"/>
      <w:r w:rsidR="00B15BD3" w:rsidRPr="00423ABD">
        <w:t>BinaryTree</w:t>
      </w:r>
      <w:proofErr w:type="spellEnd"/>
      <w:r w:rsidR="00B15BD3" w:rsidRPr="00423ABD">
        <w:t>&lt;T&gt;</w:t>
      </w:r>
      <w:r w:rsidR="007F6D1F" w:rsidRPr="00423ABD">
        <w:t>?</w:t>
      </w:r>
      <w:r w:rsidR="00B15BD3" w:rsidRPr="00423ABD">
        <w:t>&gt;</w:t>
      </w:r>
      <w:r w:rsidR="007F6D1F" w:rsidRPr="00423ABD">
        <w:t>?</w:t>
      </w:r>
      <w:r w:rsidRPr="00423ABD">
        <w:t xml:space="preserve"> </w:t>
      </w:r>
      <w:r w:rsidR="00B15BD3" w:rsidRPr="00423ABD">
        <w:t>_</w:t>
      </w:r>
      <w:proofErr w:type="spellStart"/>
      <w:r w:rsidR="00B15BD3" w:rsidRPr="00423ABD">
        <w:t>SubItems</w:t>
      </w:r>
      <w:proofErr w:type="spellEnd"/>
      <w:r w:rsidR="00B15BD3" w:rsidRPr="00423ABD">
        <w:t>;</w:t>
      </w:r>
    </w:p>
    <w:p w14:paraId="0A27AEC9" w14:textId="77777777" w:rsidR="00FA02C3" w:rsidRPr="00423ABD" w:rsidRDefault="00B15BD3" w:rsidP="009E7A29">
      <w:pPr>
        <w:pStyle w:val="CDTLAST"/>
      </w:pPr>
      <w:r w:rsidRPr="00423ABD">
        <w:t>}</w:t>
      </w:r>
    </w:p>
    <w:p w14:paraId="2F691742" w14:textId="7CCA9C41" w:rsidR="00FA02C3" w:rsidRPr="00423ABD" w:rsidRDefault="00B15BD3" w:rsidP="009E7A29">
      <w:pPr>
        <w:pStyle w:val="CHAPBMCON"/>
      </w:pPr>
      <w:r w:rsidRPr="00423ABD">
        <w:t>Unfortunately,</w:t>
      </w:r>
      <w:r w:rsidR="00DE7CCE" w:rsidRPr="00423ABD">
        <w:t xml:space="preserve"> </w:t>
      </w:r>
      <w:r w:rsidRPr="00423ABD">
        <w:t>if</w:t>
      </w:r>
      <w:r w:rsidR="00DE7CCE" w:rsidRPr="00423ABD">
        <w:t xml:space="preserve"> </w:t>
      </w:r>
      <w:r w:rsidRPr="00423ABD">
        <w:t>you</w:t>
      </w:r>
      <w:r w:rsidR="00DE7CCE" w:rsidRPr="00423ABD">
        <w:t xml:space="preserve"> </w:t>
      </w:r>
      <w:r w:rsidRPr="00423ABD">
        <w:t>now</w:t>
      </w:r>
      <w:r w:rsidR="00DE7CCE" w:rsidRPr="00423ABD">
        <w:t xml:space="preserve"> </w:t>
      </w:r>
      <w:r w:rsidRPr="00423ABD">
        <w:t>declare</w:t>
      </w:r>
      <w:r w:rsidR="00DE7CCE" w:rsidRPr="00423ABD">
        <w:t xml:space="preserve"> </w:t>
      </w:r>
      <w:r w:rsidRPr="00423ABD">
        <w:t>a</w:t>
      </w:r>
      <w:r w:rsidR="00DE7CCE" w:rsidRPr="00423ABD">
        <w:t xml:space="preserve"> </w:t>
      </w:r>
      <w:proofErr w:type="spellStart"/>
      <w:r w:rsidRPr="00423ABD">
        <w:rPr>
          <w:rStyle w:val="CITchapbm"/>
        </w:rPr>
        <w:t>BinaryTree</w:t>
      </w:r>
      <w:proofErr w:type="spellEnd"/>
      <w:r w:rsidRPr="00423ABD">
        <w:rPr>
          <w:rStyle w:val="CITchapbm"/>
        </w:rPr>
        <w:t>&lt;</w:t>
      </w:r>
      <w:proofErr w:type="spellStart"/>
      <w:r w:rsidRPr="00423ABD">
        <w:rPr>
          <w:rStyle w:val="CITchapbm"/>
        </w:rPr>
        <w:t>SomeType</w:t>
      </w:r>
      <w:proofErr w:type="spellEnd"/>
      <w:r w:rsidRPr="00423ABD">
        <w:rPr>
          <w:rStyle w:val="CITchapbm"/>
        </w:rPr>
        <w:t>&gt;</w:t>
      </w:r>
      <w:r w:rsidR="00DE7CCE" w:rsidRPr="00423ABD">
        <w:t xml:space="preserve"> </w:t>
      </w:r>
      <w:r w:rsidRPr="00423ABD">
        <w:t>class</w:t>
      </w:r>
      <w:r w:rsidR="00DE7CCE" w:rsidRPr="00423ABD">
        <w:t xml:space="preserve"> </w:t>
      </w:r>
      <w:r w:rsidRPr="00423ABD">
        <w:t>variable</w:t>
      </w:r>
      <w:r w:rsidR="00DE7CCE" w:rsidRPr="00423ABD">
        <w:t xml:space="preserve"> </w:t>
      </w:r>
      <w:r w:rsidRPr="00423ABD">
        <w:t>but</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005B0883" w:rsidRPr="00423ABD">
        <w:t>(</w:t>
      </w:r>
      <w:proofErr w:type="spellStart"/>
      <w:r w:rsidR="005B0883" w:rsidRPr="00423ABD">
        <w:rPr>
          <w:rStyle w:val="CITchapbm"/>
        </w:rPr>
        <w:t>SomeType</w:t>
      </w:r>
      <w:proofErr w:type="spellEnd"/>
      <w:r w:rsidR="005B0883" w:rsidRPr="00423ABD">
        <w:t>)</w:t>
      </w:r>
      <w:r w:rsidR="00DE7CCE" w:rsidRPr="00423ABD">
        <w:t xml:space="preserve"> </w:t>
      </w:r>
      <w:r w:rsidRPr="00423ABD">
        <w:t>does</w:t>
      </w:r>
      <w:r w:rsidR="00DE7CCE" w:rsidRPr="00423ABD">
        <w:t xml:space="preserve"> </w:t>
      </w:r>
      <w:r w:rsidRPr="00423ABD">
        <w:t>not</w:t>
      </w:r>
      <w:r w:rsidR="00DE7CCE" w:rsidRPr="00423ABD">
        <w:t xml:space="preserve"> </w:t>
      </w:r>
      <w:r w:rsidRPr="00423ABD">
        <w:t>implement</w:t>
      </w:r>
      <w:r w:rsidR="00DE7CCE" w:rsidRPr="00423ABD">
        <w:t xml:space="preserve"> </w:t>
      </w:r>
      <w:r w:rsidRPr="00423ABD">
        <w:t>the</w:t>
      </w:r>
      <w:r w:rsidR="00DE7CCE" w:rsidRPr="00423ABD">
        <w:t xml:space="preserve"> </w:t>
      </w:r>
      <w:proofErr w:type="spellStart"/>
      <w:r w:rsidRPr="00423ABD">
        <w:rPr>
          <w:rStyle w:val="CITchapbm"/>
        </w:rPr>
        <w:t>IComparable</w:t>
      </w:r>
      <w:proofErr w:type="spellEnd"/>
      <w:r w:rsidRPr="00423ABD">
        <w:rPr>
          <w:rStyle w:val="CITchapbm"/>
        </w:rPr>
        <w:t>&lt;</w:t>
      </w:r>
      <w:proofErr w:type="spellStart"/>
      <w:r w:rsidRPr="00423ABD">
        <w:rPr>
          <w:rStyle w:val="CITchapbm"/>
        </w:rPr>
        <w:t>SomeType</w:t>
      </w:r>
      <w:proofErr w:type="spellEnd"/>
      <w:r w:rsidRPr="00423ABD">
        <w:rPr>
          <w:rStyle w:val="CITchapbm"/>
        </w:rPr>
        <w:t>&gt;</w:t>
      </w:r>
      <w:r w:rsidR="00DE7CCE" w:rsidRPr="00423ABD">
        <w:t xml:space="preserve"> </w:t>
      </w:r>
      <w:r w:rsidRPr="00423ABD">
        <w:t>interface,</w:t>
      </w:r>
      <w:r w:rsidR="00DE7CCE" w:rsidRPr="00423ABD">
        <w:t xml:space="preserve"> </w:t>
      </w:r>
      <w:r w:rsidR="009B40A1" w:rsidRPr="00423ABD">
        <w:t>there is no way to sort the items</w:t>
      </w:r>
      <w:ins w:id="113" w:author="Jill Hobbs" w:date="2020-06-04T14:07:00Z">
        <w:r w:rsidR="001561C7">
          <w:t>; in turn,</w:t>
        </w:r>
      </w:ins>
      <w:r w:rsidR="009B40A1" w:rsidRPr="00423ABD">
        <w:t xml:space="preserve"> </w:t>
      </w:r>
      <w:del w:id="114" w:author="Jill Hobbs" w:date="2020-06-04T14:07:00Z">
        <w:r w:rsidR="009B40A1" w:rsidRPr="00423ABD" w:rsidDel="001561C7">
          <w:delText xml:space="preserve">and so </w:delText>
        </w:r>
      </w:del>
      <w:r w:rsidR="009B40A1" w:rsidRPr="00423ABD">
        <w:t>we throw</w:t>
      </w:r>
      <w:r w:rsidR="00DE7CCE" w:rsidRPr="00423ABD">
        <w:t xml:space="preserve"> </w:t>
      </w:r>
      <w:r w:rsidRPr="00423ABD">
        <w:t>an</w:t>
      </w:r>
      <w:r w:rsidR="00DE7CCE" w:rsidRPr="00423ABD">
        <w:t xml:space="preserve"> </w:t>
      </w:r>
      <w:proofErr w:type="spellStart"/>
      <w:r w:rsidRPr="00423ABD">
        <w:rPr>
          <w:rStyle w:val="CITchapbm"/>
        </w:rPr>
        <w:t>InvalidCastException</w:t>
      </w:r>
      <w:proofErr w:type="spellEnd"/>
      <w:r w:rsidR="009B40A1" w:rsidRPr="00423ABD">
        <w:t xml:space="preserve"> indicating the type doesn</w:t>
      </w:r>
      <w:ins w:id="115" w:author="Jill Hobbs" w:date="2020-06-04T14:07:00Z">
        <w:r w:rsidR="001561C7">
          <w:t>’</w:t>
        </w:r>
      </w:ins>
      <w:del w:id="116" w:author="Jill Hobbs" w:date="2020-06-04T14:07:00Z">
        <w:r w:rsidR="009B40A1" w:rsidRPr="00423ABD" w:rsidDel="001561C7">
          <w:delText>'</w:delText>
        </w:r>
      </w:del>
      <w:r w:rsidR="009B40A1" w:rsidRPr="00423ABD">
        <w:t>t support the requisite interface</w:t>
      </w:r>
      <w:r w:rsidRPr="00423ABD">
        <w:t>.</w:t>
      </w:r>
      <w:r w:rsidR="00DE7CCE" w:rsidRPr="00423ABD">
        <w:t xml:space="preserve"> </w:t>
      </w:r>
      <w:r w:rsidRPr="00423ABD">
        <w:t>This</w:t>
      </w:r>
      <w:r w:rsidR="00DE7CCE" w:rsidRPr="00423ABD">
        <w:t xml:space="preserve"> </w:t>
      </w:r>
      <w:r w:rsidR="003543C5" w:rsidRPr="00423ABD">
        <w:t>eliminates</w:t>
      </w:r>
      <w:r w:rsidR="00DE7CCE" w:rsidRPr="00423ABD">
        <w:t xml:space="preserve"> </w:t>
      </w:r>
      <w:r w:rsidRPr="00423ABD">
        <w:t>a</w:t>
      </w:r>
      <w:r w:rsidR="00DE7CCE" w:rsidRPr="00423ABD">
        <w:t xml:space="preserve"> </w:t>
      </w:r>
      <w:r w:rsidRPr="00423ABD">
        <w:t>key</w:t>
      </w:r>
      <w:r w:rsidR="00DE7CCE" w:rsidRPr="00423ABD">
        <w:t xml:space="preserve"> </w:t>
      </w:r>
      <w:r w:rsidRPr="00423ABD">
        <w:t>reason</w:t>
      </w:r>
      <w:r w:rsidR="00DE7CCE" w:rsidRPr="00423ABD">
        <w:t xml:space="preserve"> </w:t>
      </w:r>
      <w:r w:rsidRPr="00423ABD">
        <w:t>for</w:t>
      </w:r>
      <w:r w:rsidR="00DE7CCE" w:rsidRPr="00423ABD">
        <w:t xml:space="preserve"> </w:t>
      </w:r>
      <w:r w:rsidRPr="00423ABD">
        <w:t>having</w:t>
      </w:r>
      <w:r w:rsidR="00DE7CCE" w:rsidRPr="00423ABD">
        <w:t xml:space="preserve"> </w:t>
      </w:r>
      <w:r w:rsidRPr="00423ABD">
        <w:t>generics</w:t>
      </w:r>
      <w:r w:rsidR="00DE7CCE" w:rsidRPr="00423ABD">
        <w:t xml:space="preserve"> </w:t>
      </w:r>
      <w:r w:rsidRPr="00423ABD">
        <w:t>in</w:t>
      </w:r>
      <w:r w:rsidR="00DE7CCE" w:rsidRPr="00423ABD">
        <w:t xml:space="preserve"> </w:t>
      </w:r>
      <w:r w:rsidRPr="00423ABD">
        <w:t>the</w:t>
      </w:r>
      <w:r w:rsidR="00DE7CCE" w:rsidRPr="00423ABD">
        <w:t xml:space="preserve"> </w:t>
      </w:r>
      <w:r w:rsidRPr="00423ABD">
        <w:t>first</w:t>
      </w:r>
      <w:r w:rsidR="00DE7CCE" w:rsidRPr="00423ABD">
        <w:t xml:space="preserve"> </w:t>
      </w:r>
      <w:r w:rsidRPr="00423ABD">
        <w:t>place:</w:t>
      </w:r>
      <w:r w:rsidR="00DE7CCE" w:rsidRPr="00423ABD">
        <w:t xml:space="preserve"> </w:t>
      </w:r>
      <w:r w:rsidRPr="00423ABD">
        <w:t>to</w:t>
      </w:r>
      <w:r w:rsidR="00DE7CCE" w:rsidRPr="00423ABD">
        <w:t xml:space="preserve"> </w:t>
      </w:r>
      <w:r w:rsidRPr="00423ABD">
        <w:t>improve</w:t>
      </w:r>
      <w:r w:rsidR="00DE7CCE" w:rsidRPr="00423ABD">
        <w:t xml:space="preserve"> </w:t>
      </w:r>
      <w:r w:rsidRPr="00423ABD">
        <w:t>type</w:t>
      </w:r>
      <w:r w:rsidR="00DE7CCE" w:rsidRPr="00423ABD">
        <w:t xml:space="preserve"> </w:t>
      </w:r>
      <w:r w:rsidRPr="00423ABD">
        <w:t>safety.</w:t>
      </w:r>
    </w:p>
    <w:p w14:paraId="6DAE0854" w14:textId="3DD0801F" w:rsidR="00FA02C3" w:rsidRPr="00423ABD" w:rsidRDefault="00B15BD3" w:rsidP="009E7A29">
      <w:pPr>
        <w:pStyle w:val="CHAPBM"/>
      </w:pPr>
      <w:r w:rsidRPr="00423ABD">
        <w:t>To</w:t>
      </w:r>
      <w:r w:rsidR="00DE7CCE" w:rsidRPr="00423ABD">
        <w:t xml:space="preserve"> </w:t>
      </w:r>
      <w:r w:rsidRPr="00423ABD">
        <w:t>avoid</w:t>
      </w:r>
      <w:r w:rsidR="00DE7CCE" w:rsidRPr="00423ABD">
        <w:t xml:space="preserve"> </w:t>
      </w:r>
      <w:r w:rsidRPr="00423ABD">
        <w:t>this</w:t>
      </w:r>
      <w:r w:rsidR="00DE7CCE" w:rsidRPr="00423ABD">
        <w:t xml:space="preserve"> </w:t>
      </w:r>
      <w:r w:rsidRPr="00423ABD">
        <w:t>exception</w:t>
      </w:r>
      <w:r w:rsidR="00DE7CCE" w:rsidRPr="00423ABD">
        <w:t xml:space="preserve"> </w:t>
      </w:r>
      <w:r w:rsidRPr="00423ABD">
        <w:t>and</w:t>
      </w:r>
      <w:r w:rsidR="00DE7CCE" w:rsidRPr="00423ABD">
        <w:t xml:space="preserve"> </w:t>
      </w:r>
      <w:r w:rsidRPr="00423ABD">
        <w:t>instead</w:t>
      </w:r>
      <w:r w:rsidR="00DE7CCE" w:rsidRPr="00423ABD">
        <w:t xml:space="preserve"> </w:t>
      </w:r>
      <w:r w:rsidR="00C035DE" w:rsidRPr="00423ABD">
        <w:t>generate</w:t>
      </w:r>
      <w:r w:rsidR="00DE7CCE" w:rsidRPr="00423ABD">
        <w:t xml:space="preserve"> </w:t>
      </w:r>
      <w:r w:rsidRPr="00423ABD">
        <w:t>a</w:t>
      </w:r>
      <w:r w:rsidR="00DE7CCE" w:rsidRPr="00423ABD">
        <w:t xml:space="preserve"> </w:t>
      </w:r>
      <w:r w:rsidRPr="00423ABD">
        <w:t>compile-time</w:t>
      </w:r>
      <w:r w:rsidR="00DE7CCE" w:rsidRPr="00423ABD">
        <w:t xml:space="preserve"> </w:t>
      </w:r>
      <w:r w:rsidRPr="00423ABD">
        <w:t>error</w:t>
      </w:r>
      <w:r w:rsidR="00DE7CCE" w:rsidRPr="00423ABD">
        <w:t xml:space="preserve"> </w:t>
      </w:r>
      <w:r w:rsidRPr="00423ABD">
        <w:t>if</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does</w:t>
      </w:r>
      <w:r w:rsidR="00DE7CCE" w:rsidRPr="00423ABD">
        <w:t xml:space="preserve"> </w:t>
      </w:r>
      <w:r w:rsidRPr="00423ABD">
        <w:t>not</w:t>
      </w:r>
      <w:r w:rsidR="00DE7CCE" w:rsidRPr="00423ABD">
        <w:t xml:space="preserve"> </w:t>
      </w:r>
      <w:r w:rsidRPr="00423ABD">
        <w:t>implement</w:t>
      </w:r>
      <w:r w:rsidR="00DE7CCE" w:rsidRPr="00423ABD">
        <w:t xml:space="preserve"> </w:t>
      </w:r>
      <w:r w:rsidRPr="00423ABD">
        <w:t>the</w:t>
      </w:r>
      <w:r w:rsidR="00DE7CCE" w:rsidRPr="00423ABD">
        <w:t xml:space="preserve"> </w:t>
      </w:r>
      <w:r w:rsidRPr="00423ABD">
        <w:t>interface,</w:t>
      </w:r>
      <w:r w:rsidR="00DE7CCE" w:rsidRPr="00423ABD">
        <w:t xml:space="preserve"> </w:t>
      </w:r>
      <w:r w:rsidRPr="00423ABD">
        <w:t>C#</w:t>
      </w:r>
      <w:r w:rsidR="00DE7CCE" w:rsidRPr="00423ABD">
        <w:t xml:space="preserve"> </w:t>
      </w:r>
      <w:r w:rsidR="00C035DE" w:rsidRPr="00423ABD">
        <w:t>allows</w:t>
      </w:r>
      <w:r w:rsidR="00DE7CCE" w:rsidRPr="00423ABD">
        <w:t xml:space="preserve"> </w:t>
      </w:r>
      <w:r w:rsidRPr="00423ABD">
        <w:t>you</w:t>
      </w:r>
      <w:r w:rsidR="00DE7CCE" w:rsidRPr="00423ABD">
        <w:t xml:space="preserve"> </w:t>
      </w:r>
      <w:r w:rsidRPr="00423ABD">
        <w:t>to</w:t>
      </w:r>
      <w:r w:rsidR="00DE7CCE" w:rsidRPr="00423ABD">
        <w:t xml:space="preserve"> </w:t>
      </w:r>
      <w:r w:rsidRPr="00423ABD">
        <w:t>supply</w:t>
      </w:r>
      <w:r w:rsidR="00DE7CCE" w:rsidRPr="00423ABD">
        <w:t xml:space="preserve"> </w:t>
      </w:r>
      <w:r w:rsidRPr="00423ABD">
        <w:t>an</w:t>
      </w:r>
      <w:r w:rsidR="00DE7CCE" w:rsidRPr="00423ABD">
        <w:t xml:space="preserve"> </w:t>
      </w:r>
      <w:r w:rsidRPr="00423ABD">
        <w:t>optional</w:t>
      </w:r>
      <w:r w:rsidR="00DE7CCE" w:rsidRPr="00423ABD">
        <w:t xml:space="preserve"> </w:t>
      </w:r>
      <w:r w:rsidRPr="00423ABD">
        <w:t>list</w:t>
      </w:r>
      <w:r w:rsidR="00DE7CCE" w:rsidRPr="00423ABD">
        <w:t xml:space="preserve"> </w:t>
      </w:r>
      <w:r w:rsidRPr="00423ABD">
        <w:t>of</w:t>
      </w:r>
      <w:r w:rsidR="00DE7CCE" w:rsidRPr="00423ABD">
        <w:t xml:space="preserve"> </w:t>
      </w:r>
      <w:r w:rsidRPr="00423ABD">
        <w:rPr>
          <w:rStyle w:val="BOLD"/>
        </w:rPr>
        <w:t>constraints</w:t>
      </w:r>
      <w:r w:rsidR="00DE7CCE" w:rsidRPr="00423ABD">
        <w:t xml:space="preserve"> </w:t>
      </w:r>
      <w:r w:rsidRPr="00423ABD">
        <w:t>for</w:t>
      </w:r>
      <w:r w:rsidR="00DE7CCE" w:rsidRPr="00423ABD">
        <w:t xml:space="preserve"> </w:t>
      </w:r>
      <w:r w:rsidRPr="00423ABD">
        <w:t>each</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declared</w:t>
      </w:r>
      <w:r w:rsidR="00DE7CCE" w:rsidRPr="00423ABD">
        <w:t xml:space="preserve"> </w:t>
      </w:r>
      <w:r w:rsidRPr="00423ABD">
        <w:t>in</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A</w:t>
      </w:r>
      <w:r w:rsidR="00DE7CCE" w:rsidRPr="00423ABD">
        <w:t xml:space="preserve"> </w:t>
      </w:r>
      <w:r w:rsidRPr="00423ABD">
        <w:t>constraint</w:t>
      </w:r>
      <w:r w:rsidR="00DE7CCE" w:rsidRPr="00423ABD">
        <w:t xml:space="preserve"> </w:t>
      </w:r>
      <w:r w:rsidRPr="00423ABD">
        <w:t>declares</w:t>
      </w:r>
      <w:r w:rsidR="00DE7CCE" w:rsidRPr="00423ABD">
        <w:t xml:space="preserve"> </w:t>
      </w:r>
      <w:r w:rsidRPr="00423ABD">
        <w:t>the</w:t>
      </w:r>
      <w:r w:rsidR="00DE7CCE" w:rsidRPr="00423ABD">
        <w:t xml:space="preserve"> </w:t>
      </w:r>
      <w:r w:rsidRPr="00423ABD">
        <w:t>characteristics</w:t>
      </w:r>
      <w:r w:rsidR="00DE7CCE" w:rsidRPr="00423ABD">
        <w:t xml:space="preserve"> </w:t>
      </w:r>
      <w:r w:rsidRPr="00423ABD">
        <w:t>that</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requires</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supplied</w:t>
      </w:r>
      <w:r w:rsidR="00DE7CCE" w:rsidRPr="00423ABD">
        <w:t xml:space="preserve"> </w:t>
      </w:r>
      <w:r w:rsidRPr="00423ABD">
        <w:t>for</w:t>
      </w:r>
      <w:r w:rsidR="00DE7CCE" w:rsidRPr="00423ABD">
        <w:t xml:space="preserve"> </w:t>
      </w:r>
      <w:r w:rsidRPr="00423ABD">
        <w:t>each</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You</w:t>
      </w:r>
      <w:r w:rsidR="00DE7CCE" w:rsidRPr="00423ABD">
        <w:t xml:space="preserve"> </w:t>
      </w:r>
      <w:r w:rsidRPr="00423ABD">
        <w:t>declare</w:t>
      </w:r>
      <w:r w:rsidR="00DE7CCE" w:rsidRPr="00423ABD">
        <w:t xml:space="preserve"> </w:t>
      </w:r>
      <w:r w:rsidRPr="00423ABD">
        <w:t>a</w:t>
      </w:r>
      <w:r w:rsidR="00DE7CCE" w:rsidRPr="00423ABD">
        <w:t xml:space="preserve"> </w:t>
      </w:r>
      <w:r w:rsidRPr="00423ABD">
        <w:t>constraint</w:t>
      </w:r>
      <w:r w:rsidR="00DE7CCE" w:rsidRPr="00423ABD">
        <w:t xml:space="preserve"> </w:t>
      </w:r>
      <w:r w:rsidRPr="00423ABD">
        <w:t>using</w:t>
      </w:r>
      <w:r w:rsidR="00DE7CCE" w:rsidRPr="00423ABD">
        <w:t xml:space="preserve"> </w:t>
      </w:r>
      <w:r w:rsidRPr="00423ABD">
        <w:t>the</w:t>
      </w:r>
      <w:r w:rsidR="00DE7CCE" w:rsidRPr="00423ABD">
        <w:t xml:space="preserve"> </w:t>
      </w:r>
      <w:r w:rsidRPr="00423ABD">
        <w:rPr>
          <w:rStyle w:val="CITchapbm"/>
        </w:rPr>
        <w:t>where</w:t>
      </w:r>
      <w:r w:rsidR="00DE7CCE" w:rsidRPr="00423ABD">
        <w:t xml:space="preserve"> </w:t>
      </w:r>
      <w:r w:rsidRPr="00423ABD">
        <w:t>keyword,</w:t>
      </w:r>
      <w:r w:rsidR="00DE7CCE" w:rsidRPr="00423ABD">
        <w:t xml:space="preserve"> </w:t>
      </w:r>
      <w:r w:rsidRPr="00423ABD">
        <w:t>followed</w:t>
      </w:r>
      <w:r w:rsidR="00DE7CCE" w:rsidRPr="00423ABD">
        <w:t xml:space="preserve"> </w:t>
      </w:r>
      <w:r w:rsidRPr="00423ABD">
        <w:t>by</w:t>
      </w:r>
      <w:r w:rsidR="00DE7CCE" w:rsidRPr="00423ABD">
        <w:t xml:space="preserve"> </w:t>
      </w:r>
      <w:r w:rsidRPr="00423ABD">
        <w:t>a</w:t>
      </w:r>
      <w:r w:rsidR="00DE7CCE" w:rsidRPr="00423ABD">
        <w:t xml:space="preserve"> </w:t>
      </w:r>
      <w:r w:rsidRPr="00423ABD">
        <w:t>parameter</w:t>
      </w:r>
      <w:r w:rsidR="00C035DE" w:rsidRPr="00423ABD">
        <w:t>–</w:t>
      </w:r>
      <w:r w:rsidRPr="00423ABD">
        <w:t>requirements</w:t>
      </w:r>
      <w:r w:rsidR="00DE7CCE" w:rsidRPr="00423ABD">
        <w:t xml:space="preserve"> </w:t>
      </w:r>
      <w:r w:rsidRPr="00423ABD">
        <w:t>pair,</w:t>
      </w:r>
      <w:r w:rsidR="00DE7CCE" w:rsidRPr="00423ABD">
        <w:t xml:space="preserve"> </w:t>
      </w:r>
      <w:r w:rsidRPr="00423ABD">
        <w:t>where</w:t>
      </w:r>
      <w:r w:rsidR="00DE7CCE" w:rsidRPr="00423ABD">
        <w:t xml:space="preserve"> </w:t>
      </w:r>
      <w:r w:rsidRPr="00423ABD">
        <w:t>the</w:t>
      </w:r>
      <w:r w:rsidR="00DE7CCE" w:rsidRPr="00423ABD">
        <w:t xml:space="preserve"> </w:t>
      </w:r>
      <w:r w:rsidRPr="00423ABD">
        <w:t>parameter</w:t>
      </w:r>
      <w:r w:rsidR="00DE7CCE" w:rsidRPr="00423ABD">
        <w:t xml:space="preserve"> </w:t>
      </w:r>
      <w:r w:rsidRPr="00423ABD">
        <w:t>must</w:t>
      </w:r>
      <w:r w:rsidR="00DE7CCE" w:rsidRPr="00423ABD">
        <w:t xml:space="preserve"> </w:t>
      </w:r>
      <w:r w:rsidRPr="00423ABD">
        <w:t>be</w:t>
      </w:r>
      <w:r w:rsidR="00DE7CCE" w:rsidRPr="00423ABD">
        <w:t xml:space="preserve"> </w:t>
      </w:r>
      <w:r w:rsidRPr="00423ABD">
        <w:t>one</w:t>
      </w:r>
      <w:r w:rsidR="00DE7CCE" w:rsidRPr="00423ABD">
        <w:t xml:space="preserve"> </w:t>
      </w:r>
      <w:r w:rsidRPr="00423ABD">
        <w:t>of</w:t>
      </w:r>
      <w:r w:rsidR="00DE7CCE" w:rsidRPr="00423ABD">
        <w:t xml:space="preserve"> </w:t>
      </w:r>
      <w:r w:rsidRPr="00423ABD">
        <w:t>those</w:t>
      </w:r>
      <w:r w:rsidR="00DE7CCE" w:rsidRPr="00423ABD">
        <w:t xml:space="preserve"> </w:t>
      </w:r>
      <w:r w:rsidRPr="00423ABD">
        <w:t>declared</w:t>
      </w:r>
      <w:r w:rsidR="00DE7CCE" w:rsidRPr="00423ABD">
        <w:t xml:space="preserve"> </w:t>
      </w:r>
      <w:r w:rsidRPr="00423ABD">
        <w:t>in</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3860692A" w:rsidRPr="00423ABD">
        <w:t>.</w:t>
      </w:r>
      <w:r w:rsidR="00DE7CCE" w:rsidRPr="00423ABD">
        <w:t xml:space="preserve"> </w:t>
      </w:r>
      <w:r w:rsidR="5586051B" w:rsidRPr="00423ABD">
        <w:t>T</w:t>
      </w:r>
      <w:r w:rsidRPr="00423ABD">
        <w:t>he</w:t>
      </w:r>
      <w:r w:rsidR="00DE7CCE" w:rsidRPr="00423ABD">
        <w:t xml:space="preserve"> </w:t>
      </w:r>
      <w:r w:rsidRPr="00423ABD">
        <w:t>requirements</w:t>
      </w:r>
      <w:r w:rsidR="00DE7CCE" w:rsidRPr="00423ABD">
        <w:t xml:space="preserve"> </w:t>
      </w:r>
      <w:r w:rsidRPr="00423ABD">
        <w:t>describe</w:t>
      </w:r>
      <w:r w:rsidR="00DE7CCE" w:rsidRPr="00423ABD">
        <w:t xml:space="preserve"> </w:t>
      </w:r>
      <w:r w:rsidR="52A8BB27" w:rsidRPr="00423ABD">
        <w:t xml:space="preserve">one of three things: </w:t>
      </w:r>
      <w:r w:rsidRPr="00423ABD">
        <w:t>the</w:t>
      </w:r>
      <w:r w:rsidR="00DE7CCE" w:rsidRPr="00423ABD">
        <w:t xml:space="preserve"> </w:t>
      </w:r>
      <w:r w:rsidRPr="00423ABD">
        <w:t>class</w:t>
      </w:r>
      <w:r w:rsidR="00DE7CCE" w:rsidRPr="00423ABD">
        <w:t xml:space="preserve"> </w:t>
      </w:r>
      <w:r w:rsidRPr="00423ABD">
        <w:t>or</w:t>
      </w:r>
      <w:r w:rsidR="00DE7CCE" w:rsidRPr="00423ABD">
        <w:t xml:space="preserve"> </w:t>
      </w:r>
      <w:r w:rsidRPr="00423ABD">
        <w:t>interfaces</w:t>
      </w:r>
      <w:r w:rsidR="00DE7CCE" w:rsidRPr="00423ABD">
        <w:t xml:space="preserve"> </w:t>
      </w:r>
      <w:r w:rsidRPr="00423ABD">
        <w:t>to</w:t>
      </w:r>
      <w:r w:rsidR="00DE7CCE" w:rsidRPr="00423ABD">
        <w:t xml:space="preserve"> </w:t>
      </w:r>
      <w:r w:rsidRPr="00423ABD">
        <w:t>which</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must</w:t>
      </w:r>
      <w:r w:rsidR="00DE7CCE" w:rsidRPr="00423ABD">
        <w:t xml:space="preserve"> </w:t>
      </w:r>
      <w:r w:rsidRPr="00423ABD">
        <w:t>be</w:t>
      </w:r>
      <w:r w:rsidR="00DE7CCE" w:rsidRPr="00423ABD">
        <w:t xml:space="preserve"> </w:t>
      </w:r>
      <w:r w:rsidRPr="00423ABD">
        <w:t>convertible,</w:t>
      </w:r>
      <w:r w:rsidR="00DE7CCE" w:rsidRPr="00423ABD">
        <w:t xml:space="preserve"> </w:t>
      </w:r>
      <w:r w:rsidRPr="00423ABD">
        <w:t>the</w:t>
      </w:r>
      <w:r w:rsidR="00DE7CCE" w:rsidRPr="00423ABD">
        <w:t xml:space="preserve"> </w:t>
      </w:r>
      <w:r w:rsidRPr="00423ABD">
        <w:t>presence</w:t>
      </w:r>
      <w:r w:rsidR="00DE7CCE" w:rsidRPr="00423ABD">
        <w:t xml:space="preserve"> </w:t>
      </w:r>
      <w:r w:rsidRPr="00423ABD">
        <w:t>of</w:t>
      </w:r>
      <w:r w:rsidR="00DE7CCE" w:rsidRPr="00423ABD">
        <w:t xml:space="preserve"> </w:t>
      </w:r>
      <w:r w:rsidRPr="00423ABD">
        <w:t>a</w:t>
      </w:r>
      <w:r w:rsidR="00DE7CCE" w:rsidRPr="00423ABD">
        <w:t xml:space="preserve"> </w:t>
      </w:r>
      <w:r w:rsidRPr="00423ABD">
        <w:t>default</w:t>
      </w:r>
      <w:r w:rsidR="00DE7CCE" w:rsidRPr="00423ABD">
        <w:t xml:space="preserve"> </w:t>
      </w:r>
      <w:r w:rsidRPr="00423ABD">
        <w:t>constructor,</w:t>
      </w:r>
      <w:r w:rsidR="00DE7CCE" w:rsidRPr="00423ABD">
        <w:t xml:space="preserve"> </w:t>
      </w:r>
      <w:r w:rsidRPr="00423ABD">
        <w:t>or</w:t>
      </w:r>
      <w:r w:rsidR="00DE7CCE" w:rsidRPr="00423ABD">
        <w:t xml:space="preserve"> </w:t>
      </w:r>
      <w:r w:rsidRPr="00423ABD">
        <w:t>a</w:t>
      </w:r>
      <w:r w:rsidR="00DE7CCE" w:rsidRPr="00423ABD">
        <w:t xml:space="preserve"> </w:t>
      </w:r>
      <w:r w:rsidRPr="00423ABD">
        <w:t>reference/value</w:t>
      </w:r>
      <w:r w:rsidR="00DE7CCE" w:rsidRPr="00423ABD">
        <w:t xml:space="preserve"> </w:t>
      </w:r>
      <w:r w:rsidRPr="00423ABD">
        <w:t>type</w:t>
      </w:r>
      <w:r w:rsidR="00DE7CCE" w:rsidRPr="00423ABD">
        <w:t xml:space="preserve"> </w:t>
      </w:r>
      <w:r w:rsidRPr="00423ABD">
        <w:t>restriction.</w:t>
      </w:r>
    </w:p>
    <w:p w14:paraId="4882780D" w14:textId="2045720F" w:rsidR="00FA02C3" w:rsidRPr="00423ABD" w:rsidRDefault="00B15BD3" w:rsidP="009E7A29">
      <w:pPr>
        <w:pStyle w:val="H2"/>
        <w:keepNext w:val="0"/>
      </w:pPr>
      <w:bookmarkStart w:id="117" w:name="_Toc36295870"/>
      <w:r w:rsidRPr="00423ABD">
        <w:t>Interface</w:t>
      </w:r>
      <w:r w:rsidR="00DE7CCE" w:rsidRPr="00423ABD">
        <w:t xml:space="preserve"> </w:t>
      </w:r>
      <w:r w:rsidRPr="00423ABD">
        <w:t>Constraints</w:t>
      </w:r>
      <w:bookmarkEnd w:id="117"/>
    </w:p>
    <w:p w14:paraId="5044562D" w14:textId="6A2D0121" w:rsidR="00FA02C3" w:rsidRPr="00423ABD" w:rsidRDefault="00C035DE" w:rsidP="009E7A29">
      <w:pPr>
        <w:pStyle w:val="HEADFIRST"/>
      </w:pPr>
      <w:r w:rsidRPr="00423ABD">
        <w:t>To</w:t>
      </w:r>
      <w:r w:rsidR="00DE7CCE" w:rsidRPr="00423ABD">
        <w:t xml:space="preserve"> </w:t>
      </w:r>
      <w:r w:rsidR="00B15BD3" w:rsidRPr="00423ABD">
        <w:t>ensure</w:t>
      </w:r>
      <w:r w:rsidR="00DE7CCE" w:rsidRPr="00423ABD">
        <w:t xml:space="preserve"> </w:t>
      </w:r>
      <w:r w:rsidR="00B15BD3" w:rsidRPr="00423ABD">
        <w:t>that</w:t>
      </w:r>
      <w:r w:rsidR="00DE7CCE" w:rsidRPr="00423ABD">
        <w:t xml:space="preserve"> </w:t>
      </w:r>
      <w:r w:rsidRPr="00423ABD">
        <w:t>a</w:t>
      </w:r>
      <w:r w:rsidR="00DE7CCE" w:rsidRPr="00423ABD">
        <w:t xml:space="preserve"> </w:t>
      </w:r>
      <w:r w:rsidR="00B15BD3" w:rsidRPr="00423ABD">
        <w:t>binary</w:t>
      </w:r>
      <w:r w:rsidR="00DE7CCE" w:rsidRPr="00423ABD">
        <w:t xml:space="preserve"> </w:t>
      </w:r>
      <w:r w:rsidR="00B15BD3" w:rsidRPr="00423ABD">
        <w:t>tree</w:t>
      </w:r>
      <w:r w:rsidR="00DE7CCE" w:rsidRPr="00423ABD">
        <w:t xml:space="preserve"> </w:t>
      </w:r>
      <w:r w:rsidR="00B15BD3" w:rsidRPr="00423ABD">
        <w:t>has</w:t>
      </w:r>
      <w:r w:rsidR="00DE7CCE" w:rsidRPr="00423ABD">
        <w:t xml:space="preserve"> </w:t>
      </w:r>
      <w:r w:rsidR="00B15BD3" w:rsidRPr="00423ABD">
        <w:t>its</w:t>
      </w:r>
      <w:r w:rsidR="00DE7CCE" w:rsidRPr="00423ABD">
        <w:t xml:space="preserve"> </w:t>
      </w:r>
      <w:r w:rsidR="00B15BD3" w:rsidRPr="00423ABD">
        <w:t>nodes</w:t>
      </w:r>
      <w:r w:rsidR="00DE7CCE" w:rsidRPr="00423ABD">
        <w:t xml:space="preserve"> </w:t>
      </w:r>
      <w:r w:rsidR="00B15BD3" w:rsidRPr="00423ABD">
        <w:t>correctly</w:t>
      </w:r>
      <w:r w:rsidR="00DE7CCE" w:rsidRPr="00423ABD">
        <w:t xml:space="preserve"> </w:t>
      </w:r>
      <w:r w:rsidR="00B15BD3" w:rsidRPr="00423ABD">
        <w:t>ordered,</w:t>
      </w:r>
      <w:r w:rsidR="00DE7CCE" w:rsidRPr="00423ABD">
        <w:t xml:space="preserve"> </w:t>
      </w:r>
      <w:r w:rsidR="00B15BD3" w:rsidRPr="00423ABD">
        <w:t>you</w:t>
      </w:r>
      <w:r w:rsidR="00DE7CCE" w:rsidRPr="00423ABD">
        <w:t xml:space="preserve"> </w:t>
      </w:r>
      <w:r w:rsidRPr="00423ABD">
        <w:t>can</w:t>
      </w:r>
      <w:r w:rsidR="00DE7CCE" w:rsidRPr="00423ABD">
        <w:t xml:space="preserve"> </w:t>
      </w:r>
      <w:r w:rsidR="00B15BD3" w:rsidRPr="00423ABD">
        <w:t>use</w:t>
      </w:r>
      <w:r w:rsidR="00DE7CCE" w:rsidRPr="00423ABD">
        <w:t xml:space="preserve"> </w:t>
      </w:r>
      <w:r w:rsidR="00B15BD3" w:rsidRPr="00423ABD">
        <w:t>the</w:t>
      </w:r>
      <w:r w:rsidR="00DE7CCE" w:rsidRPr="00423ABD">
        <w:t xml:space="preserve"> </w:t>
      </w:r>
      <w:proofErr w:type="spellStart"/>
      <w:proofErr w:type="gramStart"/>
      <w:r w:rsidR="00B15BD3" w:rsidRPr="00423ABD">
        <w:rPr>
          <w:rStyle w:val="CITchapbm"/>
        </w:rPr>
        <w:t>CompareTo</w:t>
      </w:r>
      <w:proofErr w:type="spellEnd"/>
      <w:r w:rsidR="00B15BD3" w:rsidRPr="00423ABD">
        <w:rPr>
          <w:rStyle w:val="CITchapbm"/>
        </w:rPr>
        <w:t>(</w:t>
      </w:r>
      <w:proofErr w:type="gramEnd"/>
      <w:r w:rsidR="00B15BD3" w:rsidRPr="00423ABD">
        <w:rPr>
          <w:rStyle w:val="CITchapbm"/>
        </w:rPr>
        <w:t>)</w:t>
      </w:r>
      <w:r w:rsidR="00DE7CCE" w:rsidRPr="00423ABD">
        <w:t xml:space="preserve"> </w:t>
      </w:r>
      <w:r w:rsidR="00B15BD3" w:rsidRPr="00423ABD">
        <w:t>method</w:t>
      </w:r>
      <w:r w:rsidR="00DE7CCE" w:rsidRPr="00423ABD">
        <w:t xml:space="preserve"> </w:t>
      </w:r>
      <w:r w:rsidR="00B15BD3" w:rsidRPr="00423ABD">
        <w:t>in</w:t>
      </w:r>
      <w:r w:rsidR="00DE7CCE" w:rsidRPr="00423ABD">
        <w:t xml:space="preserve"> </w:t>
      </w:r>
      <w:r w:rsidR="00B15BD3" w:rsidRPr="00423ABD">
        <w:t>the</w:t>
      </w:r>
      <w:r w:rsidR="00DE7CCE" w:rsidRPr="00423ABD">
        <w:t xml:space="preserve"> </w:t>
      </w:r>
      <w:proofErr w:type="spellStart"/>
      <w:r w:rsidR="00B15BD3" w:rsidRPr="00423ABD">
        <w:rPr>
          <w:rStyle w:val="CITchapbm"/>
        </w:rPr>
        <w:t>BinaryTree</w:t>
      </w:r>
      <w:proofErr w:type="spellEnd"/>
      <w:r w:rsidR="00DE7CCE" w:rsidRPr="00423ABD">
        <w:t xml:space="preserve"> </w:t>
      </w:r>
      <w:r w:rsidR="00B15BD3" w:rsidRPr="00423ABD">
        <w:t>class.</w:t>
      </w:r>
      <w:r w:rsidR="00DE7CCE" w:rsidRPr="00423ABD">
        <w:t xml:space="preserve"> </w:t>
      </w:r>
      <w:r w:rsidR="00B15BD3" w:rsidRPr="00423ABD">
        <w:t>To</w:t>
      </w:r>
      <w:r w:rsidR="00DE7CCE" w:rsidRPr="00423ABD">
        <w:t xml:space="preserve"> </w:t>
      </w:r>
      <w:r w:rsidR="00B15BD3" w:rsidRPr="00423ABD">
        <w:t>do</w:t>
      </w:r>
      <w:r w:rsidR="00DE7CCE" w:rsidRPr="00423ABD">
        <w:t xml:space="preserve"> </w:t>
      </w:r>
      <w:r w:rsidR="00B15BD3" w:rsidRPr="00423ABD">
        <w:t>this</w:t>
      </w:r>
      <w:r w:rsidR="00DE7CCE" w:rsidRPr="00423ABD">
        <w:t xml:space="preserve"> </w:t>
      </w:r>
      <w:r w:rsidR="00B15BD3" w:rsidRPr="00423ABD">
        <w:t>most</w:t>
      </w:r>
      <w:r w:rsidR="00DE7CCE" w:rsidRPr="00423ABD">
        <w:t xml:space="preserve"> </w:t>
      </w:r>
      <w:r w:rsidR="00B15BD3" w:rsidRPr="00423ABD">
        <w:t>effectively,</w:t>
      </w:r>
      <w:r w:rsidR="00DE7CCE" w:rsidRPr="00423ABD">
        <w:t xml:space="preserve"> </w:t>
      </w:r>
      <w:r w:rsidR="00B15BD3" w:rsidRPr="00423ABD">
        <w:t>you</w:t>
      </w:r>
      <w:r w:rsidR="00DE7CCE" w:rsidRPr="00423ABD">
        <w:t xml:space="preserve"> </w:t>
      </w:r>
      <w:r w:rsidRPr="00423ABD">
        <w:t>should</w:t>
      </w:r>
      <w:r w:rsidR="00DE7CCE" w:rsidRPr="00423ABD">
        <w:t xml:space="preserve"> </w:t>
      </w:r>
      <w:r w:rsidR="00B15BD3" w:rsidRPr="00423ABD">
        <w:t>impose</w:t>
      </w:r>
      <w:r w:rsidR="00DE7CCE" w:rsidRPr="00423ABD">
        <w:t xml:space="preserve"> </w:t>
      </w:r>
      <w:r w:rsidR="00B15BD3" w:rsidRPr="00423ABD">
        <w:t>a</w:t>
      </w:r>
      <w:r w:rsidR="00DE7CCE" w:rsidRPr="00423ABD">
        <w:t xml:space="preserve"> </w:t>
      </w:r>
      <w:r w:rsidR="00B15BD3" w:rsidRPr="00423ABD">
        <w:t>constraint</w:t>
      </w:r>
      <w:r w:rsidR="00DE7CCE" w:rsidRPr="00423ABD">
        <w:t xml:space="preserve"> </w:t>
      </w:r>
      <w:r w:rsidR="00B15BD3" w:rsidRPr="00423ABD">
        <w:t>on</w:t>
      </w:r>
      <w:r w:rsidR="00DE7CCE" w:rsidRPr="00423ABD">
        <w:t xml:space="preserve"> </w:t>
      </w:r>
      <w:r w:rsidR="00B15BD3" w:rsidRPr="00423ABD">
        <w:t>the</w:t>
      </w:r>
      <w:r w:rsidR="00DE7CCE" w:rsidRPr="00423ABD">
        <w:t xml:space="preserve"> </w:t>
      </w:r>
      <w:r w:rsidR="00B15BD3" w:rsidRPr="00423ABD">
        <w:rPr>
          <w:rStyle w:val="CITchapbm"/>
        </w:rPr>
        <w:t>T</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Pr="00423ABD">
        <w:t>That</w:t>
      </w:r>
      <w:r w:rsidR="00DE7CCE" w:rsidRPr="00423ABD">
        <w:t xml:space="preserve"> </w:t>
      </w:r>
      <w:r w:rsidRPr="00423ABD">
        <w:t>is,</w:t>
      </w:r>
      <w:r w:rsidR="00DE7CCE" w:rsidRPr="00423ABD">
        <w:t xml:space="preserve"> </w:t>
      </w:r>
      <w:r w:rsidRPr="00423ABD">
        <w:t>y</w:t>
      </w:r>
      <w:r w:rsidR="00B15BD3" w:rsidRPr="00423ABD">
        <w:t>ou</w:t>
      </w:r>
      <w:r w:rsidR="00DE7CCE" w:rsidRPr="00423ABD">
        <w:t xml:space="preserve"> </w:t>
      </w:r>
      <w:r w:rsidR="00B15BD3" w:rsidRPr="00423ABD">
        <w:t>need</w:t>
      </w:r>
      <w:r w:rsidR="00DE7CCE" w:rsidRPr="00423ABD">
        <w:t xml:space="preserve"> </w:t>
      </w:r>
      <w:r w:rsidR="00B15BD3" w:rsidRPr="00423ABD">
        <w:t>the</w:t>
      </w:r>
      <w:r w:rsidR="00DE7CCE" w:rsidRPr="00423ABD">
        <w:t xml:space="preserve"> </w:t>
      </w:r>
      <w:r w:rsidR="00B15BD3" w:rsidRPr="00423ABD">
        <w:rPr>
          <w:rStyle w:val="CITchapbm"/>
        </w:rPr>
        <w:t>T</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to</w:t>
      </w:r>
      <w:r w:rsidR="00DE7CCE" w:rsidRPr="00423ABD">
        <w:t xml:space="preserve"> </w:t>
      </w:r>
      <w:r w:rsidR="00B15BD3" w:rsidRPr="00423ABD">
        <w:t>implement</w:t>
      </w:r>
      <w:r w:rsidR="00DE7CCE" w:rsidRPr="00423ABD">
        <w:t xml:space="preserve"> </w:t>
      </w:r>
      <w:r w:rsidR="00B15BD3" w:rsidRPr="00423ABD">
        <w:t>the</w:t>
      </w:r>
      <w:r w:rsidR="00DE7CCE" w:rsidRPr="00423ABD">
        <w:t xml:space="preserve"> </w:t>
      </w:r>
      <w:proofErr w:type="spellStart"/>
      <w:r w:rsidR="00B15BD3" w:rsidRPr="00423ABD">
        <w:rPr>
          <w:rStyle w:val="CITchapbm"/>
        </w:rPr>
        <w:t>IComparable</w:t>
      </w:r>
      <w:proofErr w:type="spellEnd"/>
      <w:r w:rsidR="00B15BD3" w:rsidRPr="00423ABD">
        <w:rPr>
          <w:rStyle w:val="CITchapbm"/>
        </w:rPr>
        <w:t>&lt;T&gt;</w:t>
      </w:r>
      <w:r w:rsidR="00DE7CCE" w:rsidRPr="00423ABD">
        <w:t xml:space="preserve"> </w:t>
      </w:r>
      <w:r w:rsidR="00B15BD3" w:rsidRPr="00423ABD">
        <w:t>interface.</w:t>
      </w:r>
      <w:r w:rsidR="00DE7CCE" w:rsidRPr="00423ABD">
        <w:t xml:space="preserve"> </w:t>
      </w:r>
      <w:r w:rsidR="00B15BD3" w:rsidRPr="00423ABD">
        <w:t>The</w:t>
      </w:r>
      <w:r w:rsidR="00DE7CCE" w:rsidRPr="00423ABD">
        <w:t xml:space="preserve"> </w:t>
      </w:r>
      <w:r w:rsidR="00B15BD3" w:rsidRPr="00423ABD">
        <w:t>syntax</w:t>
      </w:r>
      <w:r w:rsidR="00DE7CCE" w:rsidRPr="00423ABD">
        <w:t xml:space="preserve"> </w:t>
      </w:r>
      <w:r w:rsidR="00B15BD3" w:rsidRPr="00423ABD">
        <w:t>for</w:t>
      </w:r>
      <w:r w:rsidR="00DE7CCE" w:rsidRPr="00423ABD">
        <w:t xml:space="preserve"> </w:t>
      </w:r>
      <w:r w:rsidRPr="00423ABD">
        <w:t>declaring</w:t>
      </w:r>
      <w:r w:rsidR="00DE7CCE" w:rsidRPr="00423ABD">
        <w:t xml:space="preserve"> </w:t>
      </w:r>
      <w:r w:rsidR="00B15BD3" w:rsidRPr="00423ABD">
        <w:t>this</w:t>
      </w:r>
      <w:r w:rsidR="00DE7CCE" w:rsidRPr="00423ABD">
        <w:t xml:space="preserve"> </w:t>
      </w:r>
      <w:r w:rsidRPr="00423ABD">
        <w:t>constraint</w:t>
      </w:r>
      <w:r w:rsidR="00DE7CCE" w:rsidRPr="00423ABD">
        <w:t xml:space="preserve"> </w:t>
      </w:r>
      <w:r w:rsidR="00B15BD3" w:rsidRPr="00423ABD">
        <w:t>appears</w:t>
      </w:r>
      <w:r w:rsidR="00DE7CCE" w:rsidRPr="00423ABD">
        <w:t xml:space="preserve"> </w:t>
      </w:r>
      <w:r w:rsidR="00B15BD3" w:rsidRPr="00423ABD">
        <w:t>in</w:t>
      </w:r>
      <w:r w:rsidR="00DE7CCE" w:rsidRPr="00423ABD">
        <w:t xml:space="preserve"> </w:t>
      </w:r>
      <w:r w:rsidR="00ED1933" w:rsidRPr="00423ABD">
        <w:t>Listing</w:t>
      </w:r>
      <w:r w:rsidR="00DE7CCE" w:rsidRPr="00423ABD">
        <w:t xml:space="preserve"> </w:t>
      </w:r>
      <w:r w:rsidR="00ED1933" w:rsidRPr="00423ABD">
        <w:t>12.</w:t>
      </w:r>
      <w:r w:rsidR="00B15BD3" w:rsidRPr="00423ABD">
        <w:t>22.</w:t>
      </w:r>
    </w:p>
    <w:p w14:paraId="68AAD2D0" w14:textId="06B4EF18"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22:</w:t>
      </w:r>
      <w:r w:rsidR="00B15BD3" w:rsidRPr="00423ABD">
        <w:t> </w:t>
      </w:r>
      <w:r w:rsidR="00B15BD3" w:rsidRPr="00423ABD">
        <w:t>Declaring</w:t>
      </w:r>
      <w:r w:rsidR="00DE7CCE" w:rsidRPr="00423ABD">
        <w:t xml:space="preserve"> </w:t>
      </w:r>
      <w:r w:rsidR="00B15BD3" w:rsidRPr="00423ABD">
        <w:t>an</w:t>
      </w:r>
      <w:r w:rsidR="00DE7CCE" w:rsidRPr="00423ABD">
        <w:t xml:space="preserve"> </w:t>
      </w:r>
      <w:r w:rsidR="00B15BD3" w:rsidRPr="00423ABD">
        <w:t>Interface</w:t>
      </w:r>
      <w:r w:rsidR="00DE7CCE" w:rsidRPr="00423ABD">
        <w:t xml:space="preserve"> </w:t>
      </w:r>
      <w:r w:rsidR="00B15BD3" w:rsidRPr="00423ABD">
        <w:t>Constraint</w:t>
      </w:r>
    </w:p>
    <w:p w14:paraId="7C6666ED" w14:textId="45A1A52E"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BinaryTree</w:t>
      </w:r>
      <w:proofErr w:type="spellEnd"/>
      <w:r w:rsidRPr="00423ABD">
        <w:t>&lt;T&gt;</w:t>
      </w:r>
    </w:p>
    <w:p w14:paraId="7F878B7A" w14:textId="1E063B47"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r w:rsidR="00B15BD3" w:rsidRPr="00423ABD">
        <w:t>T:</w:t>
      </w:r>
      <w:r w:rsidRPr="00423ABD">
        <w:t xml:space="preserve"> </w:t>
      </w:r>
      <w:proofErr w:type="spellStart"/>
      <w:r w:rsidR="00B15BD3" w:rsidRPr="00423ABD">
        <w:t>System.IComparable</w:t>
      </w:r>
      <w:proofErr w:type="spellEnd"/>
      <w:r w:rsidR="00B15BD3" w:rsidRPr="00423ABD">
        <w:t>&lt;T&gt;</w:t>
      </w:r>
    </w:p>
    <w:p w14:paraId="0DFED16B" w14:textId="77777777" w:rsidR="00FA02C3" w:rsidRPr="00423ABD" w:rsidRDefault="00B15BD3" w:rsidP="009E7A29">
      <w:pPr>
        <w:pStyle w:val="CDTMID"/>
      </w:pPr>
      <w:r w:rsidRPr="00423ABD">
        <w:t>{</w:t>
      </w:r>
    </w:p>
    <w:p w14:paraId="45444DB8" w14:textId="77777777" w:rsidR="002B7410" w:rsidRPr="00423ABD" w:rsidRDefault="00DE7CCE" w:rsidP="009B386C">
      <w:pPr>
        <w:pStyle w:val="CDTMID"/>
      </w:pPr>
      <w:r w:rsidRPr="00423ABD">
        <w:t xml:space="preserve">  </w:t>
      </w:r>
      <w:r w:rsidR="002B7410" w:rsidRPr="00423ABD">
        <w:rPr>
          <w:rStyle w:val="CPKeyword"/>
        </w:rPr>
        <w:t>public</w:t>
      </w:r>
      <w:r w:rsidR="002B7410" w:rsidRPr="00423ABD">
        <w:t xml:space="preserve"> </w:t>
      </w:r>
      <w:proofErr w:type="spellStart"/>
      <w:proofErr w:type="gramStart"/>
      <w:r w:rsidR="002B7410" w:rsidRPr="00423ABD">
        <w:t>BinaryTree</w:t>
      </w:r>
      <w:proofErr w:type="spellEnd"/>
      <w:r w:rsidR="002B7410" w:rsidRPr="00423ABD">
        <w:t>(</w:t>
      </w:r>
      <w:proofErr w:type="gramEnd"/>
      <w:r w:rsidR="002B7410" w:rsidRPr="00423ABD">
        <w:t>T item)</w:t>
      </w:r>
    </w:p>
    <w:p w14:paraId="68665D5D" w14:textId="77777777" w:rsidR="002B7410" w:rsidRPr="00423ABD" w:rsidRDefault="002B7410" w:rsidP="009B386C">
      <w:pPr>
        <w:pStyle w:val="CDTMID"/>
      </w:pPr>
      <w:r w:rsidRPr="00423ABD">
        <w:t xml:space="preserve">  {</w:t>
      </w:r>
    </w:p>
    <w:p w14:paraId="3A18AA9A" w14:textId="77777777" w:rsidR="002B7410" w:rsidRPr="00423ABD" w:rsidRDefault="002B7410" w:rsidP="009B386C">
      <w:pPr>
        <w:pStyle w:val="CDTMID"/>
      </w:pPr>
      <w:r w:rsidRPr="00423ABD">
        <w:t xml:space="preserve">      Item = item;</w:t>
      </w:r>
    </w:p>
    <w:p w14:paraId="5F55AC69" w14:textId="77777777" w:rsidR="002B7410" w:rsidRPr="00423ABD" w:rsidRDefault="002B7410" w:rsidP="009B386C">
      <w:pPr>
        <w:pStyle w:val="CDTMID"/>
      </w:pPr>
      <w:r w:rsidRPr="00423ABD">
        <w:lastRenderedPageBreak/>
        <w:t xml:space="preserve">  }</w:t>
      </w:r>
    </w:p>
    <w:p w14:paraId="03B4A05C" w14:textId="74C42982" w:rsidR="00617E9A" w:rsidRPr="00423ABD" w:rsidRDefault="00DE7CCE" w:rsidP="009E7A29">
      <w:pPr>
        <w:pStyle w:val="CDTMID"/>
      </w:pPr>
      <w:r w:rsidRPr="00423ABD">
        <w:t xml:space="preserve">  </w:t>
      </w:r>
      <w:r w:rsidR="00617E9A" w:rsidRPr="00423ABD">
        <w:rPr>
          <w:rStyle w:val="CPKeyword"/>
        </w:rPr>
        <w:t>public</w:t>
      </w:r>
      <w:r w:rsidRPr="00423ABD">
        <w:t xml:space="preserve"> </w:t>
      </w:r>
      <w:r w:rsidR="00617E9A" w:rsidRPr="00423ABD">
        <w:t>T</w:t>
      </w:r>
      <w:r w:rsidRPr="00423ABD">
        <w:t xml:space="preserve"> </w:t>
      </w:r>
      <w:r w:rsidR="00617E9A" w:rsidRPr="00423ABD">
        <w:t>Item</w:t>
      </w:r>
      <w:r w:rsidRPr="00423ABD">
        <w:t xml:space="preserve"> </w:t>
      </w:r>
      <w:proofErr w:type="gramStart"/>
      <w:r w:rsidR="00617E9A" w:rsidRPr="00423ABD">
        <w:t>{</w:t>
      </w:r>
      <w:r w:rsidRPr="00423ABD">
        <w:t xml:space="preserve"> </w:t>
      </w:r>
      <w:r w:rsidR="00617E9A" w:rsidRPr="00423ABD">
        <w:rPr>
          <w:rStyle w:val="CPKeyword"/>
        </w:rPr>
        <w:t>get</w:t>
      </w:r>
      <w:proofErr w:type="gramEnd"/>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43789C86" w14:textId="02CFFBE2"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Pair&lt;</w:t>
      </w:r>
      <w:proofErr w:type="spellStart"/>
      <w:r w:rsidR="00B15BD3" w:rsidRPr="00423ABD">
        <w:t>BinaryTree</w:t>
      </w:r>
      <w:proofErr w:type="spellEnd"/>
      <w:r w:rsidR="00B15BD3" w:rsidRPr="00423ABD">
        <w:t>&lt;T&gt;&gt;</w:t>
      </w:r>
      <w:r w:rsidRPr="00423ABD">
        <w:t xml:space="preserve"> </w:t>
      </w:r>
      <w:proofErr w:type="spellStart"/>
      <w:r w:rsidR="00B15BD3" w:rsidRPr="00423ABD">
        <w:t>SubItems</w:t>
      </w:r>
      <w:proofErr w:type="spellEnd"/>
    </w:p>
    <w:p w14:paraId="051995E1" w14:textId="7FFEBFAD" w:rsidR="00FA02C3" w:rsidRPr="00423ABD" w:rsidRDefault="00DE7CCE" w:rsidP="009E7A29">
      <w:pPr>
        <w:pStyle w:val="CDTMID"/>
      </w:pPr>
      <w:r w:rsidRPr="00423ABD">
        <w:t xml:space="preserve">  </w:t>
      </w:r>
      <w:r w:rsidR="00B15BD3" w:rsidRPr="00423ABD">
        <w:t>{</w:t>
      </w:r>
    </w:p>
    <w:p w14:paraId="41977A02" w14:textId="6B0C40FD" w:rsidR="00FA02C3" w:rsidRPr="00423ABD" w:rsidRDefault="00DE7CCE" w:rsidP="009E7A29">
      <w:pPr>
        <w:pStyle w:val="CDTMID"/>
      </w:pPr>
      <w:r w:rsidRPr="00423ABD">
        <w:t xml:space="preserve">      </w:t>
      </w:r>
      <w:proofErr w:type="gramStart"/>
      <w:r w:rsidR="00B15BD3" w:rsidRPr="00423ABD">
        <w:rPr>
          <w:rStyle w:val="CPKeyword"/>
        </w:rPr>
        <w:t>get</w:t>
      </w:r>
      <w:r w:rsidR="00B15BD3" w:rsidRPr="00423ABD">
        <w:t>{</w:t>
      </w:r>
      <w:r w:rsidRPr="00423ABD">
        <w:t xml:space="preserve"> </w:t>
      </w:r>
      <w:r w:rsidR="00B15BD3" w:rsidRPr="00423ABD">
        <w:rPr>
          <w:rStyle w:val="CPKeyword"/>
        </w:rPr>
        <w:t>return</w:t>
      </w:r>
      <w:proofErr w:type="gramEnd"/>
      <w:r w:rsidRPr="00423ABD">
        <w:t xml:space="preserve"> </w:t>
      </w:r>
      <w:r w:rsidR="00B15BD3" w:rsidRPr="00423ABD">
        <w:t>_</w:t>
      </w:r>
      <w:proofErr w:type="spellStart"/>
      <w:r w:rsidR="00B15BD3" w:rsidRPr="00423ABD">
        <w:t>SubItems</w:t>
      </w:r>
      <w:proofErr w:type="spellEnd"/>
      <w:r w:rsidR="00B15BD3" w:rsidRPr="00423ABD">
        <w:t>;</w:t>
      </w:r>
      <w:r w:rsidRPr="00423ABD">
        <w:t xml:space="preserve"> </w:t>
      </w:r>
      <w:r w:rsidR="00B15BD3" w:rsidRPr="00423ABD">
        <w:t>}</w:t>
      </w:r>
    </w:p>
    <w:p w14:paraId="6B306B14" w14:textId="50262577" w:rsidR="00FA02C3" w:rsidRPr="00423ABD" w:rsidRDefault="00DE7CCE" w:rsidP="009E7A29">
      <w:pPr>
        <w:pStyle w:val="CDTMID"/>
        <w:rPr>
          <w:rStyle w:val="CPKeyword"/>
        </w:rPr>
      </w:pPr>
      <w:r w:rsidRPr="00423ABD">
        <w:t xml:space="preserve">      </w:t>
      </w:r>
      <w:r w:rsidR="00B15BD3" w:rsidRPr="00423ABD">
        <w:rPr>
          <w:rStyle w:val="CPKeyword"/>
        </w:rPr>
        <w:t>set</w:t>
      </w:r>
    </w:p>
    <w:p w14:paraId="3B88BBA0" w14:textId="6278344C" w:rsidR="00FA02C3" w:rsidRPr="00423ABD" w:rsidRDefault="00DE7CCE" w:rsidP="009E7A29">
      <w:pPr>
        <w:pStyle w:val="CDTMID"/>
      </w:pPr>
      <w:r w:rsidRPr="00423ABD">
        <w:t xml:space="preserve">      </w:t>
      </w:r>
      <w:r w:rsidR="00B15BD3" w:rsidRPr="00423ABD">
        <w:t>{</w:t>
      </w:r>
    </w:p>
    <w:p w14:paraId="5E6F9966" w14:textId="12671038" w:rsidR="004C13EB" w:rsidRPr="00423ABD" w:rsidRDefault="00DE7CCE" w:rsidP="009B386C">
      <w:pPr>
        <w:pStyle w:val="CDTMID"/>
      </w:pPr>
      <w:r w:rsidRPr="00423ABD">
        <w:t xml:space="preserve">          </w:t>
      </w:r>
      <w:r w:rsidR="004C13EB" w:rsidRPr="00423ABD">
        <w:rPr>
          <w:rStyle w:val="CPKeyword"/>
        </w:rPr>
        <w:t>switch</w:t>
      </w:r>
      <w:r w:rsidR="004C13EB" w:rsidRPr="00423ABD">
        <w:t>(</w:t>
      </w:r>
      <w:r w:rsidR="00B15BD3" w:rsidRPr="00423ABD">
        <w:rPr>
          <w:rStyle w:val="CPKeyword"/>
        </w:rPr>
        <w:t>value</w:t>
      </w:r>
      <w:r w:rsidR="004C13EB" w:rsidRPr="00423ABD">
        <w:t>)</w:t>
      </w:r>
    </w:p>
    <w:p w14:paraId="7A5CD530" w14:textId="77777777" w:rsidR="004C13EB" w:rsidRPr="00423ABD" w:rsidRDefault="004C13EB" w:rsidP="009B386C">
      <w:pPr>
        <w:pStyle w:val="CDTMID"/>
      </w:pPr>
      <w:r w:rsidRPr="00423ABD">
        <w:t xml:space="preserve">          {</w:t>
      </w:r>
    </w:p>
    <w:p w14:paraId="566B8B4C" w14:textId="77777777" w:rsidR="004C13EB" w:rsidRPr="00423ABD" w:rsidRDefault="004C13EB" w:rsidP="009B386C">
      <w:pPr>
        <w:pStyle w:val="CDTMID"/>
      </w:pPr>
      <w:r w:rsidRPr="00423ABD">
        <w:t xml:space="preserve">              </w:t>
      </w:r>
      <w:r w:rsidRPr="00423ABD">
        <w:rPr>
          <w:rStyle w:val="CPComment"/>
        </w:rPr>
        <w:t>// Null handling removed for elucidation</w:t>
      </w:r>
    </w:p>
    <w:p w14:paraId="76CBBBFF" w14:textId="77777777" w:rsidR="004546D9" w:rsidRPr="00423ABD" w:rsidRDefault="004546D9" w:rsidP="009B386C">
      <w:pPr>
        <w:pStyle w:val="CDTMID"/>
      </w:pPr>
    </w:p>
    <w:p w14:paraId="00F81A3B" w14:textId="77777777" w:rsidR="004546D9" w:rsidRPr="00423ABD" w:rsidRDefault="004546D9" w:rsidP="009B386C">
      <w:pPr>
        <w:pStyle w:val="CDTMID"/>
        <w:rPr>
          <w:rStyle w:val="CPComment"/>
        </w:rPr>
      </w:pPr>
      <w:r w:rsidRPr="00423ABD">
        <w:t xml:space="preserve">              </w:t>
      </w:r>
      <w:r w:rsidRPr="00423ABD">
        <w:rPr>
          <w:rStyle w:val="CPComment"/>
        </w:rPr>
        <w:t>// Using C# 8.0 Pattern Matching. Switch to</w:t>
      </w:r>
    </w:p>
    <w:p w14:paraId="4912EED3" w14:textId="77777777" w:rsidR="004546D9" w:rsidRPr="00423ABD" w:rsidRDefault="004546D9" w:rsidP="009B386C">
      <w:pPr>
        <w:pStyle w:val="CDTMID"/>
      </w:pPr>
      <w:r w:rsidRPr="00423ABD">
        <w:rPr>
          <w:rStyle w:val="CPComment"/>
        </w:rPr>
        <w:t xml:space="preserve">              // checking for null prior to C# 8.0</w:t>
      </w:r>
    </w:p>
    <w:p w14:paraId="7660E0A1" w14:textId="77777777" w:rsidR="004C13EB" w:rsidRPr="00423ABD" w:rsidRDefault="004C13EB" w:rsidP="009B386C">
      <w:pPr>
        <w:pStyle w:val="CDTMID"/>
      </w:pPr>
      <w:r w:rsidRPr="00423ABD">
        <w:t xml:space="preserve">              </w:t>
      </w:r>
      <w:r w:rsidRPr="00423ABD">
        <w:rPr>
          <w:rStyle w:val="CPKeyword"/>
        </w:rPr>
        <w:t>case</w:t>
      </w:r>
      <w:r w:rsidRPr="00423ABD">
        <w:t xml:space="preserve"> { </w:t>
      </w:r>
    </w:p>
    <w:p w14:paraId="497E7970" w14:textId="0E3FCCC7" w:rsidR="00FA02C3" w:rsidRPr="00423ABD" w:rsidRDefault="004C13EB" w:rsidP="009E7A29">
      <w:pPr>
        <w:pStyle w:val="CDTMID"/>
        <w:shd w:val="clear" w:color="auto" w:fill="F2F2F2" w:themeFill="background1" w:themeFillShade="F2"/>
      </w:pPr>
      <w:r w:rsidRPr="00423ABD">
        <w:t xml:space="preserve">                      </w:t>
      </w:r>
      <w:r w:rsidR="00B15BD3" w:rsidRPr="00423ABD">
        <w:t>First</w:t>
      </w:r>
      <w:r w:rsidRPr="00423ABD">
        <w:t>: {</w:t>
      </w:r>
      <w:r w:rsidR="00B15BD3" w:rsidRPr="00423ABD">
        <w:t>Item</w:t>
      </w:r>
      <w:r w:rsidRPr="00423ABD">
        <w:t xml:space="preserve">: T </w:t>
      </w:r>
      <w:proofErr w:type="gramStart"/>
      <w:r w:rsidRPr="00423ABD">
        <w:t>first }</w:t>
      </w:r>
      <w:proofErr w:type="gramEnd"/>
      <w:r w:rsidRPr="00423ABD">
        <w:t xml:space="preserve">, </w:t>
      </w:r>
    </w:p>
    <w:p w14:paraId="2F1BB4FA" w14:textId="77777777" w:rsidR="004C13EB" w:rsidRPr="00423ABD" w:rsidRDefault="004C13EB" w:rsidP="009B386C">
      <w:pPr>
        <w:pStyle w:val="CDTMID"/>
      </w:pPr>
      <w:r w:rsidRPr="00423ABD">
        <w:t xml:space="preserve">                      Second: {Item: T </w:t>
      </w:r>
      <w:proofErr w:type="gramStart"/>
      <w:r w:rsidRPr="00423ABD">
        <w:t>second }</w:t>
      </w:r>
      <w:proofErr w:type="gramEnd"/>
      <w:r w:rsidRPr="00423ABD">
        <w:t xml:space="preserve"> }:</w:t>
      </w:r>
    </w:p>
    <w:p w14:paraId="37843158" w14:textId="48C0067A" w:rsidR="00FA02C3" w:rsidRPr="00423ABD" w:rsidRDefault="004C13EB" w:rsidP="009E7A29">
      <w:pPr>
        <w:pStyle w:val="CDTMID"/>
      </w:pPr>
      <w:r w:rsidRPr="00423ABD">
        <w:t xml:space="preserve">      </w:t>
      </w:r>
      <w:r w:rsidR="00DE7CCE" w:rsidRPr="00423ABD">
        <w:t xml:space="preserve">            </w:t>
      </w:r>
      <w:r w:rsidR="00B15BD3" w:rsidRPr="00423ABD">
        <w:rPr>
          <w:rStyle w:val="CPKeyword"/>
        </w:rPr>
        <w:t>if</w:t>
      </w:r>
      <w:r w:rsidR="00B15BD3" w:rsidRPr="00423ABD">
        <w:t>(</w:t>
      </w:r>
      <w:proofErr w:type="spellStart"/>
      <w:proofErr w:type="gramStart"/>
      <w:r w:rsidR="00B15BD3" w:rsidRPr="00423ABD">
        <w:rPr>
          <w:rStyle w:val="E4"/>
        </w:rPr>
        <w:t>first.CompareTo</w:t>
      </w:r>
      <w:proofErr w:type="spellEnd"/>
      <w:proofErr w:type="gramEnd"/>
      <w:r w:rsidR="00B15BD3" w:rsidRPr="00423ABD">
        <w:rPr>
          <w:rStyle w:val="E4"/>
        </w:rPr>
        <w:t>(</w:t>
      </w:r>
      <w:r w:rsidRPr="00423ABD">
        <w:rPr>
          <w:rStyle w:val="E4"/>
        </w:rPr>
        <w:t>second</w:t>
      </w:r>
      <w:r w:rsidR="00B15BD3" w:rsidRPr="00423ABD">
        <w:rPr>
          <w:rStyle w:val="E4"/>
        </w:rPr>
        <w:t>)</w:t>
      </w:r>
      <w:r w:rsidR="00DE7CCE" w:rsidRPr="00423ABD">
        <w:t xml:space="preserve"> </w:t>
      </w:r>
      <w:r w:rsidR="00B15BD3" w:rsidRPr="00423ABD">
        <w:t>&lt;</w:t>
      </w:r>
      <w:r w:rsidR="00DE7CCE" w:rsidRPr="00423ABD">
        <w:t xml:space="preserve"> </w:t>
      </w:r>
      <w:r w:rsidR="00B15BD3" w:rsidRPr="00423ABD">
        <w:t>0)</w:t>
      </w:r>
    </w:p>
    <w:p w14:paraId="6565BFF4" w14:textId="4EFCDDC8" w:rsidR="00FA02C3" w:rsidRPr="00423ABD" w:rsidRDefault="00DE7CCE" w:rsidP="009E7A29">
      <w:pPr>
        <w:pStyle w:val="CDTMID"/>
      </w:pPr>
      <w:r w:rsidRPr="00423ABD">
        <w:t xml:space="preserve">            </w:t>
      </w:r>
      <w:r w:rsidR="004C13EB" w:rsidRPr="00423ABD">
        <w:t xml:space="preserve">      </w:t>
      </w:r>
      <w:r w:rsidR="00B15BD3" w:rsidRPr="00423ABD">
        <w:t>{</w:t>
      </w:r>
    </w:p>
    <w:p w14:paraId="0B81DC52" w14:textId="55D51D84" w:rsidR="00FA02C3" w:rsidRPr="00423ABD" w:rsidRDefault="004C13EB" w:rsidP="009E7A29">
      <w:pPr>
        <w:pStyle w:val="CDTMID"/>
      </w:pPr>
      <w:r w:rsidRPr="00423ABD">
        <w:t xml:space="preserve">      </w:t>
      </w:r>
      <w:r w:rsidR="00DE7CCE" w:rsidRPr="00423ABD">
        <w:t xml:space="preserve">                </w:t>
      </w:r>
      <w:r w:rsidR="00B15BD3" w:rsidRPr="00423ABD">
        <w:rPr>
          <w:rStyle w:val="CPComment"/>
        </w:rPr>
        <w:t>//</w:t>
      </w:r>
      <w:r w:rsidR="00DE7CCE" w:rsidRPr="00423ABD">
        <w:rPr>
          <w:rStyle w:val="CPComment"/>
        </w:rPr>
        <w:t xml:space="preserve"> </w:t>
      </w:r>
      <w:r w:rsidR="00B15BD3" w:rsidRPr="00423ABD">
        <w:rPr>
          <w:rStyle w:val="CPComment"/>
        </w:rPr>
        <w:t>first</w:t>
      </w:r>
      <w:r w:rsidR="00DE7CCE" w:rsidRPr="00423ABD">
        <w:rPr>
          <w:rStyle w:val="CPComment"/>
        </w:rPr>
        <w:t xml:space="preserve"> </w:t>
      </w:r>
      <w:r w:rsidR="00B15BD3" w:rsidRPr="00423ABD">
        <w:rPr>
          <w:rStyle w:val="CPComment"/>
        </w:rPr>
        <w:t>is</w:t>
      </w:r>
      <w:r w:rsidR="00DE7CCE" w:rsidRPr="00423ABD">
        <w:rPr>
          <w:rStyle w:val="CPComment"/>
        </w:rPr>
        <w:t xml:space="preserve"> </w:t>
      </w:r>
      <w:r w:rsidR="00B15BD3" w:rsidRPr="00423ABD">
        <w:rPr>
          <w:rStyle w:val="CPComment"/>
        </w:rPr>
        <w:t>less</w:t>
      </w:r>
      <w:r w:rsidR="00DE7CCE" w:rsidRPr="00423ABD">
        <w:rPr>
          <w:rStyle w:val="CPComment"/>
        </w:rPr>
        <w:t xml:space="preserve"> </w:t>
      </w:r>
      <w:r w:rsidR="00B15BD3" w:rsidRPr="00423ABD">
        <w:rPr>
          <w:rStyle w:val="CPComment"/>
        </w:rPr>
        <w:t>than</w:t>
      </w:r>
      <w:r w:rsidR="00DE7CCE" w:rsidRPr="00423ABD">
        <w:rPr>
          <w:rStyle w:val="CPComment"/>
        </w:rPr>
        <w:t xml:space="preserve"> </w:t>
      </w:r>
      <w:r w:rsidR="00B15BD3" w:rsidRPr="00423ABD">
        <w:rPr>
          <w:rStyle w:val="CPComment"/>
        </w:rPr>
        <w:t>second</w:t>
      </w:r>
    </w:p>
    <w:p w14:paraId="0FEDDFC1" w14:textId="09C558B4" w:rsidR="00FA02C3" w:rsidRPr="00423ABD" w:rsidRDefault="00DE7CCE" w:rsidP="009E7A29">
      <w:pPr>
        <w:pStyle w:val="CDTMID"/>
      </w:pPr>
      <w:r w:rsidRPr="00423ABD">
        <w:t xml:space="preserve">                </w:t>
      </w:r>
      <w:r w:rsidR="004C13EB" w:rsidRPr="00423ABD">
        <w:t xml:space="preserve">  }</w:t>
      </w:r>
    </w:p>
    <w:p w14:paraId="25A55F27" w14:textId="60937C2F" w:rsidR="00FA02C3" w:rsidRPr="00423ABD" w:rsidRDefault="00DE7CCE" w:rsidP="009E7A29">
      <w:pPr>
        <w:pStyle w:val="CDTMID"/>
      </w:pPr>
      <w:r w:rsidRPr="00423ABD">
        <w:t xml:space="preserve">                  </w:t>
      </w:r>
      <w:r w:rsidR="00B15BD3" w:rsidRPr="00423ABD">
        <w:rPr>
          <w:rStyle w:val="CPKeyword"/>
        </w:rPr>
        <w:t>else</w:t>
      </w:r>
    </w:p>
    <w:p w14:paraId="5440202D" w14:textId="2FA211A3" w:rsidR="00FA02C3" w:rsidRPr="00423ABD" w:rsidRDefault="00DE7CCE" w:rsidP="009E7A29">
      <w:pPr>
        <w:pStyle w:val="CDTMID"/>
      </w:pPr>
      <w:r w:rsidRPr="00423ABD">
        <w:t xml:space="preserve">            </w:t>
      </w:r>
      <w:r w:rsidR="004C13EB" w:rsidRPr="00423ABD">
        <w:t xml:space="preserve">      </w:t>
      </w:r>
      <w:r w:rsidR="00B15BD3" w:rsidRPr="00423ABD">
        <w:t>{</w:t>
      </w:r>
    </w:p>
    <w:p w14:paraId="3B1F435A" w14:textId="778B728D" w:rsidR="00FA02C3" w:rsidRPr="00423ABD" w:rsidRDefault="004C13EB" w:rsidP="009E7A29">
      <w:pPr>
        <w:pStyle w:val="CDTMID"/>
      </w:pPr>
      <w:r w:rsidRPr="00423ABD">
        <w:t xml:space="preserve">      </w:t>
      </w:r>
      <w:r w:rsidR="00DE7CCE" w:rsidRPr="00423ABD">
        <w:t xml:space="preserve">                </w:t>
      </w:r>
      <w:r w:rsidR="00B15BD3" w:rsidRPr="00423ABD">
        <w:rPr>
          <w:rStyle w:val="CPComment"/>
        </w:rPr>
        <w:t>//</w:t>
      </w:r>
      <w:r w:rsidR="00DE7CCE" w:rsidRPr="00423ABD">
        <w:rPr>
          <w:rStyle w:val="CPComment"/>
        </w:rPr>
        <w:t xml:space="preserve"> </w:t>
      </w:r>
      <w:r w:rsidR="00B15BD3" w:rsidRPr="00423ABD">
        <w:rPr>
          <w:rStyle w:val="CPComment"/>
        </w:rPr>
        <w:t>second</w:t>
      </w:r>
      <w:r w:rsidR="00DE7CCE" w:rsidRPr="00423ABD">
        <w:rPr>
          <w:rStyle w:val="CPComment"/>
        </w:rPr>
        <w:t xml:space="preserve"> </w:t>
      </w:r>
      <w:r w:rsidR="00B15BD3" w:rsidRPr="00423ABD">
        <w:rPr>
          <w:rStyle w:val="CPComment"/>
        </w:rPr>
        <w:t>is</w:t>
      </w:r>
      <w:r w:rsidR="00DE7CCE" w:rsidRPr="00423ABD">
        <w:rPr>
          <w:rStyle w:val="CPComment"/>
        </w:rPr>
        <w:t xml:space="preserve"> </w:t>
      </w:r>
      <w:r w:rsidR="00B15BD3" w:rsidRPr="00423ABD">
        <w:rPr>
          <w:rStyle w:val="CPComment"/>
        </w:rPr>
        <w:t>less</w:t>
      </w:r>
      <w:r w:rsidR="00DE7CCE" w:rsidRPr="00423ABD">
        <w:rPr>
          <w:rStyle w:val="CPComment"/>
        </w:rPr>
        <w:t xml:space="preserve"> </w:t>
      </w:r>
      <w:r w:rsidR="00B15BD3" w:rsidRPr="00423ABD">
        <w:rPr>
          <w:rStyle w:val="CPComment"/>
        </w:rPr>
        <w:t>than</w:t>
      </w:r>
      <w:r w:rsidR="00DE7CCE" w:rsidRPr="00423ABD">
        <w:rPr>
          <w:rStyle w:val="CPComment"/>
        </w:rPr>
        <w:t xml:space="preserve"> </w:t>
      </w:r>
      <w:r w:rsidR="00B15BD3" w:rsidRPr="00423ABD">
        <w:rPr>
          <w:rStyle w:val="CPComment"/>
        </w:rPr>
        <w:t>or</w:t>
      </w:r>
      <w:r w:rsidR="00DE7CCE" w:rsidRPr="00423ABD">
        <w:rPr>
          <w:rStyle w:val="CPComment"/>
        </w:rPr>
        <w:t xml:space="preserve"> </w:t>
      </w:r>
      <w:r w:rsidR="00B15BD3" w:rsidRPr="00423ABD">
        <w:rPr>
          <w:rStyle w:val="CPComment"/>
        </w:rPr>
        <w:t>equal</w:t>
      </w:r>
      <w:r w:rsidR="00DE7CCE" w:rsidRPr="00423ABD">
        <w:rPr>
          <w:rStyle w:val="CPComment"/>
        </w:rPr>
        <w:t xml:space="preserve"> </w:t>
      </w:r>
      <w:r w:rsidR="00B15BD3" w:rsidRPr="00423ABD">
        <w:rPr>
          <w:rStyle w:val="CPComment"/>
        </w:rPr>
        <w:t>to</w:t>
      </w:r>
      <w:r w:rsidR="00DE7CCE" w:rsidRPr="00423ABD">
        <w:rPr>
          <w:rStyle w:val="CPComment"/>
        </w:rPr>
        <w:t xml:space="preserve"> </w:t>
      </w:r>
      <w:r w:rsidR="00B15BD3" w:rsidRPr="00423ABD">
        <w:rPr>
          <w:rStyle w:val="CPComment"/>
        </w:rPr>
        <w:t>first</w:t>
      </w:r>
    </w:p>
    <w:p w14:paraId="3967A7D7" w14:textId="15100E10" w:rsidR="00FA02C3" w:rsidRPr="00423ABD" w:rsidRDefault="00DE7CCE" w:rsidP="009E7A29">
      <w:pPr>
        <w:pStyle w:val="CDTMID"/>
      </w:pPr>
      <w:r w:rsidRPr="00423ABD">
        <w:t xml:space="preserve">                </w:t>
      </w:r>
      <w:r w:rsidR="004C13EB" w:rsidRPr="00423ABD">
        <w:t xml:space="preserve">  }</w:t>
      </w:r>
    </w:p>
    <w:p w14:paraId="589EBC45" w14:textId="23F84060" w:rsidR="00FA02C3" w:rsidRPr="00423ABD" w:rsidRDefault="00DE7CCE" w:rsidP="009E7A29">
      <w:pPr>
        <w:pStyle w:val="CDTMID"/>
      </w:pPr>
      <w:r w:rsidRPr="00423ABD">
        <w:t xml:space="preserve">            </w:t>
      </w:r>
      <w:r w:rsidR="004C13EB" w:rsidRPr="00423ABD">
        <w:t xml:space="preserve">      </w:t>
      </w:r>
      <w:r w:rsidR="004C13EB" w:rsidRPr="00423ABD">
        <w:rPr>
          <w:rStyle w:val="CPKeyword"/>
        </w:rPr>
        <w:t>break</w:t>
      </w:r>
      <w:r w:rsidR="004C13EB" w:rsidRPr="00423ABD">
        <w:t>;</w:t>
      </w:r>
    </w:p>
    <w:p w14:paraId="2C2AEB90" w14:textId="77777777" w:rsidR="004C13EB" w:rsidRPr="00423ABD" w:rsidRDefault="004C13EB" w:rsidP="009B386C">
      <w:pPr>
        <w:pStyle w:val="CDTMID"/>
      </w:pPr>
      <w:r w:rsidRPr="00423ABD">
        <w:t xml:space="preserve">              </w:t>
      </w:r>
      <w:r w:rsidRPr="00423ABD">
        <w:rPr>
          <w:rStyle w:val="CPKeyword"/>
        </w:rPr>
        <w:t>default</w:t>
      </w:r>
      <w:r w:rsidRPr="00423ABD">
        <w:t>:</w:t>
      </w:r>
    </w:p>
    <w:p w14:paraId="059BB088" w14:textId="77777777" w:rsidR="004C13EB" w:rsidRPr="00423ABD" w:rsidRDefault="004C13EB" w:rsidP="009B386C">
      <w:pPr>
        <w:pStyle w:val="CDTMID"/>
      </w:pPr>
      <w:r w:rsidRPr="00423ABD">
        <w:t xml:space="preserve">                  </w:t>
      </w:r>
      <w:r w:rsidRPr="00423ABD">
        <w:rPr>
          <w:rStyle w:val="CPKeyword"/>
        </w:rPr>
        <w:t>throw</w:t>
      </w:r>
      <w:r w:rsidRPr="00423ABD">
        <w:t xml:space="preserve"> </w:t>
      </w:r>
      <w:r w:rsidRPr="00423ABD">
        <w:rPr>
          <w:rStyle w:val="CPKeyword"/>
        </w:rPr>
        <w:t>new</w:t>
      </w:r>
      <w:r w:rsidRPr="00423ABD">
        <w:t xml:space="preserve"> </w:t>
      </w:r>
      <w:proofErr w:type="spellStart"/>
      <w:proofErr w:type="gramStart"/>
      <w:r w:rsidRPr="00423ABD">
        <w:t>InvalidCastException</w:t>
      </w:r>
      <w:proofErr w:type="spellEnd"/>
      <w:r w:rsidRPr="00423ABD">
        <w:t>(</w:t>
      </w:r>
      <w:proofErr w:type="gramEnd"/>
    </w:p>
    <w:p w14:paraId="40D0143E" w14:textId="77777777" w:rsidR="004C13EB" w:rsidRPr="00423ABD" w:rsidRDefault="004C13EB" w:rsidP="009B386C">
      <w:pPr>
        <w:pStyle w:val="CDTMID"/>
      </w:pPr>
      <w:r w:rsidRPr="00423ABD">
        <w:t xml:space="preserve">                      </w:t>
      </w:r>
      <w:r w:rsidRPr="00423ABD">
        <w:rPr>
          <w:rStyle w:val="Maroon"/>
        </w:rPr>
        <w:t>@$"Unable to sort the items.</w:t>
      </w:r>
      <w:r w:rsidRPr="00423ABD">
        <w:t xml:space="preserve"> { </w:t>
      </w:r>
    </w:p>
    <w:p w14:paraId="09A56944" w14:textId="77777777" w:rsidR="004C13EB" w:rsidRPr="00423ABD" w:rsidRDefault="004C13EB" w:rsidP="009B386C">
      <w:pPr>
        <w:pStyle w:val="CDTMID"/>
      </w:pPr>
      <w:r w:rsidRPr="00423ABD">
        <w:t xml:space="preserve">                          </w:t>
      </w:r>
      <w:proofErr w:type="spellStart"/>
      <w:r w:rsidRPr="00423ABD">
        <w:rPr>
          <w:rStyle w:val="CPKeyword"/>
        </w:rPr>
        <w:t>typeof</w:t>
      </w:r>
      <w:proofErr w:type="spellEnd"/>
      <w:r w:rsidRPr="00423ABD">
        <w:t>(T</w:t>
      </w:r>
      <w:proofErr w:type="gramStart"/>
      <w:r w:rsidRPr="00423ABD">
        <w:t>) }</w:t>
      </w:r>
      <w:proofErr w:type="gramEnd"/>
      <w:r w:rsidRPr="00423ABD">
        <w:rPr>
          <w:rStyle w:val="Maroon"/>
        </w:rPr>
        <w:t xml:space="preserve"> does not support </w:t>
      </w:r>
      <w:proofErr w:type="spellStart"/>
      <w:r w:rsidRPr="00423ABD">
        <w:rPr>
          <w:rStyle w:val="Maroon"/>
        </w:rPr>
        <w:t>IComparable</w:t>
      </w:r>
      <w:proofErr w:type="spellEnd"/>
      <w:r w:rsidRPr="00423ABD">
        <w:rPr>
          <w:rStyle w:val="Maroon"/>
        </w:rPr>
        <w:t>&lt;T&gt;"</w:t>
      </w:r>
      <w:r w:rsidRPr="00423ABD">
        <w:t>);</w:t>
      </w:r>
    </w:p>
    <w:p w14:paraId="29C407E8" w14:textId="77777777" w:rsidR="004C13EB" w:rsidRPr="00423ABD" w:rsidRDefault="004C13EB" w:rsidP="009B386C">
      <w:pPr>
        <w:pStyle w:val="CDTMID"/>
      </w:pPr>
      <w:r w:rsidRPr="00423ABD">
        <w:t xml:space="preserve">          }</w:t>
      </w:r>
    </w:p>
    <w:p w14:paraId="5CA982C0" w14:textId="05CA5E12" w:rsidR="00464665" w:rsidRPr="00423ABD" w:rsidRDefault="00DE7CCE" w:rsidP="009E7A29">
      <w:pPr>
        <w:pStyle w:val="CDTMID"/>
      </w:pPr>
      <w:r w:rsidRPr="00423ABD">
        <w:t xml:space="preserve">          </w:t>
      </w:r>
      <w:r w:rsidR="00B15BD3" w:rsidRPr="00423ABD">
        <w:t>_</w:t>
      </w:r>
      <w:proofErr w:type="spellStart"/>
      <w:r w:rsidR="00B15BD3" w:rsidRPr="00423ABD">
        <w:t>SubItems</w:t>
      </w:r>
      <w:proofErr w:type="spellEnd"/>
      <w:r w:rsidRPr="00423ABD">
        <w:t xml:space="preserve"> </w:t>
      </w:r>
      <w:r w:rsidR="00B15BD3" w:rsidRPr="00423ABD">
        <w:t>=</w:t>
      </w:r>
      <w:r w:rsidRPr="00423ABD">
        <w:t xml:space="preserve"> </w:t>
      </w:r>
      <w:r w:rsidR="00B15BD3" w:rsidRPr="00423ABD">
        <w:rPr>
          <w:rStyle w:val="CPKeyword"/>
        </w:rPr>
        <w:t>value</w:t>
      </w:r>
      <w:r w:rsidR="00B15BD3" w:rsidRPr="00423ABD">
        <w:t>;</w:t>
      </w:r>
    </w:p>
    <w:p w14:paraId="6E09D7DD" w14:textId="3F879F0C" w:rsidR="00FA02C3" w:rsidRPr="00423ABD" w:rsidRDefault="00DE7CCE" w:rsidP="009E7A29">
      <w:pPr>
        <w:pStyle w:val="CDTMID"/>
      </w:pPr>
      <w:r w:rsidRPr="00423ABD">
        <w:t xml:space="preserve">      </w:t>
      </w:r>
      <w:r w:rsidR="00B15BD3" w:rsidRPr="00423ABD">
        <w:t>}</w:t>
      </w:r>
    </w:p>
    <w:p w14:paraId="0AAB2A81" w14:textId="50ED6647" w:rsidR="00FA02C3" w:rsidRPr="00423ABD" w:rsidRDefault="00DE7CCE" w:rsidP="009E7A29">
      <w:pPr>
        <w:pStyle w:val="CDTMID"/>
      </w:pPr>
      <w:r w:rsidRPr="00423ABD">
        <w:t xml:space="preserve">  </w:t>
      </w:r>
      <w:r w:rsidR="00B15BD3" w:rsidRPr="00423ABD">
        <w:t>}</w:t>
      </w:r>
    </w:p>
    <w:p w14:paraId="638A5C05" w14:textId="5639AB2E" w:rsidR="00FA02C3" w:rsidRPr="00423ABD" w:rsidRDefault="00DE7CCE" w:rsidP="009E7A29">
      <w:pPr>
        <w:pStyle w:val="CDTMID"/>
      </w:pPr>
      <w:r w:rsidRPr="00423ABD">
        <w:t xml:space="preserve">  </w:t>
      </w:r>
      <w:r w:rsidR="00B15BD3" w:rsidRPr="00423ABD">
        <w:rPr>
          <w:rStyle w:val="CPKeyword"/>
        </w:rPr>
        <w:t>private</w:t>
      </w:r>
      <w:r w:rsidRPr="00423ABD">
        <w:t xml:space="preserve"> </w:t>
      </w:r>
      <w:r w:rsidR="00B15BD3" w:rsidRPr="00423ABD">
        <w:t>Pair&lt;</w:t>
      </w:r>
      <w:proofErr w:type="spellStart"/>
      <w:r w:rsidR="00B15BD3" w:rsidRPr="00423ABD">
        <w:t>BinaryTree</w:t>
      </w:r>
      <w:proofErr w:type="spellEnd"/>
      <w:r w:rsidR="00B15BD3" w:rsidRPr="00423ABD">
        <w:t>&lt;T</w:t>
      </w:r>
      <w:r w:rsidR="004C13EB" w:rsidRPr="00423ABD">
        <w:t>&gt;?&gt;?</w:t>
      </w:r>
      <w:r w:rsidRPr="00423ABD">
        <w:t xml:space="preserve"> </w:t>
      </w:r>
      <w:r w:rsidR="00B15BD3" w:rsidRPr="00423ABD">
        <w:t>_</w:t>
      </w:r>
      <w:proofErr w:type="spellStart"/>
      <w:r w:rsidR="00B15BD3" w:rsidRPr="00423ABD">
        <w:t>SubItems</w:t>
      </w:r>
      <w:proofErr w:type="spellEnd"/>
      <w:r w:rsidR="00B15BD3" w:rsidRPr="00423ABD">
        <w:t>;</w:t>
      </w:r>
    </w:p>
    <w:p w14:paraId="4DF91EC2" w14:textId="77777777" w:rsidR="00FA02C3" w:rsidRPr="00423ABD" w:rsidRDefault="00B15BD3" w:rsidP="009E7A29">
      <w:pPr>
        <w:pStyle w:val="CDTLAST"/>
      </w:pPr>
      <w:r w:rsidRPr="00423ABD">
        <w:t>}</w:t>
      </w:r>
    </w:p>
    <w:p w14:paraId="691DC460" w14:textId="482BAFD9" w:rsidR="00FA02C3" w:rsidRPr="00423ABD" w:rsidRDefault="004C13EB" w:rsidP="009E7A29">
      <w:pPr>
        <w:pStyle w:val="CHAPBM"/>
      </w:pPr>
      <w:r w:rsidRPr="00423ABD">
        <w:t xml:space="preserve">While the code change in this example is minor, it moves the error identification to the compiler rather than at runtime, and this </w:t>
      </w:r>
      <w:r w:rsidR="00C52747" w:rsidRPr="00423ABD">
        <w:t>is</w:t>
      </w:r>
      <w:r w:rsidRPr="00423ABD">
        <w:t xml:space="preserve"> an important difference. </w:t>
      </w:r>
      <w:r w:rsidR="00B15BD3" w:rsidRPr="00423ABD">
        <w:t>When</w:t>
      </w:r>
      <w:r w:rsidR="00DE7CCE" w:rsidRPr="00423ABD">
        <w:t xml:space="preserve"> </w:t>
      </w:r>
      <w:r w:rsidR="00B15BD3" w:rsidRPr="00423ABD">
        <w:t>given</w:t>
      </w:r>
      <w:r w:rsidR="00DE7CCE" w:rsidRPr="00423ABD">
        <w:t xml:space="preserve"> </w:t>
      </w:r>
      <w:r w:rsidR="00B15BD3" w:rsidRPr="00423ABD">
        <w:t>the</w:t>
      </w:r>
      <w:r w:rsidR="00DE7CCE" w:rsidRPr="00423ABD">
        <w:t xml:space="preserve"> </w:t>
      </w:r>
      <w:r w:rsidR="00B15BD3" w:rsidRPr="00423ABD">
        <w:t>interface</w:t>
      </w:r>
      <w:r w:rsidR="00DE7CCE" w:rsidRPr="00423ABD">
        <w:t xml:space="preserve"> </w:t>
      </w:r>
      <w:r w:rsidR="00B15BD3" w:rsidRPr="00423ABD">
        <w:t>constraint</w:t>
      </w:r>
      <w:r w:rsidR="00DE7CCE" w:rsidRPr="00423ABD">
        <w:t xml:space="preserve"> </w:t>
      </w:r>
      <w:r w:rsidR="00B15BD3" w:rsidRPr="00423ABD">
        <w:t>addition</w:t>
      </w:r>
      <w:r w:rsidR="00DE7CCE" w:rsidRPr="00423ABD">
        <w:t xml:space="preserve"> </w:t>
      </w:r>
      <w:r w:rsidR="00B15BD3" w:rsidRPr="00423ABD">
        <w:t>in</w:t>
      </w:r>
      <w:r w:rsidR="00DE7CCE" w:rsidRPr="00423ABD">
        <w:t xml:space="preserve"> </w:t>
      </w:r>
      <w:r w:rsidR="00ED1933" w:rsidRPr="00423ABD">
        <w:t>Listing</w:t>
      </w:r>
      <w:r w:rsidR="00DE7CCE" w:rsidRPr="00423ABD">
        <w:t xml:space="preserve"> </w:t>
      </w:r>
      <w:r w:rsidR="00ED1933" w:rsidRPr="00423ABD">
        <w:t>12.</w:t>
      </w:r>
      <w:r w:rsidR="00B15BD3" w:rsidRPr="00423ABD">
        <w:t>22,</w:t>
      </w:r>
      <w:r w:rsidR="00DE7CCE" w:rsidRPr="00423ABD">
        <w:t xml:space="preserve"> </w:t>
      </w:r>
      <w:r w:rsidR="00B15BD3" w:rsidRPr="00423ABD">
        <w:t>the</w:t>
      </w:r>
      <w:r w:rsidR="00DE7CCE" w:rsidRPr="00423ABD">
        <w:t xml:space="preserve"> </w:t>
      </w:r>
      <w:r w:rsidR="00B15BD3" w:rsidRPr="00423ABD">
        <w:t>compiler</w:t>
      </w:r>
      <w:r w:rsidR="00DE7CCE" w:rsidRPr="00423ABD">
        <w:t xml:space="preserve"> </w:t>
      </w:r>
      <w:r w:rsidR="00B15BD3" w:rsidRPr="00423ABD">
        <w:t>ensures</w:t>
      </w:r>
      <w:r w:rsidR="00DE7CCE" w:rsidRPr="00423ABD">
        <w:t xml:space="preserve"> </w:t>
      </w:r>
      <w:r w:rsidR="00B15BD3" w:rsidRPr="00423ABD">
        <w:t>that</w:t>
      </w:r>
      <w:r w:rsidR="00DE7CCE" w:rsidRPr="00423ABD">
        <w:t xml:space="preserve"> </w:t>
      </w:r>
      <w:r w:rsidR="00B15BD3" w:rsidRPr="00423ABD">
        <w:t>each</w:t>
      </w:r>
      <w:r w:rsidR="00DE7CCE" w:rsidRPr="00423ABD">
        <w:t xml:space="preserve"> </w:t>
      </w:r>
      <w:r w:rsidR="00B15BD3" w:rsidRPr="00423ABD">
        <w:t>time</w:t>
      </w:r>
      <w:r w:rsidR="00DE7CCE" w:rsidRPr="00423ABD">
        <w:t xml:space="preserve"> </w:t>
      </w:r>
      <w:r w:rsidR="00B15BD3" w:rsidRPr="00423ABD">
        <w:t>you</w:t>
      </w:r>
      <w:r w:rsidR="00DE7CCE" w:rsidRPr="00423ABD">
        <w:t xml:space="preserve"> </w:t>
      </w:r>
      <w:r w:rsidR="00B15BD3" w:rsidRPr="00423ABD">
        <w:t>use</w:t>
      </w:r>
      <w:r w:rsidR="00DE7CCE" w:rsidRPr="00423ABD">
        <w:t xml:space="preserve"> </w:t>
      </w:r>
      <w:r w:rsidR="00B15BD3" w:rsidRPr="00423ABD">
        <w:t>the</w:t>
      </w:r>
      <w:r w:rsidR="00DE7CCE" w:rsidRPr="00423ABD">
        <w:t xml:space="preserve"> </w:t>
      </w:r>
      <w:proofErr w:type="spellStart"/>
      <w:r w:rsidR="00B15BD3" w:rsidRPr="00423ABD">
        <w:rPr>
          <w:rStyle w:val="CITchapbm"/>
        </w:rPr>
        <w:t>BinaryTree</w:t>
      </w:r>
      <w:proofErr w:type="spellEnd"/>
      <w:r w:rsidR="00B15BD3" w:rsidRPr="00423ABD">
        <w:rPr>
          <w:rStyle w:val="CITchapbm"/>
        </w:rPr>
        <w:t>&lt;T&gt;</w:t>
      </w:r>
      <w:r w:rsidR="00DE7CCE" w:rsidRPr="00423ABD">
        <w:t xml:space="preserve"> </w:t>
      </w:r>
      <w:r w:rsidR="00B15BD3" w:rsidRPr="00423ABD">
        <w:t>class</w:t>
      </w:r>
      <w:r w:rsidR="00C035DE" w:rsidRPr="00423ABD">
        <w:t>,</w:t>
      </w:r>
      <w:r w:rsidR="00DE7CCE" w:rsidRPr="00423ABD">
        <w:t xml:space="preserve"> </w:t>
      </w:r>
      <w:r w:rsidR="00B15BD3" w:rsidRPr="00423ABD">
        <w:t>you</w:t>
      </w:r>
      <w:r w:rsidR="00DE7CCE" w:rsidRPr="00423ABD">
        <w:t xml:space="preserve"> </w:t>
      </w:r>
      <w:r w:rsidR="00B15BD3" w:rsidRPr="00423ABD">
        <w:t>specify</w:t>
      </w:r>
      <w:r w:rsidR="00DE7CCE" w:rsidRPr="00423ABD">
        <w:t xml:space="preserve"> </w:t>
      </w:r>
      <w:r w:rsidR="00B15BD3" w:rsidRPr="00423ABD">
        <w:t>a</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that</w:t>
      </w:r>
      <w:r w:rsidR="00DE7CCE" w:rsidRPr="00423ABD">
        <w:t xml:space="preserve"> </w:t>
      </w:r>
      <w:r w:rsidR="00B15BD3" w:rsidRPr="00423ABD">
        <w:t>implements</w:t>
      </w:r>
      <w:r w:rsidR="00DE7CCE" w:rsidRPr="00423ABD">
        <w:t xml:space="preserve"> </w:t>
      </w:r>
      <w:r w:rsidR="00B15BD3" w:rsidRPr="00423ABD">
        <w:t>the</w:t>
      </w:r>
      <w:r w:rsidR="00DE7CCE" w:rsidRPr="00423ABD">
        <w:t xml:space="preserve"> </w:t>
      </w:r>
      <w:r w:rsidR="00B15BD3" w:rsidRPr="00423ABD">
        <w:t>corresponding</w:t>
      </w:r>
      <w:r w:rsidR="00DE7CCE" w:rsidRPr="00423ABD">
        <w:t xml:space="preserve"> </w:t>
      </w:r>
      <w:r w:rsidR="00B15BD3" w:rsidRPr="00423ABD">
        <w:t>construction</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proofErr w:type="spellStart"/>
      <w:r w:rsidR="00B15BD3" w:rsidRPr="00423ABD">
        <w:rPr>
          <w:rStyle w:val="CITchapbm"/>
        </w:rPr>
        <w:t>IComparable</w:t>
      </w:r>
      <w:proofErr w:type="spellEnd"/>
      <w:r w:rsidR="00B15BD3" w:rsidRPr="00423ABD">
        <w:rPr>
          <w:rStyle w:val="CITchapbm"/>
        </w:rPr>
        <w:t>&lt;T&gt;</w:t>
      </w:r>
      <w:r w:rsidR="00DE7CCE" w:rsidRPr="00423ABD">
        <w:t xml:space="preserve"> </w:t>
      </w:r>
      <w:r w:rsidR="00B15BD3" w:rsidRPr="00423ABD">
        <w:t>interface.</w:t>
      </w:r>
      <w:r w:rsidR="00DE7CCE" w:rsidRPr="00423ABD">
        <w:t xml:space="preserve"> </w:t>
      </w:r>
      <w:r w:rsidR="00B15BD3" w:rsidRPr="00423ABD">
        <w:t>Furthermore,</w:t>
      </w:r>
      <w:r w:rsidR="00DE7CCE" w:rsidRPr="00423ABD">
        <w:t xml:space="preserve"> </w:t>
      </w:r>
      <w:r w:rsidR="00B15BD3" w:rsidRPr="00423ABD">
        <w:t>you</w:t>
      </w:r>
      <w:r w:rsidR="00DE7CCE" w:rsidRPr="00423ABD">
        <w:t xml:space="preserve"> </w:t>
      </w:r>
      <w:r w:rsidR="00B15BD3" w:rsidRPr="00423ABD">
        <w:t>no</w:t>
      </w:r>
      <w:r w:rsidR="00DE7CCE" w:rsidRPr="00423ABD">
        <w:t xml:space="preserve"> </w:t>
      </w:r>
      <w:r w:rsidR="00B15BD3" w:rsidRPr="00423ABD">
        <w:t>longer</w:t>
      </w:r>
      <w:r w:rsidR="00DE7CCE" w:rsidRPr="00423ABD">
        <w:t xml:space="preserve"> </w:t>
      </w:r>
      <w:r w:rsidR="00B15BD3" w:rsidRPr="00423ABD">
        <w:t>need</w:t>
      </w:r>
      <w:r w:rsidR="00DE7CCE" w:rsidRPr="00423ABD">
        <w:t xml:space="preserve"> </w:t>
      </w:r>
      <w:r w:rsidR="00B15BD3" w:rsidRPr="00423ABD">
        <w:t>to</w:t>
      </w:r>
      <w:r w:rsidR="00DE7CCE" w:rsidRPr="00423ABD">
        <w:t xml:space="preserve"> </w:t>
      </w:r>
      <w:r w:rsidR="00B15BD3" w:rsidRPr="00423ABD">
        <w:t>explicitly</w:t>
      </w:r>
      <w:r w:rsidR="00DE7CCE" w:rsidRPr="00423ABD">
        <w:t xml:space="preserve"> </w:t>
      </w:r>
      <w:r w:rsidR="00B15BD3" w:rsidRPr="00423ABD">
        <w:t>cast</w:t>
      </w:r>
      <w:r w:rsidR="00DE7CCE" w:rsidRPr="00423ABD">
        <w:t xml:space="preserve"> </w:t>
      </w:r>
      <w:r w:rsidR="00B15BD3" w:rsidRPr="00423ABD">
        <w:t>the</w:t>
      </w:r>
      <w:r w:rsidR="00DE7CCE" w:rsidRPr="00423ABD">
        <w:t xml:space="preserve"> </w:t>
      </w:r>
      <w:r w:rsidR="00B15BD3" w:rsidRPr="00423ABD">
        <w:t>variable</w:t>
      </w:r>
      <w:r w:rsidR="00DE7CCE" w:rsidRPr="00423ABD">
        <w:t xml:space="preserve"> </w:t>
      </w:r>
      <w:r w:rsidR="00B15BD3" w:rsidRPr="00423ABD">
        <w:t>to</w:t>
      </w:r>
      <w:r w:rsidR="00DE7CCE" w:rsidRPr="00423ABD">
        <w:t xml:space="preserve"> </w:t>
      </w:r>
      <w:r w:rsidR="00B15BD3" w:rsidRPr="00423ABD">
        <w:t>an</w:t>
      </w:r>
      <w:r w:rsidR="00DE7CCE" w:rsidRPr="00423ABD">
        <w:t xml:space="preserve"> </w:t>
      </w:r>
      <w:proofErr w:type="spellStart"/>
      <w:r w:rsidR="00B15BD3" w:rsidRPr="00423ABD">
        <w:rPr>
          <w:rStyle w:val="CITchapbm"/>
        </w:rPr>
        <w:t>IComparable</w:t>
      </w:r>
      <w:proofErr w:type="spellEnd"/>
      <w:r w:rsidR="00B15BD3" w:rsidRPr="00423ABD">
        <w:rPr>
          <w:rStyle w:val="CITchapbm"/>
        </w:rPr>
        <w:t>&lt;T&gt;</w:t>
      </w:r>
      <w:r w:rsidR="00DE7CCE" w:rsidRPr="00423ABD">
        <w:t xml:space="preserve"> </w:t>
      </w:r>
      <w:r w:rsidR="00B15BD3" w:rsidRPr="00423ABD">
        <w:t>interface</w:t>
      </w:r>
      <w:r w:rsidR="00DE7CCE" w:rsidRPr="00423ABD">
        <w:t xml:space="preserve"> </w:t>
      </w:r>
      <w:r w:rsidR="00B15BD3" w:rsidRPr="00423ABD">
        <w:t>before</w:t>
      </w:r>
      <w:r w:rsidR="00DE7CCE" w:rsidRPr="00423ABD">
        <w:t xml:space="preserve"> </w:t>
      </w:r>
      <w:r w:rsidR="00B15BD3" w:rsidRPr="00423ABD">
        <w:t>calling</w:t>
      </w:r>
      <w:r w:rsidR="00DE7CCE" w:rsidRPr="00423ABD">
        <w:t xml:space="preserve"> </w:t>
      </w:r>
      <w:r w:rsidR="00B15BD3" w:rsidRPr="00423ABD">
        <w:t>the</w:t>
      </w:r>
      <w:r w:rsidR="00DE7CCE" w:rsidRPr="00423ABD">
        <w:t xml:space="preserve"> </w:t>
      </w:r>
      <w:proofErr w:type="spellStart"/>
      <w:proofErr w:type="gramStart"/>
      <w:r w:rsidR="00B15BD3" w:rsidRPr="00423ABD">
        <w:rPr>
          <w:rStyle w:val="CITchapbm"/>
        </w:rPr>
        <w:t>CompareTo</w:t>
      </w:r>
      <w:proofErr w:type="spellEnd"/>
      <w:r w:rsidR="00B15BD3" w:rsidRPr="00423ABD">
        <w:rPr>
          <w:rStyle w:val="CITchapbm"/>
        </w:rPr>
        <w:t>(</w:t>
      </w:r>
      <w:proofErr w:type="gramEnd"/>
      <w:r w:rsidR="00B15BD3" w:rsidRPr="00423ABD">
        <w:rPr>
          <w:rStyle w:val="CITchapbm"/>
        </w:rPr>
        <w:t>)</w:t>
      </w:r>
      <w:r w:rsidR="00DE7CCE" w:rsidRPr="00423ABD">
        <w:t xml:space="preserve"> </w:t>
      </w:r>
      <w:r w:rsidR="00B15BD3" w:rsidRPr="00423ABD">
        <w:t>method.</w:t>
      </w:r>
      <w:r w:rsidR="00DE7CCE" w:rsidRPr="00423ABD">
        <w:t xml:space="preserve"> </w:t>
      </w:r>
      <w:r w:rsidR="00B15BD3" w:rsidRPr="00423ABD">
        <w:t>Casting</w:t>
      </w:r>
      <w:r w:rsidR="00DE7CCE" w:rsidRPr="00423ABD">
        <w:t xml:space="preserve"> </w:t>
      </w:r>
      <w:r w:rsidR="00B15BD3" w:rsidRPr="00423ABD">
        <w:t>is</w:t>
      </w:r>
      <w:r w:rsidR="00DE7CCE" w:rsidRPr="00423ABD">
        <w:t xml:space="preserve"> </w:t>
      </w:r>
      <w:r w:rsidR="00B15BD3" w:rsidRPr="00423ABD">
        <w:t>not</w:t>
      </w:r>
      <w:r w:rsidR="00DE7CCE" w:rsidRPr="00423ABD">
        <w:t xml:space="preserve"> </w:t>
      </w:r>
      <w:r w:rsidR="00B15BD3" w:rsidRPr="00423ABD">
        <w:t>even</w:t>
      </w:r>
      <w:r w:rsidR="00DE7CCE" w:rsidRPr="00423ABD">
        <w:t xml:space="preserve"> </w:t>
      </w:r>
      <w:r w:rsidR="00B15BD3" w:rsidRPr="00423ABD">
        <w:t>required</w:t>
      </w:r>
      <w:r w:rsidR="00DE7CCE" w:rsidRPr="00423ABD">
        <w:t xml:space="preserve"> </w:t>
      </w:r>
      <w:r w:rsidR="00B15BD3" w:rsidRPr="00423ABD">
        <w:t>to</w:t>
      </w:r>
      <w:r w:rsidR="00DE7CCE" w:rsidRPr="00423ABD">
        <w:t xml:space="preserve"> </w:t>
      </w:r>
      <w:r w:rsidR="00B15BD3" w:rsidRPr="00423ABD">
        <w:t>access</w:t>
      </w:r>
      <w:r w:rsidR="00DE7CCE" w:rsidRPr="00423ABD">
        <w:t xml:space="preserve"> </w:t>
      </w:r>
      <w:r w:rsidR="00B15BD3" w:rsidRPr="00423ABD">
        <w:t>members</w:t>
      </w:r>
      <w:r w:rsidR="00DE7CCE" w:rsidRPr="00423ABD">
        <w:t xml:space="preserve"> </w:t>
      </w:r>
      <w:r w:rsidR="00B15BD3" w:rsidRPr="00423ABD">
        <w:t>that</w:t>
      </w:r>
      <w:r w:rsidR="00DE7CCE" w:rsidRPr="00423ABD">
        <w:t xml:space="preserve"> </w:t>
      </w:r>
      <w:r w:rsidR="00B15BD3" w:rsidRPr="00423ABD">
        <w:t>use</w:t>
      </w:r>
      <w:r w:rsidR="00DE7CCE" w:rsidRPr="00423ABD">
        <w:t xml:space="preserve"> </w:t>
      </w:r>
      <w:r w:rsidR="00B15BD3" w:rsidRPr="00423ABD">
        <w:t>explicit</w:t>
      </w:r>
      <w:r w:rsidR="00DE7CCE" w:rsidRPr="00423ABD">
        <w:t xml:space="preserve"> </w:t>
      </w:r>
      <w:r w:rsidR="00B15BD3" w:rsidRPr="00423ABD">
        <w:t>interface</w:t>
      </w:r>
      <w:r w:rsidR="00DE7CCE" w:rsidRPr="00423ABD">
        <w:t xml:space="preserve"> </w:t>
      </w:r>
      <w:r w:rsidR="00B15BD3" w:rsidRPr="00423ABD">
        <w:t>implementation,</w:t>
      </w:r>
      <w:r w:rsidR="00DE7CCE" w:rsidRPr="00423ABD">
        <w:t xml:space="preserve"> </w:t>
      </w:r>
      <w:r w:rsidR="00B15BD3" w:rsidRPr="00423ABD">
        <w:t>which</w:t>
      </w:r>
      <w:r w:rsidR="00DE7CCE" w:rsidRPr="00423ABD">
        <w:t xml:space="preserve"> </w:t>
      </w:r>
      <w:r w:rsidR="00B15BD3" w:rsidRPr="00423ABD">
        <w:t>in</w:t>
      </w:r>
      <w:r w:rsidR="00DE7CCE" w:rsidRPr="00423ABD">
        <w:t xml:space="preserve"> </w:t>
      </w:r>
      <w:r w:rsidR="00B15BD3" w:rsidRPr="00423ABD">
        <w:t>other</w:t>
      </w:r>
      <w:r w:rsidR="00DE7CCE" w:rsidRPr="00423ABD">
        <w:t xml:space="preserve"> </w:t>
      </w:r>
      <w:r w:rsidR="00B15BD3" w:rsidRPr="00423ABD">
        <w:t>contexts</w:t>
      </w:r>
      <w:r w:rsidR="00DE7CCE" w:rsidRPr="00423ABD">
        <w:t xml:space="preserve"> </w:t>
      </w:r>
      <w:r w:rsidR="00B15BD3" w:rsidRPr="00423ABD">
        <w:t>would</w:t>
      </w:r>
      <w:r w:rsidR="00DE7CCE" w:rsidRPr="00423ABD">
        <w:t xml:space="preserve"> </w:t>
      </w:r>
      <w:r w:rsidR="00B15BD3" w:rsidRPr="00423ABD">
        <w:t>hide</w:t>
      </w:r>
      <w:r w:rsidR="00DE7CCE" w:rsidRPr="00423ABD">
        <w:t xml:space="preserve"> </w:t>
      </w:r>
      <w:r w:rsidR="00B15BD3" w:rsidRPr="00423ABD">
        <w:t>the</w:t>
      </w:r>
      <w:r w:rsidR="00DE7CCE" w:rsidRPr="00423ABD">
        <w:t xml:space="preserve"> </w:t>
      </w:r>
      <w:r w:rsidR="00B15BD3" w:rsidRPr="00423ABD">
        <w:t>member</w:t>
      </w:r>
      <w:r w:rsidR="00DE7CCE" w:rsidRPr="00423ABD">
        <w:t xml:space="preserve"> </w:t>
      </w:r>
      <w:r w:rsidR="00B15BD3" w:rsidRPr="00423ABD">
        <w:t>without</w:t>
      </w:r>
      <w:r w:rsidR="00DE7CCE" w:rsidRPr="00423ABD">
        <w:t xml:space="preserve"> </w:t>
      </w:r>
      <w:r w:rsidR="00B15BD3" w:rsidRPr="00423ABD">
        <w:t>a</w:t>
      </w:r>
      <w:r w:rsidR="00DE7CCE" w:rsidRPr="00423ABD">
        <w:t xml:space="preserve"> </w:t>
      </w:r>
      <w:r w:rsidR="00B15BD3" w:rsidRPr="00423ABD">
        <w:t>cast.</w:t>
      </w:r>
      <w:r w:rsidR="00DE7CCE" w:rsidRPr="00423ABD">
        <w:t xml:space="preserve"> </w:t>
      </w:r>
      <w:r w:rsidR="00B15BD3" w:rsidRPr="00423ABD">
        <w:t>When</w:t>
      </w:r>
      <w:r w:rsidR="00DE7CCE" w:rsidRPr="00423ABD">
        <w:t xml:space="preserve"> </w:t>
      </w:r>
      <w:r w:rsidR="00B15BD3" w:rsidRPr="00423ABD">
        <w:t>calling</w:t>
      </w:r>
      <w:r w:rsidR="00DE7CCE" w:rsidRPr="00423ABD">
        <w:t xml:space="preserve"> </w:t>
      </w:r>
      <w:r w:rsidR="00B15BD3" w:rsidRPr="00423ABD">
        <w:t>a</w:t>
      </w:r>
      <w:r w:rsidR="00DE7CCE" w:rsidRPr="00423ABD">
        <w:t xml:space="preserve"> </w:t>
      </w:r>
      <w:r w:rsidR="00B15BD3" w:rsidRPr="00423ABD">
        <w:t>method</w:t>
      </w:r>
      <w:r w:rsidR="00DE7CCE" w:rsidRPr="00423ABD">
        <w:t xml:space="preserve"> </w:t>
      </w:r>
      <w:r w:rsidR="00B15BD3" w:rsidRPr="00423ABD">
        <w:t>on</w:t>
      </w:r>
      <w:r w:rsidR="00DE7CCE" w:rsidRPr="00423ABD">
        <w:t xml:space="preserve"> </w:t>
      </w:r>
      <w:r w:rsidR="00B15BD3" w:rsidRPr="00423ABD">
        <w:t>a</w:t>
      </w:r>
      <w:r w:rsidR="00DE7CCE" w:rsidRPr="00423ABD">
        <w:t xml:space="preserve"> </w:t>
      </w:r>
      <w:r w:rsidR="00B15BD3" w:rsidRPr="00423ABD">
        <w:t>value</w:t>
      </w:r>
      <w:r w:rsidR="00DE7CCE" w:rsidRPr="00423ABD">
        <w:t xml:space="preserve"> </w:t>
      </w:r>
      <w:r w:rsidR="00B15BD3" w:rsidRPr="00423ABD">
        <w:t>typed</w:t>
      </w:r>
      <w:r w:rsidR="00DE7CCE" w:rsidRPr="00423ABD">
        <w:t xml:space="preserve"> </w:t>
      </w:r>
      <w:r w:rsidR="00B15BD3" w:rsidRPr="00423ABD">
        <w:t>as</w:t>
      </w:r>
      <w:r w:rsidR="00DE7CCE" w:rsidRPr="00423ABD">
        <w:t xml:space="preserve"> </w:t>
      </w:r>
      <w:r w:rsidR="00B15BD3" w:rsidRPr="00423ABD">
        <w:t>a</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lastRenderedPageBreak/>
        <w:t>the</w:t>
      </w:r>
      <w:r w:rsidR="00DE7CCE" w:rsidRPr="00423ABD">
        <w:t xml:space="preserve"> </w:t>
      </w:r>
      <w:r w:rsidR="00B15BD3" w:rsidRPr="00423ABD">
        <w:t>compiler</w:t>
      </w:r>
      <w:r w:rsidR="00DE7CCE" w:rsidRPr="00423ABD">
        <w:t xml:space="preserve"> </w:t>
      </w:r>
      <w:r w:rsidR="00B15BD3" w:rsidRPr="00423ABD">
        <w:t>checks</w:t>
      </w:r>
      <w:r w:rsidR="00DE7CCE" w:rsidRPr="00423ABD">
        <w:t xml:space="preserve"> </w:t>
      </w:r>
      <w:r w:rsidR="00C035DE" w:rsidRPr="00423ABD">
        <w:t>whether</w:t>
      </w:r>
      <w:r w:rsidR="00DE7CCE" w:rsidRPr="00423ABD">
        <w:t xml:space="preserve"> </w:t>
      </w:r>
      <w:r w:rsidR="00B15BD3" w:rsidRPr="00423ABD">
        <w:t>the</w:t>
      </w:r>
      <w:r w:rsidR="00DE7CCE" w:rsidRPr="00423ABD">
        <w:t xml:space="preserve"> </w:t>
      </w:r>
      <w:r w:rsidR="00B15BD3" w:rsidRPr="00423ABD">
        <w:t>method</w:t>
      </w:r>
      <w:r w:rsidR="00DE7CCE" w:rsidRPr="00423ABD">
        <w:t xml:space="preserve"> </w:t>
      </w:r>
      <w:r w:rsidR="00B15BD3" w:rsidRPr="00423ABD">
        <w:t>matches</w:t>
      </w:r>
      <w:r w:rsidR="00DE7CCE" w:rsidRPr="00423ABD">
        <w:t xml:space="preserve"> </w:t>
      </w:r>
      <w:r w:rsidR="00B15BD3" w:rsidRPr="00423ABD">
        <w:t>any</w:t>
      </w:r>
      <w:r w:rsidR="00DE7CCE" w:rsidRPr="00423ABD">
        <w:t xml:space="preserve"> </w:t>
      </w:r>
      <w:r w:rsidR="00B15BD3" w:rsidRPr="00423ABD">
        <w:t>method</w:t>
      </w:r>
      <w:r w:rsidR="00DE7CCE" w:rsidRPr="00423ABD">
        <w:t xml:space="preserve"> </w:t>
      </w:r>
      <w:r w:rsidR="00B15BD3" w:rsidRPr="00423ABD">
        <w:t>on</w:t>
      </w:r>
      <w:r w:rsidR="00DE7CCE" w:rsidRPr="00423ABD">
        <w:t xml:space="preserve"> </w:t>
      </w:r>
      <w:r w:rsidR="00B15BD3" w:rsidRPr="00423ABD">
        <w:t>any</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interfaces</w:t>
      </w:r>
      <w:r w:rsidR="00DE7CCE" w:rsidRPr="00423ABD">
        <w:t xml:space="preserve"> </w:t>
      </w:r>
      <w:r w:rsidR="00B15BD3" w:rsidRPr="00423ABD">
        <w:t>declared</w:t>
      </w:r>
      <w:r w:rsidR="00DE7CCE" w:rsidRPr="00423ABD">
        <w:t xml:space="preserve"> </w:t>
      </w:r>
      <w:r w:rsidR="00B15BD3" w:rsidRPr="00423ABD">
        <w:t>as</w:t>
      </w:r>
      <w:r w:rsidR="00DE7CCE" w:rsidRPr="00423ABD">
        <w:t xml:space="preserve"> </w:t>
      </w:r>
      <w:r w:rsidR="00B15BD3" w:rsidRPr="00423ABD">
        <w:t>constraints.</w:t>
      </w:r>
    </w:p>
    <w:p w14:paraId="36039727" w14:textId="3F356989" w:rsidR="00FA02C3" w:rsidRPr="00423ABD" w:rsidRDefault="00B15BD3" w:rsidP="009E7A29">
      <w:pPr>
        <w:pStyle w:val="CHAPBM"/>
      </w:pPr>
      <w:r w:rsidRPr="00423ABD">
        <w:t>If</w:t>
      </w:r>
      <w:r w:rsidR="00DE7CCE" w:rsidRPr="00423ABD">
        <w:t xml:space="preserve"> </w:t>
      </w:r>
      <w:r w:rsidRPr="00423ABD">
        <w:t>you</w:t>
      </w:r>
      <w:r w:rsidR="00DE7CCE" w:rsidRPr="00423ABD">
        <w:t xml:space="preserve"> </w:t>
      </w:r>
      <w:r w:rsidRPr="00423ABD">
        <w:t>tried</w:t>
      </w:r>
      <w:r w:rsidR="00DE7CCE" w:rsidRPr="00423ABD">
        <w:t xml:space="preserve"> </w:t>
      </w:r>
      <w:r w:rsidRPr="00423ABD">
        <w:t>to</w:t>
      </w:r>
      <w:r w:rsidR="00DE7CCE" w:rsidRPr="00423ABD">
        <w:t xml:space="preserve"> </w:t>
      </w:r>
      <w:r w:rsidRPr="00423ABD">
        <w:t>create</w:t>
      </w:r>
      <w:r w:rsidR="00DE7CCE" w:rsidRPr="00423ABD">
        <w:t xml:space="preserve"> </w:t>
      </w:r>
      <w:r w:rsidRPr="00423ABD">
        <w:t>a</w:t>
      </w:r>
      <w:r w:rsidR="00DE7CCE" w:rsidRPr="00423ABD">
        <w:t xml:space="preserve"> </w:t>
      </w:r>
      <w:proofErr w:type="spellStart"/>
      <w:r w:rsidRPr="00423ABD">
        <w:rPr>
          <w:rStyle w:val="CITchapbm"/>
        </w:rPr>
        <w:t>BinaryTree</w:t>
      </w:r>
      <w:proofErr w:type="spellEnd"/>
      <w:r w:rsidRPr="00423ABD">
        <w:rPr>
          <w:rStyle w:val="CITchapbm"/>
        </w:rPr>
        <w:t>&lt;T&gt;</w:t>
      </w:r>
      <w:r w:rsidR="00DE7CCE" w:rsidRPr="00423ABD">
        <w:t xml:space="preserve"> </w:t>
      </w:r>
      <w:r w:rsidRPr="00423ABD">
        <w:t>variable</w:t>
      </w:r>
      <w:r w:rsidR="00DE7CCE" w:rsidRPr="00423ABD">
        <w:t xml:space="preserve"> </w:t>
      </w:r>
      <w:r w:rsidRPr="00423ABD">
        <w:t>using</w:t>
      </w:r>
      <w:r w:rsidR="00DE7CCE" w:rsidRPr="00423ABD">
        <w:t xml:space="preserve"> </w:t>
      </w:r>
      <w:proofErr w:type="spellStart"/>
      <w:proofErr w:type="gramStart"/>
      <w:r w:rsidRPr="00423ABD">
        <w:rPr>
          <w:rStyle w:val="CITchapbm"/>
        </w:rPr>
        <w:t>System.Text.StringBuilder</w:t>
      </w:r>
      <w:proofErr w:type="spellEnd"/>
      <w:proofErr w:type="gramEnd"/>
      <w:r w:rsidR="00DE7CCE" w:rsidRPr="00423ABD">
        <w:t xml:space="preserve"> </w:t>
      </w:r>
      <w:r w:rsidRPr="00423ABD">
        <w:t>as</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you</w:t>
      </w:r>
      <w:r w:rsidR="00DE7CCE" w:rsidRPr="00423ABD">
        <w:t xml:space="preserve"> </w:t>
      </w:r>
      <w:r w:rsidRPr="00423ABD">
        <w:t>would</w:t>
      </w:r>
      <w:r w:rsidR="00DE7CCE" w:rsidRPr="00423ABD">
        <w:t xml:space="preserve"> </w:t>
      </w:r>
      <w:r w:rsidRPr="00423ABD">
        <w:t>receive</w:t>
      </w:r>
      <w:r w:rsidR="00DE7CCE" w:rsidRPr="00423ABD">
        <w:t xml:space="preserve"> </w:t>
      </w:r>
      <w:r w:rsidRPr="00423ABD">
        <w:t>a</w:t>
      </w:r>
      <w:r w:rsidR="00DE7CCE" w:rsidRPr="00423ABD">
        <w:t xml:space="preserve"> </w:t>
      </w:r>
      <w:r w:rsidRPr="00423ABD">
        <w:t>compiler</w:t>
      </w:r>
      <w:r w:rsidR="00DE7CCE" w:rsidRPr="00423ABD">
        <w:t xml:space="preserve"> </w:t>
      </w:r>
      <w:r w:rsidRPr="00423ABD">
        <w:t>error</w:t>
      </w:r>
      <w:r w:rsidR="00DE7CCE" w:rsidRPr="00423ABD">
        <w:t xml:space="preserve"> </w:t>
      </w:r>
      <w:r w:rsidRPr="00423ABD">
        <w:t>because</w:t>
      </w:r>
      <w:r w:rsidR="00DE7CCE" w:rsidRPr="00423ABD">
        <w:t xml:space="preserve"> </w:t>
      </w:r>
      <w:r w:rsidRPr="00423ABD">
        <w:rPr>
          <w:rStyle w:val="CITchapbm"/>
        </w:rPr>
        <w:t>StringBuilder</w:t>
      </w:r>
      <w:r w:rsidR="00DE7CCE" w:rsidRPr="00423ABD">
        <w:t xml:space="preserve"> </w:t>
      </w:r>
      <w:r w:rsidRPr="00423ABD">
        <w:t>does</w:t>
      </w:r>
      <w:r w:rsidR="00DE7CCE" w:rsidRPr="00423ABD">
        <w:t xml:space="preserve"> </w:t>
      </w:r>
      <w:r w:rsidRPr="00423ABD">
        <w:t>not</w:t>
      </w:r>
      <w:r w:rsidR="00DE7CCE" w:rsidRPr="00423ABD">
        <w:t xml:space="preserve"> </w:t>
      </w:r>
      <w:r w:rsidRPr="00423ABD">
        <w:t>implement</w:t>
      </w:r>
      <w:r w:rsidR="00DE7CCE" w:rsidRPr="00423ABD">
        <w:t xml:space="preserve"> </w:t>
      </w:r>
      <w:proofErr w:type="spellStart"/>
      <w:r w:rsidRPr="00423ABD">
        <w:rPr>
          <w:rStyle w:val="CITchapbm"/>
        </w:rPr>
        <w:t>IComparable</w:t>
      </w:r>
      <w:proofErr w:type="spellEnd"/>
      <w:r w:rsidRPr="00423ABD">
        <w:rPr>
          <w:rStyle w:val="CITchapbm"/>
        </w:rPr>
        <w:t>&lt;StringBuilder&gt;</w:t>
      </w:r>
      <w:r w:rsidRPr="00423ABD">
        <w:t>.</w:t>
      </w:r>
      <w:r w:rsidR="00DE7CCE" w:rsidRPr="00423ABD">
        <w:t xml:space="preserve"> </w:t>
      </w:r>
      <w:r w:rsidRPr="00423ABD">
        <w:t>The</w:t>
      </w:r>
      <w:r w:rsidR="00DE7CCE" w:rsidRPr="00423ABD">
        <w:t xml:space="preserve"> </w:t>
      </w:r>
      <w:r w:rsidRPr="00423ABD">
        <w:t>error</w:t>
      </w:r>
      <w:r w:rsidR="00DE7CCE" w:rsidRPr="00423ABD">
        <w:t xml:space="preserve"> </w:t>
      </w:r>
      <w:r w:rsidRPr="00423ABD">
        <w:t>is</w:t>
      </w:r>
      <w:r w:rsidR="00DE7CCE" w:rsidRPr="00423ABD">
        <w:t xml:space="preserve"> </w:t>
      </w:r>
      <w:proofErr w:type="gramStart"/>
      <w:r w:rsidRPr="00423ABD">
        <w:t>similar</w:t>
      </w:r>
      <w:r w:rsidR="00DE7CCE" w:rsidRPr="00423ABD">
        <w:t xml:space="preserve"> </w:t>
      </w:r>
      <w:r w:rsidRPr="00423ABD">
        <w:t>to</w:t>
      </w:r>
      <w:proofErr w:type="gramEnd"/>
      <w:r w:rsidR="00DE7CCE" w:rsidRPr="00423ABD">
        <w:t xml:space="preserve"> </w:t>
      </w:r>
      <w:r w:rsidRPr="00423ABD">
        <w:t>the</w:t>
      </w:r>
      <w:r w:rsidR="00DE7CCE" w:rsidRPr="00423ABD">
        <w:t xml:space="preserve"> </w:t>
      </w:r>
      <w:r w:rsidRPr="00423ABD">
        <w:t>one</w:t>
      </w:r>
      <w:r w:rsidR="00DE7CCE" w:rsidRPr="00423ABD">
        <w:t xml:space="preserve"> </w:t>
      </w:r>
      <w:r w:rsidRPr="00423ABD">
        <w:t>shown</w:t>
      </w:r>
      <w:r w:rsidR="00DE7CCE" w:rsidRPr="00423ABD">
        <w:t xml:space="preserve"> </w:t>
      </w:r>
      <w:r w:rsidRPr="00423ABD">
        <w:t>in</w:t>
      </w:r>
      <w:r w:rsidR="00DE7CCE" w:rsidRPr="00423ABD">
        <w:t xml:space="preserve"> </w:t>
      </w:r>
      <w:r w:rsidR="0054019D" w:rsidRPr="00423ABD">
        <w:t>Output</w:t>
      </w:r>
      <w:r w:rsidR="00DE7CCE" w:rsidRPr="00423ABD">
        <w:t xml:space="preserve"> </w:t>
      </w:r>
      <w:r w:rsidR="0054019D" w:rsidRPr="00423ABD">
        <w:t>12.</w:t>
      </w:r>
      <w:r w:rsidRPr="00423ABD">
        <w:t>3.</w:t>
      </w:r>
    </w:p>
    <w:tbl>
      <w:tblPr>
        <w:tblStyle w:val="TableGrid"/>
        <w:tblW w:w="7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208"/>
      </w:tblGrid>
      <w:tr w:rsidR="000E4CBD" w:rsidRPr="00423ABD" w14:paraId="352301FB" w14:textId="77777777" w:rsidTr="00B353D0">
        <w:trPr>
          <w:trHeight w:val="649"/>
        </w:trPr>
        <w:tc>
          <w:tcPr>
            <w:tcW w:w="7208" w:type="dxa"/>
            <w:shd w:val="clear" w:color="auto" w:fill="auto"/>
          </w:tcPr>
          <w:p w14:paraId="4F06060D" w14:textId="77777777" w:rsidR="000E4CBD" w:rsidRPr="00423ABD" w:rsidRDefault="000E4CBD" w:rsidP="009B386C">
            <w:pPr>
              <w:pStyle w:val="OUTPUTTTLNUM"/>
              <w:rPr>
                <w:rFonts w:hint="eastAsia"/>
              </w:rPr>
            </w:pPr>
            <w:r w:rsidRPr="00423ABD">
              <w:t>Output 12.3</w:t>
            </w:r>
          </w:p>
        </w:tc>
      </w:tr>
      <w:tr w:rsidR="000E4CBD" w:rsidRPr="00423ABD" w14:paraId="1C2B8C0F" w14:textId="77777777" w:rsidTr="00B353D0">
        <w:trPr>
          <w:trHeight w:val="1044"/>
        </w:trPr>
        <w:tc>
          <w:tcPr>
            <w:tcW w:w="7208" w:type="dxa"/>
            <w:shd w:val="clear" w:color="auto" w:fill="E6E6E6"/>
            <w:tcMar>
              <w:left w:w="115" w:type="dxa"/>
            </w:tcMar>
          </w:tcPr>
          <w:p w14:paraId="1B0FCB2F" w14:textId="77777777" w:rsidR="00B353D0" w:rsidRPr="00423ABD" w:rsidRDefault="00B353D0" w:rsidP="009B386C">
            <w:pPr>
              <w:pStyle w:val="OUTPUTFIRST"/>
            </w:pPr>
            <w:r w:rsidRPr="00423ABD">
              <w:t>error CS0311: The type '</w:t>
            </w:r>
            <w:proofErr w:type="spellStart"/>
            <w:proofErr w:type="gramStart"/>
            <w:r w:rsidRPr="00423ABD">
              <w:t>System.Text.StringBuilder</w:t>
            </w:r>
            <w:proofErr w:type="spellEnd"/>
            <w:proofErr w:type="gramEnd"/>
            <w:r w:rsidRPr="00423ABD">
              <w:t>' cannot be used as type</w:t>
            </w:r>
          </w:p>
          <w:p w14:paraId="47F28B1D" w14:textId="77777777" w:rsidR="00B353D0" w:rsidRPr="00423ABD" w:rsidRDefault="00B353D0" w:rsidP="009B386C">
            <w:pPr>
              <w:pStyle w:val="OUTPUTMID"/>
            </w:pPr>
            <w:r w:rsidRPr="00423ABD">
              <w:t>parameter 'T' in the generic type or method '</w:t>
            </w:r>
            <w:proofErr w:type="spellStart"/>
            <w:r w:rsidRPr="00423ABD">
              <w:t>BinaryTree</w:t>
            </w:r>
            <w:proofErr w:type="spellEnd"/>
            <w:r w:rsidRPr="00423ABD">
              <w:t>&lt;T&gt;'. There is no</w:t>
            </w:r>
          </w:p>
          <w:p w14:paraId="3ECFA47D" w14:textId="77777777" w:rsidR="00B353D0" w:rsidRPr="00423ABD" w:rsidRDefault="00B353D0" w:rsidP="009B386C">
            <w:pPr>
              <w:pStyle w:val="OUTPUTMID"/>
            </w:pPr>
            <w:r w:rsidRPr="00423ABD">
              <w:t>implicit reference conversion from '</w:t>
            </w:r>
            <w:proofErr w:type="spellStart"/>
            <w:proofErr w:type="gramStart"/>
            <w:r w:rsidRPr="00423ABD">
              <w:t>System.Text.StringBuilder</w:t>
            </w:r>
            <w:proofErr w:type="spellEnd"/>
            <w:proofErr w:type="gramEnd"/>
            <w:r w:rsidRPr="00423ABD">
              <w:t>' to</w:t>
            </w:r>
          </w:p>
          <w:p w14:paraId="3EE617CB" w14:textId="77777777" w:rsidR="000E4CBD" w:rsidRPr="00423ABD" w:rsidRDefault="00B353D0" w:rsidP="009B386C">
            <w:pPr>
              <w:pStyle w:val="OUTPUTLAST"/>
              <w:rPr>
                <w:rStyle w:val="E1"/>
              </w:rPr>
            </w:pPr>
            <w:r w:rsidRPr="00423ABD">
              <w:t>'</w:t>
            </w:r>
            <w:proofErr w:type="spellStart"/>
            <w:r w:rsidRPr="00423ABD">
              <w:t>System.IComparable</w:t>
            </w:r>
            <w:proofErr w:type="spellEnd"/>
            <w:proofErr w:type="gramStart"/>
            <w:r w:rsidRPr="00423ABD">
              <w:t>&lt;</w:t>
            </w:r>
            <w:proofErr w:type="spellStart"/>
            <w:r w:rsidRPr="00423ABD">
              <w:t>System.Text.StringBuilder</w:t>
            </w:r>
            <w:proofErr w:type="spellEnd"/>
            <w:proofErr w:type="gramEnd"/>
            <w:r w:rsidRPr="00423ABD">
              <w:t>&gt;'.</w:t>
            </w:r>
          </w:p>
        </w:tc>
      </w:tr>
    </w:tbl>
    <w:p w14:paraId="4DA8CF99" w14:textId="77777777" w:rsidR="000E4CBD" w:rsidRPr="00423ABD" w:rsidRDefault="000E4CBD" w:rsidP="009B386C">
      <w:pPr>
        <w:pStyle w:val="spacer"/>
      </w:pPr>
    </w:p>
    <w:p w14:paraId="33AC333F" w14:textId="2E2368FD" w:rsidR="00FA02C3" w:rsidRPr="00423ABD" w:rsidRDefault="00B15BD3" w:rsidP="009E7A29">
      <w:pPr>
        <w:pStyle w:val="CHAPBM"/>
      </w:pPr>
      <w:r w:rsidRPr="00423ABD">
        <w:t>To</w:t>
      </w:r>
      <w:r w:rsidR="00DE7CCE" w:rsidRPr="00423ABD">
        <w:t xml:space="preserve"> </w:t>
      </w:r>
      <w:r w:rsidRPr="00423ABD">
        <w:t>specify</w:t>
      </w:r>
      <w:r w:rsidR="00DE7CCE" w:rsidRPr="00423ABD">
        <w:t xml:space="preserve"> </w:t>
      </w:r>
      <w:r w:rsidRPr="00423ABD">
        <w:t>an</w:t>
      </w:r>
      <w:r w:rsidR="00DE7CCE" w:rsidRPr="00423ABD">
        <w:t xml:space="preserve"> </w:t>
      </w:r>
      <w:r w:rsidRPr="00423ABD">
        <w:t>interface</w:t>
      </w:r>
      <w:r w:rsidR="00DE7CCE" w:rsidRPr="00423ABD">
        <w:t xml:space="preserve"> </w:t>
      </w:r>
      <w:r w:rsidRPr="00423ABD">
        <w:t>for</w:t>
      </w:r>
      <w:r w:rsidR="00DE7CCE" w:rsidRPr="00423ABD">
        <w:t xml:space="preserve"> </w:t>
      </w:r>
      <w:r w:rsidRPr="00423ABD">
        <w:t>the</w:t>
      </w:r>
      <w:r w:rsidR="00DE7CCE" w:rsidRPr="00423ABD">
        <w:t xml:space="preserve"> </w:t>
      </w:r>
      <w:r w:rsidRPr="00423ABD">
        <w:t>constraint</w:t>
      </w:r>
      <w:r w:rsidR="001E4B5D" w:rsidRPr="00423ABD">
        <w:t>,</w:t>
      </w:r>
      <w:r w:rsidR="00DE7CCE" w:rsidRPr="00423ABD">
        <w:t xml:space="preserve"> </w:t>
      </w:r>
      <w:r w:rsidRPr="00423ABD">
        <w:t>you</w:t>
      </w:r>
      <w:r w:rsidR="00DE7CCE" w:rsidRPr="00423ABD">
        <w:t xml:space="preserve"> </w:t>
      </w:r>
      <w:r w:rsidRPr="00423ABD">
        <w:t>declare</w:t>
      </w:r>
      <w:r w:rsidR="00DE7CCE" w:rsidRPr="00423ABD">
        <w:t xml:space="preserve"> </w:t>
      </w:r>
      <w:r w:rsidRPr="00423ABD">
        <w:t>an</w:t>
      </w:r>
      <w:r w:rsidR="00DE7CCE" w:rsidRPr="00423ABD">
        <w:t xml:space="preserve"> </w:t>
      </w:r>
      <w:r w:rsidRPr="00423ABD">
        <w:rPr>
          <w:rStyle w:val="BOLD"/>
        </w:rPr>
        <w:t>interface</w:t>
      </w:r>
      <w:r w:rsidR="00DE7CCE" w:rsidRPr="00423ABD">
        <w:rPr>
          <w:rStyle w:val="BOLD"/>
        </w:rPr>
        <w:t xml:space="preserve"> </w:t>
      </w:r>
      <w:r w:rsidRPr="00423ABD">
        <w:rPr>
          <w:rStyle w:val="BOLD"/>
        </w:rPr>
        <w:t>type</w:t>
      </w:r>
      <w:r w:rsidR="00DE7CCE" w:rsidRPr="00423ABD">
        <w:rPr>
          <w:rStyle w:val="BOLD"/>
        </w:rPr>
        <w:t xml:space="preserve"> </w:t>
      </w:r>
      <w:r w:rsidRPr="00423ABD">
        <w:rPr>
          <w:rStyle w:val="BOLD"/>
        </w:rPr>
        <w:t>constraint</w:t>
      </w:r>
      <w:r w:rsidRPr="00423ABD">
        <w:t>.</w:t>
      </w:r>
      <w:r w:rsidR="00DE7CCE" w:rsidRPr="00423ABD">
        <w:t xml:space="preserve"> </w:t>
      </w:r>
      <w:r w:rsidRPr="00423ABD">
        <w:t>This</w:t>
      </w:r>
      <w:r w:rsidR="00DE7CCE" w:rsidRPr="00423ABD">
        <w:t xml:space="preserve"> </w:t>
      </w:r>
      <w:r w:rsidRPr="00423ABD">
        <w:t>constraint</w:t>
      </w:r>
      <w:r w:rsidR="00DE7CCE" w:rsidRPr="00423ABD">
        <w:t xml:space="preserve"> </w:t>
      </w:r>
      <w:r w:rsidRPr="00423ABD">
        <w:t>even</w:t>
      </w:r>
      <w:r w:rsidR="00DE7CCE" w:rsidRPr="00423ABD">
        <w:t xml:space="preserve"> </w:t>
      </w:r>
      <w:r w:rsidRPr="00423ABD">
        <w:t>circumvents</w:t>
      </w:r>
      <w:r w:rsidR="00DE7CCE" w:rsidRPr="00423ABD">
        <w:t xml:space="preserve"> </w:t>
      </w:r>
      <w:r w:rsidRPr="00423ABD">
        <w:t>the</w:t>
      </w:r>
      <w:r w:rsidR="00DE7CCE" w:rsidRPr="00423ABD">
        <w:t xml:space="preserve"> </w:t>
      </w:r>
      <w:r w:rsidRPr="00423ABD">
        <w:t>need</w:t>
      </w:r>
      <w:r w:rsidR="00DE7CCE" w:rsidRPr="00423ABD">
        <w:t xml:space="preserve"> </w:t>
      </w:r>
      <w:r w:rsidRPr="00423ABD">
        <w:t>to</w:t>
      </w:r>
      <w:r w:rsidR="00DE7CCE" w:rsidRPr="00423ABD">
        <w:t xml:space="preserve"> </w:t>
      </w:r>
      <w:r w:rsidRPr="00423ABD">
        <w:t>cast</w:t>
      </w:r>
      <w:r w:rsidR="00DE7CCE" w:rsidRPr="00423ABD">
        <w:t xml:space="preserve"> </w:t>
      </w:r>
      <w:r w:rsidRPr="00423ABD">
        <w:t>to</w:t>
      </w:r>
      <w:r w:rsidR="00DE7CCE" w:rsidRPr="00423ABD">
        <w:t xml:space="preserve"> </w:t>
      </w:r>
      <w:r w:rsidRPr="00423ABD">
        <w:t>call</w:t>
      </w:r>
      <w:r w:rsidR="00DE7CCE" w:rsidRPr="00423ABD">
        <w:t xml:space="preserve"> </w:t>
      </w:r>
      <w:r w:rsidRPr="00423ABD">
        <w:t>an</w:t>
      </w:r>
      <w:r w:rsidR="00DE7CCE" w:rsidRPr="00423ABD">
        <w:t xml:space="preserve"> </w:t>
      </w:r>
      <w:r w:rsidRPr="00423ABD">
        <w:t>explicit</w:t>
      </w:r>
      <w:r w:rsidR="00DE7CCE" w:rsidRPr="00423ABD">
        <w:t xml:space="preserve"> </w:t>
      </w:r>
      <w:r w:rsidRPr="00423ABD">
        <w:t>interface</w:t>
      </w:r>
      <w:r w:rsidR="00DE7CCE" w:rsidRPr="00423ABD">
        <w:t xml:space="preserve"> </w:t>
      </w:r>
      <w:r w:rsidRPr="00423ABD">
        <w:t>member</w:t>
      </w:r>
      <w:r w:rsidR="00DE7CCE" w:rsidRPr="00423ABD">
        <w:t xml:space="preserve"> </w:t>
      </w:r>
      <w:r w:rsidRPr="00423ABD">
        <w:t>implementation.</w:t>
      </w:r>
    </w:p>
    <w:p w14:paraId="7036BB2B" w14:textId="3ED2506D" w:rsidR="00FA02C3" w:rsidRPr="00423ABD" w:rsidRDefault="00B15BD3" w:rsidP="009E7A29">
      <w:pPr>
        <w:pStyle w:val="H2"/>
        <w:keepNext w:val="0"/>
      </w:pPr>
      <w:bookmarkStart w:id="118" w:name="_Toc36295871"/>
      <w:r w:rsidRPr="00423ABD">
        <w:t>Type</w:t>
      </w:r>
      <w:r w:rsidR="00DE7CCE" w:rsidRPr="00423ABD">
        <w:t xml:space="preserve"> </w:t>
      </w:r>
      <w:r w:rsidR="00A561E1" w:rsidRPr="00423ABD">
        <w:t xml:space="preserve">Parameter </w:t>
      </w:r>
      <w:r w:rsidRPr="00423ABD">
        <w:t>Constraints</w:t>
      </w:r>
      <w:bookmarkEnd w:id="118"/>
    </w:p>
    <w:p w14:paraId="7EB7652A" w14:textId="6C1BA16C" w:rsidR="00FA02C3" w:rsidRPr="00423ABD" w:rsidRDefault="00B15BD3" w:rsidP="009E7A29">
      <w:pPr>
        <w:pStyle w:val="HEADFIRST"/>
      </w:pPr>
      <w:r w:rsidRPr="00423ABD">
        <w:t>Sometimes</w:t>
      </w:r>
      <w:r w:rsidR="00DE7CCE" w:rsidRPr="00423ABD">
        <w:t xml:space="preserve"> </w:t>
      </w:r>
      <w:r w:rsidRPr="00423ABD">
        <w:t>you</w:t>
      </w:r>
      <w:r w:rsidR="00DE7CCE" w:rsidRPr="00423ABD">
        <w:t xml:space="preserve"> </w:t>
      </w:r>
      <w:r w:rsidRPr="00423ABD">
        <w:t>might</w:t>
      </w:r>
      <w:r w:rsidR="00DE7CCE" w:rsidRPr="00423ABD">
        <w:t xml:space="preserve"> </w:t>
      </w:r>
      <w:r w:rsidRPr="00423ABD">
        <w:t>want</w:t>
      </w:r>
      <w:r w:rsidR="00DE7CCE" w:rsidRPr="00423ABD">
        <w:t xml:space="preserve"> </w:t>
      </w:r>
      <w:r w:rsidRPr="00423ABD">
        <w:t>to</w:t>
      </w:r>
      <w:r w:rsidR="00DE7CCE" w:rsidRPr="00423ABD">
        <w:t xml:space="preserve"> </w:t>
      </w:r>
      <w:r w:rsidRPr="00423ABD">
        <w:t>constrain</w:t>
      </w:r>
      <w:r w:rsidR="00DE7CCE" w:rsidRPr="00423ABD">
        <w:t xml:space="preserve"> </w:t>
      </w:r>
      <w:r w:rsidRPr="00423ABD">
        <w:t>a</w:t>
      </w:r>
      <w:r w:rsidR="00DE7CCE" w:rsidRPr="00423ABD">
        <w:t xml:space="preserve"> </w:t>
      </w:r>
      <w:r w:rsidRPr="00423ABD">
        <w:t>type</w:t>
      </w:r>
      <w:r w:rsidR="00DE7CCE" w:rsidRPr="00423ABD">
        <w:t xml:space="preserve"> </w:t>
      </w:r>
      <w:r w:rsidRPr="00423ABD">
        <w:t>argument</w:t>
      </w:r>
      <w:r w:rsidR="00DE7CCE" w:rsidRPr="00423ABD">
        <w:t xml:space="preserve"> </w:t>
      </w:r>
      <w:r w:rsidRPr="00423ABD">
        <w:t>to</w:t>
      </w:r>
      <w:r w:rsidR="00DE7CCE" w:rsidRPr="00423ABD">
        <w:t xml:space="preserve"> </w:t>
      </w:r>
      <w:r w:rsidRPr="00423ABD">
        <w:t>be</w:t>
      </w:r>
      <w:r w:rsidR="00DE7CCE" w:rsidRPr="00423ABD">
        <w:t xml:space="preserve"> </w:t>
      </w:r>
      <w:r w:rsidRPr="00423ABD">
        <w:t>convertible</w:t>
      </w:r>
      <w:r w:rsidR="00DE7CCE" w:rsidRPr="00423ABD">
        <w:t xml:space="preserve"> </w:t>
      </w:r>
      <w:r w:rsidRPr="00423ABD">
        <w:t>to</w:t>
      </w:r>
      <w:r w:rsidR="00DE7CCE" w:rsidRPr="00423ABD">
        <w:t xml:space="preserve"> </w:t>
      </w:r>
      <w:r w:rsidRPr="00423ABD">
        <w:t>a</w:t>
      </w:r>
      <w:r w:rsidR="00DE7CCE" w:rsidRPr="00423ABD">
        <w:t xml:space="preserve"> </w:t>
      </w:r>
      <w:proofErr w:type="gramStart"/>
      <w:r w:rsidRPr="00423ABD">
        <w:t>particular</w:t>
      </w:r>
      <w:r w:rsidR="00DE7CCE" w:rsidRPr="00423ABD">
        <w:t xml:space="preserve"> </w:t>
      </w:r>
      <w:r w:rsidRPr="00423ABD">
        <w:t>type</w:t>
      </w:r>
      <w:proofErr w:type="gramEnd"/>
      <w:r w:rsidRPr="00423ABD">
        <w:t>.</w:t>
      </w:r>
      <w:r w:rsidR="00DE7CCE" w:rsidRPr="00423ABD">
        <w:t xml:space="preserve"> </w:t>
      </w:r>
      <w:r w:rsidRPr="00423ABD">
        <w:t>You</w:t>
      </w:r>
      <w:r w:rsidR="00DE7CCE" w:rsidRPr="00423ABD">
        <w:t xml:space="preserve"> </w:t>
      </w:r>
      <w:r w:rsidRPr="00423ABD">
        <w:t>do</w:t>
      </w:r>
      <w:r w:rsidR="00DE7CCE" w:rsidRPr="00423ABD">
        <w:t xml:space="preserve"> </w:t>
      </w:r>
      <w:r w:rsidRPr="00423ABD">
        <w:t>this</w:t>
      </w:r>
      <w:r w:rsidR="00DE7CCE" w:rsidRPr="00423ABD">
        <w:t xml:space="preserve"> </w:t>
      </w:r>
      <w:r w:rsidRPr="00423ABD">
        <w:t>using</w:t>
      </w:r>
      <w:r w:rsidR="00DE7CCE" w:rsidRPr="00423ABD">
        <w:t xml:space="preserve"> </w:t>
      </w:r>
      <w:proofErr w:type="gramStart"/>
      <w:r w:rsidRPr="00423ABD">
        <w:t>a</w:t>
      </w:r>
      <w:r w:rsidR="00DE7CCE" w:rsidRPr="00423ABD">
        <w:t xml:space="preserve"> </w:t>
      </w:r>
      <w:r w:rsidR="00DE7CCE" w:rsidRPr="00423ABD">
        <w:rPr>
          <w:rStyle w:val="BOLD"/>
        </w:rPr>
        <w:t xml:space="preserve"> </w:t>
      </w:r>
      <w:r w:rsidRPr="00423ABD">
        <w:rPr>
          <w:rStyle w:val="BOLD"/>
        </w:rPr>
        <w:t>type</w:t>
      </w:r>
      <w:proofErr w:type="gramEnd"/>
      <w:r w:rsidR="00310236" w:rsidRPr="00423ABD">
        <w:rPr>
          <w:rStyle w:val="BOLD"/>
        </w:rPr>
        <w:t xml:space="preserve"> parameter</w:t>
      </w:r>
      <w:r w:rsidR="00DE7CCE" w:rsidRPr="00423ABD">
        <w:rPr>
          <w:rStyle w:val="BOLD"/>
        </w:rPr>
        <w:t xml:space="preserve"> </w:t>
      </w:r>
      <w:r w:rsidRPr="00423ABD">
        <w:rPr>
          <w:rStyle w:val="BOLD"/>
        </w:rPr>
        <w:t>constraint</w:t>
      </w:r>
      <w:r w:rsidRPr="00423ABD">
        <w:t>,</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23.</w:t>
      </w:r>
    </w:p>
    <w:p w14:paraId="5CB108E6" w14:textId="44075DB4"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23:</w:t>
      </w:r>
      <w:r w:rsidR="00B15BD3" w:rsidRPr="00423ABD">
        <w:t> </w:t>
      </w:r>
      <w:r w:rsidR="00B15BD3" w:rsidRPr="00423ABD">
        <w:t>Declaring</w:t>
      </w:r>
      <w:r w:rsidR="00DE7CCE" w:rsidRPr="00423ABD">
        <w:t xml:space="preserve"> </w:t>
      </w:r>
      <w:r w:rsidR="00B15BD3" w:rsidRPr="00423ABD">
        <w:t>a</w:t>
      </w:r>
      <w:r w:rsidR="00DE7CCE" w:rsidRPr="00423ABD">
        <w:t xml:space="preserve"> </w:t>
      </w:r>
      <w:r w:rsidR="00B15BD3" w:rsidRPr="00423ABD">
        <w:t>Class</w:t>
      </w:r>
      <w:r w:rsidR="00DE7CCE" w:rsidRPr="00423ABD">
        <w:t xml:space="preserve"> </w:t>
      </w:r>
      <w:r w:rsidR="00B15BD3" w:rsidRPr="00423ABD">
        <w:t>Type</w:t>
      </w:r>
      <w:r w:rsidR="00DE7CCE" w:rsidRPr="00423ABD">
        <w:t xml:space="preserve"> </w:t>
      </w:r>
      <w:r w:rsidR="00B15BD3" w:rsidRPr="00423ABD">
        <w:t>Constraint</w:t>
      </w:r>
    </w:p>
    <w:p w14:paraId="0EAF3726" w14:textId="2902FC7C"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EntityDictionary</w:t>
      </w:r>
      <w:proofErr w:type="spellEnd"/>
      <w:r w:rsidRPr="00423ABD">
        <w:t>&lt;</w:t>
      </w:r>
      <w:proofErr w:type="spellStart"/>
      <w:r w:rsidRPr="00423ABD">
        <w:t>TKey</w:t>
      </w:r>
      <w:proofErr w:type="spellEnd"/>
      <w:r w:rsidRPr="00423ABD">
        <w:t>,</w:t>
      </w:r>
      <w:r w:rsidR="00DE7CCE" w:rsidRPr="00423ABD">
        <w:t xml:space="preserve"> </w:t>
      </w:r>
      <w:r w:rsidRPr="00423ABD">
        <w:t>TValue&gt;</w:t>
      </w:r>
    </w:p>
    <w:p w14:paraId="72E36D3E" w14:textId="3BF16344" w:rsidR="00FA02C3" w:rsidRPr="00423ABD" w:rsidRDefault="00DE7CCE" w:rsidP="009E7A29">
      <w:pPr>
        <w:pStyle w:val="CDTMID"/>
      </w:pPr>
      <w:r w:rsidRPr="00423ABD">
        <w:t xml:space="preserve">    </w:t>
      </w:r>
      <w:r w:rsidR="00B15BD3" w:rsidRPr="00423ABD">
        <w:t>:</w:t>
      </w:r>
      <w:r w:rsidRPr="00423ABD">
        <w:t xml:space="preserve"> </w:t>
      </w:r>
      <w:proofErr w:type="spellStart"/>
      <w:proofErr w:type="gramStart"/>
      <w:r w:rsidR="00B15BD3" w:rsidRPr="00423ABD">
        <w:t>System.Collections.Generic.Dictionary</w:t>
      </w:r>
      <w:proofErr w:type="spellEnd"/>
      <w:proofErr w:type="gramEnd"/>
      <w:r w:rsidR="00B15BD3" w:rsidRPr="00423ABD">
        <w:t>&lt;</w:t>
      </w:r>
      <w:proofErr w:type="spellStart"/>
      <w:r w:rsidR="00B15BD3" w:rsidRPr="00423ABD">
        <w:t>TKey</w:t>
      </w:r>
      <w:proofErr w:type="spellEnd"/>
      <w:r w:rsidR="00B15BD3" w:rsidRPr="00423ABD">
        <w:t>,</w:t>
      </w:r>
      <w:r w:rsidRPr="00423ABD">
        <w:t xml:space="preserve"> </w:t>
      </w:r>
      <w:r w:rsidR="00B15BD3" w:rsidRPr="00423ABD">
        <w:t>TValue&gt;</w:t>
      </w:r>
    </w:p>
    <w:p w14:paraId="0328400F" w14:textId="77777777" w:rsidR="004546D9" w:rsidRPr="00423ABD" w:rsidRDefault="004546D9" w:rsidP="009B386C">
      <w:pPr>
        <w:pStyle w:val="CDTMID"/>
        <w:shd w:val="clear" w:color="auto" w:fill="F2F2F2" w:themeFill="background1" w:themeFillShade="F2"/>
      </w:pPr>
      <w:r w:rsidRPr="00423ABD">
        <w:t xml:space="preserve">    </w:t>
      </w:r>
      <w:r w:rsidRPr="00423ABD">
        <w:rPr>
          <w:rStyle w:val="CPKeyword"/>
        </w:rPr>
        <w:t>where</w:t>
      </w:r>
      <w:r w:rsidRPr="00423ABD">
        <w:t xml:space="preserve"> </w:t>
      </w:r>
      <w:proofErr w:type="spellStart"/>
      <w:r w:rsidRPr="00423ABD">
        <w:t>TKey</w:t>
      </w:r>
      <w:proofErr w:type="spellEnd"/>
      <w:r w:rsidRPr="00423ABD">
        <w:t xml:space="preserve">: </w:t>
      </w:r>
      <w:proofErr w:type="spellStart"/>
      <w:r w:rsidRPr="00423ABD">
        <w:rPr>
          <w:rStyle w:val="CPKeyword"/>
        </w:rPr>
        <w:t>notnull</w:t>
      </w:r>
      <w:proofErr w:type="spellEnd"/>
    </w:p>
    <w:p w14:paraId="19E2C575" w14:textId="7D35A113"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proofErr w:type="gramStart"/>
      <w:r w:rsidR="00B15BD3" w:rsidRPr="00423ABD">
        <w:t>TValue</w:t>
      </w:r>
      <w:r w:rsidRPr="00423ABD">
        <w:t xml:space="preserve"> </w:t>
      </w:r>
      <w:r w:rsidR="00B15BD3" w:rsidRPr="00423ABD">
        <w:t>:</w:t>
      </w:r>
      <w:proofErr w:type="gramEnd"/>
      <w:r w:rsidRPr="00423ABD">
        <w:t xml:space="preserve"> </w:t>
      </w:r>
      <w:proofErr w:type="spellStart"/>
      <w:r w:rsidR="00B15BD3" w:rsidRPr="00423ABD">
        <w:t>EntityBase</w:t>
      </w:r>
      <w:proofErr w:type="spellEnd"/>
    </w:p>
    <w:p w14:paraId="2BBDDC91" w14:textId="77777777" w:rsidR="00FA02C3" w:rsidRPr="00423ABD" w:rsidRDefault="00B15BD3" w:rsidP="009E7A29">
      <w:pPr>
        <w:pStyle w:val="CDTMID"/>
      </w:pPr>
      <w:r w:rsidRPr="00423ABD">
        <w:t>{</w:t>
      </w:r>
    </w:p>
    <w:p w14:paraId="2DC36FF5" w14:textId="5491DB63" w:rsidR="00FA02C3" w:rsidRPr="00423ABD" w:rsidRDefault="00DE7CCE" w:rsidP="009E7A29">
      <w:pPr>
        <w:pStyle w:val="CDTMID"/>
      </w:pPr>
      <w:r w:rsidRPr="00423ABD">
        <w:t xml:space="preserve">    </w:t>
      </w:r>
      <w:r w:rsidR="00B15BD3" w:rsidRPr="00423ABD">
        <w:t>...</w:t>
      </w:r>
    </w:p>
    <w:p w14:paraId="3DAAD635" w14:textId="77777777" w:rsidR="00FA02C3" w:rsidRPr="00423ABD" w:rsidRDefault="00B15BD3" w:rsidP="009E7A29">
      <w:pPr>
        <w:pStyle w:val="CDTLAST"/>
      </w:pPr>
      <w:r w:rsidRPr="00423ABD">
        <w:t>}</w:t>
      </w:r>
    </w:p>
    <w:p w14:paraId="5DE87EAD" w14:textId="4B9B6D00" w:rsidR="00FA02C3" w:rsidRPr="00423ABD" w:rsidRDefault="001E4B5D" w:rsidP="009E7A29">
      <w:pPr>
        <w:pStyle w:val="CHAPBM"/>
      </w:pPr>
      <w:r w:rsidRPr="00423ABD">
        <w:t>In</w:t>
      </w:r>
      <w:r w:rsidR="00DE7CCE" w:rsidRPr="00423ABD">
        <w:t xml:space="preserve"> </w:t>
      </w:r>
      <w:r w:rsidR="00ED1933" w:rsidRPr="00423ABD">
        <w:t>Listing</w:t>
      </w:r>
      <w:r w:rsidR="00DE7CCE" w:rsidRPr="00423ABD">
        <w:t xml:space="preserve"> </w:t>
      </w:r>
      <w:r w:rsidR="00ED1933" w:rsidRPr="00423ABD">
        <w:t>12.</w:t>
      </w:r>
      <w:r w:rsidRPr="00423ABD">
        <w:t>23,</w:t>
      </w:r>
      <w:r w:rsidR="00DE7CCE" w:rsidRPr="00423ABD">
        <w:t xml:space="preserve"> </w:t>
      </w:r>
      <w:proofErr w:type="spellStart"/>
      <w:r w:rsidR="00B15BD3" w:rsidRPr="00423ABD">
        <w:rPr>
          <w:rStyle w:val="CITchapbm"/>
        </w:rPr>
        <w:t>EntityDictionary</w:t>
      </w:r>
      <w:proofErr w:type="spellEnd"/>
      <w:r w:rsidR="00B15BD3" w:rsidRPr="00423ABD">
        <w:rPr>
          <w:rStyle w:val="CITchapbm"/>
        </w:rPr>
        <w:t>&lt;</w:t>
      </w:r>
      <w:proofErr w:type="spellStart"/>
      <w:r w:rsidR="00B15BD3" w:rsidRPr="00423ABD">
        <w:rPr>
          <w:rStyle w:val="CITchapbm"/>
        </w:rPr>
        <w:t>TKey</w:t>
      </w:r>
      <w:proofErr w:type="spellEnd"/>
      <w:r w:rsidR="00B15BD3" w:rsidRPr="00423ABD">
        <w:rPr>
          <w:rStyle w:val="CITchapbm"/>
        </w:rPr>
        <w:t>,</w:t>
      </w:r>
      <w:r w:rsidR="00DE7CCE" w:rsidRPr="00423ABD">
        <w:rPr>
          <w:rStyle w:val="CITchapbm"/>
        </w:rPr>
        <w:t xml:space="preserve"> </w:t>
      </w:r>
      <w:r w:rsidR="00B15BD3" w:rsidRPr="00423ABD">
        <w:rPr>
          <w:rStyle w:val="CITchapbm"/>
        </w:rPr>
        <w:t>TValue&gt;</w:t>
      </w:r>
      <w:r w:rsidR="00DE7CCE" w:rsidRPr="00423ABD">
        <w:t xml:space="preserve"> </w:t>
      </w:r>
      <w:r w:rsidR="00B15BD3" w:rsidRPr="00423ABD">
        <w:t>requires</w:t>
      </w:r>
      <w:r w:rsidR="00DE7CCE" w:rsidRPr="00423ABD">
        <w:t xml:space="preserve"> </w:t>
      </w:r>
      <w:r w:rsidR="00B15BD3" w:rsidRPr="00423ABD">
        <w:t>that</w:t>
      </w:r>
      <w:r w:rsidR="00DE7CCE" w:rsidRPr="00423ABD">
        <w:t xml:space="preserve"> </w:t>
      </w:r>
      <w:r w:rsidR="00B15BD3" w:rsidRPr="00423ABD">
        <w:t>all</w:t>
      </w:r>
      <w:r w:rsidR="00DE7CCE" w:rsidRPr="00423ABD">
        <w:t xml:space="preserve"> </w:t>
      </w:r>
      <w:r w:rsidR="00B15BD3" w:rsidRPr="00423ABD">
        <w:t>type</w:t>
      </w:r>
      <w:r w:rsidR="00DE7CCE" w:rsidRPr="00423ABD">
        <w:t xml:space="preserve"> </w:t>
      </w:r>
      <w:r w:rsidR="00B15BD3" w:rsidRPr="00423ABD">
        <w:t>arguments</w:t>
      </w:r>
      <w:r w:rsidR="00DE7CCE" w:rsidRPr="00423ABD">
        <w:t xml:space="preserve"> </w:t>
      </w:r>
      <w:r w:rsidR="00B15BD3" w:rsidRPr="00423ABD">
        <w:t>provided</w:t>
      </w:r>
      <w:r w:rsidR="00DE7CCE" w:rsidRPr="00423ABD">
        <w:t xml:space="preserve"> </w:t>
      </w:r>
      <w:r w:rsidR="00B15BD3" w:rsidRPr="00423ABD">
        <w:t>for</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rPr>
          <w:rStyle w:val="CITchapbm"/>
        </w:rPr>
        <w:t>TValue</w:t>
      </w:r>
      <w:r w:rsidR="00DE7CCE" w:rsidRPr="00423ABD">
        <w:t xml:space="preserve"> </w:t>
      </w:r>
      <w:r w:rsidR="00B15BD3" w:rsidRPr="00423ABD">
        <w:t>be</w:t>
      </w:r>
      <w:r w:rsidR="00DE7CCE" w:rsidRPr="00423ABD">
        <w:t xml:space="preserve"> </w:t>
      </w:r>
      <w:r w:rsidR="00B15BD3" w:rsidRPr="00423ABD">
        <w:t>implicitly</w:t>
      </w:r>
      <w:r w:rsidR="00DE7CCE" w:rsidRPr="00423ABD">
        <w:t xml:space="preserve"> </w:t>
      </w:r>
      <w:r w:rsidR="00B15BD3" w:rsidRPr="00423ABD">
        <w:t>convertible</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proofErr w:type="spellStart"/>
      <w:r w:rsidR="00B15BD3" w:rsidRPr="00423ABD">
        <w:rPr>
          <w:rStyle w:val="CITchapbm"/>
        </w:rPr>
        <w:t>EntityBase</w:t>
      </w:r>
      <w:proofErr w:type="spellEnd"/>
      <w:r w:rsidR="00DE7CCE" w:rsidRPr="00423ABD">
        <w:t xml:space="preserve"> </w:t>
      </w:r>
      <w:r w:rsidR="00B15BD3" w:rsidRPr="00423ABD">
        <w:t>class.</w:t>
      </w:r>
      <w:r w:rsidR="00DE7CCE" w:rsidRPr="00423ABD">
        <w:t xml:space="preserve"> </w:t>
      </w:r>
      <w:r w:rsidR="00B15BD3" w:rsidRPr="00423ABD">
        <w:t>By</w:t>
      </w:r>
      <w:r w:rsidR="00DE7CCE" w:rsidRPr="00423ABD">
        <w:t xml:space="preserve"> </w:t>
      </w:r>
      <w:r w:rsidR="00B15BD3" w:rsidRPr="00423ABD">
        <w:t>requiring</w:t>
      </w:r>
      <w:r w:rsidR="00DE7CCE" w:rsidRPr="00423ABD">
        <w:t xml:space="preserve"> </w:t>
      </w:r>
      <w:r w:rsidR="00B15BD3" w:rsidRPr="00423ABD">
        <w:t>the</w:t>
      </w:r>
      <w:r w:rsidR="00DE7CCE" w:rsidRPr="00423ABD">
        <w:t xml:space="preserve"> </w:t>
      </w:r>
      <w:r w:rsidR="00B15BD3" w:rsidRPr="00423ABD">
        <w:t>conversion,</w:t>
      </w:r>
      <w:r w:rsidR="00DE7CCE" w:rsidRPr="00423ABD">
        <w:t xml:space="preserve"> </w:t>
      </w:r>
      <w:r w:rsidR="00B15BD3" w:rsidRPr="00423ABD">
        <w:t>it</w:t>
      </w:r>
      <w:r w:rsidR="00DE7CCE" w:rsidRPr="00423ABD">
        <w:t xml:space="preserve"> </w:t>
      </w:r>
      <w:r w:rsidRPr="00423ABD">
        <w:t>becomes</w:t>
      </w:r>
      <w:r w:rsidR="00DE7CCE" w:rsidRPr="00423ABD">
        <w:t xml:space="preserve"> </w:t>
      </w:r>
      <w:r w:rsidR="00B15BD3" w:rsidRPr="00423ABD">
        <w:t>possible</w:t>
      </w:r>
      <w:r w:rsidR="00DE7CCE" w:rsidRPr="00423ABD">
        <w:t xml:space="preserve"> </w:t>
      </w:r>
      <w:r w:rsidR="00B15BD3" w:rsidRPr="00423ABD">
        <w:t>to</w:t>
      </w:r>
      <w:r w:rsidR="00DE7CCE" w:rsidRPr="00423ABD">
        <w:t xml:space="preserve"> </w:t>
      </w:r>
      <w:r w:rsidR="00B15BD3" w:rsidRPr="00423ABD">
        <w:t>use</w:t>
      </w:r>
      <w:r w:rsidR="00DE7CCE" w:rsidRPr="00423ABD">
        <w:t xml:space="preserve"> </w:t>
      </w:r>
      <w:r w:rsidR="00B15BD3" w:rsidRPr="00423ABD">
        <w:t>the</w:t>
      </w:r>
      <w:r w:rsidR="00DE7CCE" w:rsidRPr="00423ABD">
        <w:t xml:space="preserve"> </w:t>
      </w:r>
      <w:r w:rsidR="00B15BD3" w:rsidRPr="00423ABD">
        <w:t>members</w:t>
      </w:r>
      <w:r w:rsidR="00DE7CCE" w:rsidRPr="00423ABD">
        <w:t xml:space="preserve"> </w:t>
      </w:r>
      <w:r w:rsidR="00B15BD3" w:rsidRPr="00423ABD">
        <w:t>of</w:t>
      </w:r>
      <w:r w:rsidR="00DE7CCE" w:rsidRPr="00423ABD">
        <w:t xml:space="preserve"> </w:t>
      </w:r>
      <w:proofErr w:type="spellStart"/>
      <w:r w:rsidR="00B15BD3" w:rsidRPr="00423ABD">
        <w:rPr>
          <w:rStyle w:val="CITchapbm"/>
        </w:rPr>
        <w:t>EntityBase</w:t>
      </w:r>
      <w:proofErr w:type="spellEnd"/>
      <w:r w:rsidR="00DE7CCE" w:rsidRPr="00423ABD">
        <w:t xml:space="preserve"> </w:t>
      </w:r>
      <w:r w:rsidR="00B15BD3" w:rsidRPr="00423ABD">
        <w:t>on</w:t>
      </w:r>
      <w:r w:rsidR="00DE7CCE" w:rsidRPr="00423ABD">
        <w:t xml:space="preserve"> </w:t>
      </w:r>
      <w:r w:rsidR="00B15BD3" w:rsidRPr="00423ABD">
        <w:t>values</w:t>
      </w:r>
      <w:r w:rsidR="00DE7CCE" w:rsidRPr="00423ABD">
        <w:t xml:space="preserve"> </w:t>
      </w:r>
      <w:r w:rsidR="00B15BD3" w:rsidRPr="00423ABD">
        <w:t>of</w:t>
      </w:r>
      <w:r w:rsidR="00DE7CCE" w:rsidRPr="00423ABD">
        <w:t xml:space="preserve"> </w:t>
      </w:r>
      <w:r w:rsidR="00B15BD3" w:rsidRPr="00423ABD">
        <w:t>type</w:t>
      </w:r>
      <w:r w:rsidR="00DE7CCE" w:rsidRPr="00423ABD">
        <w:t xml:space="preserve"> </w:t>
      </w:r>
      <w:r w:rsidR="00B15BD3" w:rsidRPr="00423ABD">
        <w:rPr>
          <w:rStyle w:val="CITchapbm"/>
        </w:rPr>
        <w:t>TValue</w:t>
      </w:r>
      <w:r w:rsidR="00DE7CCE" w:rsidRPr="00423ABD">
        <w:t xml:space="preserve"> </w:t>
      </w:r>
      <w:r w:rsidR="00B15BD3" w:rsidRPr="00423ABD">
        <w:t>within</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implementation,</w:t>
      </w:r>
      <w:r w:rsidR="00DE7CCE" w:rsidRPr="00423ABD">
        <w:t xml:space="preserve"> </w:t>
      </w:r>
      <w:r w:rsidR="00B15BD3" w:rsidRPr="00423ABD">
        <w:t>because</w:t>
      </w:r>
      <w:r w:rsidR="00DE7CCE" w:rsidRPr="00423ABD">
        <w:t xml:space="preserve"> </w:t>
      </w:r>
      <w:r w:rsidR="00B15BD3" w:rsidRPr="00423ABD">
        <w:t>the</w:t>
      </w:r>
      <w:r w:rsidR="00DE7CCE" w:rsidRPr="00423ABD">
        <w:t xml:space="preserve"> </w:t>
      </w:r>
      <w:r w:rsidR="00B15BD3" w:rsidRPr="00423ABD">
        <w:t>constraint</w:t>
      </w:r>
      <w:r w:rsidR="00DE7CCE" w:rsidRPr="00423ABD">
        <w:t xml:space="preserve"> </w:t>
      </w:r>
      <w:r w:rsidR="00B15BD3" w:rsidRPr="00423ABD">
        <w:t>will</w:t>
      </w:r>
      <w:r w:rsidR="00DE7CCE" w:rsidRPr="00423ABD">
        <w:t xml:space="preserve"> </w:t>
      </w:r>
      <w:r w:rsidR="00B15BD3" w:rsidRPr="00423ABD">
        <w:t>ensure</w:t>
      </w:r>
      <w:r w:rsidR="00DE7CCE" w:rsidRPr="00423ABD">
        <w:t xml:space="preserve"> </w:t>
      </w:r>
      <w:r w:rsidR="00B15BD3" w:rsidRPr="00423ABD">
        <w:t>that</w:t>
      </w:r>
      <w:r w:rsidR="00DE7CCE" w:rsidRPr="00423ABD">
        <w:t xml:space="preserve"> </w:t>
      </w:r>
      <w:r w:rsidR="00B15BD3" w:rsidRPr="00423ABD">
        <w:t>all</w:t>
      </w:r>
      <w:r w:rsidR="00DE7CCE" w:rsidRPr="00423ABD">
        <w:t xml:space="preserve"> </w:t>
      </w:r>
      <w:r w:rsidR="00B15BD3" w:rsidRPr="00423ABD">
        <w:t>type</w:t>
      </w:r>
      <w:r w:rsidR="00DE7CCE" w:rsidRPr="00423ABD">
        <w:t xml:space="preserve"> </w:t>
      </w:r>
      <w:r w:rsidR="00B15BD3" w:rsidRPr="00423ABD">
        <w:t>arguments</w:t>
      </w:r>
      <w:r w:rsidR="00DE7CCE" w:rsidRPr="00423ABD">
        <w:t xml:space="preserve"> </w:t>
      </w:r>
      <w:r w:rsidR="00B15BD3" w:rsidRPr="00423ABD">
        <w:t>can</w:t>
      </w:r>
      <w:r w:rsidR="00DE7CCE" w:rsidRPr="00423ABD">
        <w:t xml:space="preserve"> </w:t>
      </w:r>
      <w:r w:rsidR="00B15BD3" w:rsidRPr="00423ABD">
        <w:t>be</w:t>
      </w:r>
      <w:r w:rsidR="00DE7CCE" w:rsidRPr="00423ABD">
        <w:t xml:space="preserve"> </w:t>
      </w:r>
      <w:r w:rsidR="00B15BD3" w:rsidRPr="00423ABD">
        <w:t>implicitly</w:t>
      </w:r>
      <w:r w:rsidR="00DE7CCE" w:rsidRPr="00423ABD">
        <w:t xml:space="preserve"> </w:t>
      </w:r>
      <w:r w:rsidR="00B15BD3" w:rsidRPr="00423ABD">
        <w:t>converted</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proofErr w:type="spellStart"/>
      <w:r w:rsidR="00B15BD3" w:rsidRPr="00423ABD">
        <w:rPr>
          <w:rStyle w:val="CITchapbm"/>
        </w:rPr>
        <w:t>EntityBase</w:t>
      </w:r>
      <w:proofErr w:type="spellEnd"/>
      <w:r w:rsidR="00DE7CCE" w:rsidRPr="00423ABD">
        <w:t xml:space="preserve"> </w:t>
      </w:r>
      <w:r w:rsidR="00B15BD3" w:rsidRPr="00423ABD">
        <w:t>class.</w:t>
      </w:r>
    </w:p>
    <w:p w14:paraId="3B50A15E" w14:textId="7B0CAE4E" w:rsidR="00FA02C3" w:rsidRPr="00423ABD" w:rsidRDefault="00B15BD3" w:rsidP="009E7A29">
      <w:pPr>
        <w:pStyle w:val="CHAPBM"/>
      </w:pPr>
      <w:r w:rsidRPr="00423ABD">
        <w:lastRenderedPageBreak/>
        <w:t>The</w:t>
      </w:r>
      <w:r w:rsidR="00DE7CCE" w:rsidRPr="00423ABD">
        <w:t xml:space="preserve"> </w:t>
      </w:r>
      <w:r w:rsidRPr="00423ABD">
        <w:t>syntax</w:t>
      </w:r>
      <w:r w:rsidR="00DE7CCE" w:rsidRPr="00423ABD">
        <w:t xml:space="preserve"> </w:t>
      </w:r>
      <w:r w:rsidRPr="00423ABD">
        <w:t>for</w:t>
      </w:r>
      <w:r w:rsidR="00DE7CCE" w:rsidRPr="00423ABD">
        <w:t xml:space="preserve"> </w:t>
      </w:r>
      <w:r w:rsidRPr="00423ABD">
        <w:t>the</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w:t>
      </w:r>
      <w:r w:rsidR="00DE7CCE" w:rsidRPr="00423ABD">
        <w:t xml:space="preserve"> </w:t>
      </w:r>
      <w:r w:rsidRPr="00423ABD">
        <w:t>is</w:t>
      </w:r>
      <w:r w:rsidR="00DE7CCE" w:rsidRPr="00423ABD">
        <w:t xml:space="preserve"> </w:t>
      </w:r>
      <w:r w:rsidRPr="00423ABD">
        <w:t>the</w:t>
      </w:r>
      <w:r w:rsidR="00DE7CCE" w:rsidRPr="00423ABD">
        <w:t xml:space="preserve"> </w:t>
      </w:r>
      <w:r w:rsidRPr="00423ABD">
        <w:t>same</w:t>
      </w:r>
      <w:r w:rsidR="00DE7CCE" w:rsidRPr="00423ABD">
        <w:t xml:space="preserve"> </w:t>
      </w:r>
      <w:r w:rsidRPr="00423ABD">
        <w:t>as</w:t>
      </w:r>
      <w:r w:rsidR="00DE7CCE" w:rsidRPr="00423ABD">
        <w:t xml:space="preserve"> </w:t>
      </w:r>
      <w:r w:rsidRPr="00423ABD">
        <w:t>that</w:t>
      </w:r>
      <w:r w:rsidR="00DE7CCE" w:rsidRPr="00423ABD">
        <w:t xml:space="preserve"> </w:t>
      </w:r>
      <w:r w:rsidRPr="00423ABD">
        <w:t>for</w:t>
      </w:r>
      <w:r w:rsidR="00DE7CCE" w:rsidRPr="00423ABD">
        <w:t xml:space="preserve"> </w:t>
      </w:r>
      <w:r w:rsidRPr="00423ABD">
        <w:t>the</w:t>
      </w:r>
      <w:r w:rsidR="00DE7CCE" w:rsidRPr="00423ABD">
        <w:t xml:space="preserve"> </w:t>
      </w:r>
      <w:r w:rsidRPr="00423ABD">
        <w:t>interface</w:t>
      </w:r>
      <w:r w:rsidR="00DE7CCE" w:rsidRPr="00423ABD">
        <w:t xml:space="preserve"> </w:t>
      </w:r>
      <w:r w:rsidRPr="00423ABD">
        <w:t>type</w:t>
      </w:r>
      <w:r w:rsidR="00DE7CCE" w:rsidRPr="00423ABD">
        <w:t xml:space="preserve"> </w:t>
      </w:r>
      <w:r w:rsidRPr="00423ABD">
        <w:t>constraint,</w:t>
      </w:r>
      <w:r w:rsidR="00DE7CCE" w:rsidRPr="00423ABD">
        <w:t xml:space="preserve"> </w:t>
      </w:r>
      <w:r w:rsidRPr="00423ABD">
        <w:t>except</w:t>
      </w:r>
      <w:r w:rsidR="00DE7CCE" w:rsidRPr="00423ABD">
        <w:t xml:space="preserve"> </w:t>
      </w:r>
      <w:r w:rsidRPr="00423ABD">
        <w:t>that</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constraints</w:t>
      </w:r>
      <w:r w:rsidR="00DE7CCE" w:rsidRPr="00423ABD">
        <w:t xml:space="preserve"> </w:t>
      </w:r>
      <w:r w:rsidRPr="00423ABD">
        <w:t>must</w:t>
      </w:r>
      <w:r w:rsidR="00DE7CCE" w:rsidRPr="00423ABD">
        <w:t xml:space="preserve"> </w:t>
      </w:r>
      <w:r w:rsidRPr="00423ABD">
        <w:t>appear</w:t>
      </w:r>
      <w:r w:rsidR="00DE7CCE" w:rsidRPr="00423ABD">
        <w:t xml:space="preserve"> </w:t>
      </w:r>
      <w:r w:rsidRPr="00423ABD">
        <w:t>before</w:t>
      </w:r>
      <w:r w:rsidR="00DE7CCE" w:rsidRPr="00423ABD">
        <w:t xml:space="preserve"> </w:t>
      </w:r>
      <w:r w:rsidRPr="00423ABD">
        <w:t>any</w:t>
      </w:r>
      <w:r w:rsidR="00DE7CCE" w:rsidRPr="00423ABD">
        <w:t xml:space="preserve"> </w:t>
      </w:r>
      <w:r w:rsidRPr="00423ABD">
        <w:t>interface</w:t>
      </w:r>
      <w:r w:rsidR="00DE7CCE" w:rsidRPr="00423ABD">
        <w:t xml:space="preserve"> </w:t>
      </w:r>
      <w:r w:rsidRPr="00423ABD">
        <w:t>type</w:t>
      </w:r>
      <w:r w:rsidR="00DE7CCE" w:rsidRPr="00423ABD">
        <w:t xml:space="preserve"> </w:t>
      </w:r>
      <w:r w:rsidRPr="00423ABD">
        <w:t>constraints</w:t>
      </w:r>
      <w:r w:rsidR="00DE7CCE" w:rsidRPr="00423ABD">
        <w:t xml:space="preserve"> </w:t>
      </w:r>
      <w:r w:rsidRPr="00423ABD">
        <w:t>(just</w:t>
      </w:r>
      <w:r w:rsidR="00DE7CCE" w:rsidRPr="00423ABD">
        <w:t xml:space="preserve"> </w:t>
      </w:r>
      <w:r w:rsidRPr="00423ABD">
        <w:t>as</w:t>
      </w:r>
      <w:r w:rsidR="00DE7CCE" w:rsidRPr="00423ABD">
        <w:t xml:space="preserve"> </w:t>
      </w:r>
      <w:r w:rsidRPr="00423ABD">
        <w:t>the</w:t>
      </w:r>
      <w:r w:rsidR="00DE7CCE" w:rsidRPr="00423ABD">
        <w:t xml:space="preserve"> </w:t>
      </w:r>
      <w:r w:rsidRPr="00423ABD">
        <w:t>base</w:t>
      </w:r>
      <w:r w:rsidR="00DE7CCE" w:rsidRPr="00423ABD">
        <w:t xml:space="preserve"> </w:t>
      </w:r>
      <w:r w:rsidRPr="00423ABD">
        <w:t>class</w:t>
      </w:r>
      <w:r w:rsidR="00DE7CCE" w:rsidRPr="00423ABD">
        <w:t xml:space="preserve"> </w:t>
      </w:r>
      <w:r w:rsidRPr="00423ABD">
        <w:t>must</w:t>
      </w:r>
      <w:r w:rsidR="00DE7CCE" w:rsidRPr="00423ABD">
        <w:t xml:space="preserve"> </w:t>
      </w:r>
      <w:r w:rsidRPr="00423ABD">
        <w:t>appear</w:t>
      </w:r>
      <w:r w:rsidR="00DE7CCE" w:rsidRPr="00423ABD">
        <w:t xml:space="preserve"> </w:t>
      </w:r>
      <w:r w:rsidRPr="00423ABD">
        <w:t>before</w:t>
      </w:r>
      <w:r w:rsidR="00DE7CCE" w:rsidRPr="00423ABD">
        <w:t xml:space="preserve"> </w:t>
      </w:r>
      <w:r w:rsidRPr="00423ABD">
        <w:t>implemented</w:t>
      </w:r>
      <w:r w:rsidR="00DE7CCE" w:rsidRPr="00423ABD">
        <w:t xml:space="preserve"> </w:t>
      </w:r>
      <w:r w:rsidRPr="00423ABD">
        <w:t>interfaces</w:t>
      </w:r>
      <w:r w:rsidR="00DE7CCE" w:rsidRPr="00423ABD">
        <w:t xml:space="preserve"> </w:t>
      </w:r>
      <w:r w:rsidRPr="00423ABD">
        <w:t>in</w:t>
      </w:r>
      <w:r w:rsidR="00DE7CCE" w:rsidRPr="00423ABD">
        <w:t xml:space="preserve"> </w:t>
      </w:r>
      <w:r w:rsidRPr="00423ABD">
        <w:t>a</w:t>
      </w:r>
      <w:r w:rsidR="00DE7CCE" w:rsidRPr="00423ABD">
        <w:t xml:space="preserve"> </w:t>
      </w:r>
      <w:r w:rsidRPr="00423ABD">
        <w:t>class</w:t>
      </w:r>
      <w:r w:rsidR="00DE7CCE" w:rsidRPr="00423ABD">
        <w:t xml:space="preserve"> </w:t>
      </w:r>
      <w:r w:rsidRPr="00423ABD">
        <w:t>declaration).</w:t>
      </w:r>
      <w:r w:rsidR="00DE7CCE" w:rsidRPr="00423ABD">
        <w:t xml:space="preserve"> </w:t>
      </w:r>
      <w:r w:rsidRPr="00423ABD">
        <w:t>However,</w:t>
      </w:r>
      <w:r w:rsidR="00DE7CCE" w:rsidRPr="00423ABD">
        <w:t xml:space="preserve"> </w:t>
      </w:r>
      <w:r w:rsidRPr="00423ABD">
        <w:t>unlike</w:t>
      </w:r>
      <w:r w:rsidR="00DE7CCE" w:rsidRPr="00423ABD">
        <w:t xml:space="preserve"> </w:t>
      </w:r>
      <w:r w:rsidRPr="00423ABD">
        <w:t>interface</w:t>
      </w:r>
      <w:r w:rsidR="00DE7CCE" w:rsidRPr="00423ABD">
        <w:t xml:space="preserve"> </w:t>
      </w:r>
      <w:r w:rsidRPr="00423ABD">
        <w:t>constraints,</w:t>
      </w:r>
      <w:r w:rsidR="00DE7CCE" w:rsidRPr="00423ABD">
        <w:t xml:space="preserve"> </w:t>
      </w:r>
      <w:r w:rsidRPr="00423ABD">
        <w:t>multiple</w:t>
      </w:r>
      <w:r w:rsidR="00DE7CCE" w:rsidRPr="00423ABD">
        <w:t xml:space="preserve"> </w:t>
      </w:r>
      <w:r w:rsidRPr="00423ABD">
        <w:t>base</w:t>
      </w:r>
      <w:r w:rsidR="00DE7CCE" w:rsidRPr="00423ABD">
        <w:t xml:space="preserve"> </w:t>
      </w:r>
      <w:r w:rsidRPr="00423ABD">
        <w:t>class</w:t>
      </w:r>
      <w:r w:rsidR="00DE7CCE" w:rsidRPr="00423ABD">
        <w:t xml:space="preserve"> </w:t>
      </w:r>
      <w:r w:rsidRPr="00423ABD">
        <w:t>constraints</w:t>
      </w:r>
      <w:r w:rsidR="00DE7CCE" w:rsidRPr="00423ABD">
        <w:t xml:space="preserve"> </w:t>
      </w:r>
      <w:r w:rsidRPr="00423ABD">
        <w:t>are</w:t>
      </w:r>
      <w:r w:rsidR="00DE7CCE" w:rsidRPr="00423ABD">
        <w:t xml:space="preserve"> </w:t>
      </w:r>
      <w:r w:rsidRPr="00423ABD">
        <w:t>not</w:t>
      </w:r>
      <w:r w:rsidR="00DE7CCE" w:rsidRPr="00423ABD">
        <w:t xml:space="preserve"> </w:t>
      </w:r>
      <w:r w:rsidRPr="00423ABD">
        <w:t>allowed</w:t>
      </w:r>
      <w:r w:rsidR="00B4464E" w:rsidRPr="00423ABD">
        <w:t>,</w:t>
      </w:r>
      <w:r w:rsidR="00DE7CCE" w:rsidRPr="00423ABD">
        <w:t xml:space="preserve"> </w:t>
      </w:r>
      <w:r w:rsidRPr="00423ABD">
        <w:t>since</w:t>
      </w:r>
      <w:r w:rsidR="00DE7CCE" w:rsidRPr="00423ABD">
        <w:t xml:space="preserve"> </w:t>
      </w:r>
      <w:r w:rsidRPr="00423ABD">
        <w:t>it</w:t>
      </w:r>
      <w:r w:rsidR="00DE7CCE" w:rsidRPr="00423ABD">
        <w:t xml:space="preserve"> </w:t>
      </w:r>
      <w:r w:rsidRPr="00423ABD">
        <w:t>is</w:t>
      </w:r>
      <w:r w:rsidR="00DE7CCE" w:rsidRPr="00423ABD">
        <w:t xml:space="preserve"> </w:t>
      </w:r>
      <w:r w:rsidRPr="00423ABD">
        <w:t>not</w:t>
      </w:r>
      <w:r w:rsidR="00DE7CCE" w:rsidRPr="00423ABD">
        <w:t xml:space="preserve"> </w:t>
      </w:r>
      <w:r w:rsidRPr="00423ABD">
        <w:t>possible</w:t>
      </w:r>
      <w:r w:rsidR="00DE7CCE" w:rsidRPr="00423ABD">
        <w:t xml:space="preserve"> </w:t>
      </w:r>
      <w:r w:rsidRPr="00423ABD">
        <w:t>to</w:t>
      </w:r>
      <w:r w:rsidR="00DE7CCE" w:rsidRPr="00423ABD">
        <w:t xml:space="preserve"> </w:t>
      </w:r>
      <w:r w:rsidRPr="00423ABD">
        <w:t>derive</w:t>
      </w:r>
      <w:r w:rsidR="00DE7CCE" w:rsidRPr="00423ABD">
        <w:t xml:space="preserve"> </w:t>
      </w:r>
      <w:r w:rsidRPr="00423ABD">
        <w:t>from</w:t>
      </w:r>
      <w:r w:rsidR="00DE7CCE" w:rsidRPr="00423ABD">
        <w:t xml:space="preserve"> </w:t>
      </w:r>
      <w:r w:rsidRPr="00423ABD">
        <w:t>multiple</w:t>
      </w:r>
      <w:r w:rsidR="00DE7CCE" w:rsidRPr="00423ABD">
        <w:t xml:space="preserve"> </w:t>
      </w:r>
      <w:r w:rsidRPr="00423ABD">
        <w:t>unrelated</w:t>
      </w:r>
      <w:r w:rsidR="00DE7CCE" w:rsidRPr="00423ABD">
        <w:t xml:space="preserve"> </w:t>
      </w:r>
      <w:r w:rsidRPr="00423ABD">
        <w:t>classes.</w:t>
      </w:r>
      <w:r w:rsidR="00DE7CCE" w:rsidRPr="00423ABD">
        <w:t xml:space="preserve"> </w:t>
      </w:r>
      <w:r w:rsidRPr="00423ABD">
        <w:t>Similarly,</w:t>
      </w:r>
      <w:r w:rsidR="00DE7CCE" w:rsidRPr="00423ABD">
        <w:t xml:space="preserve"> </w:t>
      </w:r>
      <w:r w:rsidRPr="00423ABD">
        <w:t>base</w:t>
      </w:r>
      <w:r w:rsidR="00DE7CCE" w:rsidRPr="00423ABD">
        <w:t xml:space="preserve"> </w:t>
      </w:r>
      <w:r w:rsidRPr="00423ABD">
        <w:t>class</w:t>
      </w:r>
      <w:r w:rsidR="00DE7CCE" w:rsidRPr="00423ABD">
        <w:t xml:space="preserve"> </w:t>
      </w:r>
      <w:r w:rsidRPr="00423ABD">
        <w:t>constraints</w:t>
      </w:r>
      <w:r w:rsidR="00DE7CCE" w:rsidRPr="00423ABD">
        <w:t xml:space="preserve"> </w:t>
      </w:r>
      <w:r w:rsidRPr="00423ABD">
        <w:t>cannot</w:t>
      </w:r>
      <w:r w:rsidR="00DE7CCE" w:rsidRPr="00423ABD">
        <w:t xml:space="preserve"> </w:t>
      </w:r>
      <w:r w:rsidRPr="00423ABD">
        <w:t>specify</w:t>
      </w:r>
      <w:r w:rsidR="00DE7CCE" w:rsidRPr="00423ABD">
        <w:t xml:space="preserve"> </w:t>
      </w:r>
      <w:r w:rsidRPr="00423ABD">
        <w:t>sealed</w:t>
      </w:r>
      <w:r w:rsidR="00DE7CCE" w:rsidRPr="00423ABD">
        <w:t xml:space="preserve"> </w:t>
      </w:r>
      <w:r w:rsidRPr="00423ABD">
        <w:t>classes</w:t>
      </w:r>
      <w:r w:rsidR="00DE7CCE" w:rsidRPr="00423ABD">
        <w:t xml:space="preserve"> </w:t>
      </w:r>
      <w:r w:rsidRPr="00423ABD">
        <w:t>or</w:t>
      </w:r>
      <w:r w:rsidR="00DE7CCE" w:rsidRPr="00423ABD">
        <w:t xml:space="preserve"> </w:t>
      </w:r>
      <w:r w:rsidRPr="00423ABD">
        <w:t>non</w:t>
      </w:r>
      <w:r w:rsidR="00E73BF2" w:rsidRPr="00423ABD">
        <w:t>-</w:t>
      </w:r>
      <w:r w:rsidRPr="00423ABD">
        <w:t>class</w:t>
      </w:r>
      <w:r w:rsidR="00DE7CCE" w:rsidRPr="00423ABD">
        <w:t xml:space="preserve"> </w:t>
      </w:r>
      <w:r w:rsidRPr="00423ABD">
        <w:t>types.</w:t>
      </w:r>
      <w:r w:rsidR="00DE7CCE" w:rsidRPr="00423ABD">
        <w:t xml:space="preserve"> </w:t>
      </w:r>
      <w:r w:rsidRPr="00423ABD">
        <w:t>For</w:t>
      </w:r>
      <w:r w:rsidR="00DE7CCE" w:rsidRPr="00423ABD">
        <w:t xml:space="preserve"> </w:t>
      </w:r>
      <w:r w:rsidRPr="00423ABD">
        <w:t>example,</w:t>
      </w:r>
      <w:r w:rsidR="00DE7CCE" w:rsidRPr="00423ABD">
        <w:t xml:space="preserve"> </w:t>
      </w:r>
      <w:r w:rsidRPr="00423ABD">
        <w:t>C#</w:t>
      </w:r>
      <w:r w:rsidR="00DE7CCE" w:rsidRPr="00423ABD">
        <w:t xml:space="preserve"> </w:t>
      </w:r>
      <w:r w:rsidRPr="00423ABD">
        <w:t>does</w:t>
      </w:r>
      <w:r w:rsidR="00DE7CCE" w:rsidRPr="00423ABD">
        <w:t xml:space="preserve"> </w:t>
      </w:r>
      <w:r w:rsidRPr="00423ABD">
        <w:t>not</w:t>
      </w:r>
      <w:r w:rsidR="00DE7CCE" w:rsidRPr="00423ABD">
        <w:t xml:space="preserve"> </w:t>
      </w:r>
      <w:r w:rsidRPr="00423ABD">
        <w:t>allow</w:t>
      </w:r>
      <w:r w:rsidR="00DE7CCE" w:rsidRPr="00423ABD">
        <w:t xml:space="preserve"> </w:t>
      </w:r>
      <w:r w:rsidRPr="00423ABD">
        <w:t>a</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to</w:t>
      </w:r>
      <w:r w:rsidR="00DE7CCE" w:rsidRPr="00423ABD">
        <w:t xml:space="preserve"> </w:t>
      </w:r>
      <w:r w:rsidRPr="00423ABD">
        <w:t>be</w:t>
      </w:r>
      <w:r w:rsidR="00DE7CCE" w:rsidRPr="00423ABD">
        <w:t xml:space="preserve"> </w:t>
      </w:r>
      <w:r w:rsidRPr="00423ABD">
        <w:t>constrained</w:t>
      </w:r>
      <w:r w:rsidR="00DE7CCE" w:rsidRPr="00423ABD">
        <w:t xml:space="preserve"> </w:t>
      </w:r>
      <w:r w:rsidRPr="00423ABD">
        <w:t>to</w:t>
      </w:r>
      <w:r w:rsidR="00DE7CCE" w:rsidRPr="00423ABD">
        <w:t xml:space="preserve"> </w:t>
      </w:r>
      <w:r w:rsidRPr="00423ABD">
        <w:rPr>
          <w:rStyle w:val="CITchapbm"/>
        </w:rPr>
        <w:t>string</w:t>
      </w:r>
      <w:r w:rsidR="00DE7CCE" w:rsidRPr="00423ABD">
        <w:t xml:space="preserve"> </w:t>
      </w:r>
      <w:r w:rsidRPr="00423ABD">
        <w:t>or</w:t>
      </w:r>
      <w:r w:rsidR="00DE7CCE" w:rsidRPr="00423ABD">
        <w:t xml:space="preserve"> </w:t>
      </w:r>
      <w:proofErr w:type="spellStart"/>
      <w:r w:rsidRPr="00423ABD">
        <w:rPr>
          <w:rStyle w:val="CITchapbm"/>
        </w:rPr>
        <w:t>System.Nullable</w:t>
      </w:r>
      <w:proofErr w:type="spellEnd"/>
      <w:r w:rsidRPr="00423ABD">
        <w:rPr>
          <w:rStyle w:val="CITchapbm"/>
        </w:rPr>
        <w:t>&lt;T&gt;</w:t>
      </w:r>
      <w:r w:rsidR="00DE7CCE" w:rsidRPr="00423ABD">
        <w:t xml:space="preserve"> </w:t>
      </w:r>
      <w:r w:rsidRPr="00423ABD">
        <w:t>because</w:t>
      </w:r>
      <w:r w:rsidR="00DE7CCE" w:rsidRPr="00423ABD">
        <w:t xml:space="preserve"> </w:t>
      </w:r>
      <w:r w:rsidRPr="00423ABD">
        <w:t>there</w:t>
      </w:r>
      <w:r w:rsidR="00DE7CCE" w:rsidRPr="00423ABD">
        <w:t xml:space="preserve"> </w:t>
      </w:r>
      <w:r w:rsidRPr="00423ABD">
        <w:t>would</w:t>
      </w:r>
      <w:r w:rsidR="00DE7CCE" w:rsidRPr="00423ABD">
        <w:t xml:space="preserve"> </w:t>
      </w:r>
      <w:r w:rsidRPr="00423ABD">
        <w:t>then</w:t>
      </w:r>
      <w:r w:rsidR="00DE7CCE" w:rsidRPr="00423ABD">
        <w:t xml:space="preserve"> </w:t>
      </w:r>
      <w:r w:rsidRPr="00423ABD">
        <w:t>be</w:t>
      </w:r>
      <w:r w:rsidR="00DE7CCE" w:rsidRPr="00423ABD">
        <w:t xml:space="preserve"> </w:t>
      </w:r>
      <w:r w:rsidRPr="00423ABD">
        <w:t>only</w:t>
      </w:r>
      <w:r w:rsidR="00DE7CCE" w:rsidRPr="00423ABD">
        <w:t xml:space="preserve"> </w:t>
      </w:r>
      <w:r w:rsidRPr="00423ABD">
        <w:t>one</w:t>
      </w:r>
      <w:r w:rsidR="00DE7CCE" w:rsidRPr="00423ABD">
        <w:t xml:space="preserve"> </w:t>
      </w:r>
      <w:r w:rsidRPr="00423ABD">
        <w:t>possible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for</w:t>
      </w:r>
      <w:r w:rsidR="00DE7CCE" w:rsidRPr="00423ABD">
        <w:t xml:space="preserve"> </w:t>
      </w:r>
      <w:r w:rsidRPr="00423ABD">
        <w:t>that</w:t>
      </w:r>
      <w:r w:rsidR="00DE7CCE" w:rsidRPr="00423ABD">
        <w:t xml:space="preserve"> </w:t>
      </w:r>
      <w:r w:rsidRPr="00423ABD">
        <w:t>type</w:t>
      </w:r>
      <w:r w:rsidR="00DE7CCE" w:rsidRPr="00423ABD">
        <w:t xml:space="preserve"> </w:t>
      </w:r>
      <w:r w:rsidRPr="00423ABD">
        <w:t>parameter</w:t>
      </w:r>
      <w:r w:rsidR="001E4B5D" w:rsidRPr="00423ABD">
        <w:t>—</w:t>
      </w:r>
      <w:r w:rsidRPr="00423ABD">
        <w:t>that’s</w:t>
      </w:r>
      <w:r w:rsidR="00DE7CCE" w:rsidRPr="00423ABD">
        <w:t xml:space="preserve"> </w:t>
      </w:r>
      <w:r w:rsidRPr="00423ABD">
        <w:t>hardly</w:t>
      </w:r>
      <w:r w:rsidR="00DE7CCE" w:rsidRPr="00423ABD">
        <w:t xml:space="preserve"> </w:t>
      </w:r>
      <w:r w:rsidRPr="00423ABD">
        <w:t>“generic.”</w:t>
      </w:r>
      <w:r w:rsidR="00DE7CCE" w:rsidRPr="00423ABD">
        <w:t xml:space="preserve"> </w:t>
      </w:r>
      <w:r w:rsidRPr="00423ABD">
        <w:t>If</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is</w:t>
      </w:r>
      <w:r w:rsidR="00DE7CCE" w:rsidRPr="00423ABD">
        <w:t xml:space="preserve"> </w:t>
      </w:r>
      <w:r w:rsidRPr="00423ABD">
        <w:t>constrained</w:t>
      </w:r>
      <w:r w:rsidR="00DE7CCE" w:rsidRPr="00423ABD">
        <w:t xml:space="preserve"> </w:t>
      </w:r>
      <w:r w:rsidRPr="00423ABD">
        <w:t>to</w:t>
      </w:r>
      <w:r w:rsidR="00DE7CCE" w:rsidRPr="00423ABD">
        <w:t xml:space="preserve"> </w:t>
      </w:r>
      <w:r w:rsidRPr="00423ABD">
        <w:t>a</w:t>
      </w:r>
      <w:r w:rsidR="00DE7CCE" w:rsidRPr="00423ABD">
        <w:t xml:space="preserve"> </w:t>
      </w:r>
      <w:r w:rsidRPr="00423ABD">
        <w:t>single</w:t>
      </w:r>
      <w:r w:rsidR="00DE7CCE" w:rsidRPr="00423ABD">
        <w:t xml:space="preserve"> </w:t>
      </w:r>
      <w:r w:rsidRPr="00423ABD">
        <w:t>type,</w:t>
      </w:r>
      <w:r w:rsidR="00DE7CCE" w:rsidRPr="00423ABD">
        <w:t xml:space="preserve"> </w:t>
      </w:r>
      <w:r w:rsidRPr="00423ABD">
        <w:t>there</w:t>
      </w:r>
      <w:r w:rsidR="00DE7CCE" w:rsidRPr="00423ABD">
        <w:t xml:space="preserve"> </w:t>
      </w:r>
      <w:r w:rsidRPr="00423ABD">
        <w:t>is</w:t>
      </w:r>
      <w:r w:rsidR="00DE7CCE" w:rsidRPr="00423ABD">
        <w:t xml:space="preserve"> </w:t>
      </w:r>
      <w:r w:rsidRPr="00423ABD">
        <w:t>no</w:t>
      </w:r>
      <w:r w:rsidR="00DE7CCE" w:rsidRPr="00423ABD">
        <w:t xml:space="preserve"> </w:t>
      </w:r>
      <w:r w:rsidRPr="00423ABD">
        <w:t>need</w:t>
      </w:r>
      <w:r w:rsidR="00DE7CCE" w:rsidRPr="00423ABD">
        <w:t xml:space="preserve"> </w:t>
      </w:r>
      <w:r w:rsidRPr="00423ABD">
        <w:t>for</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in</w:t>
      </w:r>
      <w:r w:rsidR="00DE7CCE" w:rsidRPr="00423ABD">
        <w:t xml:space="preserve"> </w:t>
      </w:r>
      <w:r w:rsidRPr="00423ABD">
        <w:t>the</w:t>
      </w:r>
      <w:r w:rsidR="00DE7CCE" w:rsidRPr="00423ABD">
        <w:t xml:space="preserve"> </w:t>
      </w:r>
      <w:r w:rsidRPr="00423ABD">
        <w:t>first</w:t>
      </w:r>
      <w:r w:rsidR="00DE7CCE" w:rsidRPr="00423ABD">
        <w:t xml:space="preserve"> </w:t>
      </w:r>
      <w:r w:rsidRPr="00423ABD">
        <w:t>place;</w:t>
      </w:r>
      <w:r w:rsidR="00DE7CCE" w:rsidRPr="00423ABD">
        <w:t xml:space="preserve"> </w:t>
      </w:r>
      <w:r w:rsidRPr="00423ABD">
        <w:t>just</w:t>
      </w:r>
      <w:r w:rsidR="00DE7CCE" w:rsidRPr="00423ABD">
        <w:t xml:space="preserve"> </w:t>
      </w:r>
      <w:r w:rsidRPr="00423ABD">
        <w:t>use</w:t>
      </w:r>
      <w:r w:rsidR="00DE7CCE" w:rsidRPr="00423ABD">
        <w:t xml:space="preserve"> </w:t>
      </w:r>
      <w:r w:rsidRPr="00423ABD">
        <w:t>that</w:t>
      </w:r>
      <w:r w:rsidR="00DE7CCE" w:rsidRPr="00423ABD">
        <w:t xml:space="preserve"> </w:t>
      </w:r>
      <w:r w:rsidRPr="00423ABD">
        <w:t>type</w:t>
      </w:r>
      <w:r w:rsidR="00DE7CCE" w:rsidRPr="00423ABD">
        <w:t xml:space="preserve"> </w:t>
      </w:r>
      <w:r w:rsidRPr="00423ABD">
        <w:t>directly.</w:t>
      </w:r>
    </w:p>
    <w:p w14:paraId="1F4B69EB" w14:textId="01D5A268" w:rsidR="00FA02C3" w:rsidRPr="00423ABD" w:rsidRDefault="00B15BD3" w:rsidP="009E7A29">
      <w:pPr>
        <w:pStyle w:val="CHAPBM"/>
      </w:pPr>
      <w:r w:rsidRPr="00423ABD">
        <w:t>Certain</w:t>
      </w:r>
      <w:r w:rsidR="00DE7CCE" w:rsidRPr="00423ABD">
        <w:t xml:space="preserve"> </w:t>
      </w:r>
      <w:r w:rsidRPr="00423ABD">
        <w:t>“special”</w:t>
      </w:r>
      <w:r w:rsidR="00DE7CCE" w:rsidRPr="00423ABD">
        <w:t xml:space="preserve"> </w:t>
      </w:r>
      <w:r w:rsidRPr="00423ABD">
        <w:t>types</w:t>
      </w:r>
      <w:r w:rsidR="00DE7CCE" w:rsidRPr="00423ABD">
        <w:t xml:space="preserve"> </w:t>
      </w:r>
      <w:r w:rsidRPr="00423ABD">
        <w:t>are</w:t>
      </w:r>
      <w:r w:rsidR="00DE7CCE" w:rsidRPr="00423ABD">
        <w:t xml:space="preserve"> </w:t>
      </w:r>
      <w:r w:rsidRPr="00423ABD">
        <w:t>not</w:t>
      </w:r>
      <w:r w:rsidR="00DE7CCE" w:rsidRPr="00423ABD">
        <w:t xml:space="preserve"> </w:t>
      </w:r>
      <w:r w:rsidRPr="00423ABD">
        <w:t>legal</w:t>
      </w:r>
      <w:r w:rsidR="00DE7CCE" w:rsidRPr="00423ABD">
        <w:t xml:space="preserve"> </w:t>
      </w:r>
      <w:r w:rsidRPr="00423ABD">
        <w:t>as</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constraints</w:t>
      </w:r>
      <w:r w:rsidR="001E4B5D" w:rsidRPr="00423ABD">
        <w:t>.</w:t>
      </w:r>
      <w:r w:rsidR="00DE7CCE" w:rsidRPr="00423ABD">
        <w:t xml:space="preserve"> </w:t>
      </w:r>
      <w:r w:rsidRPr="00423ABD">
        <w:t>See</w:t>
      </w:r>
      <w:r w:rsidR="00DE7CCE" w:rsidRPr="00423ABD">
        <w:t xml:space="preserve"> </w:t>
      </w:r>
      <w:del w:id="119" w:author="Jill Hobbs" w:date="2020-06-04T15:02:00Z">
        <w:r w:rsidRPr="00423ABD" w:rsidDel="002D64B1">
          <w:delText>the</w:delText>
        </w:r>
        <w:r w:rsidR="00DE7CCE" w:rsidRPr="00423ABD" w:rsidDel="002D64B1">
          <w:delText xml:space="preserve"> </w:delText>
        </w:r>
      </w:del>
      <w:r w:rsidRPr="00423ABD">
        <w:t>Advanced</w:t>
      </w:r>
      <w:r w:rsidR="00DE7CCE" w:rsidRPr="00423ABD">
        <w:t xml:space="preserve"> </w:t>
      </w:r>
      <w:r w:rsidRPr="00423ABD">
        <w:t>Topic</w:t>
      </w:r>
      <w:ins w:id="120" w:author="Jill Hobbs" w:date="2020-06-04T15:02:00Z">
        <w:r w:rsidR="002D64B1">
          <w:t>:</w:t>
        </w:r>
      </w:ins>
      <w:del w:id="121" w:author="Jill Hobbs" w:date="2020-06-04T15:02:00Z">
        <w:r w:rsidR="00FB6708" w:rsidRPr="00423ABD" w:rsidDel="002D64B1">
          <w:delText xml:space="preserve"> titled</w:delText>
        </w:r>
        <w:r w:rsidR="00DE7CCE" w:rsidRPr="00423ABD" w:rsidDel="002D64B1">
          <w:delText xml:space="preserve"> </w:delText>
        </w:r>
        <w:r w:rsidR="00B4464E" w:rsidRPr="00423ABD" w:rsidDel="002D64B1">
          <w:delText>“</w:delText>
        </w:r>
      </w:del>
      <w:ins w:id="122" w:author="Jill Hobbs" w:date="2020-06-04T15:02:00Z">
        <w:r w:rsidR="002D64B1">
          <w:t xml:space="preserve"> </w:t>
        </w:r>
      </w:ins>
      <w:r w:rsidRPr="00423ABD">
        <w:t>Constraint</w:t>
      </w:r>
      <w:r w:rsidR="00DE7CCE" w:rsidRPr="00423ABD">
        <w:t xml:space="preserve"> </w:t>
      </w:r>
      <w:r w:rsidRPr="00423ABD">
        <w:t>Limitations,</w:t>
      </w:r>
      <w:del w:id="123" w:author="Jill Hobbs" w:date="2020-06-04T15:02:00Z">
        <w:r w:rsidR="00B4464E" w:rsidRPr="00423ABD" w:rsidDel="002D64B1">
          <w:delText>”</w:delText>
        </w:r>
      </w:del>
      <w:r w:rsidR="00DE7CCE" w:rsidRPr="00423ABD">
        <w:t xml:space="preserve"> </w:t>
      </w:r>
      <w:r w:rsidRPr="00423ABD">
        <w:t>later</w:t>
      </w:r>
      <w:r w:rsidR="00DE7CCE" w:rsidRPr="00423ABD">
        <w:t xml:space="preserve"> </w:t>
      </w:r>
      <w:r w:rsidRPr="00423ABD">
        <w:t>in</w:t>
      </w:r>
      <w:r w:rsidR="00DE7CCE" w:rsidRPr="00423ABD">
        <w:t xml:space="preserve"> </w:t>
      </w:r>
      <w:r w:rsidRPr="00423ABD">
        <w:t>this</w:t>
      </w:r>
      <w:r w:rsidR="00DE7CCE" w:rsidRPr="00423ABD">
        <w:t xml:space="preserve"> </w:t>
      </w:r>
      <w:r w:rsidRPr="00423ABD">
        <w:t>chapter,</w:t>
      </w:r>
      <w:r w:rsidR="00DE7CCE" w:rsidRPr="00423ABD">
        <w:t xml:space="preserve"> </w:t>
      </w:r>
      <w:r w:rsidRPr="00423ABD">
        <w:t>for</w:t>
      </w:r>
      <w:r w:rsidR="00DE7CCE" w:rsidRPr="00423ABD">
        <w:t xml:space="preserve"> </w:t>
      </w:r>
      <w:r w:rsidRPr="00423ABD">
        <w:t>details.</w:t>
      </w:r>
    </w:p>
    <w:p w14:paraId="1847EC94" w14:textId="77777777" w:rsidR="008F6317" w:rsidRPr="00423ABD" w:rsidRDefault="008F6317" w:rsidP="009B386C">
      <w:pPr>
        <w:pStyle w:val="CHAPBMPD"/>
      </w:pPr>
      <w:r w:rsidRPr="00423ABD">
        <w:t>***COMP: Insert “Begin 7.3” tab</w:t>
      </w:r>
    </w:p>
    <w:p w14:paraId="1A4BA5C9" w14:textId="4AAC4DAE" w:rsidR="008F6317" w:rsidRPr="00423ABD" w:rsidRDefault="00FF7C10" w:rsidP="009B386C">
      <w:pPr>
        <w:pStyle w:val="CHAPBM"/>
      </w:pPr>
      <w:r w:rsidRPr="00423ABD">
        <w:t>Starting with C# 7.3</w:t>
      </w:r>
      <w:ins w:id="124" w:author="Jill Hobbs" w:date="2020-06-04T15:02:00Z">
        <w:r w:rsidR="002D64B1">
          <w:t>,</w:t>
        </w:r>
      </w:ins>
      <w:r w:rsidRPr="00423ABD">
        <w:t xml:space="preserve"> you can </w:t>
      </w:r>
      <w:del w:id="125" w:author="Jill Hobbs" w:date="2020-06-04T15:02:00Z">
        <w:r w:rsidRPr="00423ABD" w:rsidDel="002D64B1">
          <w:delText>begin using</w:delText>
        </w:r>
      </w:del>
      <w:ins w:id="126" w:author="Jill Hobbs" w:date="2020-06-04T15:02:00Z">
        <w:r w:rsidR="002D64B1">
          <w:t>use</w:t>
        </w:r>
      </w:ins>
      <w:r w:rsidRPr="00423ABD">
        <w:t xml:space="preserve"> </w:t>
      </w:r>
      <w:proofErr w:type="spellStart"/>
      <w:r w:rsidR="00AF579E" w:rsidRPr="00423ABD">
        <w:rPr>
          <w:rStyle w:val="CITchapbm"/>
        </w:rPr>
        <w:t>System.</w:t>
      </w:r>
      <w:r w:rsidR="00E05D97" w:rsidRPr="00423ABD">
        <w:rPr>
          <w:rStyle w:val="CITchapbm"/>
        </w:rPr>
        <w:t>Enum</w:t>
      </w:r>
      <w:proofErr w:type="spellEnd"/>
      <w:r w:rsidR="00E05D97" w:rsidRPr="00423ABD">
        <w:t xml:space="preserve"> </w:t>
      </w:r>
      <w:r w:rsidR="00AF579E" w:rsidRPr="00423ABD">
        <w:t>as a c</w:t>
      </w:r>
      <w:r w:rsidR="00E05D97" w:rsidRPr="00423ABD">
        <w:t>onstraint</w:t>
      </w:r>
      <w:r w:rsidR="00AF579E" w:rsidRPr="00423ABD">
        <w:t xml:space="preserve">, </w:t>
      </w:r>
      <w:ins w:id="127" w:author="Jill Hobbs" w:date="2020-06-04T15:02:00Z">
        <w:r w:rsidR="002D64B1">
          <w:t xml:space="preserve">thereby </w:t>
        </w:r>
      </w:ins>
      <w:r w:rsidR="00AF579E" w:rsidRPr="00423ABD">
        <w:t xml:space="preserve">ensuring a type parameter is </w:t>
      </w:r>
      <w:r w:rsidR="00A46785" w:rsidRPr="00423ABD">
        <w:t>an enum</w:t>
      </w:r>
      <w:r w:rsidR="00AF579E" w:rsidRPr="00423ABD">
        <w:t>. However</w:t>
      </w:r>
      <w:r w:rsidR="00A9485C" w:rsidRPr="00423ABD">
        <w:t xml:space="preserve">, you cannot specify type </w:t>
      </w:r>
      <w:proofErr w:type="spellStart"/>
      <w:r w:rsidR="00A9485C" w:rsidRPr="00423ABD">
        <w:rPr>
          <w:rStyle w:val="CITchapbm"/>
        </w:rPr>
        <w:t>System.Array</w:t>
      </w:r>
      <w:proofErr w:type="spellEnd"/>
      <w:r w:rsidR="00A9485C" w:rsidRPr="00423ABD">
        <w:t xml:space="preserve"> as a constraint. Th</w:t>
      </w:r>
      <w:ins w:id="128" w:author="Jill Hobbs" w:date="2020-06-04T15:02:00Z">
        <w:r w:rsidR="002D64B1">
          <w:t>e</w:t>
        </w:r>
      </w:ins>
      <w:del w:id="129" w:author="Jill Hobbs" w:date="2020-06-04T15:02:00Z">
        <w:r w:rsidR="00A9485C" w:rsidRPr="00423ABD" w:rsidDel="002D64B1">
          <w:delText>is</w:delText>
        </w:r>
      </w:del>
      <w:r w:rsidR="00A9485C" w:rsidRPr="00423ABD">
        <w:t xml:space="preserve"> lat</w:t>
      </w:r>
      <w:ins w:id="130" w:author="Jill Hobbs" w:date="2020-06-04T15:02:00Z">
        <w:r w:rsidR="002D64B1">
          <w:t>t</w:t>
        </w:r>
      </w:ins>
      <w:r w:rsidR="00A9485C" w:rsidRPr="00423ABD">
        <w:t xml:space="preserve">er restriction </w:t>
      </w:r>
      <w:r w:rsidR="00B068D0" w:rsidRPr="00423ABD">
        <w:t>has minimal impact</w:t>
      </w:r>
      <w:r w:rsidR="008A0D53" w:rsidRPr="00423ABD">
        <w:t>, however</w:t>
      </w:r>
      <w:r w:rsidR="00B068D0" w:rsidRPr="00423ABD">
        <w:t xml:space="preserve">, as </w:t>
      </w:r>
      <w:del w:id="131" w:author="Jill Hobbs" w:date="2020-06-04T15:03:00Z">
        <w:r w:rsidR="00B068D0" w:rsidRPr="00423ABD" w:rsidDel="002D64B1">
          <w:delText xml:space="preserve">there are </w:delText>
        </w:r>
      </w:del>
      <w:r w:rsidR="00B068D0" w:rsidRPr="00423ABD">
        <w:t xml:space="preserve">other collection types and interfaces </w:t>
      </w:r>
      <w:del w:id="132" w:author="Jill Hobbs" w:date="2020-06-04T15:03:00Z">
        <w:r w:rsidR="00B068D0" w:rsidRPr="00423ABD" w:rsidDel="002D64B1">
          <w:delText xml:space="preserve">that </w:delText>
        </w:r>
      </w:del>
      <w:r w:rsidR="00B068D0" w:rsidRPr="00423ABD">
        <w:t>are preferable anyway</w:t>
      </w:r>
      <w:r w:rsidR="00EB566F" w:rsidRPr="00423ABD">
        <w:t>—</w:t>
      </w:r>
      <w:r w:rsidR="008A0D53" w:rsidRPr="00423ABD">
        <w:t>see Chapter 15.</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Change w:id="133">
          <w:tblGrid>
            <w:gridCol w:w="121"/>
            <w:gridCol w:w="6882"/>
          </w:tblGrid>
        </w:tblGridChange>
      </w:tblGrid>
      <w:tr w:rsidR="00B353D0" w:rsidRPr="00423ABD" w14:paraId="70E6F016" w14:textId="77777777" w:rsidTr="005F0E56">
        <w:trPr>
          <w:trHeight w:val="590"/>
        </w:trPr>
        <w:tc>
          <w:tcPr>
            <w:tcW w:w="7003" w:type="dxa"/>
            <w:gridSpan w:val="2"/>
            <w:shd w:val="clear" w:color="auto" w:fill="auto"/>
            <w:tcMar>
              <w:right w:w="115" w:type="dxa"/>
            </w:tcMar>
          </w:tcPr>
          <w:p w14:paraId="6323D673" w14:textId="77777777" w:rsidR="00B353D0" w:rsidRPr="00423ABD" w:rsidRDefault="00B353D0" w:rsidP="009B386C">
            <w:pPr>
              <w:pStyle w:val="SF1TTL"/>
              <w:keepNext w:val="0"/>
              <w:rPr>
                <w:noProof/>
              </w:rPr>
            </w:pPr>
          </w:p>
        </w:tc>
      </w:tr>
      <w:tr w:rsidR="00B353D0" w:rsidRPr="00423ABD" w14:paraId="4D4EC9C9" w14:textId="77777777" w:rsidTr="002D64B1">
        <w:tblPrEx>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Change w:id="134" w:author="Jill Hobbs" w:date="2020-06-04T15:06:00Z">
            <w:tblPrEx>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blPrExChange>
        </w:tblPrEx>
        <w:trPr>
          <w:trHeight w:val="66"/>
          <w:trPrChange w:id="135" w:author="Jill Hobbs" w:date="2020-06-04T15:06:00Z">
            <w:trPr>
              <w:trHeight w:val="701"/>
            </w:trPr>
          </w:trPrChange>
        </w:trPr>
        <w:tc>
          <w:tcPr>
            <w:tcW w:w="121" w:type="dxa"/>
            <w:shd w:val="clear" w:color="auto" w:fill="C0C0C0"/>
            <w:tcMar>
              <w:right w:w="115" w:type="dxa"/>
            </w:tcMar>
            <w:tcPrChange w:id="136" w:author="Jill Hobbs" w:date="2020-06-04T15:06:00Z">
              <w:tcPr>
                <w:tcW w:w="121" w:type="dxa"/>
                <w:shd w:val="clear" w:color="auto" w:fill="C0C0C0"/>
                <w:tcMar>
                  <w:right w:w="115" w:type="dxa"/>
                </w:tcMar>
              </w:tcPr>
            </w:tcPrChange>
          </w:tcPr>
          <w:p w14:paraId="669574ED" w14:textId="77777777" w:rsidR="00B353D0" w:rsidRPr="00423ABD" w:rsidRDefault="00B353D0" w:rsidP="009B386C">
            <w:pPr>
              <w:pStyle w:val="SF1SUBTTL"/>
              <w:keepNext w:val="0"/>
            </w:pPr>
          </w:p>
        </w:tc>
        <w:tc>
          <w:tcPr>
            <w:tcW w:w="6882" w:type="dxa"/>
            <w:tcMar>
              <w:left w:w="173" w:type="dxa"/>
              <w:right w:w="173" w:type="dxa"/>
            </w:tcMar>
            <w:tcPrChange w:id="137" w:author="Jill Hobbs" w:date="2020-06-04T15:06:00Z">
              <w:tcPr>
                <w:tcW w:w="6882" w:type="dxa"/>
                <w:tcMar>
                  <w:left w:w="173" w:type="dxa"/>
                  <w:right w:w="173" w:type="dxa"/>
                </w:tcMar>
              </w:tcPr>
            </w:tcPrChange>
          </w:tcPr>
          <w:p w14:paraId="0EB38889" w14:textId="77777777" w:rsidR="00B353D0" w:rsidRPr="00423ABD" w:rsidRDefault="00B353D0" w:rsidP="009B386C">
            <w:pPr>
              <w:pStyle w:val="SF1TTL"/>
              <w:keepNext w:val="0"/>
            </w:pPr>
            <w:r w:rsidRPr="00423ABD">
              <w:rPr>
                <w:noProof/>
              </w:rPr>
              <mc:AlternateContent>
                <mc:Choice Requires="wps">
                  <w:drawing>
                    <wp:anchor distT="0" distB="0" distL="114300" distR="114300" simplePos="0" relativeHeight="251657216" behindDoc="0" locked="0" layoutInCell="1" allowOverlap="1" wp14:anchorId="6081BD68" wp14:editId="6C4C377D">
                      <wp:simplePos x="0" y="0"/>
                      <wp:positionH relativeFrom="column">
                        <wp:posOffset>9253</wp:posOffset>
                      </wp:positionH>
                      <wp:positionV relativeFrom="page">
                        <wp:posOffset>5819</wp:posOffset>
                      </wp:positionV>
                      <wp:extent cx="73025" cy="73025"/>
                      <wp:effectExtent l="0" t="0" r="3175" b="3175"/>
                      <wp:wrapNone/>
                      <wp:docPr id="14"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BF957" id="Rectangle 216" o:spid="_x0000_s1026" style="position:absolute;margin-left:.75pt;margin-top:.45pt;width:5.75pt;height: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TqggIAAA4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DsmQTqggIAAA4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55168" behindDoc="0" locked="1" layoutInCell="1" allowOverlap="1" wp14:anchorId="42F9A827" wp14:editId="7EB4AFD0">
                      <wp:simplePos x="0" y="0"/>
                      <wp:positionH relativeFrom="column">
                        <wp:posOffset>84455</wp:posOffset>
                      </wp:positionH>
                      <wp:positionV relativeFrom="page">
                        <wp:posOffset>76200</wp:posOffset>
                      </wp:positionV>
                      <wp:extent cx="73025" cy="73025"/>
                      <wp:effectExtent l="0" t="0" r="3175" b="3175"/>
                      <wp:wrapNone/>
                      <wp:docPr id="15"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BD87A" id="Rectangle 215" o:spid="_x0000_s1026" style="position:absolute;margin-left:6.65pt;margin-top:6pt;width:5.75pt;height: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KegAIAAA4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" fillcolor="gray" stroked="f">
                      <o:lock v:ext="edit" aspectratio="t"/>
                      <w10:wrap anchory="page"/>
                      <w10:anchorlock/>
                    </v:rect>
                  </w:pict>
                </mc:Fallback>
              </mc:AlternateContent>
            </w:r>
            <w:r w:rsidRPr="00423ABD">
              <w:t>AdVanced Topic</w:t>
            </w:r>
          </w:p>
          <w:p w14:paraId="18899A7B" w14:textId="77777777" w:rsidR="00B353D0" w:rsidRPr="00423ABD" w:rsidRDefault="00B353D0" w:rsidP="009B386C">
            <w:pPr>
              <w:pStyle w:val="SF1SUBTTL"/>
              <w:keepNext w:val="0"/>
            </w:pPr>
            <w:r w:rsidRPr="00423ABD">
              <w:t>Delegate Constraints</w:t>
            </w:r>
          </w:p>
          <w:p w14:paraId="71F828B0" w14:textId="5B895827" w:rsidR="00B353D0" w:rsidRPr="00423ABD" w:rsidRDefault="00B353D0" w:rsidP="009B386C">
            <w:pPr>
              <w:pStyle w:val="SF1FIRST"/>
            </w:pPr>
            <w:r w:rsidRPr="00423ABD">
              <w:t xml:space="preserve">C# 7.3 also added support for using </w:t>
            </w:r>
            <w:proofErr w:type="spellStart"/>
            <w:r w:rsidRPr="00423ABD">
              <w:rPr>
                <w:rStyle w:val="CITchapbm"/>
              </w:rPr>
              <w:t>System.Delegate</w:t>
            </w:r>
            <w:proofErr w:type="spellEnd"/>
            <w:r w:rsidRPr="00423ABD">
              <w:t xml:space="preserve"> (and </w:t>
            </w:r>
            <w:proofErr w:type="spellStart"/>
            <w:r w:rsidRPr="00423ABD">
              <w:rPr>
                <w:rStyle w:val="CITchapbm"/>
              </w:rPr>
              <w:t>System.MulticastDelegate</w:t>
            </w:r>
            <w:proofErr w:type="spellEnd"/>
            <w:r w:rsidRPr="00423ABD">
              <w:t xml:space="preserve">). This allows for combining (using the static </w:t>
            </w:r>
            <w:proofErr w:type="gramStart"/>
            <w:r w:rsidRPr="00423ABD">
              <w:rPr>
                <w:rStyle w:val="CITchapbm"/>
              </w:rPr>
              <w:t>Combine(</w:t>
            </w:r>
            <w:proofErr w:type="gramEnd"/>
            <w:r w:rsidRPr="00423ABD">
              <w:rPr>
                <w:rStyle w:val="CITchapbm"/>
              </w:rPr>
              <w:t>)</w:t>
            </w:r>
            <w:r w:rsidRPr="00423ABD">
              <w:t xml:space="preserve"> method)</w:t>
            </w:r>
            <w:ins w:id="138" w:author="Jill Hobbs" w:date="2020-06-04T15:03:00Z">
              <w:r w:rsidR="002D64B1">
                <w:t xml:space="preserve"> and</w:t>
              </w:r>
            </w:ins>
            <w:del w:id="139" w:author="Jill Hobbs" w:date="2020-06-04T15:03:00Z">
              <w:r w:rsidRPr="00423ABD" w:rsidDel="002D64B1">
                <w:delText>,</w:delText>
              </w:r>
            </w:del>
            <w:r w:rsidRPr="00423ABD">
              <w:t xml:space="preserve"> separating (using the static </w:t>
            </w:r>
            <w:r w:rsidRPr="00423ABD">
              <w:rPr>
                <w:rStyle w:val="CITchapbm"/>
              </w:rPr>
              <w:t>Remove()</w:t>
            </w:r>
            <w:r w:rsidRPr="00423ABD">
              <w:t xml:space="preserve"> method) delegates in a type</w:t>
            </w:r>
            <w:ins w:id="140" w:author="Jill Hobbs" w:date="2020-06-04T15:03:00Z">
              <w:r w:rsidR="002D64B1">
                <w:t>-</w:t>
              </w:r>
            </w:ins>
            <w:del w:id="141" w:author="Jill Hobbs" w:date="2020-06-04T15:03:00Z">
              <w:r w:rsidRPr="00423ABD" w:rsidDel="002D64B1">
                <w:delText xml:space="preserve"> </w:delText>
              </w:r>
            </w:del>
            <w:r w:rsidRPr="00423ABD">
              <w:t>safe manner. There isn</w:t>
            </w:r>
            <w:ins w:id="142" w:author="Jill Hobbs" w:date="2020-06-04T15:03:00Z">
              <w:r w:rsidR="002D64B1">
                <w:t>’</w:t>
              </w:r>
            </w:ins>
            <w:del w:id="143" w:author="Jill Hobbs" w:date="2020-06-04T15:03:00Z">
              <w:r w:rsidRPr="00423ABD" w:rsidDel="002D64B1">
                <w:delText>'</w:delText>
              </w:r>
            </w:del>
            <w:r w:rsidRPr="00423ABD">
              <w:t xml:space="preserve">t a strongly typed way for a generic type to invoke a delegate, but </w:t>
            </w:r>
            <w:del w:id="144" w:author="Jill Hobbs" w:date="2020-06-04T15:03:00Z">
              <w:r w:rsidRPr="00423ABD" w:rsidDel="002D64B1">
                <w:delText>there is a</w:delText>
              </w:r>
            </w:del>
            <w:ins w:id="145" w:author="Jill Hobbs" w:date="2020-06-04T15:03:00Z">
              <w:r w:rsidR="002D64B1">
                <w:t>the</w:t>
              </w:r>
            </w:ins>
            <w:r w:rsidRPr="00423ABD">
              <w:t xml:space="preserve"> </w:t>
            </w:r>
            <w:proofErr w:type="spellStart"/>
            <w:proofErr w:type="gramStart"/>
            <w:r w:rsidRPr="00423ABD">
              <w:rPr>
                <w:rStyle w:val="CITchapbm"/>
              </w:rPr>
              <w:t>DynamicInvoke</w:t>
            </w:r>
            <w:proofErr w:type="spellEnd"/>
            <w:r w:rsidRPr="00423ABD">
              <w:rPr>
                <w:rStyle w:val="CITchapbm"/>
              </w:rPr>
              <w:t>(</w:t>
            </w:r>
            <w:proofErr w:type="gramEnd"/>
            <w:r w:rsidRPr="00423ABD">
              <w:rPr>
                <w:rStyle w:val="CITchapbm"/>
              </w:rPr>
              <w:t>)</w:t>
            </w:r>
            <w:r w:rsidRPr="00423ABD">
              <w:t xml:space="preserve"> method </w:t>
            </w:r>
            <w:del w:id="146" w:author="Jill Hobbs" w:date="2020-06-04T15:03:00Z">
              <w:r w:rsidRPr="00423ABD" w:rsidDel="002D64B1">
                <w:delText>to</w:delText>
              </w:r>
            </w:del>
            <w:ins w:id="147" w:author="Jill Hobbs" w:date="2020-06-04T15:03:00Z">
              <w:r w:rsidR="002D64B1">
                <w:t>can</w:t>
              </w:r>
            </w:ins>
            <w:r w:rsidRPr="00423ABD">
              <w:t xml:space="preserve"> accomplish this. Internally</w:t>
            </w:r>
            <w:ins w:id="148" w:author="Jill Hobbs" w:date="2020-06-04T15:03:00Z">
              <w:r w:rsidR="002D64B1">
                <w:t>,</w:t>
              </w:r>
            </w:ins>
            <w:r w:rsidRPr="00423ABD">
              <w:t xml:space="preserve"> it </w:t>
            </w:r>
            <w:del w:id="149" w:author="Jill Hobbs" w:date="2020-06-04T15:03:00Z">
              <w:r w:rsidRPr="00423ABD" w:rsidDel="002D64B1">
                <w:delText>is using</w:delText>
              </w:r>
            </w:del>
            <w:ins w:id="150" w:author="Jill Hobbs" w:date="2020-06-04T15:03:00Z">
              <w:r w:rsidR="002D64B1">
                <w:t>uses</w:t>
              </w:r>
            </w:ins>
            <w:r w:rsidRPr="00423ABD">
              <w:t xml:space="preserve"> reflection. Even though the generic type can</w:t>
            </w:r>
            <w:ins w:id="151" w:author="Jill Hobbs" w:date="2020-06-04T15:03:00Z">
              <w:r w:rsidR="002D64B1">
                <w:t>’</w:t>
              </w:r>
            </w:ins>
            <w:del w:id="152" w:author="Jill Hobbs" w:date="2020-06-04T15:03:00Z">
              <w:r w:rsidRPr="00423ABD" w:rsidDel="002D64B1">
                <w:delText>'</w:delText>
              </w:r>
            </w:del>
            <w:r w:rsidRPr="00423ABD">
              <w:t xml:space="preserve">t invoke the delegate directly (without going through </w:t>
            </w:r>
            <w:proofErr w:type="spellStart"/>
            <w:proofErr w:type="gramStart"/>
            <w:r w:rsidRPr="00423ABD">
              <w:rPr>
                <w:rStyle w:val="CITchapbm"/>
              </w:rPr>
              <w:t>DynamicInvoke</w:t>
            </w:r>
            <w:proofErr w:type="spellEnd"/>
            <w:r w:rsidRPr="00423ABD">
              <w:rPr>
                <w:rStyle w:val="CITchapbm"/>
              </w:rPr>
              <w:t>(</w:t>
            </w:r>
            <w:proofErr w:type="gramEnd"/>
            <w:r w:rsidRPr="00423ABD">
              <w:rPr>
                <w:rStyle w:val="CITchapbm"/>
              </w:rPr>
              <w:t>)</w:t>
            </w:r>
            <w:r w:rsidRPr="00423ABD">
              <w:t>)</w:t>
            </w:r>
            <w:ins w:id="153" w:author="Jill Hobbs" w:date="2020-06-04T15:04:00Z">
              <w:r w:rsidR="002D64B1">
                <w:t>,</w:t>
              </w:r>
            </w:ins>
            <w:r w:rsidRPr="00423ABD">
              <w:t xml:space="preserve"> it is possible via a direct reference to </w:t>
            </w:r>
            <w:r w:rsidRPr="00423ABD">
              <w:rPr>
                <w:rStyle w:val="CITchapbm"/>
              </w:rPr>
              <w:t>T</w:t>
            </w:r>
            <w:r w:rsidRPr="00423ABD">
              <w:t xml:space="preserve"> at compile</w:t>
            </w:r>
            <w:del w:id="154" w:author="Jill Hobbs" w:date="2020-06-04T15:04:00Z">
              <w:r w:rsidRPr="00423ABD" w:rsidDel="002D64B1">
                <w:delText>r</w:delText>
              </w:r>
            </w:del>
            <w:r w:rsidRPr="00423ABD">
              <w:t xml:space="preserve"> time. For example, you could invoke a </w:t>
            </w:r>
            <w:proofErr w:type="gramStart"/>
            <w:r w:rsidRPr="002D64B1">
              <w:rPr>
                <w:rStyle w:val="CITchapbm"/>
                <w:rPrChange w:id="155" w:author="Jill Hobbs" w:date="2020-06-04T15:04:00Z">
                  <w:rPr/>
                </w:rPrChange>
              </w:rPr>
              <w:t>Combine(</w:t>
            </w:r>
            <w:proofErr w:type="gramEnd"/>
            <w:r w:rsidRPr="002D64B1">
              <w:rPr>
                <w:rStyle w:val="CITchapbm"/>
                <w:rPrChange w:id="156" w:author="Jill Hobbs" w:date="2020-06-04T15:04:00Z">
                  <w:rPr/>
                </w:rPrChange>
              </w:rPr>
              <w:t>)</w:t>
            </w:r>
            <w:r w:rsidRPr="00423ABD">
              <w:t xml:space="preserve"> method and cast to the expected type as shown with the pattern matching in Listing 12.24.</w:t>
            </w:r>
          </w:p>
          <w:p w14:paraId="583DD721" w14:textId="28B50AFD" w:rsidR="00B353D0" w:rsidRPr="00423ABD" w:rsidRDefault="00B353D0" w:rsidP="009B386C">
            <w:pPr>
              <w:pStyle w:val="CDTTTL"/>
            </w:pPr>
            <w:r w:rsidRPr="00423ABD">
              <w:rPr>
                <w:rStyle w:val="CDTNUM"/>
              </w:rPr>
              <w:t>Listing 12.24:</w:t>
            </w:r>
            <w:r w:rsidRPr="00423ABD">
              <w:t> </w:t>
            </w:r>
            <w:r w:rsidRPr="00423ABD">
              <w:t xml:space="preserve">Declaring a </w:t>
            </w:r>
            <w:ins w:id="157" w:author="Jill Hobbs" w:date="2020-06-04T15:04:00Z">
              <w:r w:rsidR="002D64B1">
                <w:t>G</w:t>
              </w:r>
            </w:ins>
            <w:del w:id="158" w:author="Jill Hobbs" w:date="2020-06-04T15:04:00Z">
              <w:r w:rsidRPr="00423ABD" w:rsidDel="002D64B1">
                <w:delText>g</w:delText>
              </w:r>
            </w:del>
            <w:r w:rsidRPr="00423ABD">
              <w:t xml:space="preserve">eneric with a </w:t>
            </w:r>
            <w:proofErr w:type="spellStart"/>
            <w:r w:rsidRPr="00423ABD">
              <w:rPr>
                <w:rStyle w:val="CITchapbm"/>
              </w:rPr>
              <w:t>MulticastDelegate</w:t>
            </w:r>
            <w:proofErr w:type="spellEnd"/>
            <w:r w:rsidRPr="00423ABD">
              <w:t xml:space="preserve"> </w:t>
            </w:r>
            <w:ins w:id="159" w:author="Jill Hobbs" w:date="2020-06-04T15:04:00Z">
              <w:r w:rsidR="002D64B1">
                <w:t>C</w:t>
              </w:r>
            </w:ins>
            <w:del w:id="160" w:author="Jill Hobbs" w:date="2020-06-04T15:04:00Z">
              <w:r w:rsidRPr="00423ABD" w:rsidDel="002D64B1">
                <w:delText>c</w:delText>
              </w:r>
            </w:del>
            <w:r w:rsidRPr="00423ABD">
              <w:t>onstraint</w:t>
            </w:r>
          </w:p>
          <w:p w14:paraId="5772FC1B" w14:textId="77777777" w:rsidR="00B353D0" w:rsidRPr="00423ABD" w:rsidRDefault="00B353D0" w:rsidP="009B386C">
            <w:pPr>
              <w:pStyle w:val="CDTFIRST"/>
            </w:pPr>
            <w:r w:rsidRPr="00423ABD">
              <w:rPr>
                <w:rStyle w:val="CPKeyword"/>
              </w:rPr>
              <w:t>static</w:t>
            </w:r>
            <w:r w:rsidRPr="00423ABD">
              <w:t xml:space="preserve"> </w:t>
            </w:r>
            <w:r w:rsidRPr="00423ABD">
              <w:rPr>
                <w:rStyle w:val="CPKeyword"/>
              </w:rPr>
              <w:t>public</w:t>
            </w:r>
            <w:r w:rsidRPr="00423ABD">
              <w:t xml:space="preserve"> </w:t>
            </w:r>
            <w:r w:rsidRPr="00423ABD">
              <w:rPr>
                <w:rStyle w:val="CPKeyword"/>
              </w:rPr>
              <w:t>object</w:t>
            </w:r>
            <w:r w:rsidRPr="00423ABD">
              <w:t xml:space="preserve">? </w:t>
            </w:r>
            <w:proofErr w:type="spellStart"/>
            <w:r w:rsidRPr="00423ABD">
              <w:t>InvokeAll</w:t>
            </w:r>
            <w:proofErr w:type="spellEnd"/>
            <w:r w:rsidRPr="00423ABD">
              <w:t>&lt;</w:t>
            </w:r>
            <w:proofErr w:type="spellStart"/>
            <w:r w:rsidRPr="00423ABD">
              <w:t>TDelegate</w:t>
            </w:r>
            <w:proofErr w:type="spellEnd"/>
            <w:proofErr w:type="gramStart"/>
            <w:r w:rsidRPr="00423ABD">
              <w:t>&gt;(</w:t>
            </w:r>
            <w:proofErr w:type="gramEnd"/>
          </w:p>
          <w:p w14:paraId="713E7FF5" w14:textId="77777777" w:rsidR="00B353D0" w:rsidRPr="00423ABD" w:rsidRDefault="00B353D0" w:rsidP="009B386C">
            <w:pPr>
              <w:pStyle w:val="CDTFIRST"/>
            </w:pPr>
            <w:r w:rsidRPr="00423ABD">
              <w:t xml:space="preserve">    </w:t>
            </w:r>
            <w:proofErr w:type="gramStart"/>
            <w:r w:rsidRPr="00423ABD">
              <w:rPr>
                <w:rStyle w:val="CPKeyword"/>
              </w:rPr>
              <w:t>object</w:t>
            </w:r>
            <w:r w:rsidRPr="00423ABD">
              <w:t>?[</w:t>
            </w:r>
            <w:proofErr w:type="gramEnd"/>
            <w:r w:rsidRPr="00423ABD">
              <w:t xml:space="preserve">]? </w:t>
            </w:r>
            <w:proofErr w:type="spellStart"/>
            <w:r w:rsidRPr="00423ABD">
              <w:t>args</w:t>
            </w:r>
            <w:proofErr w:type="spellEnd"/>
            <w:r w:rsidRPr="00423ABD">
              <w:t xml:space="preserve">, </w:t>
            </w:r>
            <w:r w:rsidRPr="00423ABD">
              <w:rPr>
                <w:rStyle w:val="CPKeyword"/>
              </w:rPr>
              <w:t>params</w:t>
            </w:r>
            <w:r w:rsidRPr="00423ABD">
              <w:t xml:space="preserve"> </w:t>
            </w:r>
            <w:proofErr w:type="spellStart"/>
            <w:r w:rsidRPr="00423ABD">
              <w:t>TDelegate</w:t>
            </w:r>
            <w:proofErr w:type="spellEnd"/>
            <w:r w:rsidRPr="00423ABD">
              <w:t>[] delegates)</w:t>
            </w:r>
          </w:p>
          <w:p w14:paraId="05BFC647" w14:textId="77777777" w:rsidR="00B353D0" w:rsidRPr="00423ABD" w:rsidRDefault="00B353D0" w:rsidP="009B386C">
            <w:pPr>
              <w:pStyle w:val="CDTMID"/>
            </w:pPr>
            <w:r w:rsidRPr="00423ABD">
              <w:t xml:space="preserve">    </w:t>
            </w:r>
            <w:r w:rsidRPr="00423ABD">
              <w:rPr>
                <w:rStyle w:val="CPComment"/>
              </w:rPr>
              <w:t>// Constraint of type Action/</w:t>
            </w:r>
            <w:proofErr w:type="spellStart"/>
            <w:r w:rsidRPr="00423ABD">
              <w:rPr>
                <w:rStyle w:val="CPComment"/>
              </w:rPr>
              <w:t>Func</w:t>
            </w:r>
            <w:proofErr w:type="spellEnd"/>
            <w:r w:rsidRPr="00423ABD">
              <w:rPr>
                <w:rStyle w:val="CPComment"/>
              </w:rPr>
              <w:t xml:space="preserve"> not allowed</w:t>
            </w:r>
          </w:p>
          <w:p w14:paraId="29265767" w14:textId="77777777" w:rsidR="00B353D0" w:rsidRPr="00423ABD" w:rsidRDefault="00B353D0" w:rsidP="009B386C">
            <w:pPr>
              <w:pStyle w:val="CDTFIRST"/>
            </w:pPr>
            <w:r w:rsidRPr="00423ABD">
              <w:lastRenderedPageBreak/>
              <w:t xml:space="preserve">    </w:t>
            </w:r>
            <w:r w:rsidRPr="00423ABD">
              <w:rPr>
                <w:rStyle w:val="CPKeyword"/>
              </w:rPr>
              <w:t>where</w:t>
            </w:r>
            <w:r w:rsidRPr="00423ABD">
              <w:t xml:space="preserve"> </w:t>
            </w:r>
            <w:proofErr w:type="spellStart"/>
            <w:proofErr w:type="gramStart"/>
            <w:r w:rsidRPr="00423ABD">
              <w:t>TDelegate</w:t>
            </w:r>
            <w:proofErr w:type="spellEnd"/>
            <w:r w:rsidRPr="00423ABD">
              <w:t xml:space="preserve"> :</w:t>
            </w:r>
            <w:proofErr w:type="gramEnd"/>
            <w:r w:rsidRPr="00423ABD">
              <w:t xml:space="preserve"> </w:t>
            </w:r>
            <w:proofErr w:type="spellStart"/>
            <w:r w:rsidRPr="00423ABD">
              <w:t>System.MulticastDelegate</w:t>
            </w:r>
            <w:proofErr w:type="spellEnd"/>
          </w:p>
          <w:p w14:paraId="3EF3DA71" w14:textId="77777777" w:rsidR="00B353D0" w:rsidRPr="00423ABD" w:rsidRDefault="00B353D0" w:rsidP="009B386C">
            <w:pPr>
              <w:pStyle w:val="CDTMID"/>
            </w:pPr>
            <w:r w:rsidRPr="00423ABD">
              <w:t>{</w:t>
            </w:r>
          </w:p>
          <w:p w14:paraId="2C0FFA97" w14:textId="77777777" w:rsidR="00B353D0" w:rsidRPr="00423ABD" w:rsidRDefault="00B353D0" w:rsidP="009B386C">
            <w:pPr>
              <w:pStyle w:val="CDTFIRST"/>
            </w:pPr>
            <w:r w:rsidRPr="00423ABD">
              <w:t xml:space="preserve">  </w:t>
            </w:r>
            <w:r w:rsidRPr="00423ABD">
              <w:rPr>
                <w:rStyle w:val="CPKeyword"/>
              </w:rPr>
              <w:t>switch</w:t>
            </w:r>
            <w:r w:rsidRPr="00423ABD">
              <w:t xml:space="preserve"> (</w:t>
            </w:r>
            <w:proofErr w:type="spellStart"/>
            <w:r w:rsidRPr="00423ABD">
              <w:t>Delegate.Combine</w:t>
            </w:r>
            <w:proofErr w:type="spellEnd"/>
            <w:r w:rsidRPr="00423ABD">
              <w:t>(delegates))</w:t>
            </w:r>
          </w:p>
          <w:p w14:paraId="7C0D4F04" w14:textId="77777777" w:rsidR="00B353D0" w:rsidRPr="00423ABD" w:rsidRDefault="00B353D0" w:rsidP="009B386C">
            <w:pPr>
              <w:pStyle w:val="CDTMID"/>
            </w:pPr>
            <w:r w:rsidRPr="00423ABD">
              <w:t xml:space="preserve">  {</w:t>
            </w:r>
          </w:p>
          <w:p w14:paraId="259D3654" w14:textId="77777777" w:rsidR="00B353D0" w:rsidRPr="00423ABD" w:rsidRDefault="00B353D0" w:rsidP="009B386C">
            <w:pPr>
              <w:pStyle w:val="CDTFIRST"/>
            </w:pPr>
            <w:r w:rsidRPr="00423ABD">
              <w:t xml:space="preserve">      </w:t>
            </w:r>
            <w:r w:rsidRPr="00423ABD">
              <w:rPr>
                <w:rStyle w:val="CPKeyword"/>
              </w:rPr>
              <w:t>case</w:t>
            </w:r>
            <w:r w:rsidRPr="00423ABD">
              <w:t xml:space="preserve"> Action </w:t>
            </w:r>
            <w:proofErr w:type="spellStart"/>
            <w:r w:rsidRPr="00423ABD">
              <w:t>action</w:t>
            </w:r>
            <w:proofErr w:type="spellEnd"/>
            <w:r w:rsidRPr="00423ABD">
              <w:t>:</w:t>
            </w:r>
          </w:p>
          <w:p w14:paraId="1B3A0152" w14:textId="77777777" w:rsidR="00B353D0" w:rsidRPr="00423ABD" w:rsidRDefault="00B353D0" w:rsidP="009B386C">
            <w:pPr>
              <w:pStyle w:val="CDTMID"/>
            </w:pPr>
            <w:r w:rsidRPr="00423ABD">
              <w:t xml:space="preserve">          </w:t>
            </w:r>
            <w:proofErr w:type="gramStart"/>
            <w:r w:rsidRPr="00423ABD">
              <w:t>action(</w:t>
            </w:r>
            <w:proofErr w:type="gramEnd"/>
            <w:r w:rsidRPr="00423ABD">
              <w:t>);</w:t>
            </w:r>
          </w:p>
          <w:p w14:paraId="1B51613C" w14:textId="77777777" w:rsidR="00B353D0" w:rsidRPr="00423ABD" w:rsidRDefault="00B353D0" w:rsidP="009B386C">
            <w:pPr>
              <w:pStyle w:val="CDTFIRST"/>
            </w:pPr>
            <w:r w:rsidRPr="00423ABD">
              <w:t xml:space="preserve">          </w:t>
            </w:r>
            <w:r w:rsidRPr="00423ABD">
              <w:rPr>
                <w:rStyle w:val="CPKeyword"/>
              </w:rPr>
              <w:t>return</w:t>
            </w:r>
            <w:r w:rsidRPr="00423ABD">
              <w:t xml:space="preserve"> </w:t>
            </w:r>
            <w:r w:rsidRPr="00423ABD">
              <w:rPr>
                <w:rStyle w:val="CPKeyword"/>
              </w:rPr>
              <w:t>null</w:t>
            </w:r>
            <w:r w:rsidRPr="00423ABD">
              <w:t>;</w:t>
            </w:r>
          </w:p>
          <w:p w14:paraId="1C0C085A" w14:textId="77777777" w:rsidR="00B353D0" w:rsidRPr="00423ABD" w:rsidRDefault="00B353D0" w:rsidP="009B386C">
            <w:pPr>
              <w:pStyle w:val="CDTFIRST"/>
            </w:pPr>
            <w:r w:rsidRPr="00423ABD">
              <w:t xml:space="preserve">      </w:t>
            </w:r>
            <w:r w:rsidRPr="00423ABD">
              <w:rPr>
                <w:rStyle w:val="CPKeyword"/>
              </w:rPr>
              <w:t>case</w:t>
            </w:r>
            <w:r w:rsidRPr="00423ABD">
              <w:t xml:space="preserve"> </w:t>
            </w:r>
            <w:proofErr w:type="spellStart"/>
            <w:r w:rsidRPr="00423ABD">
              <w:t>TDelegate</w:t>
            </w:r>
            <w:proofErr w:type="spellEnd"/>
            <w:r w:rsidRPr="00423ABD">
              <w:t xml:space="preserve"> result:</w:t>
            </w:r>
          </w:p>
          <w:p w14:paraId="14A91819" w14:textId="77777777" w:rsidR="00B353D0" w:rsidRPr="00423ABD" w:rsidRDefault="00B353D0" w:rsidP="009B386C">
            <w:pPr>
              <w:pStyle w:val="CDTFIRST"/>
            </w:pPr>
            <w:r w:rsidRPr="00423ABD">
              <w:t xml:space="preserve">          </w:t>
            </w:r>
            <w:r w:rsidRPr="00423ABD">
              <w:rPr>
                <w:rStyle w:val="CPKeyword"/>
              </w:rPr>
              <w:t>return</w:t>
            </w:r>
            <w:r w:rsidRPr="00423ABD">
              <w:t xml:space="preserve"> </w:t>
            </w:r>
            <w:proofErr w:type="spellStart"/>
            <w:proofErr w:type="gramStart"/>
            <w:r w:rsidRPr="00423ABD">
              <w:t>result.DynamicInvoke</w:t>
            </w:r>
            <w:proofErr w:type="spellEnd"/>
            <w:proofErr w:type="gramEnd"/>
            <w:r w:rsidRPr="00423ABD">
              <w:t>(</w:t>
            </w:r>
            <w:proofErr w:type="spellStart"/>
            <w:r w:rsidRPr="00423ABD">
              <w:t>args</w:t>
            </w:r>
            <w:proofErr w:type="spellEnd"/>
            <w:r w:rsidRPr="00423ABD">
              <w:t>);</w:t>
            </w:r>
          </w:p>
          <w:p w14:paraId="360E41C9" w14:textId="77777777" w:rsidR="00B353D0" w:rsidRPr="00423ABD" w:rsidRDefault="00B353D0" w:rsidP="009B386C">
            <w:pPr>
              <w:pStyle w:val="CDTFIRST"/>
            </w:pPr>
            <w:r w:rsidRPr="00423ABD">
              <w:t xml:space="preserve">      </w:t>
            </w:r>
            <w:r w:rsidRPr="00423ABD">
              <w:rPr>
                <w:rStyle w:val="CPKeyword"/>
              </w:rPr>
              <w:t>default</w:t>
            </w:r>
            <w:r w:rsidRPr="00423ABD">
              <w:t>:</w:t>
            </w:r>
          </w:p>
          <w:p w14:paraId="5BFE9987" w14:textId="77777777" w:rsidR="00B353D0" w:rsidRPr="00423ABD" w:rsidRDefault="00B353D0" w:rsidP="009B386C">
            <w:pPr>
              <w:pStyle w:val="CDTFIRST"/>
            </w:pPr>
            <w:r w:rsidRPr="00423ABD">
              <w:t xml:space="preserve">          </w:t>
            </w:r>
            <w:r w:rsidRPr="00423ABD">
              <w:rPr>
                <w:rStyle w:val="CPKeyword"/>
              </w:rPr>
              <w:t>return</w:t>
            </w:r>
            <w:r w:rsidRPr="00423ABD">
              <w:t xml:space="preserve"> </w:t>
            </w:r>
            <w:r w:rsidRPr="00423ABD">
              <w:rPr>
                <w:rStyle w:val="CPKeyword"/>
              </w:rPr>
              <w:t>null</w:t>
            </w:r>
            <w:r w:rsidRPr="00423ABD">
              <w:t>;</w:t>
            </w:r>
          </w:p>
          <w:p w14:paraId="5154C442" w14:textId="77777777" w:rsidR="00B353D0" w:rsidRPr="00423ABD" w:rsidRDefault="00B353D0" w:rsidP="009B386C">
            <w:pPr>
              <w:pStyle w:val="CDTMID"/>
            </w:pPr>
            <w:r w:rsidRPr="00423ABD">
              <w:t xml:space="preserve">  };</w:t>
            </w:r>
          </w:p>
          <w:p w14:paraId="3BF9E740" w14:textId="77777777" w:rsidR="00B353D0" w:rsidRPr="00423ABD" w:rsidRDefault="00B353D0" w:rsidP="009B386C">
            <w:pPr>
              <w:pStyle w:val="CDTLAST"/>
            </w:pPr>
            <w:r w:rsidRPr="00423ABD">
              <w:t>}</w:t>
            </w:r>
          </w:p>
          <w:p w14:paraId="7D2962D4" w14:textId="627146E2" w:rsidR="00B353D0" w:rsidRPr="00423ABD" w:rsidRDefault="00B353D0" w:rsidP="009B386C">
            <w:pPr>
              <w:pStyle w:val="SF1MID"/>
            </w:pPr>
            <w:r w:rsidRPr="00423ABD">
              <w:t xml:space="preserve">In this example, we attempt to cast to </w:t>
            </w:r>
            <w:r w:rsidRPr="00423ABD">
              <w:rPr>
                <w:rStyle w:val="CITchapbm"/>
              </w:rPr>
              <w:t>Action</w:t>
            </w:r>
            <w:r w:rsidRPr="00423ABD">
              <w:t xml:space="preserve"> before invoking the result. If that</w:t>
            </w:r>
            <w:ins w:id="161" w:author="Jill Hobbs" w:date="2020-06-04T15:04:00Z">
              <w:r w:rsidR="002D64B1">
                <w:t xml:space="preserve"> effort</w:t>
              </w:r>
            </w:ins>
            <w:r w:rsidRPr="00423ABD">
              <w:t xml:space="preserve"> is not successful, we cast to </w:t>
            </w:r>
            <w:proofErr w:type="spellStart"/>
            <w:r w:rsidRPr="00423ABD">
              <w:rPr>
                <w:rStyle w:val="CITchapbm"/>
              </w:rPr>
              <w:t>TDelegate</w:t>
            </w:r>
            <w:proofErr w:type="spellEnd"/>
            <w:r w:rsidRPr="00423ABD">
              <w:t xml:space="preserve"> and invoke the result using </w:t>
            </w:r>
            <w:proofErr w:type="spellStart"/>
            <w:proofErr w:type="gramStart"/>
            <w:r w:rsidRPr="00423ABD">
              <w:rPr>
                <w:rStyle w:val="CITchapbm"/>
              </w:rPr>
              <w:t>DynamicInvoke</w:t>
            </w:r>
            <w:proofErr w:type="spellEnd"/>
            <w:r w:rsidRPr="00423ABD">
              <w:rPr>
                <w:rStyle w:val="CITchapbm"/>
              </w:rPr>
              <w:t>(</w:t>
            </w:r>
            <w:proofErr w:type="gramEnd"/>
            <w:r w:rsidRPr="00423ABD">
              <w:rPr>
                <w:rStyle w:val="CITchapbm"/>
              </w:rPr>
              <w:t>)</w:t>
            </w:r>
            <w:r w:rsidRPr="00423ABD">
              <w:t xml:space="preserve">. </w:t>
            </w:r>
          </w:p>
          <w:p w14:paraId="37C16464" w14:textId="131EDBA0" w:rsidR="00B353D0" w:rsidRPr="00423ABD" w:rsidRDefault="00B353D0" w:rsidP="009B386C">
            <w:pPr>
              <w:pStyle w:val="SF1MID"/>
            </w:pPr>
            <w:r w:rsidRPr="00423ABD">
              <w:t xml:space="preserve">Note that outside the generic we would know the </w:t>
            </w:r>
            <w:ins w:id="162" w:author="Jill Hobbs" w:date="2020-06-04T15:05:00Z">
              <w:r w:rsidR="002D64B1">
                <w:t>t</w:t>
              </w:r>
            </w:ins>
            <w:del w:id="163" w:author="Jill Hobbs" w:date="2020-06-04T15:05:00Z">
              <w:r w:rsidRPr="00423ABD" w:rsidDel="002D64B1">
                <w:delText>T</w:delText>
              </w:r>
            </w:del>
            <w:r w:rsidRPr="00423ABD">
              <w:t xml:space="preserve">ype of </w:t>
            </w:r>
            <w:r w:rsidRPr="002D64B1">
              <w:rPr>
                <w:rStyle w:val="CITchapbm"/>
                <w:rPrChange w:id="164" w:author="Jill Hobbs" w:date="2020-06-04T15:05:00Z">
                  <w:rPr/>
                </w:rPrChange>
              </w:rPr>
              <w:t>T</w:t>
            </w:r>
            <w:ins w:id="165" w:author="Jill Hobbs" w:date="2020-06-04T15:05:00Z">
              <w:r w:rsidR="002D64B1">
                <w:t>,</w:t>
              </w:r>
            </w:ins>
            <w:r w:rsidRPr="00423ABD">
              <w:t xml:space="preserve"> so we could invoke it directly after calling </w:t>
            </w:r>
            <w:proofErr w:type="gramStart"/>
            <w:r w:rsidRPr="00423ABD">
              <w:rPr>
                <w:rStyle w:val="CITchapbm"/>
              </w:rPr>
              <w:t>Combine(</w:t>
            </w:r>
            <w:proofErr w:type="gramEnd"/>
            <w:r w:rsidRPr="00423ABD">
              <w:rPr>
                <w:rStyle w:val="CITchapbm"/>
              </w:rPr>
              <w:t>)</w:t>
            </w:r>
            <w:r w:rsidRPr="00423ABD">
              <w:t>:</w:t>
            </w:r>
          </w:p>
          <w:p w14:paraId="11351018" w14:textId="77777777" w:rsidR="00B353D0" w:rsidRPr="00423ABD" w:rsidRDefault="00B353D0" w:rsidP="009B386C">
            <w:pPr>
              <w:pStyle w:val="SF1DPGMFIRST"/>
            </w:pPr>
            <w:r w:rsidRPr="00423ABD">
              <w:t xml:space="preserve">Action? result = </w:t>
            </w:r>
            <w:r w:rsidRPr="00423ABD">
              <w:br/>
              <w:t xml:space="preserve"> </w:t>
            </w:r>
            <w:proofErr w:type="gramStart"/>
            <w:r w:rsidRPr="00423ABD">
              <w:t xml:space="preserve">   (</w:t>
            </w:r>
            <w:proofErr w:type="gramEnd"/>
            <w:r w:rsidRPr="00423ABD">
              <w:t>Action?)</w:t>
            </w:r>
            <w:proofErr w:type="spellStart"/>
            <w:r w:rsidRPr="00423ABD">
              <w:t>Delegate.Combine</w:t>
            </w:r>
            <w:proofErr w:type="spellEnd"/>
            <w:r w:rsidRPr="00423ABD">
              <w:t>(actions);</w:t>
            </w:r>
          </w:p>
          <w:p w14:paraId="3BB7324D" w14:textId="77777777" w:rsidR="00B353D0" w:rsidRPr="00423ABD" w:rsidRDefault="00B353D0" w:rsidP="009B386C">
            <w:pPr>
              <w:pStyle w:val="SF1DPGMLAST"/>
            </w:pPr>
            <w:proofErr w:type="spellStart"/>
            <w:proofErr w:type="gramStart"/>
            <w:r w:rsidRPr="00423ABD">
              <w:t>result?.</w:t>
            </w:r>
            <w:proofErr w:type="gramEnd"/>
            <w:r w:rsidRPr="00423ABD">
              <w:t>Invoke</w:t>
            </w:r>
            <w:proofErr w:type="spellEnd"/>
            <w:r w:rsidRPr="00423ABD">
              <w:t>();</w:t>
            </w:r>
          </w:p>
          <w:p w14:paraId="7E1175AE" w14:textId="7F7D172B" w:rsidR="00B353D0" w:rsidRPr="00423ABD" w:rsidDel="005F0E56" w:rsidRDefault="00B353D0" w:rsidP="008D2ADC">
            <w:pPr>
              <w:pStyle w:val="SF1LAST"/>
              <w:rPr>
                <w:del w:id="166" w:author="Jill Hobbs" w:date="2020-06-04T15:08:00Z"/>
              </w:rPr>
            </w:pPr>
            <w:r w:rsidRPr="00423ABD">
              <w:t>Note the comment in Listing 12.2</w:t>
            </w:r>
            <w:del w:id="167" w:author="Jill Hobbs" w:date="2020-06-04T15:05:00Z">
              <w:r w:rsidRPr="00423ABD" w:rsidDel="002D64B1">
                <w:delText>2</w:delText>
              </w:r>
            </w:del>
            <w:r w:rsidRPr="00423ABD">
              <w:t xml:space="preserve">4. While </w:t>
            </w:r>
            <w:proofErr w:type="spellStart"/>
            <w:r w:rsidRPr="00423ABD">
              <w:rPr>
                <w:rStyle w:val="CITchapbm"/>
              </w:rPr>
              <w:t>System.Delegate</w:t>
            </w:r>
            <w:proofErr w:type="spellEnd"/>
            <w:r w:rsidRPr="00423ABD">
              <w:t xml:space="preserve"> and </w:t>
            </w:r>
            <w:proofErr w:type="spellStart"/>
            <w:r w:rsidRPr="00423ABD">
              <w:rPr>
                <w:rStyle w:val="CITchapbm"/>
              </w:rPr>
              <w:t>System.MulticastDelegate</w:t>
            </w:r>
            <w:proofErr w:type="spellEnd"/>
            <w:r w:rsidRPr="00423ABD">
              <w:t xml:space="preserve"> are supported, you cannot specify a specific delegate type </w:t>
            </w:r>
            <w:del w:id="168" w:author="Jill Hobbs" w:date="2020-06-04T15:05:00Z">
              <w:r w:rsidRPr="00423ABD" w:rsidDel="002D64B1">
                <w:delText>like</w:delText>
              </w:r>
            </w:del>
            <w:ins w:id="169" w:author="Jill Hobbs" w:date="2020-06-04T15:05:00Z">
              <w:r w:rsidR="002D64B1">
                <w:t>such as</w:t>
              </w:r>
            </w:ins>
            <w:r w:rsidRPr="00423ABD">
              <w:t xml:space="preserve"> </w:t>
            </w:r>
            <w:r w:rsidRPr="00423ABD">
              <w:rPr>
                <w:rStyle w:val="CITchapbm"/>
              </w:rPr>
              <w:t>Action</w:t>
            </w:r>
            <w:r w:rsidRPr="00423ABD">
              <w:t xml:space="preserve">, </w:t>
            </w:r>
            <w:proofErr w:type="spellStart"/>
            <w:r w:rsidRPr="00423ABD">
              <w:rPr>
                <w:rStyle w:val="CITchapbm"/>
              </w:rPr>
              <w:t>Func</w:t>
            </w:r>
            <w:proofErr w:type="spellEnd"/>
            <w:r w:rsidRPr="00423ABD">
              <w:rPr>
                <w:rStyle w:val="CITchapbm"/>
              </w:rPr>
              <w:t>&lt;T&gt;</w:t>
            </w:r>
            <w:r w:rsidRPr="00423ABD">
              <w:t>, or one of the related types.</w:t>
            </w:r>
          </w:p>
          <w:p w14:paraId="08CA2088" w14:textId="3A3A961C" w:rsidR="00B353D0" w:rsidRPr="00423ABD" w:rsidRDefault="00B353D0" w:rsidP="008D2ADC">
            <w:pPr>
              <w:pStyle w:val="SF1LAST"/>
            </w:pPr>
          </w:p>
        </w:tc>
      </w:tr>
      <w:tr w:rsidR="00B353D0" w:rsidRPr="00423ABD" w14:paraId="3186D3D1" w14:textId="77777777" w:rsidTr="005F0E56">
        <w:trPr>
          <w:trHeight w:val="475"/>
        </w:trPr>
        <w:tc>
          <w:tcPr>
            <w:tcW w:w="7003" w:type="dxa"/>
            <w:gridSpan w:val="2"/>
            <w:shd w:val="clear" w:color="auto" w:fill="auto"/>
            <w:tcMar>
              <w:right w:w="115" w:type="dxa"/>
            </w:tcMar>
          </w:tcPr>
          <w:p w14:paraId="62A00FB1" w14:textId="77777777" w:rsidR="00B353D0" w:rsidRPr="00423ABD" w:rsidRDefault="00B353D0" w:rsidP="005F0E56">
            <w:pPr>
              <w:pStyle w:val="spacer"/>
              <w:rPr>
                <w:noProof/>
              </w:rPr>
            </w:pPr>
          </w:p>
        </w:tc>
      </w:tr>
    </w:tbl>
    <w:p w14:paraId="4547B621" w14:textId="77777777" w:rsidR="002D64B1" w:rsidRPr="00423ABD" w:rsidRDefault="002D64B1" w:rsidP="002D64B1">
      <w:pPr>
        <w:pStyle w:val="H2"/>
        <w:keepNext w:val="0"/>
      </w:pPr>
      <w:bookmarkStart w:id="170" w:name="_Toc36295872"/>
      <w:bookmarkStart w:id="171" w:name="_Toc36295873"/>
      <w:commentRangeStart w:id="172"/>
      <w:commentRangeStart w:id="173"/>
      <w:r w:rsidRPr="00423ABD">
        <w:rPr>
          <w:rStyle w:val="CITchapbm"/>
        </w:rPr>
        <w:t>unmanaged</w:t>
      </w:r>
      <w:r w:rsidRPr="00423ABD">
        <w:t xml:space="preserve"> </w:t>
      </w:r>
      <w:commentRangeEnd w:id="172"/>
      <w:r w:rsidR="005F0E56">
        <w:rPr>
          <w:rStyle w:val="CommentReference"/>
          <w:rFonts w:ascii="Arial" w:hAnsi="Arial"/>
          <w:b w:val="0"/>
          <w:bCs w:val="0"/>
          <w:iCs w:val="0"/>
          <w:w w:val="101"/>
        </w:rPr>
        <w:commentReference w:id="172"/>
      </w:r>
      <w:commentRangeEnd w:id="173"/>
      <w:r w:rsidR="00D352A0">
        <w:rPr>
          <w:rStyle w:val="CommentReference"/>
          <w:rFonts w:ascii="Arial" w:hAnsi="Arial"/>
          <w:b w:val="0"/>
          <w:bCs w:val="0"/>
          <w:iCs w:val="0"/>
          <w:w w:val="101"/>
        </w:rPr>
        <w:commentReference w:id="173"/>
      </w:r>
      <w:ins w:id="174" w:author="Jill Hobbs" w:date="2020-06-04T15:05:00Z">
        <w:r>
          <w:t>C</w:t>
        </w:r>
      </w:ins>
      <w:del w:id="175" w:author="Jill Hobbs" w:date="2020-06-04T15:05:00Z">
        <w:r w:rsidRPr="00423ABD" w:rsidDel="002D64B1">
          <w:delText>c</w:delText>
        </w:r>
      </w:del>
      <w:r w:rsidRPr="00423ABD">
        <w:t>onstraint</w:t>
      </w:r>
      <w:bookmarkEnd w:id="170"/>
    </w:p>
    <w:p w14:paraId="6B22DBE3" w14:textId="07231980" w:rsidR="002D64B1" w:rsidRPr="00423ABD" w:rsidRDefault="002D64B1" w:rsidP="002D64B1">
      <w:pPr>
        <w:pStyle w:val="HEADFIRST"/>
      </w:pPr>
      <w:r w:rsidRPr="00423ABD">
        <w:t xml:space="preserve">C# 7.3 introduced the </w:t>
      </w:r>
      <w:r w:rsidRPr="005F0E56">
        <w:rPr>
          <w:rStyle w:val="CITchapbm"/>
          <w:rPrChange w:id="176" w:author="Jill Hobbs" w:date="2020-06-04T15:09:00Z">
            <w:rPr/>
          </w:rPrChange>
        </w:rPr>
        <w:t>unmanaged</w:t>
      </w:r>
      <w:r w:rsidRPr="00423ABD">
        <w:t xml:space="preserve"> constraint</w:t>
      </w:r>
      <w:ins w:id="177" w:author="Jill Hobbs" w:date="2020-06-04T15:09:00Z">
        <w:r w:rsidR="005F0E56">
          <w:t>,</w:t>
        </w:r>
      </w:ins>
      <w:r w:rsidRPr="00423ABD">
        <w:t xml:space="preserve"> which limits the type parameter to be of type </w:t>
      </w:r>
      <w:proofErr w:type="spellStart"/>
      <w:r w:rsidRPr="00423ABD">
        <w:rPr>
          <w:rStyle w:val="CITchapbm"/>
        </w:rPr>
        <w:t>sbyte</w:t>
      </w:r>
      <w:proofErr w:type="spellEnd"/>
      <w:r w:rsidRPr="00423ABD">
        <w:t xml:space="preserve">, </w:t>
      </w:r>
      <w:r w:rsidRPr="00423ABD">
        <w:rPr>
          <w:rStyle w:val="CITchapbm"/>
        </w:rPr>
        <w:t>byte</w:t>
      </w:r>
      <w:r w:rsidRPr="00423ABD">
        <w:t xml:space="preserve">, </w:t>
      </w:r>
      <w:r w:rsidRPr="00423ABD">
        <w:rPr>
          <w:rStyle w:val="CITchapbm"/>
        </w:rPr>
        <w:t>short</w:t>
      </w:r>
      <w:r w:rsidRPr="00423ABD">
        <w:t xml:space="preserve">, </w:t>
      </w:r>
      <w:proofErr w:type="spellStart"/>
      <w:r w:rsidRPr="00423ABD">
        <w:rPr>
          <w:rStyle w:val="CITchapbm"/>
        </w:rPr>
        <w:t>ushort</w:t>
      </w:r>
      <w:proofErr w:type="spellEnd"/>
      <w:r w:rsidRPr="00423ABD">
        <w:t xml:space="preserve">, </w:t>
      </w:r>
      <w:r w:rsidRPr="00423ABD">
        <w:rPr>
          <w:rStyle w:val="CITchapbm"/>
        </w:rPr>
        <w:t>int</w:t>
      </w:r>
      <w:r w:rsidRPr="00423ABD">
        <w:t xml:space="preserve">, </w:t>
      </w:r>
      <w:proofErr w:type="spellStart"/>
      <w:r w:rsidRPr="00423ABD">
        <w:t>uint</w:t>
      </w:r>
      <w:proofErr w:type="spellEnd"/>
      <w:r w:rsidRPr="00423ABD">
        <w:t xml:space="preserve">, </w:t>
      </w:r>
      <w:r w:rsidRPr="00423ABD">
        <w:rPr>
          <w:rStyle w:val="CITchapbm"/>
        </w:rPr>
        <w:t>long</w:t>
      </w:r>
      <w:r w:rsidRPr="00423ABD">
        <w:t xml:space="preserve">, </w:t>
      </w:r>
      <w:proofErr w:type="spellStart"/>
      <w:r w:rsidRPr="00423ABD">
        <w:rPr>
          <w:rStyle w:val="CITchapbm"/>
        </w:rPr>
        <w:t>ulong</w:t>
      </w:r>
      <w:proofErr w:type="spellEnd"/>
      <w:r w:rsidRPr="00423ABD">
        <w:t xml:space="preserve">, </w:t>
      </w:r>
      <w:r w:rsidRPr="00423ABD">
        <w:rPr>
          <w:rStyle w:val="CITchapbm"/>
        </w:rPr>
        <w:t>char</w:t>
      </w:r>
      <w:r w:rsidRPr="00423ABD">
        <w:t xml:space="preserve">, </w:t>
      </w:r>
      <w:r w:rsidRPr="00423ABD">
        <w:rPr>
          <w:rStyle w:val="CITchapbm"/>
        </w:rPr>
        <w:t>float</w:t>
      </w:r>
      <w:r w:rsidRPr="00423ABD">
        <w:t xml:space="preserve">, </w:t>
      </w:r>
      <w:r w:rsidRPr="00423ABD">
        <w:rPr>
          <w:rStyle w:val="CITchapbm"/>
        </w:rPr>
        <w:t>double</w:t>
      </w:r>
      <w:r w:rsidRPr="00423ABD">
        <w:t xml:space="preserve">, </w:t>
      </w:r>
      <w:r w:rsidRPr="00423ABD">
        <w:rPr>
          <w:rStyle w:val="CITchapbm"/>
        </w:rPr>
        <w:t>decimal</w:t>
      </w:r>
      <w:r w:rsidRPr="00423ABD">
        <w:t xml:space="preserve">, </w:t>
      </w:r>
      <w:r w:rsidRPr="00423ABD">
        <w:rPr>
          <w:rStyle w:val="CITchapbm"/>
        </w:rPr>
        <w:t>bool</w:t>
      </w:r>
      <w:r w:rsidRPr="00423ABD">
        <w:t xml:space="preserve">, an enum, a pointer, or any struct where all fields are unmanaged. This allows you to do things like use the </w:t>
      </w:r>
      <w:proofErr w:type="spellStart"/>
      <w:r w:rsidRPr="005F0E56">
        <w:rPr>
          <w:rStyle w:val="CITchapbm"/>
          <w:rPrChange w:id="178" w:author="Jill Hobbs" w:date="2020-06-04T15:09:00Z">
            <w:rPr/>
          </w:rPrChange>
        </w:rPr>
        <w:t>sizeof</w:t>
      </w:r>
      <w:proofErr w:type="spellEnd"/>
      <w:r w:rsidRPr="00423ABD">
        <w:t xml:space="preserve"> (or </w:t>
      </w:r>
      <w:proofErr w:type="spellStart"/>
      <w:r w:rsidRPr="005F0E56">
        <w:rPr>
          <w:rStyle w:val="CITchapbm"/>
          <w:rPrChange w:id="179" w:author="Jill Hobbs" w:date="2020-06-04T15:10:00Z">
            <w:rPr/>
          </w:rPrChange>
        </w:rPr>
        <w:t>stackalloc</w:t>
      </w:r>
      <w:proofErr w:type="spellEnd"/>
      <w:ins w:id="180" w:author="Jill Hobbs" w:date="2020-06-04T15:09:00Z">
        <w:r w:rsidR="005F0E56">
          <w:t>, a</w:t>
        </w:r>
      </w:ins>
      <w:ins w:id="181" w:author="Jill Hobbs" w:date="2020-06-04T15:10:00Z">
        <w:r w:rsidR="005F0E56">
          <w:t>s</w:t>
        </w:r>
      </w:ins>
      <w:r w:rsidRPr="00423ABD">
        <w:t xml:space="preserve"> discussed in Chapter 22) operator on an unmanaged constrained type parameter.</w:t>
      </w:r>
    </w:p>
    <w:p w14:paraId="335A93BE" w14:textId="77777777" w:rsidR="002D64B1" w:rsidRPr="00423ABD" w:rsidRDefault="002D64B1" w:rsidP="002D64B1">
      <w:pPr>
        <w:pStyle w:val="CHAPBMPD"/>
      </w:pPr>
      <w:r w:rsidRPr="00423ABD">
        <w:t>***COMP: Insert “Begin 8.0” tab</w:t>
      </w:r>
    </w:p>
    <w:p w14:paraId="34E2B8AA" w14:textId="78F96748" w:rsidR="002D64B1" w:rsidRPr="00423ABD" w:rsidRDefault="002D64B1" w:rsidP="002D64B1">
      <w:pPr>
        <w:pStyle w:val="CHAPBM"/>
      </w:pPr>
      <w:r w:rsidRPr="00423ABD">
        <w:t xml:space="preserve">Prior to C# 8.0, the </w:t>
      </w:r>
      <w:r w:rsidRPr="005F0E56">
        <w:rPr>
          <w:rStyle w:val="CITchapbm"/>
          <w:rPrChange w:id="182" w:author="Jill Hobbs" w:date="2020-06-04T15:10:00Z">
            <w:rPr/>
          </w:rPrChange>
        </w:rPr>
        <w:t>unmanaged</w:t>
      </w:r>
      <w:r w:rsidRPr="00423ABD">
        <w:t xml:space="preserve"> constraint restricted type parameters to </w:t>
      </w:r>
      <w:r w:rsidRPr="00423ABD">
        <w:rPr>
          <w:rStyle w:val="BOLD"/>
        </w:rPr>
        <w:t>constructed struct types</w:t>
      </w:r>
      <w:del w:id="183" w:author="Jill Hobbs" w:date="2020-06-04T15:10:00Z">
        <w:r w:rsidRPr="00423ABD" w:rsidDel="005F0E56">
          <w:delText xml:space="preserve"> - </w:delText>
        </w:r>
      </w:del>
      <w:ins w:id="184" w:author="Jill Hobbs" w:date="2020-06-04T15:10:00Z">
        <w:r w:rsidR="005F0E56">
          <w:t xml:space="preserve">—that is, </w:t>
        </w:r>
      </w:ins>
      <w:r w:rsidRPr="00423ABD">
        <w:t xml:space="preserve">value types that were not generic. However, C# 8.0 removed this constraint. You can now declare a variable of type </w:t>
      </w:r>
      <w:r w:rsidRPr="00423ABD">
        <w:rPr>
          <w:rStyle w:val="CITchapbm"/>
        </w:rPr>
        <w:t>Thing&lt;Thing&lt;int&gt;&gt;</w:t>
      </w:r>
      <w:r w:rsidRPr="00423ABD">
        <w:t xml:space="preserve"> even if </w:t>
      </w:r>
      <w:r w:rsidRPr="00423ABD">
        <w:rPr>
          <w:rStyle w:val="CITchapbm"/>
        </w:rPr>
        <w:t>Thing&lt;T&gt;</w:t>
      </w:r>
      <w:r w:rsidRPr="00423ABD">
        <w:t xml:space="preserve"> had an </w:t>
      </w:r>
      <w:r w:rsidRPr="005F0E56">
        <w:rPr>
          <w:rStyle w:val="CITchapbm"/>
          <w:rPrChange w:id="185" w:author="Jill Hobbs" w:date="2020-06-04T15:10:00Z">
            <w:rPr/>
          </w:rPrChange>
        </w:rPr>
        <w:t>unmanaged</w:t>
      </w:r>
      <w:r w:rsidRPr="00423ABD">
        <w:t xml:space="preserve"> constraint for </w:t>
      </w:r>
      <w:r w:rsidRPr="00423ABD">
        <w:rPr>
          <w:rStyle w:val="CITchapbm"/>
        </w:rPr>
        <w:t>T</w:t>
      </w:r>
      <w:r w:rsidRPr="00423ABD">
        <w:t>.</w:t>
      </w:r>
    </w:p>
    <w:p w14:paraId="41ED3CF1" w14:textId="78D32706" w:rsidR="002D64B1" w:rsidRDefault="002D64B1" w:rsidP="002D64B1">
      <w:pPr>
        <w:pStyle w:val="CHAPBMPD"/>
        <w:rPr>
          <w:rStyle w:val="CITchapbm"/>
        </w:rPr>
      </w:pPr>
      <w:r w:rsidRPr="00423ABD">
        <w:lastRenderedPageBreak/>
        <w:t>***COMP: Insert “End 7.3” tab</w:t>
      </w:r>
    </w:p>
    <w:p w14:paraId="1C78BC97" w14:textId="1B024A68" w:rsidR="004546D9" w:rsidRPr="00423ABD" w:rsidRDefault="004546D9" w:rsidP="009B386C">
      <w:pPr>
        <w:pStyle w:val="H2"/>
        <w:keepNext w:val="0"/>
      </w:pPr>
      <w:proofErr w:type="spellStart"/>
      <w:r w:rsidRPr="00423ABD">
        <w:rPr>
          <w:rStyle w:val="CITchapbm"/>
        </w:rPr>
        <w:t>notnull</w:t>
      </w:r>
      <w:proofErr w:type="spellEnd"/>
      <w:r w:rsidRPr="00423ABD">
        <w:t xml:space="preserve"> Constraint</w:t>
      </w:r>
      <w:bookmarkEnd w:id="171"/>
    </w:p>
    <w:p w14:paraId="5EE7A127" w14:textId="396E0A5A" w:rsidR="004546D9" w:rsidRPr="00423ABD" w:rsidRDefault="004546D9" w:rsidP="009B386C">
      <w:pPr>
        <w:pStyle w:val="HEADFIRST"/>
      </w:pPr>
      <w:del w:id="186" w:author="Jill Hobbs" w:date="2020-06-04T15:11:00Z">
        <w:r w:rsidRPr="00423ABD" w:rsidDel="005F0E56">
          <w:delText>Notice that in</w:delText>
        </w:r>
      </w:del>
      <w:ins w:id="187" w:author="Jill Hobbs" w:date="2020-06-04T15:11:00Z">
        <w:r w:rsidR="005F0E56">
          <w:t>In</w:t>
        </w:r>
      </w:ins>
      <w:r w:rsidRPr="00423ABD">
        <w:t xml:space="preserve"> Listing 12.23</w:t>
      </w:r>
      <w:ins w:id="188" w:author="Jill Hobbs" w:date="2020-06-04T15:11:00Z">
        <w:r w:rsidR="005F0E56">
          <w:t>,</w:t>
        </w:r>
      </w:ins>
      <w:r w:rsidRPr="00423ABD">
        <w:t xml:space="preserve"> there is a second con</w:t>
      </w:r>
      <w:r w:rsidR="00644306" w:rsidRPr="00423ABD">
        <w:t>s</w:t>
      </w:r>
      <w:r w:rsidRPr="00423ABD">
        <w:t>traint</w:t>
      </w:r>
      <w:r w:rsidR="00644306" w:rsidRPr="00423ABD">
        <w:t>: the non-</w:t>
      </w:r>
      <w:r w:rsidR="00644306" w:rsidRPr="005F0E56">
        <w:rPr>
          <w:rStyle w:val="CITchapbm"/>
          <w:rPrChange w:id="189" w:author="Jill Hobbs" w:date="2020-06-04T15:12:00Z">
            <w:rPr/>
          </w:rPrChange>
        </w:rPr>
        <w:t>null</w:t>
      </w:r>
      <w:r w:rsidR="00644306" w:rsidRPr="00423ABD">
        <w:t xml:space="preserve"> constraint using the contextual keyword </w:t>
      </w:r>
      <w:proofErr w:type="spellStart"/>
      <w:r w:rsidR="00644306" w:rsidRPr="00423ABD">
        <w:rPr>
          <w:rStyle w:val="CITchapbm"/>
        </w:rPr>
        <w:t>no</w:t>
      </w:r>
      <w:ins w:id="190" w:author="Jill Hobbs" w:date="2020-06-04T15:11:00Z">
        <w:r w:rsidR="005F0E56">
          <w:rPr>
            <w:rStyle w:val="CITchapbm"/>
          </w:rPr>
          <w:t>t</w:t>
        </w:r>
      </w:ins>
      <w:del w:id="191" w:author="Jill Hobbs" w:date="2020-06-04T15:11:00Z">
        <w:r w:rsidR="00644306" w:rsidRPr="00423ABD" w:rsidDel="005F0E56">
          <w:rPr>
            <w:rStyle w:val="CITchapbm"/>
          </w:rPr>
          <w:delText>n</w:delText>
        </w:r>
      </w:del>
      <w:r w:rsidR="00644306" w:rsidRPr="00423ABD">
        <w:rPr>
          <w:rStyle w:val="CITchapbm"/>
        </w:rPr>
        <w:t>null</w:t>
      </w:r>
      <w:proofErr w:type="spellEnd"/>
      <w:r w:rsidR="00644306" w:rsidRPr="00423ABD">
        <w:t>. Th</w:t>
      </w:r>
      <w:ins w:id="192" w:author="Jill Hobbs" w:date="2020-06-04T15:12:00Z">
        <w:r w:rsidR="005F0E56">
          <w:t>is</w:t>
        </w:r>
      </w:ins>
      <w:del w:id="193" w:author="Jill Hobbs" w:date="2020-06-04T15:12:00Z">
        <w:r w:rsidR="00644306" w:rsidRPr="00423ABD" w:rsidDel="005F0E56">
          <w:delText>e</w:delText>
        </w:r>
      </w:del>
      <w:r w:rsidR="00644306" w:rsidRPr="00423ABD">
        <w:t xml:space="preserve"> constraint triggers a warning if a nullable type is specified for the type parameter decorated with </w:t>
      </w:r>
      <w:proofErr w:type="spellStart"/>
      <w:r w:rsidR="00644306" w:rsidRPr="00423ABD">
        <w:rPr>
          <w:rStyle w:val="CITchapbm"/>
        </w:rPr>
        <w:t>notnull</w:t>
      </w:r>
      <w:proofErr w:type="spellEnd"/>
      <w:r w:rsidR="00644306" w:rsidRPr="00423ABD">
        <w:t>. In this case, for example, declaring</w:t>
      </w:r>
      <w:r w:rsidR="00644306" w:rsidRPr="00423ABD">
        <w:rPr>
          <w:rStyle w:val="CITchapbm"/>
        </w:rPr>
        <w:t xml:space="preserve"> </w:t>
      </w:r>
      <w:proofErr w:type="spellStart"/>
      <w:r w:rsidR="00644306" w:rsidRPr="00423ABD">
        <w:rPr>
          <w:rStyle w:val="CITchapbm"/>
        </w:rPr>
        <w:t>EntityDictionary</w:t>
      </w:r>
      <w:proofErr w:type="spellEnd"/>
      <w:r w:rsidR="00644306" w:rsidRPr="00423ABD">
        <w:rPr>
          <w:rStyle w:val="CITchapbm"/>
        </w:rPr>
        <w:t>&lt;</w:t>
      </w:r>
      <w:proofErr w:type="gramStart"/>
      <w:r w:rsidR="00644306" w:rsidRPr="00423ABD">
        <w:rPr>
          <w:rStyle w:val="CITchapbm"/>
        </w:rPr>
        <w:t>string?,</w:t>
      </w:r>
      <w:proofErr w:type="gramEnd"/>
      <w:r w:rsidR="00644306" w:rsidRPr="00423ABD">
        <w:rPr>
          <w:rStyle w:val="CITchapbm"/>
        </w:rPr>
        <w:t xml:space="preserve"> </w:t>
      </w:r>
      <w:proofErr w:type="spellStart"/>
      <w:r w:rsidR="00644306" w:rsidRPr="00423ABD">
        <w:rPr>
          <w:rStyle w:val="CITchapbm"/>
        </w:rPr>
        <w:t>EntityBase</w:t>
      </w:r>
      <w:proofErr w:type="spellEnd"/>
      <w:r w:rsidR="00644306" w:rsidRPr="00423ABD">
        <w:rPr>
          <w:rStyle w:val="CITchapbm"/>
        </w:rPr>
        <w:t>&gt;</w:t>
      </w:r>
      <w:r w:rsidR="00644306" w:rsidRPr="00423ABD">
        <w:t xml:space="preserve"> will </w:t>
      </w:r>
      <w:del w:id="194" w:author="Jill Hobbs" w:date="2020-06-04T15:12:00Z">
        <w:r w:rsidR="00644306" w:rsidRPr="00423ABD" w:rsidDel="00564C06">
          <w:delText>issue</w:delText>
        </w:r>
      </w:del>
      <w:ins w:id="195" w:author="Jill Hobbs" w:date="2020-06-04T15:12:00Z">
        <w:r w:rsidR="00564C06">
          <w:t>lead to</w:t>
        </w:r>
      </w:ins>
      <w:r w:rsidR="00644306" w:rsidRPr="00423ABD">
        <w:t xml:space="preserve"> the </w:t>
      </w:r>
      <w:ins w:id="196" w:author="Jill Hobbs" w:date="2020-06-04T15:13:00Z">
        <w:r w:rsidR="00564C06">
          <w:t xml:space="preserve">following </w:t>
        </w:r>
      </w:ins>
      <w:r w:rsidR="00644306" w:rsidRPr="00423ABD">
        <w:t>warning</w:t>
      </w:r>
      <w:ins w:id="197" w:author="Jill Hobbs" w:date="2020-06-04T15:13:00Z">
        <w:r w:rsidR="00564C06">
          <w:t>:</w:t>
        </w:r>
      </w:ins>
      <w:del w:id="198" w:author="Jill Hobbs" w:date="2020-06-04T15:13:00Z">
        <w:r w:rsidR="00644306" w:rsidRPr="00423ABD" w:rsidDel="00564C06">
          <w:delText xml:space="preserve"> that</w:delText>
        </w:r>
      </w:del>
      <w:del w:id="199" w:author="Jill Hobbs" w:date="2020-06-04T15:12:00Z">
        <w:r w:rsidR="00644306" w:rsidRPr="00423ABD" w:rsidDel="00564C06">
          <w:delText>,</w:delText>
        </w:r>
      </w:del>
      <w:r w:rsidR="00644306" w:rsidRPr="00423ABD">
        <w:t xml:space="preserve"> </w:t>
      </w:r>
      <w:del w:id="200" w:author="Jill Hobbs" w:date="2020-06-04T15:12:00Z">
        <w:r w:rsidR="00644306" w:rsidRPr="00216184" w:rsidDel="00564C06">
          <w:delText>“</w:delText>
        </w:r>
      </w:del>
      <w:r w:rsidR="00644306" w:rsidRPr="00564C06">
        <w:rPr>
          <w:rStyle w:val="CITchapbm"/>
          <w:rPrChange w:id="201" w:author="Jill Hobbs" w:date="2020-06-04T15:13:00Z">
            <w:rPr/>
          </w:rPrChange>
        </w:rPr>
        <w:t>Nullability of type argument 'string?' doesn't match '</w:t>
      </w:r>
      <w:proofErr w:type="spellStart"/>
      <w:r w:rsidR="00644306" w:rsidRPr="00564C06">
        <w:rPr>
          <w:rStyle w:val="CITchapbm"/>
          <w:rPrChange w:id="202" w:author="Jill Hobbs" w:date="2020-06-04T15:13:00Z">
            <w:rPr/>
          </w:rPrChange>
        </w:rPr>
        <w:t>notnull</w:t>
      </w:r>
      <w:proofErr w:type="spellEnd"/>
      <w:r w:rsidR="00644306" w:rsidRPr="00564C06">
        <w:rPr>
          <w:rStyle w:val="CITchapbm"/>
          <w:rPrChange w:id="203" w:author="Jill Hobbs" w:date="2020-06-04T15:13:00Z">
            <w:rPr/>
          </w:rPrChange>
        </w:rPr>
        <w:t>' constraint</w:t>
      </w:r>
      <w:r w:rsidR="00644306" w:rsidRPr="00423ABD">
        <w:t>.</w:t>
      </w:r>
      <w:del w:id="204" w:author="Jill Hobbs" w:date="2020-06-04T15:13:00Z">
        <w:r w:rsidR="00644306" w:rsidRPr="00423ABD" w:rsidDel="00564C06">
          <w:delText>”</w:delText>
        </w:r>
      </w:del>
    </w:p>
    <w:p w14:paraId="771E4D20" w14:textId="7E63957F" w:rsidR="00AA01FC" w:rsidRPr="00423ABD" w:rsidRDefault="00564C06" w:rsidP="009B386C">
      <w:pPr>
        <w:pStyle w:val="CHAPBM"/>
      </w:pPr>
      <w:ins w:id="205" w:author="Jill Hobbs" w:date="2020-06-04T15:13:00Z">
        <w:r>
          <w:t xml:space="preserve">The </w:t>
        </w:r>
      </w:ins>
      <w:proofErr w:type="spellStart"/>
      <w:r w:rsidR="00AA01FC" w:rsidRPr="00423ABD">
        <w:rPr>
          <w:rStyle w:val="CITchapbm"/>
        </w:rPr>
        <w:t>notnull</w:t>
      </w:r>
      <w:proofErr w:type="spellEnd"/>
      <w:r w:rsidR="00AA01FC" w:rsidRPr="00423ABD">
        <w:t xml:space="preserve"> </w:t>
      </w:r>
      <w:ins w:id="206" w:author="Jill Hobbs" w:date="2020-06-04T15:13:00Z">
        <w:r>
          <w:t xml:space="preserve">keyword </w:t>
        </w:r>
      </w:ins>
      <w:r w:rsidR="00AA01FC" w:rsidRPr="00423ABD">
        <w:t xml:space="preserve">cannot be combined with </w:t>
      </w:r>
      <w:r w:rsidR="002D496C" w:rsidRPr="00423ABD">
        <w:t xml:space="preserve">the </w:t>
      </w:r>
      <w:r w:rsidR="002D496C" w:rsidRPr="00423ABD">
        <w:rPr>
          <w:rStyle w:val="CITchapbm"/>
        </w:rPr>
        <w:t>struct</w:t>
      </w:r>
      <w:r w:rsidR="002D496C" w:rsidRPr="00423ABD">
        <w:t xml:space="preserve"> or </w:t>
      </w:r>
      <w:r w:rsidR="002D496C" w:rsidRPr="00423ABD">
        <w:rPr>
          <w:rStyle w:val="CITchapbm"/>
        </w:rPr>
        <w:t>class</w:t>
      </w:r>
      <w:r w:rsidR="002D496C" w:rsidRPr="00423ABD">
        <w:t xml:space="preserve"> constraints</w:t>
      </w:r>
      <w:ins w:id="207" w:author="Jill Hobbs" w:date="2020-06-04T15:13:00Z">
        <w:r>
          <w:t>,</w:t>
        </w:r>
      </w:ins>
      <w:r w:rsidR="002D496C" w:rsidRPr="00423ABD">
        <w:t xml:space="preserve"> which are not nullable by default </w:t>
      </w:r>
      <w:ins w:id="208" w:author="Jill Hobbs" w:date="2020-06-04T15:13:00Z">
        <w:r>
          <w:t>(</w:t>
        </w:r>
      </w:ins>
      <w:r w:rsidR="00020EEE" w:rsidRPr="00423ABD">
        <w:t>as we describe next</w:t>
      </w:r>
      <w:ins w:id="209" w:author="Jill Hobbs" w:date="2020-06-04T15:13:00Z">
        <w:r>
          <w:t>)</w:t>
        </w:r>
      </w:ins>
      <w:r w:rsidR="00020EEE" w:rsidRPr="00423ABD">
        <w:t>.</w:t>
      </w:r>
    </w:p>
    <w:p w14:paraId="2B2B1CE3" w14:textId="5E07286D" w:rsidR="00FA02C3" w:rsidRPr="00423ABD" w:rsidRDefault="00B15BD3" w:rsidP="009E7A29">
      <w:pPr>
        <w:pStyle w:val="H2"/>
        <w:keepNext w:val="0"/>
      </w:pPr>
      <w:bookmarkStart w:id="210" w:name="_Toc36295874"/>
      <w:r w:rsidRPr="00423ABD">
        <w:rPr>
          <w:rStyle w:val="CITchapbm"/>
        </w:rPr>
        <w:t>struct/class</w:t>
      </w:r>
      <w:r w:rsidR="00DE7CCE" w:rsidRPr="00423ABD">
        <w:t xml:space="preserve"> </w:t>
      </w:r>
      <w:r w:rsidRPr="00423ABD">
        <w:t>Constraints</w:t>
      </w:r>
      <w:bookmarkEnd w:id="210"/>
    </w:p>
    <w:p w14:paraId="2FFFF301" w14:textId="54B411F2" w:rsidR="00FA02C3" w:rsidRPr="00423ABD" w:rsidRDefault="00B15BD3" w:rsidP="009E7A29">
      <w:pPr>
        <w:pStyle w:val="HEADFIRST"/>
      </w:pPr>
      <w:r w:rsidRPr="00423ABD">
        <w:t>Another</w:t>
      </w:r>
      <w:r w:rsidR="00DE7CCE" w:rsidRPr="00423ABD">
        <w:t xml:space="preserve"> </w:t>
      </w:r>
      <w:r w:rsidRPr="00423ABD">
        <w:t>valuable</w:t>
      </w:r>
      <w:r w:rsidR="00DE7CCE" w:rsidRPr="00423ABD">
        <w:t xml:space="preserve"> </w:t>
      </w:r>
      <w:r w:rsidRPr="00423ABD">
        <w:t>generic</w:t>
      </w:r>
      <w:r w:rsidR="00DE7CCE" w:rsidRPr="00423ABD">
        <w:t xml:space="preserve"> </w:t>
      </w:r>
      <w:r w:rsidRPr="00423ABD">
        <w:t>constraint</w:t>
      </w:r>
      <w:r w:rsidR="00DE7CCE" w:rsidRPr="00423ABD">
        <w:t xml:space="preserve"> </w:t>
      </w:r>
      <w:r w:rsidRPr="00423ABD">
        <w:t>is</w:t>
      </w:r>
      <w:r w:rsidR="00DE7CCE" w:rsidRPr="00423ABD">
        <w:t xml:space="preserve"> </w:t>
      </w:r>
      <w:r w:rsidRPr="00423ABD">
        <w:t>the</w:t>
      </w:r>
      <w:r w:rsidR="00DE7CCE" w:rsidRPr="00423ABD">
        <w:t xml:space="preserve"> </w:t>
      </w:r>
      <w:r w:rsidRPr="00423ABD">
        <w:t>ability</w:t>
      </w:r>
      <w:r w:rsidR="00DE7CCE" w:rsidRPr="00423ABD">
        <w:t xml:space="preserve"> </w:t>
      </w:r>
      <w:r w:rsidRPr="00423ABD">
        <w:t>to</w:t>
      </w:r>
      <w:r w:rsidR="00DE7CCE" w:rsidRPr="00423ABD">
        <w:t xml:space="preserve"> </w:t>
      </w:r>
      <w:r w:rsidRPr="00423ABD">
        <w:t>restrict</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to</w:t>
      </w:r>
      <w:r w:rsidR="00DE7CCE" w:rsidRPr="00423ABD">
        <w:t xml:space="preserve"> </w:t>
      </w:r>
      <w:r w:rsidRPr="00423ABD">
        <w:t>be</w:t>
      </w:r>
      <w:r w:rsidR="00DE7CCE" w:rsidRPr="00423ABD">
        <w:t xml:space="preserve"> </w:t>
      </w:r>
      <w:r w:rsidRPr="00423ABD">
        <w:t>any</w:t>
      </w:r>
      <w:r w:rsidR="00DE7CCE" w:rsidRPr="00423ABD">
        <w:t xml:space="preserve"> </w:t>
      </w:r>
      <w:r w:rsidRPr="00423ABD">
        <w:t>non-nullable</w:t>
      </w:r>
      <w:r w:rsidR="00DE7CCE" w:rsidRPr="00423ABD">
        <w:t xml:space="preserve"> </w:t>
      </w:r>
      <w:r w:rsidRPr="00423ABD">
        <w:t>value</w:t>
      </w:r>
      <w:r w:rsidR="00DE7CCE" w:rsidRPr="00423ABD">
        <w:t xml:space="preserve"> </w:t>
      </w:r>
      <w:r w:rsidRPr="00423ABD">
        <w:t>type</w:t>
      </w:r>
      <w:r w:rsidR="00DE7CCE" w:rsidRPr="00423ABD">
        <w:t xml:space="preserve"> </w:t>
      </w:r>
      <w:r w:rsidRPr="00423ABD">
        <w:t>or</w:t>
      </w:r>
      <w:r w:rsidR="00DE7CCE" w:rsidRPr="00423ABD">
        <w:t xml:space="preserve"> </w:t>
      </w:r>
      <w:r w:rsidRPr="00423ABD">
        <w:t>any</w:t>
      </w:r>
      <w:r w:rsidR="00DE7CCE" w:rsidRPr="00423ABD">
        <w:t xml:space="preserve"> </w:t>
      </w:r>
      <w:r w:rsidRPr="00423ABD">
        <w:t>reference</w:t>
      </w:r>
      <w:r w:rsidR="00DE7CCE" w:rsidRPr="00423ABD">
        <w:t xml:space="preserve"> </w:t>
      </w:r>
      <w:r w:rsidRPr="00423ABD">
        <w:t>type.</w:t>
      </w:r>
      <w:r w:rsidR="00DE7CCE" w:rsidRPr="00423ABD">
        <w:t xml:space="preserve"> </w:t>
      </w:r>
      <w:r w:rsidRPr="00423ABD">
        <w:t>Rather</w:t>
      </w:r>
      <w:r w:rsidR="00DE7CCE" w:rsidRPr="00423ABD">
        <w:t xml:space="preserve"> </w:t>
      </w:r>
      <w:r w:rsidRPr="00423ABD">
        <w:t>than</w:t>
      </w:r>
      <w:r w:rsidR="00DE7CCE" w:rsidRPr="00423ABD">
        <w:t xml:space="preserve"> </w:t>
      </w:r>
      <w:r w:rsidRPr="00423ABD">
        <w:t>specifying</w:t>
      </w:r>
      <w:r w:rsidR="00DE7CCE" w:rsidRPr="00423ABD">
        <w:t xml:space="preserve"> </w:t>
      </w:r>
      <w:r w:rsidRPr="00423ABD">
        <w:t>a</w:t>
      </w:r>
      <w:r w:rsidR="00DE7CCE" w:rsidRPr="00423ABD">
        <w:t xml:space="preserve"> </w:t>
      </w:r>
      <w:r w:rsidRPr="00423ABD">
        <w:t>class</w:t>
      </w:r>
      <w:r w:rsidR="00DE7CCE" w:rsidRPr="00423ABD">
        <w:t xml:space="preserve"> </w:t>
      </w:r>
      <w:r w:rsidRPr="00423ABD">
        <w:t>from</w:t>
      </w:r>
      <w:r w:rsidR="00DE7CCE" w:rsidRPr="00423ABD">
        <w:t xml:space="preserve"> </w:t>
      </w:r>
      <w:r w:rsidRPr="00423ABD">
        <w:t>which</w:t>
      </w:r>
      <w:r w:rsidR="00DE7CCE" w:rsidRPr="00423ABD">
        <w:t xml:space="preserve"> </w:t>
      </w:r>
      <w:r w:rsidRPr="00423ABD">
        <w:rPr>
          <w:rStyle w:val="CITchapbm"/>
        </w:rPr>
        <w:t>T</w:t>
      </w:r>
      <w:r w:rsidR="00DE7CCE" w:rsidRPr="00423ABD">
        <w:t xml:space="preserve"> </w:t>
      </w:r>
      <w:r w:rsidRPr="00423ABD">
        <w:t>must</w:t>
      </w:r>
      <w:r w:rsidR="00DE7CCE" w:rsidRPr="00423ABD">
        <w:t xml:space="preserve"> </w:t>
      </w:r>
      <w:r w:rsidRPr="00423ABD">
        <w:t>derive,</w:t>
      </w:r>
      <w:r w:rsidR="00DE7CCE" w:rsidRPr="00423ABD">
        <w:t xml:space="preserve"> </w:t>
      </w:r>
      <w:r w:rsidRPr="00423ABD">
        <w:t>you</w:t>
      </w:r>
      <w:r w:rsidR="00DE7CCE" w:rsidRPr="00423ABD">
        <w:t xml:space="preserve"> </w:t>
      </w:r>
      <w:r w:rsidRPr="00423ABD">
        <w:t>simply</w:t>
      </w:r>
      <w:r w:rsidR="00DE7CCE" w:rsidRPr="00423ABD">
        <w:t xml:space="preserve"> </w:t>
      </w:r>
      <w:r w:rsidRPr="00423ABD">
        <w:t>use</w:t>
      </w:r>
      <w:r w:rsidR="00DE7CCE" w:rsidRPr="00423ABD">
        <w:t xml:space="preserve"> </w:t>
      </w:r>
      <w:r w:rsidRPr="00423ABD">
        <w:t>the</w:t>
      </w:r>
      <w:r w:rsidR="00DE7CCE" w:rsidRPr="00423ABD">
        <w:t xml:space="preserve"> </w:t>
      </w:r>
      <w:r w:rsidRPr="00423ABD">
        <w:t>keyword</w:t>
      </w:r>
      <w:r w:rsidR="00DE7CCE" w:rsidRPr="00423ABD">
        <w:t xml:space="preserve"> </w:t>
      </w:r>
      <w:r w:rsidRPr="00423ABD">
        <w:rPr>
          <w:rStyle w:val="CITchapbm"/>
        </w:rPr>
        <w:t>struct</w:t>
      </w:r>
      <w:r w:rsidR="00DE7CCE" w:rsidRPr="00423ABD">
        <w:t xml:space="preserve"> </w:t>
      </w:r>
      <w:r w:rsidRPr="00423ABD">
        <w:t>or</w:t>
      </w:r>
      <w:r w:rsidR="00DE7CCE" w:rsidRPr="00423ABD">
        <w:t xml:space="preserve"> </w:t>
      </w:r>
      <w:r w:rsidRPr="00423ABD">
        <w:rPr>
          <w:rStyle w:val="CITchapbm"/>
        </w:rPr>
        <w:t>class</w:t>
      </w:r>
      <w:r w:rsidRPr="00423ABD">
        <w:t>,</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00E05D97" w:rsidRPr="00423ABD">
        <w:t>25</w:t>
      </w:r>
      <w:r w:rsidRPr="00423ABD">
        <w:t>.</w:t>
      </w:r>
    </w:p>
    <w:p w14:paraId="091A2C3B" w14:textId="1B214CC7"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E05D97" w:rsidRPr="00423ABD">
        <w:rPr>
          <w:rStyle w:val="CDTNUM"/>
        </w:rPr>
        <w:t>25</w:t>
      </w:r>
      <w:r w:rsidR="00B15BD3" w:rsidRPr="00423ABD">
        <w:rPr>
          <w:rStyle w:val="CDTNUM"/>
        </w:rPr>
        <w:t>:</w:t>
      </w:r>
      <w:r w:rsidR="00B15BD3" w:rsidRPr="00423ABD">
        <w:t> </w:t>
      </w:r>
      <w:r w:rsidR="00B15BD3" w:rsidRPr="00423ABD">
        <w:t>Specifying</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5B39ED" w:rsidRPr="00423ABD">
        <w:t xml:space="preserve">as </w:t>
      </w:r>
      <w:r w:rsidR="00B15BD3" w:rsidRPr="00423ABD">
        <w:t>a</w:t>
      </w:r>
      <w:r w:rsidR="00DE7CCE" w:rsidRPr="00423ABD">
        <w:t xml:space="preserve"> </w:t>
      </w:r>
      <w:r w:rsidR="00B15BD3" w:rsidRPr="00423ABD">
        <w:t>Value</w:t>
      </w:r>
      <w:r w:rsidR="00DE7CCE" w:rsidRPr="00423ABD">
        <w:t xml:space="preserve"> </w:t>
      </w:r>
      <w:r w:rsidR="00B15BD3" w:rsidRPr="00423ABD">
        <w:t>Type</w:t>
      </w:r>
    </w:p>
    <w:p w14:paraId="4C1F961F" w14:textId="257AFE7C" w:rsidR="00464665" w:rsidRPr="00423ABD" w:rsidRDefault="00B15BD3" w:rsidP="009E7A29">
      <w:pPr>
        <w:pStyle w:val="CDTFIRST"/>
      </w:pPr>
      <w:r w:rsidRPr="00423ABD">
        <w:rPr>
          <w:rStyle w:val="CPKeyword"/>
        </w:rPr>
        <w:t>public</w:t>
      </w:r>
      <w:r w:rsidR="00DE7CCE" w:rsidRPr="00423ABD">
        <w:t xml:space="preserve"> </w:t>
      </w:r>
      <w:r w:rsidRPr="00423ABD">
        <w:rPr>
          <w:rStyle w:val="CPKeyword"/>
        </w:rPr>
        <w:t>struct</w:t>
      </w:r>
      <w:r w:rsidR="00DE7CCE" w:rsidRPr="00423ABD">
        <w:t xml:space="preserve"> </w:t>
      </w:r>
      <w:r w:rsidRPr="00423ABD">
        <w:t>Nullable&lt;T</w:t>
      </w:r>
      <w:proofErr w:type="gramStart"/>
      <w:r w:rsidRPr="00423ABD">
        <w:t>&gt;</w:t>
      </w:r>
      <w:r w:rsidR="00DE7CCE" w:rsidRPr="00423ABD">
        <w:t xml:space="preserve"> </w:t>
      </w:r>
      <w:r w:rsidRPr="00423ABD">
        <w:t>:</w:t>
      </w:r>
      <w:proofErr w:type="gramEnd"/>
    </w:p>
    <w:p w14:paraId="72CEF00F" w14:textId="3B53AB46" w:rsidR="00464665" w:rsidRPr="00423ABD" w:rsidRDefault="00DE7CCE" w:rsidP="009E7A29">
      <w:pPr>
        <w:pStyle w:val="CDTMID"/>
      </w:pPr>
      <w:r w:rsidRPr="00423ABD">
        <w:t xml:space="preserve">     </w:t>
      </w:r>
      <w:proofErr w:type="spellStart"/>
      <w:r w:rsidR="00B15BD3" w:rsidRPr="00423ABD">
        <w:t>IFormattable</w:t>
      </w:r>
      <w:proofErr w:type="spellEnd"/>
      <w:r w:rsidR="00B15BD3" w:rsidRPr="00423ABD">
        <w:t>,</w:t>
      </w:r>
      <w:r w:rsidRPr="00423ABD">
        <w:t xml:space="preserve"> </w:t>
      </w:r>
      <w:proofErr w:type="spellStart"/>
      <w:r w:rsidR="00B15BD3" w:rsidRPr="00423ABD">
        <w:t>IComparable</w:t>
      </w:r>
      <w:proofErr w:type="spellEnd"/>
      <w:r w:rsidR="00B15BD3" w:rsidRPr="00423ABD">
        <w:t>,</w:t>
      </w:r>
    </w:p>
    <w:p w14:paraId="07DC76A0" w14:textId="1138B881" w:rsidR="00FA02C3" w:rsidRPr="00423ABD" w:rsidRDefault="00DE7CCE" w:rsidP="009E7A29">
      <w:pPr>
        <w:pStyle w:val="CDTMID"/>
      </w:pPr>
      <w:r w:rsidRPr="00423ABD">
        <w:t xml:space="preserve">     </w:t>
      </w:r>
      <w:proofErr w:type="spellStart"/>
      <w:r w:rsidR="00B15BD3" w:rsidRPr="00423ABD">
        <w:t>IComparable</w:t>
      </w:r>
      <w:proofErr w:type="spellEnd"/>
      <w:r w:rsidR="00B15BD3" w:rsidRPr="00423ABD">
        <w:t>&lt;Nullable&lt;T&gt;&gt;,</w:t>
      </w:r>
      <w:r w:rsidRPr="00423ABD">
        <w:t xml:space="preserve"> </w:t>
      </w:r>
      <w:proofErr w:type="spellStart"/>
      <w:r w:rsidR="00B15BD3" w:rsidRPr="00423ABD">
        <w:t>INullable</w:t>
      </w:r>
      <w:proofErr w:type="spellEnd"/>
    </w:p>
    <w:p w14:paraId="2FBF7F50" w14:textId="7F16AF30"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proofErr w:type="gramStart"/>
      <w:r w:rsidR="00B15BD3" w:rsidRPr="00423ABD">
        <w:t>T</w:t>
      </w:r>
      <w:r w:rsidRPr="00423ABD">
        <w:t xml:space="preserve"> </w:t>
      </w:r>
      <w:r w:rsidR="00B15BD3" w:rsidRPr="00423ABD">
        <w:t>:</w:t>
      </w:r>
      <w:proofErr w:type="gramEnd"/>
      <w:r w:rsidRPr="00423ABD">
        <w:t xml:space="preserve"> </w:t>
      </w:r>
      <w:r w:rsidR="00B15BD3" w:rsidRPr="00423ABD">
        <w:rPr>
          <w:rStyle w:val="CPKeyword"/>
        </w:rPr>
        <w:t>struct</w:t>
      </w:r>
    </w:p>
    <w:p w14:paraId="6083F9D3" w14:textId="77777777" w:rsidR="00FA02C3" w:rsidRPr="00423ABD" w:rsidRDefault="00B15BD3" w:rsidP="009E7A29">
      <w:pPr>
        <w:pStyle w:val="CDTMID"/>
      </w:pPr>
      <w:r w:rsidRPr="00423ABD">
        <w:t>{</w:t>
      </w:r>
    </w:p>
    <w:p w14:paraId="421404B8" w14:textId="66D756B4"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282791E2" w14:textId="77777777" w:rsidR="00BD4916" w:rsidRPr="00423ABD" w:rsidRDefault="00BD4916" w:rsidP="009B386C">
      <w:pPr>
        <w:pStyle w:val="CDTMID"/>
      </w:pPr>
      <w:r w:rsidRPr="00423ABD">
        <w:t xml:space="preserve">  </w:t>
      </w:r>
      <w:r w:rsidRPr="00423ABD">
        <w:rPr>
          <w:rStyle w:val="CPKeyword"/>
        </w:rPr>
        <w:t>public</w:t>
      </w:r>
      <w:r w:rsidRPr="00423ABD">
        <w:t xml:space="preserve"> </w:t>
      </w:r>
      <w:r w:rsidRPr="00423ABD">
        <w:rPr>
          <w:rStyle w:val="CPKeyword"/>
        </w:rPr>
        <w:t>static</w:t>
      </w:r>
      <w:r w:rsidRPr="00423ABD">
        <w:t xml:space="preserve"> </w:t>
      </w:r>
      <w:r w:rsidRPr="00423ABD">
        <w:rPr>
          <w:rStyle w:val="CPKeyword"/>
        </w:rPr>
        <w:t>implicit</w:t>
      </w:r>
      <w:r w:rsidRPr="00423ABD">
        <w:t xml:space="preserve"> </w:t>
      </w:r>
      <w:r w:rsidRPr="00423ABD">
        <w:rPr>
          <w:rStyle w:val="CPKeyword"/>
        </w:rPr>
        <w:t>operator</w:t>
      </w:r>
      <w:r w:rsidRPr="00423ABD">
        <w:t xml:space="preserve"> </w:t>
      </w:r>
      <w:proofErr w:type="gramStart"/>
      <w:r w:rsidRPr="00423ABD">
        <w:t>T</w:t>
      </w:r>
      <w:r w:rsidR="00BF5AEC" w:rsidRPr="00423ABD">
        <w:t>?</w:t>
      </w:r>
      <w:r w:rsidRPr="00423ABD">
        <w:t>(</w:t>
      </w:r>
      <w:proofErr w:type="gramEnd"/>
      <w:r w:rsidRPr="00423ABD">
        <w:t>T value) =&gt;</w:t>
      </w:r>
    </w:p>
    <w:p w14:paraId="111441E1" w14:textId="77777777" w:rsidR="00BD4916" w:rsidRPr="00423ABD" w:rsidRDefault="00BD4916" w:rsidP="009B386C">
      <w:pPr>
        <w:pStyle w:val="CDTMID"/>
      </w:pPr>
      <w:r w:rsidRPr="00423ABD">
        <w:t xml:space="preserve">      </w:t>
      </w:r>
      <w:r w:rsidRPr="00423ABD">
        <w:rPr>
          <w:rStyle w:val="CPKeyword"/>
        </w:rPr>
        <w:t>new</w:t>
      </w:r>
      <w:r w:rsidRPr="00423ABD">
        <w:t xml:space="preserve"> </w:t>
      </w:r>
      <w:proofErr w:type="gramStart"/>
      <w:r w:rsidR="00BF5AEC" w:rsidRPr="00423ABD">
        <w:t>T?</w:t>
      </w:r>
      <w:r w:rsidRPr="00423ABD">
        <w:t>(</w:t>
      </w:r>
      <w:proofErr w:type="gramEnd"/>
      <w:r w:rsidRPr="00423ABD">
        <w:t>value);</w:t>
      </w:r>
    </w:p>
    <w:p w14:paraId="512FFFBF" w14:textId="77777777" w:rsidR="00BD4916" w:rsidRPr="00423ABD" w:rsidRDefault="00BD4916" w:rsidP="009B386C">
      <w:pPr>
        <w:pStyle w:val="CDTMID"/>
      </w:pPr>
    </w:p>
    <w:p w14:paraId="39732644" w14:textId="77777777" w:rsidR="00BD4916" w:rsidRPr="00423ABD" w:rsidRDefault="00BD4916" w:rsidP="009B386C">
      <w:pPr>
        <w:pStyle w:val="CDTMID"/>
      </w:pPr>
      <w:r w:rsidRPr="00423ABD">
        <w:t xml:space="preserve">  </w:t>
      </w:r>
      <w:r w:rsidRPr="00423ABD">
        <w:rPr>
          <w:rStyle w:val="CPKeyword"/>
        </w:rPr>
        <w:t>public</w:t>
      </w:r>
      <w:r w:rsidRPr="00423ABD">
        <w:t xml:space="preserve"> </w:t>
      </w:r>
      <w:r w:rsidRPr="00423ABD">
        <w:rPr>
          <w:rStyle w:val="CPKeyword"/>
        </w:rPr>
        <w:t>static</w:t>
      </w:r>
      <w:r w:rsidRPr="00423ABD">
        <w:t xml:space="preserve"> </w:t>
      </w:r>
      <w:r w:rsidRPr="00423ABD">
        <w:rPr>
          <w:rStyle w:val="CPKeyword"/>
        </w:rPr>
        <w:t>explicit</w:t>
      </w:r>
      <w:r w:rsidRPr="00423ABD">
        <w:t xml:space="preserve"> </w:t>
      </w:r>
      <w:r w:rsidRPr="00423ABD">
        <w:rPr>
          <w:rStyle w:val="CPKeyword"/>
        </w:rPr>
        <w:t>operator</w:t>
      </w:r>
      <w:r w:rsidRPr="00423ABD">
        <w:t xml:space="preserve"> </w:t>
      </w:r>
      <w:proofErr w:type="gramStart"/>
      <w:r w:rsidRPr="00423ABD">
        <w:t>T(</w:t>
      </w:r>
      <w:proofErr w:type="gramEnd"/>
      <w:r w:rsidR="006214D4" w:rsidRPr="00423ABD">
        <w:t>T?</w:t>
      </w:r>
      <w:r w:rsidRPr="00423ABD">
        <w:t xml:space="preserve"> value) =&gt; </w:t>
      </w:r>
      <w:proofErr w:type="spellStart"/>
      <w:r w:rsidRPr="00423ABD">
        <w:t>value!.Value</w:t>
      </w:r>
      <w:proofErr w:type="spellEnd"/>
      <w:r w:rsidRPr="00423ABD">
        <w:t>;</w:t>
      </w:r>
    </w:p>
    <w:p w14:paraId="1505E45B" w14:textId="77777777" w:rsidR="00FA02C3" w:rsidRPr="00423ABD" w:rsidRDefault="00B15BD3" w:rsidP="009E7A29">
      <w:pPr>
        <w:pStyle w:val="CDTLAST"/>
      </w:pPr>
      <w:r w:rsidRPr="00423ABD">
        <w:t>}</w:t>
      </w:r>
    </w:p>
    <w:p w14:paraId="641A6B7E" w14:textId="0AE29853" w:rsidR="00464665" w:rsidRPr="00423ABD" w:rsidRDefault="00B15BD3" w:rsidP="009B386C">
      <w:pPr>
        <w:pStyle w:val="CHAPBM"/>
      </w:pPr>
      <w:r w:rsidRPr="00423ABD">
        <w:t>Note</w:t>
      </w:r>
      <w:r w:rsidR="00DE7CCE" w:rsidRPr="00423ABD">
        <w:t xml:space="preserve"> </w:t>
      </w:r>
      <w:r w:rsidRPr="00423ABD">
        <w:t>that</w:t>
      </w:r>
      <w:r w:rsidR="00DE7CCE" w:rsidRPr="00423ABD">
        <w:t xml:space="preserve"> </w:t>
      </w:r>
      <w:r w:rsidRPr="00423ABD">
        <w:t>the</w:t>
      </w:r>
      <w:r w:rsidR="00DE7CCE" w:rsidRPr="00423ABD">
        <w:t xml:space="preserve"> </w:t>
      </w:r>
      <w:r w:rsidRPr="00423ABD">
        <w:rPr>
          <w:rStyle w:val="CITchapbm"/>
        </w:rPr>
        <w:t>class</w:t>
      </w:r>
      <w:r w:rsidR="00DE7CCE" w:rsidRPr="00423ABD">
        <w:t xml:space="preserve"> </w:t>
      </w:r>
      <w:r w:rsidRPr="00423ABD">
        <w:t>constraint</w:t>
      </w:r>
      <w:r w:rsidR="00C909B7" w:rsidRPr="00423ABD">
        <w:t xml:space="preserve"> </w:t>
      </w:r>
      <w:r w:rsidRPr="00423ABD">
        <w:t>restricts</w:t>
      </w:r>
      <w:r w:rsidR="00DE7CCE" w:rsidRPr="00423ABD">
        <w:t xml:space="preserve"> </w:t>
      </w:r>
      <w:r w:rsidR="00C909B7" w:rsidRPr="00423ABD">
        <w:t xml:space="preserve">the type parameter </w:t>
      </w:r>
      <w:r w:rsidRPr="00423ABD">
        <w:t>to</w:t>
      </w:r>
      <w:r w:rsidR="00DE7CCE" w:rsidRPr="00423ABD">
        <w:t xml:space="preserve"> </w:t>
      </w:r>
      <w:r w:rsidRPr="00423ABD">
        <w:t>reference</w:t>
      </w:r>
      <w:r w:rsidR="00DE7CCE" w:rsidRPr="00423ABD">
        <w:t xml:space="preserve"> </w:t>
      </w:r>
      <w:r w:rsidRPr="00423ABD">
        <w:t>types</w:t>
      </w:r>
      <w:r w:rsidR="00B73836" w:rsidRPr="00423ABD">
        <w:t xml:space="preserve"> including</w:t>
      </w:r>
      <w:r w:rsidR="00DE7CCE" w:rsidRPr="00423ABD">
        <w:t xml:space="preserve"> </w:t>
      </w:r>
      <w:r w:rsidRPr="00423ABD">
        <w:t>interface,</w:t>
      </w:r>
      <w:r w:rsidR="00DE7CCE" w:rsidRPr="00423ABD">
        <w:t xml:space="preserve"> </w:t>
      </w:r>
      <w:r w:rsidRPr="00423ABD">
        <w:t>delegate,</w:t>
      </w:r>
      <w:r w:rsidR="00DE7CCE" w:rsidRPr="00423ABD">
        <w:t xml:space="preserve"> </w:t>
      </w:r>
      <w:r w:rsidRPr="00423ABD">
        <w:t>or</w:t>
      </w:r>
      <w:r w:rsidR="00DE7CCE" w:rsidRPr="00423ABD">
        <w:t xml:space="preserve"> </w:t>
      </w:r>
      <w:r w:rsidRPr="00423ABD">
        <w:t>array</w:t>
      </w:r>
      <w:r w:rsidR="00DE7CCE" w:rsidRPr="00423ABD">
        <w:t xml:space="preserve"> </w:t>
      </w:r>
      <w:r w:rsidR="00B73836" w:rsidRPr="00423ABD">
        <w:t xml:space="preserve">types </w:t>
      </w:r>
      <w:r w:rsidR="000F4611" w:rsidRPr="00423ABD">
        <w:t>(</w:t>
      </w:r>
      <w:ins w:id="211" w:author="Jill Hobbs" w:date="2020-06-04T15:14:00Z">
        <w:r w:rsidR="00484836">
          <w:t xml:space="preserve">and </w:t>
        </w:r>
      </w:ins>
      <w:r w:rsidR="00B73836" w:rsidRPr="00423ABD">
        <w:t>not</w:t>
      </w:r>
      <w:r w:rsidR="000F4611" w:rsidRPr="00423ABD">
        <w:t>,</w:t>
      </w:r>
      <w:r w:rsidR="00B73836" w:rsidRPr="00423ABD">
        <w:t xml:space="preserve"> as the keyword might </w:t>
      </w:r>
      <w:ins w:id="212" w:author="Jill Hobbs" w:date="2020-06-04T15:14:00Z">
        <w:r w:rsidR="00484836">
          <w:t xml:space="preserve">seem to </w:t>
        </w:r>
      </w:ins>
      <w:r w:rsidR="00B73836" w:rsidRPr="00423ABD">
        <w:t>imply</w:t>
      </w:r>
      <w:r w:rsidR="000F4611" w:rsidRPr="00423ABD">
        <w:t>,</w:t>
      </w:r>
      <w:r w:rsidR="00C909B7" w:rsidRPr="00423ABD">
        <w:t xml:space="preserve"> </w:t>
      </w:r>
      <w:r w:rsidR="00B73836" w:rsidRPr="00423ABD">
        <w:t>only</w:t>
      </w:r>
      <w:r w:rsidR="00DE7CCE" w:rsidRPr="00423ABD">
        <w:t xml:space="preserve"> </w:t>
      </w:r>
      <w:r w:rsidRPr="00423ABD">
        <w:t>class</w:t>
      </w:r>
      <w:r w:rsidR="00DE7CCE" w:rsidRPr="00423ABD">
        <w:t xml:space="preserve"> </w:t>
      </w:r>
      <w:r w:rsidRPr="00423ABD">
        <w:t>types</w:t>
      </w:r>
      <w:r w:rsidR="000F4611" w:rsidRPr="00423ABD">
        <w:t>)</w:t>
      </w:r>
      <w:r w:rsidRPr="00423ABD">
        <w:t>.</w:t>
      </w:r>
    </w:p>
    <w:p w14:paraId="1DFE7E9C" w14:textId="4B22CA2D" w:rsidR="0064429E" w:rsidRPr="00423ABD" w:rsidRDefault="000F4611" w:rsidP="009B386C">
      <w:pPr>
        <w:pStyle w:val="CHAPBM"/>
      </w:pPr>
      <w:r w:rsidRPr="00423ABD">
        <w:t>I</w:t>
      </w:r>
      <w:r w:rsidR="00430EE7" w:rsidRPr="00423ABD">
        <w:t xml:space="preserve">n C# 8.0, </w:t>
      </w:r>
      <w:r w:rsidR="00701E20" w:rsidRPr="00423ABD">
        <w:t xml:space="preserve">a </w:t>
      </w:r>
      <w:r w:rsidR="00701E20" w:rsidRPr="00484836">
        <w:rPr>
          <w:rStyle w:val="CITchapbm"/>
          <w:rPrChange w:id="213" w:author="Jill Hobbs" w:date="2020-06-04T15:15:00Z">
            <w:rPr/>
          </w:rPrChange>
        </w:rPr>
        <w:t>class</w:t>
      </w:r>
      <w:r w:rsidR="00701E20" w:rsidRPr="00423ABD">
        <w:t xml:space="preserve"> constraint defaults to n</w:t>
      </w:r>
      <w:r w:rsidR="00971400" w:rsidRPr="00423ABD">
        <w:t>ot nullable</w:t>
      </w:r>
      <w:r w:rsidR="009C2F67" w:rsidRPr="00423ABD">
        <w:t xml:space="preserve"> (assuming</w:t>
      </w:r>
      <w:ins w:id="214" w:author="Jill Hobbs" w:date="2020-06-04T15:14:00Z">
        <w:r w:rsidR="00484836">
          <w:t>,</w:t>
        </w:r>
      </w:ins>
      <w:r w:rsidR="009C2F67" w:rsidRPr="00423ABD">
        <w:t xml:space="preserve"> of </w:t>
      </w:r>
      <w:r w:rsidR="34AAF921" w:rsidRPr="00423ABD">
        <w:t>course</w:t>
      </w:r>
      <w:ins w:id="215" w:author="Jill Hobbs" w:date="2020-06-04T15:14:00Z">
        <w:r w:rsidR="00484836">
          <w:t>,</w:t>
        </w:r>
      </w:ins>
      <w:r w:rsidR="009C2F67" w:rsidRPr="00423ABD">
        <w:t xml:space="preserve"> that nullab</w:t>
      </w:r>
      <w:r w:rsidR="000013F3" w:rsidRPr="00423ABD">
        <w:t>le reference types are</w:t>
      </w:r>
      <w:r w:rsidR="009C2F67" w:rsidRPr="00423ABD">
        <w:t xml:space="preserve"> enabled)</w:t>
      </w:r>
      <w:r w:rsidR="00971400" w:rsidRPr="00423ABD">
        <w:t xml:space="preserve">. Specifying a </w:t>
      </w:r>
      <w:r w:rsidR="002646BA" w:rsidRPr="00423ABD">
        <w:t xml:space="preserve">nullable reference type parameter will trigger a warning by the compiler. </w:t>
      </w:r>
      <w:r w:rsidRPr="00423ABD">
        <w:t>Y</w:t>
      </w:r>
      <w:r w:rsidR="002646BA" w:rsidRPr="00423ABD">
        <w:t xml:space="preserve">ou can </w:t>
      </w:r>
      <w:r w:rsidR="00124DC3" w:rsidRPr="00423ABD">
        <w:t xml:space="preserve">change the generic type to allow </w:t>
      </w:r>
      <w:r w:rsidR="00A01C33" w:rsidRPr="00423ABD">
        <w:t xml:space="preserve">nullable reference types by including the nullable modifier on the </w:t>
      </w:r>
      <w:r w:rsidR="00A01C33" w:rsidRPr="00484836">
        <w:rPr>
          <w:rStyle w:val="CITchapbm"/>
          <w:rPrChange w:id="216" w:author="Jill Hobbs" w:date="2020-06-04T15:15:00Z">
            <w:rPr/>
          </w:rPrChange>
        </w:rPr>
        <w:t>class</w:t>
      </w:r>
      <w:r w:rsidR="00A01C33" w:rsidRPr="00423ABD">
        <w:t xml:space="preserve"> constraint.</w:t>
      </w:r>
      <w:r w:rsidR="0043023E" w:rsidRPr="00423ABD">
        <w:t xml:space="preserve"> </w:t>
      </w:r>
      <w:r w:rsidR="006A6904" w:rsidRPr="00423ABD">
        <w:lastRenderedPageBreak/>
        <w:t xml:space="preserve">Consider the </w:t>
      </w:r>
      <w:proofErr w:type="spellStart"/>
      <w:r w:rsidR="006A6904" w:rsidRPr="00423ABD">
        <w:rPr>
          <w:rStyle w:val="CITchapbm"/>
        </w:rPr>
        <w:t>WeakReference</w:t>
      </w:r>
      <w:proofErr w:type="spellEnd"/>
      <w:r w:rsidR="006A6904" w:rsidRPr="00423ABD">
        <w:rPr>
          <w:rStyle w:val="CITchapbm"/>
        </w:rPr>
        <w:t>&lt;T&gt;</w:t>
      </w:r>
      <w:r w:rsidR="006A6904" w:rsidRPr="00423ABD">
        <w:t xml:space="preserve"> class introduced in Chapter </w:t>
      </w:r>
      <w:r w:rsidR="00A12504" w:rsidRPr="00423ABD">
        <w:t xml:space="preserve">10. Since only reference types are garbage collected, this </w:t>
      </w:r>
      <w:r w:rsidR="00B15BD3" w:rsidRPr="00423ABD">
        <w:t>type</w:t>
      </w:r>
      <w:r w:rsidR="00A12504" w:rsidRPr="00423ABD">
        <w:t xml:space="preserve"> includes the </w:t>
      </w:r>
      <w:r w:rsidR="00A12504" w:rsidRPr="00484836">
        <w:rPr>
          <w:rStyle w:val="CITchapbm"/>
          <w:rPrChange w:id="217" w:author="Jill Hobbs" w:date="2020-06-04T15:15:00Z">
            <w:rPr/>
          </w:rPrChange>
        </w:rPr>
        <w:t>class</w:t>
      </w:r>
      <w:r w:rsidR="00A12504" w:rsidRPr="00423ABD">
        <w:t xml:space="preserve"> constraint</w:t>
      </w:r>
      <w:r w:rsidR="002F6587" w:rsidRPr="00423ABD">
        <w:t xml:space="preserve"> as follows:</w:t>
      </w:r>
    </w:p>
    <w:p w14:paraId="474BE7DC" w14:textId="77777777" w:rsidR="002F6587" w:rsidRPr="00423ABD" w:rsidRDefault="002F6587" w:rsidP="009B386C">
      <w:pPr>
        <w:pStyle w:val="DPGMFIRST"/>
      </w:pPr>
      <w:r w:rsidRPr="00423ABD">
        <w:t xml:space="preserve">public sealed partial class </w:t>
      </w:r>
      <w:proofErr w:type="spellStart"/>
      <w:r w:rsidRPr="00423ABD">
        <w:t>WeakReference</w:t>
      </w:r>
      <w:proofErr w:type="spellEnd"/>
      <w:r w:rsidRPr="00423ABD">
        <w:t>&lt;T</w:t>
      </w:r>
      <w:proofErr w:type="gramStart"/>
      <w:r w:rsidRPr="00423ABD">
        <w:t>&gt; :</w:t>
      </w:r>
      <w:proofErr w:type="gramEnd"/>
      <w:r w:rsidRPr="00423ABD">
        <w:t xml:space="preserve"> </w:t>
      </w:r>
      <w:proofErr w:type="spellStart"/>
      <w:r w:rsidRPr="00423ABD">
        <w:t>ISerializable</w:t>
      </w:r>
      <w:proofErr w:type="spellEnd"/>
    </w:p>
    <w:p w14:paraId="460ABDCF" w14:textId="77777777" w:rsidR="002F6587" w:rsidRPr="00423ABD" w:rsidRDefault="002F6587" w:rsidP="009B386C">
      <w:pPr>
        <w:pStyle w:val="DPGMMID"/>
      </w:pPr>
      <w:r w:rsidRPr="00423ABD">
        <w:t xml:space="preserve">        where </w:t>
      </w:r>
      <w:proofErr w:type="gramStart"/>
      <w:r w:rsidRPr="00423ABD">
        <w:t>T :</w:t>
      </w:r>
      <w:proofErr w:type="gramEnd"/>
      <w:r w:rsidRPr="00423ABD">
        <w:t xml:space="preserve"> class? </w:t>
      </w:r>
    </w:p>
    <w:p w14:paraId="252094B4" w14:textId="77777777" w:rsidR="002F6587" w:rsidRPr="00423ABD" w:rsidRDefault="002F6587" w:rsidP="009B386C">
      <w:pPr>
        <w:pStyle w:val="DPGMLAST"/>
      </w:pPr>
      <w:r w:rsidRPr="00423ABD">
        <w:t>{ ... }</w:t>
      </w:r>
    </w:p>
    <w:p w14:paraId="6DF58372" w14:textId="3487BC69" w:rsidR="00DA4F01" w:rsidRPr="00423ABD" w:rsidRDefault="00A53930" w:rsidP="009B386C">
      <w:pPr>
        <w:pStyle w:val="CHAPBMCON"/>
      </w:pPr>
      <w:r w:rsidRPr="00423ABD">
        <w:t xml:space="preserve">This restricts </w:t>
      </w:r>
      <w:r w:rsidR="007703D7" w:rsidRPr="00423ABD">
        <w:t xml:space="preserve">the </w:t>
      </w:r>
      <w:r w:rsidR="00DA4F01" w:rsidRPr="00423ABD">
        <w:t xml:space="preserve">type parameter, </w:t>
      </w:r>
      <w:r w:rsidR="00DA4F01" w:rsidRPr="00423ABD">
        <w:rPr>
          <w:rStyle w:val="CITchapbm"/>
        </w:rPr>
        <w:t>T</w:t>
      </w:r>
      <w:r w:rsidR="00DA4F01" w:rsidRPr="00423ABD">
        <w:t>, to be a reference type</w:t>
      </w:r>
      <w:ins w:id="218" w:author="Jill Hobbs" w:date="2020-06-04T15:15:00Z">
        <w:r w:rsidR="00484836">
          <w:t>—which</w:t>
        </w:r>
      </w:ins>
      <w:del w:id="219" w:author="Jill Hobbs" w:date="2020-06-04T15:15:00Z">
        <w:r w:rsidR="00DA4F01" w:rsidRPr="00423ABD" w:rsidDel="00484836">
          <w:delText xml:space="preserve"> - that</w:delText>
        </w:r>
      </w:del>
      <w:r w:rsidR="00DA4F01" w:rsidRPr="00423ABD">
        <w:t xml:space="preserve"> </w:t>
      </w:r>
      <w:r w:rsidR="00595584" w:rsidRPr="00423ABD">
        <w:t>may be</w:t>
      </w:r>
      <w:r w:rsidR="00DA4F01" w:rsidRPr="00423ABD">
        <w:t xml:space="preserve"> nullable.</w:t>
      </w:r>
    </w:p>
    <w:p w14:paraId="1E1644E9" w14:textId="56EFA341" w:rsidR="00464665" w:rsidRPr="00423ABD" w:rsidRDefault="00A53930" w:rsidP="009E7A29">
      <w:pPr>
        <w:pStyle w:val="CHAPBM"/>
      </w:pPr>
      <w:r w:rsidRPr="00423ABD">
        <w:t xml:space="preserve">In contrast to the </w:t>
      </w:r>
      <w:r w:rsidRPr="00484836">
        <w:rPr>
          <w:rStyle w:val="CITchapbm"/>
          <w:rPrChange w:id="220" w:author="Jill Hobbs" w:date="2020-06-04T15:15:00Z">
            <w:rPr/>
          </w:rPrChange>
        </w:rPr>
        <w:t>class</w:t>
      </w:r>
      <w:r w:rsidRPr="00423ABD">
        <w:t xml:space="preserve"> constraint, the </w:t>
      </w:r>
      <w:r w:rsidRPr="00484836">
        <w:rPr>
          <w:rStyle w:val="CITchapbm"/>
          <w:rPrChange w:id="221" w:author="Jill Hobbs" w:date="2020-06-04T15:15:00Z">
            <w:rPr/>
          </w:rPrChange>
        </w:rPr>
        <w:t>struct</w:t>
      </w:r>
      <w:r w:rsidRPr="00423ABD">
        <w:t xml:space="preserve"> constraint does not allow the nullable modifier. </w:t>
      </w:r>
      <w:r w:rsidR="00E95436" w:rsidRPr="00423ABD">
        <w:t>Instead,</w:t>
      </w:r>
      <w:r w:rsidR="00C05A79" w:rsidRPr="00423ABD">
        <w:t xml:space="preserve"> you can specify nullability when using the parameter.</w:t>
      </w:r>
      <w:r w:rsidR="008D639C" w:rsidRPr="00423ABD">
        <w:t xml:space="preserve"> </w:t>
      </w:r>
      <w:r w:rsidR="00BD4916" w:rsidRPr="00423ABD">
        <w:t xml:space="preserve">In Listing </w:t>
      </w:r>
      <w:r w:rsidR="00E05D97" w:rsidRPr="00423ABD">
        <w:t>12.25</w:t>
      </w:r>
      <w:r w:rsidR="00BD4916" w:rsidRPr="00423ABD">
        <w:t xml:space="preserve">, for example, </w:t>
      </w:r>
      <w:r w:rsidR="00761874" w:rsidRPr="00423ABD">
        <w:t>the implicit and explicit conversion operators</w:t>
      </w:r>
      <w:r w:rsidR="00BF5AEC" w:rsidRPr="00423ABD">
        <w:t xml:space="preserve">, for example, use </w:t>
      </w:r>
      <w:r w:rsidR="00582874" w:rsidRPr="00484836">
        <w:rPr>
          <w:rStyle w:val="CITchapbm"/>
          <w:rPrChange w:id="222" w:author="Jill Hobbs" w:date="2020-06-04T15:16:00Z">
            <w:rPr/>
          </w:rPrChange>
        </w:rPr>
        <w:t>T</w:t>
      </w:r>
      <w:r w:rsidR="00582874" w:rsidRPr="00423ABD">
        <w:t xml:space="preserve"> and </w:t>
      </w:r>
      <w:r w:rsidR="00582874" w:rsidRPr="00484836">
        <w:rPr>
          <w:rStyle w:val="CITchapbm"/>
          <w:rPrChange w:id="223" w:author="Jill Hobbs" w:date="2020-06-04T15:16:00Z">
            <w:rPr/>
          </w:rPrChange>
        </w:rPr>
        <w:t>T?</w:t>
      </w:r>
      <w:r w:rsidR="00582874" w:rsidRPr="00423ABD">
        <w:t xml:space="preserve"> to identify whether a non-nullable or nullable version of </w:t>
      </w:r>
      <w:r w:rsidR="00582874" w:rsidRPr="00484836">
        <w:rPr>
          <w:rStyle w:val="CITchapbm"/>
          <w:rPrChange w:id="224" w:author="Jill Hobbs" w:date="2020-06-04T15:16:00Z">
            <w:rPr/>
          </w:rPrChange>
        </w:rPr>
        <w:t>T</w:t>
      </w:r>
      <w:r w:rsidR="00582874" w:rsidRPr="00423ABD">
        <w:t xml:space="preserve"> is allowed.</w:t>
      </w:r>
      <w:r w:rsidR="0075347D" w:rsidRPr="00423ABD">
        <w:t xml:space="preserve"> </w:t>
      </w:r>
      <w:r w:rsidR="00232AFF" w:rsidRPr="00423ABD">
        <w:t xml:space="preserve">As such, the type parameter is constrained when it is used in member </w:t>
      </w:r>
      <w:r w:rsidR="001069C3" w:rsidRPr="00423ABD">
        <w:t>declarations, rather than with a type constraint</w:t>
      </w:r>
      <w:r w:rsidR="00B15BD3" w:rsidRPr="00423ABD">
        <w:t>.</w:t>
      </w:r>
    </w:p>
    <w:p w14:paraId="575E6DEB" w14:textId="31574C0B" w:rsidR="00FA02C3" w:rsidRPr="00423ABD" w:rsidRDefault="00B15BD3" w:rsidP="009E7A29">
      <w:pPr>
        <w:pStyle w:val="CHAPBM"/>
      </w:pPr>
      <w:r w:rsidRPr="00423ABD">
        <w:t>Because</w:t>
      </w:r>
      <w:r w:rsidR="00DE7CCE" w:rsidRPr="00423ABD">
        <w:t xml:space="preserve"> </w:t>
      </w:r>
      <w:r w:rsidRPr="00423ABD">
        <w:t>a</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w:t>
      </w:r>
      <w:r w:rsidR="00DE7CCE" w:rsidRPr="00423ABD">
        <w:t xml:space="preserve"> </w:t>
      </w:r>
      <w:r w:rsidRPr="00423ABD">
        <w:t>requires</w:t>
      </w:r>
      <w:r w:rsidR="00DE7CCE" w:rsidRPr="00423ABD">
        <w:t xml:space="preserve"> </w:t>
      </w:r>
      <w:r w:rsidRPr="00423ABD">
        <w:t>a</w:t>
      </w:r>
      <w:r w:rsidR="00DE7CCE" w:rsidRPr="00423ABD">
        <w:t xml:space="preserve"> </w:t>
      </w:r>
      <w:r w:rsidR="00DB6ED0" w:rsidRPr="00423ABD">
        <w:t>reference</w:t>
      </w:r>
      <w:r w:rsidR="00DE7CCE" w:rsidRPr="00423ABD">
        <w:t xml:space="preserve"> </w:t>
      </w:r>
      <w:r w:rsidR="00DB6ED0" w:rsidRPr="00423ABD">
        <w:t>type</w:t>
      </w:r>
      <w:r w:rsidRPr="00423ABD">
        <w:t>,</w:t>
      </w:r>
      <w:r w:rsidR="00DE7CCE" w:rsidRPr="00423ABD">
        <w:t xml:space="preserve"> </w:t>
      </w:r>
      <w:r w:rsidRPr="00423ABD">
        <w:t>using</w:t>
      </w:r>
      <w:r w:rsidR="00DE7CCE" w:rsidRPr="00423ABD">
        <w:t xml:space="preserve"> </w:t>
      </w:r>
      <w:r w:rsidRPr="00423ABD">
        <w:t>a</w:t>
      </w:r>
      <w:r w:rsidR="00DE7CCE" w:rsidRPr="00423ABD">
        <w:t xml:space="preserve"> </w:t>
      </w:r>
      <w:r w:rsidRPr="00423ABD">
        <w:rPr>
          <w:rStyle w:val="CITchapbm"/>
        </w:rPr>
        <w:t>struct</w:t>
      </w:r>
      <w:r w:rsidR="00DE7CCE" w:rsidRPr="00423ABD">
        <w:t xml:space="preserve"> </w:t>
      </w:r>
      <w:r w:rsidRPr="00423ABD">
        <w:t>constraint</w:t>
      </w:r>
      <w:r w:rsidR="00DE7CCE" w:rsidRPr="00423ABD">
        <w:t xml:space="preserve"> </w:t>
      </w:r>
      <w:r w:rsidRPr="00423ABD">
        <w:t>with</w:t>
      </w:r>
      <w:r w:rsidR="00DE7CCE" w:rsidRPr="00423ABD">
        <w:t xml:space="preserve"> </w:t>
      </w:r>
      <w:r w:rsidRPr="00423ABD">
        <w:t>a</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w:t>
      </w:r>
      <w:r w:rsidR="00DE7CCE" w:rsidRPr="00423ABD">
        <w:t xml:space="preserve"> </w:t>
      </w:r>
      <w:r w:rsidRPr="00423ABD">
        <w:t>would</w:t>
      </w:r>
      <w:r w:rsidR="00DE7CCE" w:rsidRPr="00423ABD">
        <w:t xml:space="preserve"> </w:t>
      </w:r>
      <w:r w:rsidRPr="00423ABD">
        <w:t>be</w:t>
      </w:r>
      <w:r w:rsidR="00DE7CCE" w:rsidRPr="00423ABD">
        <w:t xml:space="preserve"> </w:t>
      </w:r>
      <w:r w:rsidR="00856930" w:rsidRPr="00423ABD">
        <w:t>contradictory</w:t>
      </w:r>
      <w:r w:rsidRPr="00423ABD">
        <w:t>.</w:t>
      </w:r>
      <w:r w:rsidR="00DE7CCE" w:rsidRPr="00423ABD">
        <w:t xml:space="preserve"> </w:t>
      </w:r>
      <w:r w:rsidRPr="00423ABD">
        <w:t>Therefore,</w:t>
      </w:r>
      <w:r w:rsidR="00DE7CCE" w:rsidRPr="00423ABD">
        <w:t xml:space="preserve"> </w:t>
      </w:r>
      <w:r w:rsidRPr="00423ABD">
        <w:t>you</w:t>
      </w:r>
      <w:r w:rsidR="00DE7CCE" w:rsidRPr="00423ABD">
        <w:t xml:space="preserve"> </w:t>
      </w:r>
      <w:r w:rsidRPr="00423ABD">
        <w:t>cannot</w:t>
      </w:r>
      <w:r w:rsidR="00DE7CCE" w:rsidRPr="00423ABD">
        <w:t xml:space="preserve"> </w:t>
      </w:r>
      <w:r w:rsidRPr="00423ABD">
        <w:t>combine</w:t>
      </w:r>
      <w:r w:rsidR="00DE7CCE" w:rsidRPr="00423ABD">
        <w:t xml:space="preserve"> </w:t>
      </w:r>
      <w:r w:rsidRPr="00423ABD">
        <w:rPr>
          <w:rStyle w:val="CITchapbm"/>
        </w:rPr>
        <w:t>struct</w:t>
      </w:r>
      <w:r w:rsidR="00DE7CCE" w:rsidRPr="00423ABD">
        <w:t xml:space="preserve"> </w:t>
      </w:r>
      <w:r w:rsidRPr="00423ABD">
        <w:t>and</w:t>
      </w:r>
      <w:r w:rsidR="00DE7CCE" w:rsidRPr="00423ABD">
        <w:t xml:space="preserve"> </w:t>
      </w:r>
      <w:r w:rsidRPr="00423ABD">
        <w:rPr>
          <w:rStyle w:val="CITchapbm"/>
        </w:rPr>
        <w:t>class</w:t>
      </w:r>
      <w:r w:rsidR="00DE7CCE" w:rsidRPr="00423ABD">
        <w:t xml:space="preserve"> </w:t>
      </w:r>
      <w:r w:rsidRPr="00423ABD">
        <w:t>constraints.</w:t>
      </w:r>
    </w:p>
    <w:p w14:paraId="5CABB0F4" w14:textId="4361F025" w:rsidR="00FA02C3" w:rsidRPr="00423ABD" w:rsidRDefault="001E4B5D" w:rsidP="009E7A29">
      <w:pPr>
        <w:pStyle w:val="CHAPBM"/>
      </w:pPr>
      <w:r w:rsidRPr="00423ABD">
        <w:t>The</w:t>
      </w:r>
      <w:r w:rsidR="00DE7CCE" w:rsidRPr="00423ABD">
        <w:t xml:space="preserve"> </w:t>
      </w:r>
      <w:r w:rsidR="00B15BD3" w:rsidRPr="00423ABD">
        <w:rPr>
          <w:rStyle w:val="CITchapbm"/>
        </w:rPr>
        <w:t>struct</w:t>
      </w:r>
      <w:r w:rsidR="00DE7CCE" w:rsidRPr="00423ABD">
        <w:t xml:space="preserve"> </w:t>
      </w:r>
      <w:r w:rsidR="00B15BD3" w:rsidRPr="00423ABD">
        <w:t>constraint</w:t>
      </w:r>
      <w:r w:rsidR="00DE7CCE" w:rsidRPr="00423ABD">
        <w:t xml:space="preserve"> </w:t>
      </w:r>
      <w:r w:rsidRPr="00423ABD">
        <w:t>has</w:t>
      </w:r>
      <w:r w:rsidR="00DE7CCE" w:rsidRPr="00423ABD">
        <w:t xml:space="preserve"> </w:t>
      </w:r>
      <w:r w:rsidRPr="00423ABD">
        <w:t>one</w:t>
      </w:r>
      <w:r w:rsidR="00DE7CCE" w:rsidRPr="00423ABD">
        <w:t xml:space="preserve"> </w:t>
      </w:r>
      <w:r w:rsidRPr="00423ABD">
        <w:t>special</w:t>
      </w:r>
      <w:r w:rsidR="00DE7CCE" w:rsidRPr="00423ABD">
        <w:t xml:space="preserve"> </w:t>
      </w:r>
      <w:r w:rsidRPr="00423ABD">
        <w:t>characteristic</w:t>
      </w:r>
      <w:r w:rsidR="00B15BD3" w:rsidRPr="00423ABD">
        <w:t>:</w:t>
      </w:r>
      <w:r w:rsidR="00DE7CCE" w:rsidRPr="00423ABD">
        <w:t xml:space="preserve"> </w:t>
      </w:r>
      <w:r w:rsidR="00B15BD3" w:rsidRPr="00423ABD">
        <w:t>Nullable</w:t>
      </w:r>
      <w:r w:rsidR="00DE7CCE" w:rsidRPr="00423ABD">
        <w:t xml:space="preserve"> </w:t>
      </w:r>
      <w:r w:rsidR="00B15BD3" w:rsidRPr="00423ABD">
        <w:t>value</w:t>
      </w:r>
      <w:r w:rsidR="00DE7CCE" w:rsidRPr="00423ABD">
        <w:t xml:space="preserve"> </w:t>
      </w:r>
      <w:r w:rsidR="00B15BD3" w:rsidRPr="00423ABD">
        <w:t>types</w:t>
      </w:r>
      <w:r w:rsidR="00DE7CCE" w:rsidRPr="00423ABD">
        <w:t xml:space="preserve"> </w:t>
      </w:r>
      <w:r w:rsidR="00B15BD3" w:rsidRPr="00423ABD">
        <w:t>do</w:t>
      </w:r>
      <w:r w:rsidR="00DE7CCE" w:rsidRPr="00423ABD">
        <w:t xml:space="preserve"> </w:t>
      </w:r>
      <w:r w:rsidR="00B15BD3" w:rsidRPr="00423ABD">
        <w:t>not</w:t>
      </w:r>
      <w:r w:rsidR="00DE7CCE" w:rsidRPr="00423ABD">
        <w:t xml:space="preserve"> </w:t>
      </w:r>
      <w:r w:rsidR="00B15BD3" w:rsidRPr="00423ABD">
        <w:t>satisfy</w:t>
      </w:r>
      <w:r w:rsidR="00DE7CCE" w:rsidRPr="00423ABD">
        <w:t xml:space="preserve"> </w:t>
      </w:r>
      <w:r w:rsidR="00B15BD3" w:rsidRPr="00423ABD">
        <w:t>the</w:t>
      </w:r>
      <w:r w:rsidR="00DE7CCE" w:rsidRPr="00423ABD">
        <w:t xml:space="preserve"> </w:t>
      </w:r>
      <w:r w:rsidR="00B15BD3" w:rsidRPr="00423ABD">
        <w:t>constraint.</w:t>
      </w:r>
      <w:r w:rsidR="00DE7CCE" w:rsidRPr="00423ABD">
        <w:t xml:space="preserve"> </w:t>
      </w:r>
      <w:r w:rsidR="00B15BD3" w:rsidRPr="00423ABD">
        <w:t>Why?</w:t>
      </w:r>
      <w:r w:rsidR="00DE7CCE" w:rsidRPr="00423ABD">
        <w:t xml:space="preserve"> </w:t>
      </w:r>
      <w:r w:rsidR="00B15BD3" w:rsidRPr="00423ABD">
        <w:t>Nullable</w:t>
      </w:r>
      <w:r w:rsidR="00DE7CCE" w:rsidRPr="00423ABD">
        <w:t xml:space="preserve"> </w:t>
      </w:r>
      <w:r w:rsidR="00B15BD3" w:rsidRPr="00423ABD">
        <w:t>value</w:t>
      </w:r>
      <w:r w:rsidR="00DE7CCE" w:rsidRPr="00423ABD">
        <w:t xml:space="preserve"> </w:t>
      </w:r>
      <w:r w:rsidR="00B15BD3" w:rsidRPr="00423ABD">
        <w:t>types</w:t>
      </w:r>
      <w:r w:rsidR="00DE7CCE" w:rsidRPr="00423ABD">
        <w:t xml:space="preserve"> </w:t>
      </w:r>
      <w:r w:rsidR="00B15BD3" w:rsidRPr="00423ABD">
        <w:t>are</w:t>
      </w:r>
      <w:r w:rsidR="00DE7CCE" w:rsidRPr="00423ABD">
        <w:t xml:space="preserve"> </w:t>
      </w:r>
      <w:r w:rsidR="00B15BD3" w:rsidRPr="00423ABD">
        <w:t>implemented</w:t>
      </w:r>
      <w:r w:rsidR="00DE7CCE" w:rsidRPr="00423ABD">
        <w:t xml:space="preserve"> </w:t>
      </w:r>
      <w:r w:rsidR="00B15BD3" w:rsidRPr="00423ABD">
        <w:t>as</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00B15BD3" w:rsidRPr="00423ABD">
        <w:rPr>
          <w:rStyle w:val="CITchapbm"/>
        </w:rPr>
        <w:t>Nullable&lt;T&gt;</w:t>
      </w:r>
      <w:r w:rsidR="00B15BD3" w:rsidRPr="00423ABD">
        <w:t>,</w:t>
      </w:r>
      <w:r w:rsidR="00DE7CCE" w:rsidRPr="00423ABD">
        <w:t xml:space="preserve"> </w:t>
      </w:r>
      <w:r w:rsidR="00B15BD3" w:rsidRPr="00423ABD">
        <w:t>which</w:t>
      </w:r>
      <w:r w:rsidR="00DE7CCE" w:rsidRPr="00423ABD">
        <w:t xml:space="preserve"> </w:t>
      </w:r>
      <w:r w:rsidR="00B15BD3" w:rsidRPr="00423ABD">
        <w:t>itself</w:t>
      </w:r>
      <w:r w:rsidR="00DE7CCE" w:rsidRPr="00423ABD">
        <w:t xml:space="preserve"> </w:t>
      </w:r>
      <w:r w:rsidR="00B15BD3" w:rsidRPr="00423ABD">
        <w:t>applies</w:t>
      </w:r>
      <w:r w:rsidR="00DE7CCE" w:rsidRPr="00423ABD">
        <w:t xml:space="preserve"> </w:t>
      </w:r>
      <w:r w:rsidR="00B15BD3" w:rsidRPr="00423ABD">
        <w:t>the</w:t>
      </w:r>
      <w:r w:rsidR="00DE7CCE" w:rsidRPr="00423ABD">
        <w:t xml:space="preserve"> </w:t>
      </w:r>
      <w:r w:rsidR="00B15BD3" w:rsidRPr="00423ABD">
        <w:rPr>
          <w:rStyle w:val="CITchapbm"/>
        </w:rPr>
        <w:t>struct</w:t>
      </w:r>
      <w:r w:rsidR="00DE7CCE" w:rsidRPr="00423ABD">
        <w:t xml:space="preserve"> </w:t>
      </w:r>
      <w:r w:rsidR="00B15BD3" w:rsidRPr="00423ABD">
        <w:t>constraint</w:t>
      </w:r>
      <w:r w:rsidR="00DE7CCE" w:rsidRPr="00423ABD">
        <w:t xml:space="preserve"> </w:t>
      </w:r>
      <w:r w:rsidR="00B15BD3" w:rsidRPr="00423ABD">
        <w:t>to</w:t>
      </w:r>
      <w:r w:rsidR="00DE7CCE" w:rsidRPr="00423ABD">
        <w:t xml:space="preserve"> </w:t>
      </w:r>
      <w:r w:rsidR="00B15BD3" w:rsidRPr="00423ABD">
        <w:t>T.</w:t>
      </w:r>
      <w:r w:rsidR="00DE7CCE" w:rsidRPr="00423ABD">
        <w:t xml:space="preserve"> </w:t>
      </w:r>
      <w:r w:rsidR="00B15BD3" w:rsidRPr="00423ABD">
        <w:t>If</w:t>
      </w:r>
      <w:r w:rsidR="00DE7CCE" w:rsidRPr="00423ABD">
        <w:t xml:space="preserve"> </w:t>
      </w:r>
      <w:r w:rsidR="00B15BD3" w:rsidRPr="00423ABD">
        <w:t>nullable</w:t>
      </w:r>
      <w:r w:rsidR="00DE7CCE" w:rsidRPr="00423ABD">
        <w:t xml:space="preserve"> </w:t>
      </w:r>
      <w:r w:rsidR="00B15BD3" w:rsidRPr="00423ABD">
        <w:t>value</w:t>
      </w:r>
      <w:r w:rsidR="00DE7CCE" w:rsidRPr="00423ABD">
        <w:t xml:space="preserve"> </w:t>
      </w:r>
      <w:r w:rsidR="00B15BD3" w:rsidRPr="00423ABD">
        <w:t>types</w:t>
      </w:r>
      <w:r w:rsidR="00DE7CCE" w:rsidRPr="00423ABD">
        <w:t xml:space="preserve"> </w:t>
      </w:r>
      <w:r w:rsidR="00B15BD3" w:rsidRPr="00423ABD">
        <w:t>satisfied</w:t>
      </w:r>
      <w:r w:rsidR="00DE7CCE" w:rsidRPr="00423ABD">
        <w:t xml:space="preserve"> </w:t>
      </w:r>
      <w:r w:rsidR="00B15BD3" w:rsidRPr="00423ABD">
        <w:t>that</w:t>
      </w:r>
      <w:r w:rsidR="00DE7CCE" w:rsidRPr="00423ABD">
        <w:t xml:space="preserve"> </w:t>
      </w:r>
      <w:r w:rsidR="00B15BD3" w:rsidRPr="00423ABD">
        <w:t>constraint,</w:t>
      </w:r>
      <w:r w:rsidR="00DE7CCE" w:rsidRPr="00423ABD">
        <w:t xml:space="preserve"> </w:t>
      </w:r>
      <w:r w:rsidR="00B15BD3" w:rsidRPr="00423ABD">
        <w:t>it</w:t>
      </w:r>
      <w:r w:rsidR="00DE7CCE" w:rsidRPr="00423ABD">
        <w:t xml:space="preserve"> </w:t>
      </w:r>
      <w:r w:rsidR="00B15BD3" w:rsidRPr="00423ABD">
        <w:t>would</w:t>
      </w:r>
      <w:r w:rsidR="00DE7CCE" w:rsidRPr="00423ABD">
        <w:t xml:space="preserve"> </w:t>
      </w:r>
      <w:r w:rsidR="00B15BD3" w:rsidRPr="00423ABD">
        <w:t>be</w:t>
      </w:r>
      <w:r w:rsidR="00DE7CCE" w:rsidRPr="00423ABD">
        <w:t xml:space="preserve"> </w:t>
      </w:r>
      <w:r w:rsidR="00B15BD3" w:rsidRPr="00423ABD">
        <w:t>possible</w:t>
      </w:r>
      <w:r w:rsidR="00DE7CCE" w:rsidRPr="00423ABD">
        <w:t xml:space="preserve"> </w:t>
      </w:r>
      <w:r w:rsidR="00B15BD3" w:rsidRPr="00423ABD">
        <w:t>to</w:t>
      </w:r>
      <w:r w:rsidR="00DE7CCE" w:rsidRPr="00423ABD">
        <w:t xml:space="preserve"> </w:t>
      </w:r>
      <w:r w:rsidR="00B15BD3" w:rsidRPr="00423ABD">
        <w:t>define</w:t>
      </w:r>
      <w:r w:rsidR="00DE7CCE" w:rsidRPr="00423ABD">
        <w:t xml:space="preserve"> </w:t>
      </w:r>
      <w:r w:rsidR="00B15BD3" w:rsidRPr="00423ABD">
        <w:t>the</w:t>
      </w:r>
      <w:r w:rsidR="00DE7CCE" w:rsidRPr="00423ABD">
        <w:t xml:space="preserve"> </w:t>
      </w:r>
      <w:r w:rsidR="00B15BD3" w:rsidRPr="00423ABD">
        <w:t>nonsense</w:t>
      </w:r>
      <w:r w:rsidR="00DE7CCE" w:rsidRPr="00423ABD">
        <w:t xml:space="preserve"> </w:t>
      </w:r>
      <w:r w:rsidR="00B15BD3" w:rsidRPr="00423ABD">
        <w:t>type</w:t>
      </w:r>
      <w:r w:rsidR="00DE7CCE" w:rsidRPr="00423ABD">
        <w:t xml:space="preserve"> </w:t>
      </w:r>
      <w:r w:rsidR="00B15BD3" w:rsidRPr="00423ABD">
        <w:rPr>
          <w:rStyle w:val="CITchapbm"/>
        </w:rPr>
        <w:t>Nullable&lt;Nullable&lt;int&gt;&gt;</w:t>
      </w:r>
      <w:r w:rsidR="00B15BD3" w:rsidRPr="00423ABD">
        <w:t>.</w:t>
      </w:r>
      <w:r w:rsidR="00DE7CCE" w:rsidRPr="00423ABD">
        <w:t xml:space="preserve"> </w:t>
      </w:r>
      <w:r w:rsidR="00B15BD3" w:rsidRPr="00423ABD">
        <w:t>A</w:t>
      </w:r>
      <w:r w:rsidR="00DE7CCE" w:rsidRPr="00423ABD">
        <w:t xml:space="preserve"> </w:t>
      </w:r>
      <w:r w:rsidR="00B15BD3" w:rsidRPr="00423ABD">
        <w:t>doubly</w:t>
      </w:r>
      <w:r w:rsidR="00DE7CCE" w:rsidRPr="00423ABD">
        <w:t xml:space="preserve"> </w:t>
      </w:r>
      <w:r w:rsidR="00B15BD3" w:rsidRPr="00423ABD">
        <w:t>nullable</w:t>
      </w:r>
      <w:r w:rsidR="00DE7CCE" w:rsidRPr="00423ABD">
        <w:t xml:space="preserve"> </w:t>
      </w:r>
      <w:r w:rsidR="00B15BD3" w:rsidRPr="00423ABD">
        <w:t>integer</w:t>
      </w:r>
      <w:r w:rsidR="00DE7CCE" w:rsidRPr="00423ABD">
        <w:t xml:space="preserve"> </w:t>
      </w:r>
      <w:r w:rsidR="00B15BD3" w:rsidRPr="00423ABD">
        <w:t>is</w:t>
      </w:r>
      <w:r w:rsidR="00DE7CCE" w:rsidRPr="00423ABD">
        <w:t xml:space="preserve"> </w:t>
      </w:r>
      <w:r w:rsidR="00B15BD3" w:rsidRPr="00423ABD">
        <w:t>confusing</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t>point</w:t>
      </w:r>
      <w:r w:rsidR="00DE7CCE" w:rsidRPr="00423ABD">
        <w:t xml:space="preserve"> </w:t>
      </w:r>
      <w:r w:rsidR="00B15BD3" w:rsidRPr="00423ABD">
        <w:t>of</w:t>
      </w:r>
      <w:r w:rsidR="00DE7CCE" w:rsidRPr="00423ABD">
        <w:t xml:space="preserve"> </w:t>
      </w:r>
      <w:r w:rsidR="00B15BD3" w:rsidRPr="00423ABD">
        <w:t>being</w:t>
      </w:r>
      <w:r w:rsidR="00DE7CCE" w:rsidRPr="00423ABD">
        <w:t xml:space="preserve"> </w:t>
      </w:r>
      <w:r w:rsidR="00B15BD3" w:rsidRPr="00423ABD">
        <w:t>meaningless.</w:t>
      </w:r>
      <w:r w:rsidR="00DE7CCE" w:rsidRPr="00423ABD">
        <w:t xml:space="preserve"> </w:t>
      </w:r>
      <w:r w:rsidR="00B15BD3" w:rsidRPr="00423ABD">
        <w:t>(As</w:t>
      </w:r>
      <w:r w:rsidR="00DE7CCE" w:rsidRPr="00423ABD">
        <w:t xml:space="preserve"> </w:t>
      </w:r>
      <w:r w:rsidR="00B15BD3" w:rsidRPr="00423ABD">
        <w:t>expected,</w:t>
      </w:r>
      <w:r w:rsidR="00DE7CCE" w:rsidRPr="00423ABD">
        <w:t xml:space="preserve"> </w:t>
      </w:r>
      <w:r w:rsidR="00B15BD3" w:rsidRPr="00423ABD">
        <w:t>the</w:t>
      </w:r>
      <w:r w:rsidR="00DE7CCE" w:rsidRPr="00423ABD">
        <w:t xml:space="preserve"> </w:t>
      </w:r>
      <w:r w:rsidR="00B15BD3" w:rsidRPr="00423ABD">
        <w:t>shorthand</w:t>
      </w:r>
      <w:r w:rsidR="00DE7CCE" w:rsidRPr="00423ABD">
        <w:t xml:space="preserve"> </w:t>
      </w:r>
      <w:r w:rsidR="00B15BD3" w:rsidRPr="00423ABD">
        <w:t>syntax</w:t>
      </w:r>
      <w:r w:rsidR="00DE7CCE" w:rsidRPr="00423ABD">
        <w:t xml:space="preserve"> </w:t>
      </w:r>
      <w:r w:rsidR="00B15BD3" w:rsidRPr="00423ABD">
        <w:rPr>
          <w:rStyle w:val="CITchapbm"/>
        </w:rPr>
        <w:t>int??</w:t>
      </w:r>
      <w:r w:rsidR="00DE7CCE" w:rsidRPr="00423ABD">
        <w:t xml:space="preserve"> </w:t>
      </w:r>
      <w:r w:rsidR="00B15BD3" w:rsidRPr="00423ABD">
        <w:t>is</w:t>
      </w:r>
      <w:r w:rsidR="00DE7CCE" w:rsidRPr="00423ABD">
        <w:t xml:space="preserve"> </w:t>
      </w:r>
      <w:r w:rsidR="00B15BD3" w:rsidRPr="00423ABD">
        <w:t>also</w:t>
      </w:r>
      <w:r w:rsidR="00DE7CCE" w:rsidRPr="00423ABD">
        <w:t xml:space="preserve"> </w:t>
      </w:r>
      <w:r w:rsidR="00B15BD3" w:rsidRPr="00423ABD">
        <w:t>disallowed.)</w:t>
      </w:r>
    </w:p>
    <w:p w14:paraId="3FB6A637" w14:textId="77777777" w:rsidR="00C27DC8" w:rsidRPr="00423ABD" w:rsidRDefault="00C27DC8" w:rsidP="009B386C">
      <w:pPr>
        <w:pStyle w:val="CHAPBMPD"/>
      </w:pPr>
      <w:r w:rsidRPr="00423ABD">
        <w:t>***COMP: Insert “End 8.0” tab</w:t>
      </w:r>
    </w:p>
    <w:p w14:paraId="41B05FA6" w14:textId="741B82D5" w:rsidR="00FA02C3" w:rsidRPr="00423ABD" w:rsidRDefault="00B15BD3" w:rsidP="009E7A29">
      <w:pPr>
        <w:pStyle w:val="H2"/>
        <w:keepNext w:val="0"/>
      </w:pPr>
      <w:bookmarkStart w:id="225" w:name="_Toc36295875"/>
      <w:r w:rsidRPr="00423ABD">
        <w:t>Multiple</w:t>
      </w:r>
      <w:r w:rsidR="00DE7CCE" w:rsidRPr="00423ABD">
        <w:t xml:space="preserve"> </w:t>
      </w:r>
      <w:r w:rsidRPr="00423ABD">
        <w:t>Constraints</w:t>
      </w:r>
      <w:bookmarkEnd w:id="225"/>
    </w:p>
    <w:p w14:paraId="2652496F" w14:textId="5C167176" w:rsidR="00FA02C3" w:rsidRPr="00423ABD" w:rsidRDefault="00B15BD3" w:rsidP="009E7A29">
      <w:pPr>
        <w:pStyle w:val="HEADFIRST"/>
      </w:pPr>
      <w:r w:rsidRPr="00423ABD">
        <w:t>For</w:t>
      </w:r>
      <w:r w:rsidR="00DE7CCE" w:rsidRPr="00423ABD">
        <w:t xml:space="preserve"> </w:t>
      </w:r>
      <w:r w:rsidRPr="00423ABD">
        <w:t>any</w:t>
      </w:r>
      <w:r w:rsidR="00DE7CCE" w:rsidRPr="00423ABD">
        <w:t xml:space="preserve"> </w:t>
      </w:r>
      <w:r w:rsidRPr="00423ABD">
        <w:t>given</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you</w:t>
      </w:r>
      <w:r w:rsidR="00DE7CCE" w:rsidRPr="00423ABD">
        <w:t xml:space="preserve"> </w:t>
      </w:r>
      <w:r w:rsidRPr="00423ABD">
        <w:t>may</w:t>
      </w:r>
      <w:r w:rsidR="00DE7CCE" w:rsidRPr="00423ABD">
        <w:t xml:space="preserve"> </w:t>
      </w:r>
      <w:r w:rsidRPr="00423ABD">
        <w:t>specify</w:t>
      </w:r>
      <w:r w:rsidR="00DE7CCE" w:rsidRPr="00423ABD">
        <w:t xml:space="preserve"> </w:t>
      </w:r>
      <w:r w:rsidRPr="00423ABD">
        <w:t>any</w:t>
      </w:r>
      <w:r w:rsidR="00DE7CCE" w:rsidRPr="00423ABD">
        <w:t xml:space="preserve"> </w:t>
      </w:r>
      <w:r w:rsidRPr="00423ABD">
        <w:t>number</w:t>
      </w:r>
      <w:r w:rsidR="00DE7CCE" w:rsidRPr="00423ABD">
        <w:t xml:space="preserve"> </w:t>
      </w:r>
      <w:r w:rsidRPr="00423ABD">
        <w:t>of</w:t>
      </w:r>
      <w:r w:rsidR="00DE7CCE" w:rsidRPr="00423ABD">
        <w:t xml:space="preserve"> </w:t>
      </w:r>
      <w:r w:rsidRPr="00423ABD">
        <w:t>interface</w:t>
      </w:r>
      <w:r w:rsidR="00DE7CCE" w:rsidRPr="00423ABD">
        <w:t xml:space="preserve"> </w:t>
      </w:r>
      <w:r w:rsidRPr="00423ABD">
        <w:t>type</w:t>
      </w:r>
      <w:r w:rsidR="00DE7CCE" w:rsidRPr="00423ABD">
        <w:t xml:space="preserve"> </w:t>
      </w:r>
      <w:r w:rsidRPr="00423ABD">
        <w:t>constraints,</w:t>
      </w:r>
      <w:r w:rsidR="00DE7CCE" w:rsidRPr="00423ABD">
        <w:t xml:space="preserve"> </w:t>
      </w:r>
      <w:r w:rsidRPr="00423ABD">
        <w:t>but</w:t>
      </w:r>
      <w:r w:rsidR="00DE7CCE" w:rsidRPr="00423ABD">
        <w:t xml:space="preserve"> </w:t>
      </w:r>
      <w:r w:rsidRPr="00423ABD">
        <w:t>no</w:t>
      </w:r>
      <w:r w:rsidR="00DE7CCE" w:rsidRPr="00423ABD">
        <w:t xml:space="preserve"> </w:t>
      </w:r>
      <w:r w:rsidRPr="00423ABD">
        <w:t>more</w:t>
      </w:r>
      <w:r w:rsidR="00DE7CCE" w:rsidRPr="00423ABD">
        <w:t xml:space="preserve"> </w:t>
      </w:r>
      <w:r w:rsidRPr="00423ABD">
        <w:t>than</w:t>
      </w:r>
      <w:r w:rsidR="00DE7CCE" w:rsidRPr="00423ABD">
        <w:t xml:space="preserve"> </w:t>
      </w:r>
      <w:r w:rsidRPr="00423ABD">
        <w:t>one</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w:t>
      </w:r>
      <w:r w:rsidR="00DE7CCE" w:rsidRPr="00423ABD">
        <w:t xml:space="preserve"> </w:t>
      </w:r>
      <w:r w:rsidRPr="00423ABD">
        <w:t>(just</w:t>
      </w:r>
      <w:r w:rsidR="00DE7CCE" w:rsidRPr="00423ABD">
        <w:t xml:space="preserve"> </w:t>
      </w:r>
      <w:r w:rsidRPr="00423ABD">
        <w:t>as</w:t>
      </w:r>
      <w:r w:rsidR="00DE7CCE" w:rsidRPr="00423ABD">
        <w:t xml:space="preserve"> </w:t>
      </w:r>
      <w:r w:rsidRPr="00423ABD">
        <w:t>a</w:t>
      </w:r>
      <w:r w:rsidR="00DE7CCE" w:rsidRPr="00423ABD">
        <w:t xml:space="preserve"> </w:t>
      </w:r>
      <w:r w:rsidRPr="00423ABD">
        <w:t>class</w:t>
      </w:r>
      <w:r w:rsidR="00DE7CCE" w:rsidRPr="00423ABD">
        <w:t xml:space="preserve"> </w:t>
      </w:r>
      <w:r w:rsidRPr="00423ABD">
        <w:t>may</w:t>
      </w:r>
      <w:r w:rsidR="00DE7CCE" w:rsidRPr="00423ABD">
        <w:t xml:space="preserve"> </w:t>
      </w:r>
      <w:r w:rsidRPr="00423ABD">
        <w:t>implement</w:t>
      </w:r>
      <w:r w:rsidR="00DE7CCE" w:rsidRPr="00423ABD">
        <w:t xml:space="preserve"> </w:t>
      </w:r>
      <w:r w:rsidRPr="00423ABD">
        <w:t>any</w:t>
      </w:r>
      <w:r w:rsidR="00DE7CCE" w:rsidRPr="00423ABD">
        <w:t xml:space="preserve"> </w:t>
      </w:r>
      <w:r w:rsidRPr="00423ABD">
        <w:t>number</w:t>
      </w:r>
      <w:r w:rsidR="00DE7CCE" w:rsidRPr="00423ABD">
        <w:t xml:space="preserve"> </w:t>
      </w:r>
      <w:r w:rsidRPr="00423ABD">
        <w:t>of</w:t>
      </w:r>
      <w:r w:rsidR="00DE7CCE" w:rsidRPr="00423ABD">
        <w:t xml:space="preserve"> </w:t>
      </w:r>
      <w:r w:rsidRPr="00423ABD">
        <w:t>interfaces</w:t>
      </w:r>
      <w:r w:rsidR="00DE7CCE" w:rsidRPr="00423ABD">
        <w:t xml:space="preserve"> </w:t>
      </w:r>
      <w:r w:rsidRPr="00423ABD">
        <w:t>but</w:t>
      </w:r>
      <w:r w:rsidR="00DE7CCE" w:rsidRPr="00423ABD">
        <w:t xml:space="preserve"> </w:t>
      </w:r>
      <w:r w:rsidRPr="00423ABD">
        <w:t>inherit</w:t>
      </w:r>
      <w:r w:rsidR="00DE7CCE" w:rsidRPr="00423ABD">
        <w:t xml:space="preserve"> </w:t>
      </w:r>
      <w:r w:rsidRPr="00423ABD">
        <w:t>from</w:t>
      </w:r>
      <w:r w:rsidR="00DE7CCE" w:rsidRPr="00423ABD">
        <w:t xml:space="preserve"> </w:t>
      </w:r>
      <w:r w:rsidRPr="00423ABD">
        <w:t>only</w:t>
      </w:r>
      <w:r w:rsidR="00DE7CCE" w:rsidRPr="00423ABD">
        <w:t xml:space="preserve"> </w:t>
      </w:r>
      <w:r w:rsidRPr="00423ABD">
        <w:t>one</w:t>
      </w:r>
      <w:r w:rsidR="00DE7CCE" w:rsidRPr="00423ABD">
        <w:t xml:space="preserve"> </w:t>
      </w:r>
      <w:r w:rsidRPr="00423ABD">
        <w:t>other</w:t>
      </w:r>
      <w:r w:rsidR="00DE7CCE" w:rsidRPr="00423ABD">
        <w:t xml:space="preserve"> </w:t>
      </w:r>
      <w:r w:rsidRPr="00423ABD">
        <w:t>class).</w:t>
      </w:r>
      <w:r w:rsidR="00DE7CCE" w:rsidRPr="00423ABD">
        <w:t xml:space="preserve"> </w:t>
      </w:r>
      <w:r w:rsidRPr="00423ABD">
        <w:t>Each</w:t>
      </w:r>
      <w:r w:rsidR="00DE7CCE" w:rsidRPr="00423ABD">
        <w:t xml:space="preserve"> </w:t>
      </w:r>
      <w:r w:rsidRPr="00423ABD">
        <w:t>new</w:t>
      </w:r>
      <w:r w:rsidR="00DE7CCE" w:rsidRPr="00423ABD">
        <w:t xml:space="preserve"> </w:t>
      </w:r>
      <w:r w:rsidRPr="00423ABD">
        <w:t>constraint</w:t>
      </w:r>
      <w:r w:rsidR="00DE7CCE" w:rsidRPr="00423ABD">
        <w:t xml:space="preserve"> </w:t>
      </w:r>
      <w:r w:rsidRPr="00423ABD">
        <w:t>is</w:t>
      </w:r>
      <w:r w:rsidR="00DE7CCE" w:rsidRPr="00423ABD">
        <w:t xml:space="preserve"> </w:t>
      </w:r>
      <w:r w:rsidRPr="00423ABD">
        <w:t>declared</w:t>
      </w:r>
      <w:r w:rsidR="00DE7CCE" w:rsidRPr="00423ABD">
        <w:t xml:space="preserve"> </w:t>
      </w:r>
      <w:r w:rsidRPr="00423ABD">
        <w:t>in</w:t>
      </w:r>
      <w:r w:rsidR="00DE7CCE" w:rsidRPr="00423ABD">
        <w:t xml:space="preserve"> </w:t>
      </w:r>
      <w:r w:rsidRPr="00423ABD">
        <w:t>a</w:t>
      </w:r>
      <w:r w:rsidR="00DE7CCE" w:rsidRPr="00423ABD">
        <w:t xml:space="preserve"> </w:t>
      </w:r>
      <w:r w:rsidRPr="00423ABD">
        <w:t>comma-delimited</w:t>
      </w:r>
      <w:r w:rsidR="00DE7CCE" w:rsidRPr="00423ABD">
        <w:t xml:space="preserve"> </w:t>
      </w:r>
      <w:r w:rsidRPr="00423ABD">
        <w:t>list</w:t>
      </w:r>
      <w:r w:rsidR="00DE7CCE" w:rsidRPr="00423ABD">
        <w:t xml:space="preserve"> </w:t>
      </w:r>
      <w:r w:rsidRPr="00423ABD">
        <w:t>following</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and</w:t>
      </w:r>
      <w:r w:rsidR="00DE7CCE" w:rsidRPr="00423ABD">
        <w:t xml:space="preserve"> </w:t>
      </w:r>
      <w:r w:rsidRPr="00423ABD">
        <w:t>a</w:t>
      </w:r>
      <w:r w:rsidR="00DE7CCE" w:rsidRPr="00423ABD">
        <w:t xml:space="preserve"> </w:t>
      </w:r>
      <w:r w:rsidRPr="00423ABD">
        <w:t>colon.</w:t>
      </w:r>
      <w:r w:rsidR="00DE7CCE" w:rsidRPr="00423ABD">
        <w:t xml:space="preserve"> </w:t>
      </w:r>
      <w:r w:rsidRPr="00423ABD">
        <w:t>If</w:t>
      </w:r>
      <w:r w:rsidR="00DE7CCE" w:rsidRPr="00423ABD">
        <w:t xml:space="preserve"> </w:t>
      </w:r>
      <w:r w:rsidRPr="00423ABD">
        <w:t>there</w:t>
      </w:r>
      <w:r w:rsidR="00DE7CCE" w:rsidRPr="00423ABD">
        <w:t xml:space="preserve"> </w:t>
      </w:r>
      <w:r w:rsidRPr="00423ABD">
        <w:t>is</w:t>
      </w:r>
      <w:r w:rsidR="00DE7CCE" w:rsidRPr="00423ABD">
        <w:t xml:space="preserve"> </w:t>
      </w:r>
      <w:r w:rsidRPr="00423ABD">
        <w:t>more</w:t>
      </w:r>
      <w:r w:rsidR="00DE7CCE" w:rsidRPr="00423ABD">
        <w:t xml:space="preserve"> </w:t>
      </w:r>
      <w:r w:rsidRPr="00423ABD">
        <w:t>than</w:t>
      </w:r>
      <w:r w:rsidR="00DE7CCE" w:rsidRPr="00423ABD">
        <w:t xml:space="preserve"> </w:t>
      </w:r>
      <w:r w:rsidRPr="00423ABD">
        <w:t>one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each</w:t>
      </w:r>
      <w:r w:rsidR="00DE7CCE" w:rsidRPr="00423ABD">
        <w:t xml:space="preserve"> </w:t>
      </w:r>
      <w:r w:rsidRPr="00423ABD">
        <w:t>must</w:t>
      </w:r>
      <w:r w:rsidR="00DE7CCE" w:rsidRPr="00423ABD">
        <w:t xml:space="preserve"> </w:t>
      </w:r>
      <w:r w:rsidRPr="00423ABD">
        <w:t>be</w:t>
      </w:r>
      <w:r w:rsidR="00DE7CCE" w:rsidRPr="00423ABD">
        <w:t xml:space="preserve"> </w:t>
      </w:r>
      <w:r w:rsidRPr="00423ABD">
        <w:t>preceded</w:t>
      </w:r>
      <w:r w:rsidR="00DE7CCE" w:rsidRPr="00423ABD">
        <w:t xml:space="preserve"> </w:t>
      </w:r>
      <w:r w:rsidRPr="00423ABD">
        <w:t>by</w:t>
      </w:r>
      <w:r w:rsidR="00DE7CCE" w:rsidRPr="00423ABD">
        <w:t xml:space="preserve"> </w:t>
      </w:r>
      <w:r w:rsidRPr="00423ABD">
        <w:t>the</w:t>
      </w:r>
      <w:r w:rsidR="00DE7CCE" w:rsidRPr="00423ABD">
        <w:t xml:space="preserve"> </w:t>
      </w:r>
      <w:r w:rsidRPr="00423ABD">
        <w:rPr>
          <w:rStyle w:val="CITchapbm"/>
        </w:rPr>
        <w:t>where</w:t>
      </w:r>
      <w:r w:rsidR="00DE7CCE" w:rsidRPr="00423ABD">
        <w:t xml:space="preserve"> </w:t>
      </w:r>
      <w:r w:rsidRPr="00423ABD">
        <w:t>keyword.</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00C565BB" w:rsidRPr="00423ABD">
        <w:t>26</w:t>
      </w:r>
      <w:r w:rsidRPr="00423ABD">
        <w:t>,</w:t>
      </w:r>
      <w:r w:rsidR="00DE7CCE" w:rsidRPr="00423ABD">
        <w:t xml:space="preserve"> </w:t>
      </w:r>
      <w:r w:rsidRPr="00423ABD">
        <w:t>the</w:t>
      </w:r>
      <w:r w:rsidR="00DE7CCE" w:rsidRPr="00423ABD">
        <w:t xml:space="preserve"> </w:t>
      </w:r>
      <w:r w:rsidRPr="00423ABD">
        <w:t>generic</w:t>
      </w:r>
      <w:r w:rsidR="00DE7CCE" w:rsidRPr="00423ABD">
        <w:t xml:space="preserve"> </w:t>
      </w:r>
      <w:proofErr w:type="spellStart"/>
      <w:r w:rsidRPr="00423ABD">
        <w:rPr>
          <w:rStyle w:val="CITchapbm"/>
        </w:rPr>
        <w:t>EntityDictionary</w:t>
      </w:r>
      <w:proofErr w:type="spellEnd"/>
      <w:r w:rsidR="00DE7CCE" w:rsidRPr="00423ABD">
        <w:t xml:space="preserve"> </w:t>
      </w:r>
      <w:r w:rsidRPr="00423ABD">
        <w:t>class</w:t>
      </w:r>
      <w:r w:rsidR="00DE7CCE" w:rsidRPr="00423ABD">
        <w:t xml:space="preserve"> </w:t>
      </w:r>
      <w:r w:rsidRPr="00423ABD">
        <w:t>declares</w:t>
      </w:r>
      <w:r w:rsidR="00DE7CCE" w:rsidRPr="00423ABD">
        <w:t xml:space="preserve"> </w:t>
      </w:r>
      <w:r w:rsidRPr="00423ABD">
        <w:t>two</w:t>
      </w:r>
      <w:r w:rsidR="00DE7CCE" w:rsidRPr="00423ABD">
        <w:t xml:space="preserve"> </w:t>
      </w:r>
      <w:r w:rsidRPr="00423ABD">
        <w:t>type</w:t>
      </w:r>
      <w:r w:rsidR="00DE7CCE" w:rsidRPr="00423ABD">
        <w:t xml:space="preserve"> </w:t>
      </w:r>
      <w:r w:rsidRPr="00423ABD">
        <w:t>parameters:</w:t>
      </w:r>
      <w:r w:rsidR="00DE7CCE" w:rsidRPr="00423ABD">
        <w:t xml:space="preserve"> </w:t>
      </w:r>
      <w:proofErr w:type="spellStart"/>
      <w:r w:rsidRPr="00423ABD">
        <w:rPr>
          <w:rStyle w:val="CITchapbm"/>
        </w:rPr>
        <w:t>TKey</w:t>
      </w:r>
      <w:proofErr w:type="spellEnd"/>
      <w:r w:rsidR="00DE7CCE" w:rsidRPr="00423ABD">
        <w:t xml:space="preserve"> </w:t>
      </w:r>
      <w:r w:rsidRPr="00423ABD">
        <w:t>and</w:t>
      </w:r>
      <w:r w:rsidR="00DE7CCE" w:rsidRPr="00423ABD">
        <w:t xml:space="preserve"> </w:t>
      </w:r>
      <w:r w:rsidRPr="00423ABD">
        <w:rPr>
          <w:rStyle w:val="CITchapbm"/>
        </w:rPr>
        <w:t>TValue</w:t>
      </w:r>
      <w:r w:rsidRPr="00423ABD">
        <w:t>.</w:t>
      </w:r>
      <w:r w:rsidR="00DE7CCE" w:rsidRPr="00423ABD">
        <w:t xml:space="preserve"> </w:t>
      </w:r>
      <w:r w:rsidRPr="00423ABD">
        <w:t>The</w:t>
      </w:r>
      <w:r w:rsidR="00DE7CCE" w:rsidRPr="00423ABD">
        <w:t xml:space="preserve"> </w:t>
      </w:r>
      <w:proofErr w:type="spellStart"/>
      <w:r w:rsidRPr="00423ABD">
        <w:rPr>
          <w:rStyle w:val="CITchapbm"/>
        </w:rPr>
        <w:t>TKey</w:t>
      </w:r>
      <w:proofErr w:type="spellEnd"/>
      <w:r w:rsidR="00DE7CCE" w:rsidRPr="00423ABD">
        <w:t xml:space="preserve"> </w:t>
      </w:r>
      <w:r w:rsidRPr="00423ABD">
        <w:t>type</w:t>
      </w:r>
      <w:r w:rsidR="00DE7CCE" w:rsidRPr="00423ABD">
        <w:t xml:space="preserve"> </w:t>
      </w:r>
      <w:r w:rsidRPr="00423ABD">
        <w:t>parameter</w:t>
      </w:r>
      <w:r w:rsidR="00DE7CCE" w:rsidRPr="00423ABD">
        <w:t xml:space="preserve"> </w:t>
      </w:r>
      <w:r w:rsidRPr="00423ABD">
        <w:t>has</w:t>
      </w:r>
      <w:r w:rsidR="00DE7CCE" w:rsidRPr="00423ABD">
        <w:t xml:space="preserve"> </w:t>
      </w:r>
      <w:r w:rsidRPr="00423ABD">
        <w:t>two</w:t>
      </w:r>
      <w:r w:rsidR="00DE7CCE" w:rsidRPr="00423ABD">
        <w:t xml:space="preserve"> </w:t>
      </w:r>
      <w:r w:rsidRPr="00423ABD">
        <w:t>interface</w:t>
      </w:r>
      <w:r w:rsidR="00DE7CCE" w:rsidRPr="00423ABD">
        <w:t xml:space="preserve"> </w:t>
      </w:r>
      <w:r w:rsidRPr="00423ABD">
        <w:t>type</w:t>
      </w:r>
      <w:r w:rsidR="00DE7CCE" w:rsidRPr="00423ABD">
        <w:t xml:space="preserve"> </w:t>
      </w:r>
      <w:r w:rsidRPr="00423ABD">
        <w:t>constraints,</w:t>
      </w:r>
      <w:r w:rsidR="00DE7CCE" w:rsidRPr="00423ABD">
        <w:t xml:space="preserve"> </w:t>
      </w:r>
      <w:r w:rsidRPr="00423ABD">
        <w:t>and</w:t>
      </w:r>
      <w:r w:rsidR="00DE7CCE" w:rsidRPr="00423ABD">
        <w:t xml:space="preserve"> </w:t>
      </w:r>
      <w:r w:rsidRPr="00423ABD">
        <w:t>the</w:t>
      </w:r>
      <w:r w:rsidR="00DE7CCE" w:rsidRPr="00423ABD">
        <w:t xml:space="preserve"> </w:t>
      </w:r>
      <w:r w:rsidRPr="00423ABD">
        <w:rPr>
          <w:rStyle w:val="CITchapbm"/>
        </w:rPr>
        <w:t>TValue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has</w:t>
      </w:r>
      <w:r w:rsidR="00DE7CCE" w:rsidRPr="00423ABD">
        <w:t xml:space="preserve"> </w:t>
      </w:r>
      <w:r w:rsidRPr="00423ABD">
        <w:t>one</w:t>
      </w:r>
      <w:r w:rsidR="00DE7CCE" w:rsidRPr="00423ABD">
        <w:t xml:space="preserve"> </w:t>
      </w:r>
      <w:r w:rsidRPr="00423ABD">
        <w:t>class</w:t>
      </w:r>
      <w:r w:rsidR="00DE7CCE" w:rsidRPr="00423ABD">
        <w:t xml:space="preserve"> </w:t>
      </w:r>
      <w:r w:rsidRPr="00423ABD">
        <w:t>type</w:t>
      </w:r>
      <w:r w:rsidR="00DE7CCE" w:rsidRPr="00423ABD">
        <w:t xml:space="preserve"> </w:t>
      </w:r>
      <w:r w:rsidRPr="00423ABD">
        <w:t>constraint.</w:t>
      </w:r>
    </w:p>
    <w:p w14:paraId="3DD7F0E7" w14:textId="640B9481"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C565BB" w:rsidRPr="00423ABD">
        <w:rPr>
          <w:rStyle w:val="CDTNUM"/>
        </w:rPr>
        <w:t>26</w:t>
      </w:r>
      <w:r w:rsidR="00B15BD3" w:rsidRPr="00423ABD">
        <w:rPr>
          <w:rStyle w:val="CDTNUM"/>
        </w:rPr>
        <w:t>:</w:t>
      </w:r>
      <w:r w:rsidR="00B15BD3" w:rsidRPr="00423ABD">
        <w:t> </w:t>
      </w:r>
      <w:r w:rsidR="00B15BD3" w:rsidRPr="00423ABD">
        <w:t>Specifying</w:t>
      </w:r>
      <w:r w:rsidR="00DE7CCE" w:rsidRPr="00423ABD">
        <w:t xml:space="preserve"> </w:t>
      </w:r>
      <w:r w:rsidR="00B15BD3" w:rsidRPr="00423ABD">
        <w:t>Multiple</w:t>
      </w:r>
      <w:r w:rsidR="00DE7CCE" w:rsidRPr="00423ABD">
        <w:t xml:space="preserve"> </w:t>
      </w:r>
      <w:r w:rsidR="00B15BD3" w:rsidRPr="00423ABD">
        <w:t>Constraints</w:t>
      </w:r>
    </w:p>
    <w:p w14:paraId="2041B5FF" w14:textId="4CC4DAAB"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EntityDictionary</w:t>
      </w:r>
      <w:proofErr w:type="spellEnd"/>
      <w:r w:rsidRPr="00423ABD">
        <w:t>&lt;</w:t>
      </w:r>
      <w:proofErr w:type="spellStart"/>
      <w:r w:rsidRPr="00423ABD">
        <w:t>TKey</w:t>
      </w:r>
      <w:proofErr w:type="spellEnd"/>
      <w:r w:rsidRPr="00423ABD">
        <w:t>,</w:t>
      </w:r>
      <w:r w:rsidR="00DE7CCE" w:rsidRPr="00423ABD">
        <w:t xml:space="preserve"> </w:t>
      </w:r>
      <w:r w:rsidRPr="00423ABD">
        <w:t>TValue&gt;</w:t>
      </w:r>
    </w:p>
    <w:p w14:paraId="13EFB694" w14:textId="3D0ECB50" w:rsidR="00FA02C3" w:rsidRPr="00423ABD" w:rsidRDefault="00DE7CCE" w:rsidP="009E7A29">
      <w:pPr>
        <w:pStyle w:val="CDTMID"/>
      </w:pPr>
      <w:r w:rsidRPr="00423ABD">
        <w:lastRenderedPageBreak/>
        <w:t xml:space="preserve">    </w:t>
      </w:r>
      <w:r w:rsidR="00B15BD3" w:rsidRPr="00423ABD">
        <w:t>:</w:t>
      </w:r>
      <w:r w:rsidRPr="00423ABD">
        <w:t xml:space="preserve"> </w:t>
      </w:r>
      <w:r w:rsidR="00B15BD3" w:rsidRPr="00423ABD">
        <w:t>Dictionary&lt;</w:t>
      </w:r>
      <w:proofErr w:type="spellStart"/>
      <w:r w:rsidR="00B15BD3" w:rsidRPr="00423ABD">
        <w:t>TKey</w:t>
      </w:r>
      <w:proofErr w:type="spellEnd"/>
      <w:r w:rsidR="00B15BD3" w:rsidRPr="00423ABD">
        <w:t>,</w:t>
      </w:r>
      <w:r w:rsidRPr="00423ABD">
        <w:t xml:space="preserve"> </w:t>
      </w:r>
      <w:r w:rsidR="00B15BD3" w:rsidRPr="00423ABD">
        <w:t>TValue&gt;</w:t>
      </w:r>
    </w:p>
    <w:p w14:paraId="6E3C156B" w14:textId="60C0DD76" w:rsidR="00FA02C3" w:rsidRPr="00423ABD" w:rsidRDefault="00DE7CCE" w:rsidP="009E7A29">
      <w:pPr>
        <w:pStyle w:val="CDTMID"/>
      </w:pPr>
      <w:r w:rsidRPr="00423ABD">
        <w:t xml:space="preserve">    </w:t>
      </w:r>
      <w:r w:rsidR="00B15BD3" w:rsidRPr="00423ABD">
        <w:rPr>
          <w:rStyle w:val="CPKeyword"/>
        </w:rPr>
        <w:t>where</w:t>
      </w:r>
      <w:r w:rsidRPr="00423ABD">
        <w:t xml:space="preserve"> </w:t>
      </w:r>
      <w:proofErr w:type="spellStart"/>
      <w:proofErr w:type="gramStart"/>
      <w:r w:rsidR="00B15BD3" w:rsidRPr="00423ABD">
        <w:t>TKey</w:t>
      </w:r>
      <w:proofErr w:type="spellEnd"/>
      <w:r w:rsidRPr="00423ABD">
        <w:t xml:space="preserve"> </w:t>
      </w:r>
      <w:r w:rsidR="00B15BD3" w:rsidRPr="00423ABD">
        <w:t>:</w:t>
      </w:r>
      <w:proofErr w:type="gramEnd"/>
      <w:r w:rsidRPr="00423ABD">
        <w:t xml:space="preserve"> </w:t>
      </w:r>
      <w:proofErr w:type="spellStart"/>
      <w:r w:rsidR="00B15BD3" w:rsidRPr="00423ABD">
        <w:t>IComparable</w:t>
      </w:r>
      <w:proofErr w:type="spellEnd"/>
      <w:r w:rsidR="00B15BD3" w:rsidRPr="00423ABD">
        <w:t>&lt;</w:t>
      </w:r>
      <w:proofErr w:type="spellStart"/>
      <w:r w:rsidR="00B15BD3" w:rsidRPr="00423ABD">
        <w:t>TKey</w:t>
      </w:r>
      <w:proofErr w:type="spellEnd"/>
      <w:r w:rsidR="00B15BD3" w:rsidRPr="00423ABD">
        <w:t>&gt;,</w:t>
      </w:r>
      <w:r w:rsidRPr="00423ABD">
        <w:t xml:space="preserve"> </w:t>
      </w:r>
      <w:proofErr w:type="spellStart"/>
      <w:r w:rsidR="00B15BD3" w:rsidRPr="00423ABD">
        <w:t>IFormattable</w:t>
      </w:r>
      <w:proofErr w:type="spellEnd"/>
    </w:p>
    <w:p w14:paraId="120E98EB" w14:textId="6C1D7CFC" w:rsidR="00FA02C3" w:rsidRPr="00423ABD" w:rsidRDefault="00DE7CCE" w:rsidP="009E7A29">
      <w:pPr>
        <w:pStyle w:val="CDTMID"/>
      </w:pPr>
      <w:r w:rsidRPr="00423ABD">
        <w:t xml:space="preserve">    </w:t>
      </w:r>
      <w:r w:rsidR="00B15BD3" w:rsidRPr="00423ABD">
        <w:rPr>
          <w:rStyle w:val="CPKeyword"/>
        </w:rPr>
        <w:t>where</w:t>
      </w:r>
      <w:r w:rsidRPr="00423ABD">
        <w:t xml:space="preserve"> </w:t>
      </w:r>
      <w:proofErr w:type="gramStart"/>
      <w:r w:rsidR="00B15BD3" w:rsidRPr="00423ABD">
        <w:t>TValue</w:t>
      </w:r>
      <w:r w:rsidRPr="00423ABD">
        <w:t xml:space="preserve"> </w:t>
      </w:r>
      <w:r w:rsidR="00B15BD3" w:rsidRPr="00423ABD">
        <w:t>:</w:t>
      </w:r>
      <w:proofErr w:type="gramEnd"/>
      <w:r w:rsidRPr="00423ABD">
        <w:t xml:space="preserve"> </w:t>
      </w:r>
      <w:proofErr w:type="spellStart"/>
      <w:r w:rsidR="00B15BD3" w:rsidRPr="00423ABD">
        <w:t>EntityBase</w:t>
      </w:r>
      <w:proofErr w:type="spellEnd"/>
    </w:p>
    <w:p w14:paraId="550D2A57" w14:textId="77777777" w:rsidR="00FA02C3" w:rsidRPr="00423ABD" w:rsidRDefault="00B15BD3" w:rsidP="009E7A29">
      <w:pPr>
        <w:pStyle w:val="CDTMID"/>
      </w:pPr>
      <w:r w:rsidRPr="00423ABD">
        <w:t>{</w:t>
      </w:r>
    </w:p>
    <w:p w14:paraId="751E2392" w14:textId="57762C0E" w:rsidR="00FA02C3" w:rsidRPr="00423ABD" w:rsidRDefault="00DE7CCE" w:rsidP="009E7A29">
      <w:pPr>
        <w:pStyle w:val="CDTMID"/>
      </w:pPr>
      <w:r w:rsidRPr="00423ABD">
        <w:t xml:space="preserve">  </w:t>
      </w:r>
      <w:r w:rsidR="00B15BD3" w:rsidRPr="00423ABD">
        <w:t>...</w:t>
      </w:r>
    </w:p>
    <w:p w14:paraId="20477B52" w14:textId="77777777" w:rsidR="00FA02C3" w:rsidRPr="00423ABD" w:rsidRDefault="00B15BD3" w:rsidP="009E7A29">
      <w:pPr>
        <w:pStyle w:val="CDTLAST"/>
      </w:pPr>
      <w:r w:rsidRPr="00423ABD">
        <w:t>}</w:t>
      </w:r>
    </w:p>
    <w:p w14:paraId="7152C630" w14:textId="6D9D30BD" w:rsidR="00FA02C3" w:rsidRPr="00423ABD" w:rsidRDefault="00B15BD3" w:rsidP="009E7A29">
      <w:pPr>
        <w:pStyle w:val="CHAPBMCON"/>
      </w:pPr>
      <w:r w:rsidRPr="00423ABD">
        <w:t>In</w:t>
      </w:r>
      <w:r w:rsidR="00DE7CCE" w:rsidRPr="00423ABD">
        <w:t xml:space="preserve"> </w:t>
      </w:r>
      <w:r w:rsidRPr="00423ABD">
        <w:t>this</w:t>
      </w:r>
      <w:r w:rsidR="00DE7CCE" w:rsidRPr="00423ABD">
        <w:t xml:space="preserve"> </w:t>
      </w:r>
      <w:r w:rsidRPr="00423ABD">
        <w:t>case,</w:t>
      </w:r>
      <w:r w:rsidR="00DE7CCE" w:rsidRPr="00423ABD">
        <w:t xml:space="preserve"> </w:t>
      </w:r>
      <w:r w:rsidRPr="00423ABD">
        <w:t>there</w:t>
      </w:r>
      <w:r w:rsidR="00DE7CCE" w:rsidRPr="00423ABD">
        <w:t xml:space="preserve"> </w:t>
      </w:r>
      <w:r w:rsidRPr="00423ABD">
        <w:t>are</w:t>
      </w:r>
      <w:r w:rsidR="00DE7CCE" w:rsidRPr="00423ABD">
        <w:t xml:space="preserve"> </w:t>
      </w:r>
      <w:r w:rsidRPr="00423ABD">
        <w:t>multiple</w:t>
      </w:r>
      <w:r w:rsidR="00DE7CCE" w:rsidRPr="00423ABD">
        <w:t xml:space="preserve"> </w:t>
      </w:r>
      <w:r w:rsidRPr="00423ABD">
        <w:t>constraints</w:t>
      </w:r>
      <w:r w:rsidR="00DE7CCE" w:rsidRPr="00423ABD">
        <w:t xml:space="preserve"> </w:t>
      </w:r>
      <w:r w:rsidRPr="00423ABD">
        <w:t>on</w:t>
      </w:r>
      <w:r w:rsidR="00DE7CCE" w:rsidRPr="00423ABD">
        <w:t xml:space="preserve"> </w:t>
      </w:r>
      <w:proofErr w:type="spellStart"/>
      <w:r w:rsidRPr="00423ABD">
        <w:rPr>
          <w:rStyle w:val="CITchapbm"/>
        </w:rPr>
        <w:t>TKey</w:t>
      </w:r>
      <w:proofErr w:type="spellEnd"/>
      <w:r w:rsidR="00DE7CCE" w:rsidRPr="00423ABD">
        <w:t xml:space="preserve"> </w:t>
      </w:r>
      <w:r w:rsidRPr="00423ABD">
        <w:t>itself</w:t>
      </w:r>
      <w:r w:rsidR="00DE7CCE" w:rsidRPr="00423ABD">
        <w:t xml:space="preserve"> </w:t>
      </w:r>
      <w:r w:rsidRPr="00423ABD">
        <w:t>and</w:t>
      </w:r>
      <w:r w:rsidR="00DE7CCE" w:rsidRPr="00423ABD">
        <w:t xml:space="preserve"> </w:t>
      </w:r>
      <w:r w:rsidRPr="00423ABD">
        <w:t>an</w:t>
      </w:r>
      <w:r w:rsidR="00DE7CCE" w:rsidRPr="00423ABD">
        <w:t xml:space="preserve"> </w:t>
      </w:r>
      <w:r w:rsidRPr="00423ABD">
        <w:t>additional</w:t>
      </w:r>
      <w:r w:rsidR="00DE7CCE" w:rsidRPr="00423ABD">
        <w:t xml:space="preserve"> </w:t>
      </w:r>
      <w:r w:rsidRPr="00423ABD">
        <w:t>constraint</w:t>
      </w:r>
      <w:r w:rsidR="00DE7CCE" w:rsidRPr="00423ABD">
        <w:t xml:space="preserve"> </w:t>
      </w:r>
      <w:r w:rsidRPr="00423ABD">
        <w:t>on</w:t>
      </w:r>
      <w:r w:rsidR="00DE7CCE" w:rsidRPr="00423ABD">
        <w:t xml:space="preserve"> </w:t>
      </w:r>
      <w:r w:rsidRPr="00423ABD">
        <w:rPr>
          <w:rStyle w:val="CITchapbm"/>
        </w:rPr>
        <w:t>TValue</w:t>
      </w:r>
      <w:r w:rsidRPr="00423ABD">
        <w:t>.</w:t>
      </w:r>
      <w:r w:rsidR="00DE7CCE" w:rsidRPr="00423ABD">
        <w:t xml:space="preserve"> </w:t>
      </w:r>
      <w:r w:rsidRPr="00423ABD">
        <w:t>When</w:t>
      </w:r>
      <w:r w:rsidR="00DE7CCE" w:rsidRPr="00423ABD">
        <w:t xml:space="preserve"> </w:t>
      </w:r>
      <w:r w:rsidRPr="00423ABD">
        <w:t>specifying</w:t>
      </w:r>
      <w:r w:rsidR="00DE7CCE" w:rsidRPr="00423ABD">
        <w:t xml:space="preserve"> </w:t>
      </w:r>
      <w:r w:rsidRPr="00423ABD">
        <w:t>multiple</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one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an</w:t>
      </w:r>
      <w:r w:rsidR="00DE7CCE" w:rsidRPr="00423ABD">
        <w:t xml:space="preserve"> </w:t>
      </w:r>
      <w:r w:rsidRPr="00423ABD">
        <w:t>AND</w:t>
      </w:r>
      <w:r w:rsidR="00DE7CCE" w:rsidRPr="00423ABD">
        <w:t xml:space="preserve"> </w:t>
      </w:r>
      <w:r w:rsidRPr="00423ABD">
        <w:t>relationship</w:t>
      </w:r>
      <w:r w:rsidR="00DE7CCE" w:rsidRPr="00423ABD">
        <w:t xml:space="preserve"> </w:t>
      </w:r>
      <w:r w:rsidRPr="00423ABD">
        <w:t>is</w:t>
      </w:r>
      <w:r w:rsidR="00DE7CCE" w:rsidRPr="00423ABD">
        <w:t xml:space="preserve"> </w:t>
      </w:r>
      <w:r w:rsidRPr="00423ABD">
        <w:t>assumed.</w:t>
      </w:r>
      <w:r w:rsidR="00DE7CCE" w:rsidRPr="00423ABD">
        <w:t xml:space="preserve"> </w:t>
      </w:r>
      <w:r w:rsidRPr="00423ABD">
        <w:t>If</w:t>
      </w:r>
      <w:r w:rsidR="00DE7CCE" w:rsidRPr="00423ABD">
        <w:t xml:space="preserve"> </w:t>
      </w:r>
      <w:r w:rsidRPr="00423ABD">
        <w:t>a</w:t>
      </w:r>
      <w:r w:rsidR="00DE7CCE" w:rsidRPr="00423ABD">
        <w:t xml:space="preserve"> </w:t>
      </w:r>
      <w:r w:rsidRPr="00423ABD">
        <w:t>type</w:t>
      </w:r>
      <w:r w:rsidR="00DE7CCE" w:rsidRPr="00423ABD">
        <w:t xml:space="preserve"> </w:t>
      </w:r>
      <w:r w:rsidRPr="00423ABD">
        <w:rPr>
          <w:rStyle w:val="CITchapbm"/>
        </w:rPr>
        <w:t>C</w:t>
      </w:r>
      <w:r w:rsidR="00DE7CCE" w:rsidRPr="00423ABD">
        <w:t xml:space="preserve"> </w:t>
      </w:r>
      <w:r w:rsidRPr="00423ABD">
        <w:t>is</w:t>
      </w:r>
      <w:r w:rsidR="00DE7CCE" w:rsidRPr="00423ABD">
        <w:t xml:space="preserve"> </w:t>
      </w:r>
      <w:r w:rsidRPr="00423ABD">
        <w:t>supplied</w:t>
      </w:r>
      <w:r w:rsidR="00DE7CCE" w:rsidRPr="00423ABD">
        <w:t xml:space="preserve"> </w:t>
      </w:r>
      <w:r w:rsidRPr="00423ABD">
        <w:t>as</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for</w:t>
      </w:r>
      <w:r w:rsidR="00DE7CCE" w:rsidRPr="00423ABD">
        <w:t xml:space="preserve"> </w:t>
      </w:r>
      <w:proofErr w:type="spellStart"/>
      <w:r w:rsidRPr="00423ABD">
        <w:rPr>
          <w:rStyle w:val="CITchapbm"/>
        </w:rPr>
        <w:t>TKey</w:t>
      </w:r>
      <w:proofErr w:type="spellEnd"/>
      <w:r w:rsidRPr="00423ABD">
        <w:t>,</w:t>
      </w:r>
      <w:r w:rsidR="00DE7CCE" w:rsidRPr="00423ABD">
        <w:t xml:space="preserve"> </w:t>
      </w:r>
      <w:r w:rsidRPr="00423ABD">
        <w:rPr>
          <w:rStyle w:val="CITchapbm"/>
        </w:rPr>
        <w:t>C</w:t>
      </w:r>
      <w:r w:rsidR="00DE7CCE" w:rsidRPr="00423ABD">
        <w:t xml:space="preserve"> </w:t>
      </w:r>
      <w:r w:rsidRPr="00423ABD">
        <w:t>must</w:t>
      </w:r>
      <w:r w:rsidR="00DE7CCE" w:rsidRPr="00423ABD">
        <w:t xml:space="preserve"> </w:t>
      </w:r>
      <w:r w:rsidRPr="00423ABD">
        <w:t>implement</w:t>
      </w:r>
      <w:r w:rsidR="00DE7CCE" w:rsidRPr="00423ABD">
        <w:t xml:space="preserve"> </w:t>
      </w:r>
      <w:proofErr w:type="spellStart"/>
      <w:r w:rsidRPr="00423ABD">
        <w:rPr>
          <w:rStyle w:val="CITchapbm"/>
        </w:rPr>
        <w:t>IComparable</w:t>
      </w:r>
      <w:proofErr w:type="spellEnd"/>
      <w:r w:rsidRPr="00423ABD">
        <w:rPr>
          <w:rStyle w:val="CITchapbm"/>
        </w:rPr>
        <w:t>&lt;C&gt;</w:t>
      </w:r>
      <w:r w:rsidR="00DE7CCE" w:rsidRPr="00423ABD">
        <w:t xml:space="preserve"> </w:t>
      </w:r>
      <w:r w:rsidRPr="00423ABD">
        <w:t>and</w:t>
      </w:r>
      <w:r w:rsidR="00DE7CCE" w:rsidRPr="00423ABD">
        <w:t xml:space="preserve"> </w:t>
      </w:r>
      <w:proofErr w:type="spellStart"/>
      <w:r w:rsidRPr="00423ABD">
        <w:rPr>
          <w:rStyle w:val="CITchapbm"/>
        </w:rPr>
        <w:t>IFormattable</w:t>
      </w:r>
      <w:proofErr w:type="spellEnd"/>
      <w:r w:rsidRPr="00423ABD">
        <w:t>,</w:t>
      </w:r>
      <w:r w:rsidR="00DE7CCE" w:rsidRPr="00423ABD">
        <w:t xml:space="preserve"> </w:t>
      </w:r>
      <w:r w:rsidRPr="00423ABD">
        <w:t>for</w:t>
      </w:r>
      <w:r w:rsidR="00DE7CCE" w:rsidRPr="00423ABD">
        <w:t xml:space="preserve"> </w:t>
      </w:r>
      <w:r w:rsidRPr="00423ABD">
        <w:t>example.</w:t>
      </w:r>
    </w:p>
    <w:p w14:paraId="0F8A11A2" w14:textId="7D111195" w:rsidR="00FA02C3" w:rsidRPr="00423ABD" w:rsidRDefault="00B15BD3" w:rsidP="009E7A29">
      <w:pPr>
        <w:pStyle w:val="CHAPBM"/>
      </w:pPr>
      <w:r w:rsidRPr="00423ABD">
        <w:t>Notice</w:t>
      </w:r>
      <w:r w:rsidR="00DE7CCE" w:rsidRPr="00423ABD">
        <w:t xml:space="preserve"> </w:t>
      </w:r>
      <w:r w:rsidRPr="00423ABD">
        <w:t>there</w:t>
      </w:r>
      <w:r w:rsidR="00DE7CCE" w:rsidRPr="00423ABD">
        <w:t xml:space="preserve"> </w:t>
      </w:r>
      <w:r w:rsidRPr="00423ABD">
        <w:t>is</w:t>
      </w:r>
      <w:r w:rsidR="00DE7CCE" w:rsidRPr="00423ABD">
        <w:t xml:space="preserve"> </w:t>
      </w:r>
      <w:r w:rsidRPr="00423ABD">
        <w:t>no</w:t>
      </w:r>
      <w:r w:rsidR="00DE7CCE" w:rsidRPr="00423ABD">
        <w:t xml:space="preserve"> </w:t>
      </w:r>
      <w:r w:rsidRPr="00423ABD">
        <w:t>comma</w:t>
      </w:r>
      <w:r w:rsidR="00DE7CCE" w:rsidRPr="00423ABD">
        <w:t xml:space="preserve"> </w:t>
      </w:r>
      <w:r w:rsidRPr="00423ABD">
        <w:t>between</w:t>
      </w:r>
      <w:r w:rsidR="00DE7CCE" w:rsidRPr="00423ABD">
        <w:t xml:space="preserve"> </w:t>
      </w:r>
      <w:r w:rsidRPr="00423ABD">
        <w:t>each</w:t>
      </w:r>
      <w:r w:rsidR="00DE7CCE" w:rsidRPr="00423ABD">
        <w:t xml:space="preserve"> </w:t>
      </w:r>
      <w:r w:rsidRPr="00423ABD">
        <w:rPr>
          <w:rStyle w:val="CITchapbm"/>
        </w:rPr>
        <w:t>where</w:t>
      </w:r>
      <w:r w:rsidR="00DE7CCE" w:rsidRPr="00423ABD">
        <w:t xml:space="preserve"> </w:t>
      </w:r>
      <w:r w:rsidRPr="00423ABD">
        <w:t>clause.</w:t>
      </w:r>
    </w:p>
    <w:p w14:paraId="3ED3206F" w14:textId="30042F82" w:rsidR="00FA02C3" w:rsidRPr="00423ABD" w:rsidRDefault="00B15BD3" w:rsidP="009E7A29">
      <w:pPr>
        <w:pStyle w:val="H2"/>
        <w:keepNext w:val="0"/>
      </w:pPr>
      <w:bookmarkStart w:id="226" w:name="_Toc36295876"/>
      <w:r w:rsidRPr="00423ABD">
        <w:t>Constructor</w:t>
      </w:r>
      <w:r w:rsidR="00DE7CCE" w:rsidRPr="00423ABD">
        <w:t xml:space="preserve"> </w:t>
      </w:r>
      <w:r w:rsidRPr="00423ABD">
        <w:t>Constraints</w:t>
      </w:r>
      <w:bookmarkEnd w:id="226"/>
    </w:p>
    <w:p w14:paraId="44901F16" w14:textId="2B4D147F" w:rsidR="00464665" w:rsidRPr="00423ABD" w:rsidRDefault="00B15BD3" w:rsidP="009E7A29">
      <w:pPr>
        <w:pStyle w:val="HEADFIRST"/>
      </w:pPr>
      <w:r w:rsidRPr="00423ABD">
        <w:t>In</w:t>
      </w:r>
      <w:r w:rsidR="00DE7CCE" w:rsidRPr="00423ABD">
        <w:t xml:space="preserve"> </w:t>
      </w:r>
      <w:r w:rsidRPr="00423ABD">
        <w:t>some</w:t>
      </w:r>
      <w:r w:rsidR="00DE7CCE" w:rsidRPr="00423ABD">
        <w:t xml:space="preserve"> </w:t>
      </w:r>
      <w:r w:rsidRPr="00423ABD">
        <w:t>cases,</w:t>
      </w:r>
      <w:r w:rsidR="00DE7CCE" w:rsidRPr="00423ABD">
        <w:t xml:space="preserve"> </w:t>
      </w:r>
      <w:r w:rsidRPr="00423ABD">
        <w:t>it</w:t>
      </w:r>
      <w:r w:rsidR="00DE7CCE" w:rsidRPr="00423ABD">
        <w:t xml:space="preserve"> </w:t>
      </w:r>
      <w:r w:rsidRPr="00423ABD">
        <w:t>is</w:t>
      </w:r>
      <w:r w:rsidR="00DE7CCE" w:rsidRPr="00423ABD">
        <w:t xml:space="preserve"> </w:t>
      </w:r>
      <w:r w:rsidRPr="00423ABD">
        <w:t>desirable</w:t>
      </w:r>
      <w:r w:rsidR="00DE7CCE" w:rsidRPr="00423ABD">
        <w:t xml:space="preserve"> </w:t>
      </w:r>
      <w:r w:rsidRPr="00423ABD">
        <w:t>to</w:t>
      </w:r>
      <w:r w:rsidR="00DE7CCE" w:rsidRPr="00423ABD">
        <w:t xml:space="preserve"> </w:t>
      </w:r>
      <w:r w:rsidRPr="00423ABD">
        <w:t>create</w:t>
      </w:r>
      <w:r w:rsidR="00DE7CCE" w:rsidRPr="00423ABD">
        <w:t xml:space="preserve"> </w:t>
      </w:r>
      <w:r w:rsidRPr="00423ABD">
        <w:t>an</w:t>
      </w:r>
      <w:r w:rsidR="00DE7CCE" w:rsidRPr="00423ABD">
        <w:t xml:space="preserve"> </w:t>
      </w:r>
      <w:r w:rsidRPr="00423ABD">
        <w:t>instance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type</w:t>
      </w:r>
      <w:r w:rsidR="00DE7CCE" w:rsidRPr="00423ABD">
        <w:t xml:space="preserve"> </w:t>
      </w:r>
      <w:r w:rsidRPr="00423ABD">
        <w:t>inside</w:t>
      </w:r>
      <w:r w:rsidR="00DE7CCE" w:rsidRPr="00423ABD">
        <w:t xml:space="preserve"> </w:t>
      </w:r>
      <w:r w:rsidRPr="00423ABD">
        <w:t>the</w:t>
      </w:r>
      <w:r w:rsidR="00DE7CCE" w:rsidRPr="00423ABD">
        <w:t xml:space="preserve"> </w:t>
      </w:r>
      <w:r w:rsidRPr="00423ABD">
        <w:t>generic</w:t>
      </w:r>
      <w:r w:rsidR="00DE7CCE" w:rsidRPr="00423ABD">
        <w:t xml:space="preserve"> </w:t>
      </w:r>
      <w:r w:rsidRPr="00423ABD">
        <w:t>class.</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00C565BB" w:rsidRPr="00423ABD">
        <w:t>27</w:t>
      </w:r>
      <w:r w:rsidRPr="00423ABD">
        <w:t>,</w:t>
      </w:r>
      <w:r w:rsidR="00DE7CCE" w:rsidRPr="00423ABD">
        <w:t xml:space="preserve"> </w:t>
      </w:r>
      <w:r w:rsidR="008F3AC1" w:rsidRPr="00423ABD">
        <w:t>for</w:t>
      </w:r>
      <w:r w:rsidR="00DE7CCE" w:rsidRPr="00423ABD">
        <w:t xml:space="preserve"> </w:t>
      </w:r>
      <w:r w:rsidR="008F3AC1" w:rsidRPr="00423ABD">
        <w:t>example,</w:t>
      </w:r>
      <w:r w:rsidR="00DE7CCE" w:rsidRPr="00423ABD">
        <w:t xml:space="preserve"> </w:t>
      </w:r>
      <w:r w:rsidRPr="00423ABD">
        <w:t>the</w:t>
      </w:r>
      <w:r w:rsidR="00DE7CCE" w:rsidRPr="00423ABD">
        <w:t xml:space="preserve"> </w:t>
      </w:r>
      <w:proofErr w:type="spellStart"/>
      <w:proofErr w:type="gramStart"/>
      <w:r w:rsidRPr="00423ABD">
        <w:rPr>
          <w:rStyle w:val="CITchapbm"/>
        </w:rPr>
        <w:t>MakeValue</w:t>
      </w:r>
      <w:proofErr w:type="spellEnd"/>
      <w:r w:rsidRPr="00423ABD">
        <w:rPr>
          <w:rStyle w:val="CITchapbm"/>
        </w:rPr>
        <w:t>(</w:t>
      </w:r>
      <w:proofErr w:type="gramEnd"/>
      <w:r w:rsidRPr="00423ABD">
        <w:rPr>
          <w:rStyle w:val="CITchapbm"/>
        </w:rPr>
        <w:t>)</w:t>
      </w:r>
      <w:r w:rsidR="00DE7CCE" w:rsidRPr="00423ABD">
        <w:t xml:space="preserve"> </w:t>
      </w:r>
      <w:r w:rsidRPr="00423ABD">
        <w:t>method</w:t>
      </w:r>
      <w:r w:rsidR="00DE7CCE" w:rsidRPr="00423ABD">
        <w:t xml:space="preserve"> </w:t>
      </w:r>
      <w:r w:rsidRPr="00423ABD">
        <w:t>for</w:t>
      </w:r>
      <w:r w:rsidR="00DE7CCE" w:rsidRPr="00423ABD">
        <w:t xml:space="preserve"> </w:t>
      </w:r>
      <w:r w:rsidRPr="00423ABD">
        <w:t>the</w:t>
      </w:r>
      <w:r w:rsidR="00DE7CCE" w:rsidRPr="00423ABD">
        <w:t xml:space="preserve"> </w:t>
      </w:r>
      <w:proofErr w:type="spellStart"/>
      <w:r w:rsidRPr="00423ABD">
        <w:rPr>
          <w:rStyle w:val="CITchapbm"/>
        </w:rPr>
        <w:t>EntityDictionary</w:t>
      </w:r>
      <w:proofErr w:type="spellEnd"/>
      <w:r w:rsidRPr="00423ABD">
        <w:rPr>
          <w:rStyle w:val="CITchapbm"/>
        </w:rPr>
        <w:t>&lt;</w:t>
      </w:r>
      <w:proofErr w:type="spellStart"/>
      <w:r w:rsidRPr="00423ABD">
        <w:rPr>
          <w:rStyle w:val="CITchapbm"/>
        </w:rPr>
        <w:t>TKey</w:t>
      </w:r>
      <w:proofErr w:type="spellEnd"/>
      <w:r w:rsidRPr="00423ABD">
        <w:rPr>
          <w:rStyle w:val="CITchapbm"/>
        </w:rPr>
        <w:t>,</w:t>
      </w:r>
      <w:r w:rsidR="00DE7CCE" w:rsidRPr="00423ABD">
        <w:rPr>
          <w:rStyle w:val="CITchapbm"/>
        </w:rPr>
        <w:t xml:space="preserve"> </w:t>
      </w:r>
      <w:r w:rsidRPr="00423ABD">
        <w:rPr>
          <w:rStyle w:val="CITchapbm"/>
        </w:rPr>
        <w:t>TValue&gt;</w:t>
      </w:r>
      <w:r w:rsidR="00DE7CCE" w:rsidRPr="00423ABD">
        <w:t xml:space="preserve"> </w:t>
      </w:r>
      <w:r w:rsidRPr="00423ABD">
        <w:t>class</w:t>
      </w:r>
      <w:r w:rsidR="00DE7CCE" w:rsidRPr="00423ABD">
        <w:t xml:space="preserve"> </w:t>
      </w:r>
      <w:r w:rsidRPr="00423ABD">
        <w:t>must</w:t>
      </w:r>
      <w:r w:rsidR="00DE7CCE" w:rsidRPr="00423ABD">
        <w:t xml:space="preserve"> </w:t>
      </w:r>
      <w:r w:rsidRPr="00423ABD">
        <w:t>create</w:t>
      </w:r>
      <w:r w:rsidR="00DE7CCE" w:rsidRPr="00423ABD">
        <w:t xml:space="preserve"> </w:t>
      </w:r>
      <w:r w:rsidRPr="00423ABD">
        <w:t>an</w:t>
      </w:r>
      <w:r w:rsidR="00DE7CCE" w:rsidRPr="00423ABD">
        <w:t xml:space="preserve"> </w:t>
      </w:r>
      <w:r w:rsidRPr="00423ABD">
        <w:t>instance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corresponding</w:t>
      </w:r>
      <w:r w:rsidR="00DE7CCE" w:rsidRPr="00423ABD">
        <w:t xml:space="preserve"> </w:t>
      </w:r>
      <w:r w:rsidRPr="00423ABD">
        <w:t>to</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TValue</w:t>
      </w:r>
      <w:r w:rsidRPr="00423ABD">
        <w:t>.</w:t>
      </w:r>
    </w:p>
    <w:p w14:paraId="680563E2" w14:textId="47181ABD"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C565BB" w:rsidRPr="00423ABD">
        <w:rPr>
          <w:rStyle w:val="CDTNUM"/>
        </w:rPr>
        <w:t>27</w:t>
      </w:r>
      <w:r w:rsidR="00B15BD3" w:rsidRPr="00423ABD">
        <w:rPr>
          <w:rStyle w:val="CDTNUM"/>
        </w:rPr>
        <w:t>:</w:t>
      </w:r>
      <w:r w:rsidR="00B15BD3" w:rsidRPr="00423ABD">
        <w:t> </w:t>
      </w:r>
      <w:r w:rsidR="00B15BD3" w:rsidRPr="00423ABD">
        <w:t>Requiring</w:t>
      </w:r>
      <w:r w:rsidR="00DE7CCE" w:rsidRPr="00423ABD">
        <w:t xml:space="preserve"> </w:t>
      </w:r>
      <w:r w:rsidR="00B15BD3" w:rsidRPr="00423ABD">
        <w:t>a</w:t>
      </w:r>
      <w:r w:rsidR="00DE7CCE" w:rsidRPr="00423ABD">
        <w:t xml:space="preserve"> </w:t>
      </w:r>
      <w:r w:rsidR="00B15BD3" w:rsidRPr="00423ABD">
        <w:t>Default</w:t>
      </w:r>
      <w:r w:rsidR="00DE7CCE" w:rsidRPr="00423ABD">
        <w:t xml:space="preserve"> </w:t>
      </w:r>
      <w:r w:rsidR="00B15BD3" w:rsidRPr="00423ABD">
        <w:t>Constructor</w:t>
      </w:r>
      <w:r w:rsidR="00DE7CCE" w:rsidRPr="00423ABD">
        <w:t xml:space="preserve"> </w:t>
      </w:r>
      <w:r w:rsidR="00B15BD3" w:rsidRPr="00423ABD">
        <w:t>Constraint</w:t>
      </w:r>
    </w:p>
    <w:p w14:paraId="31D5CD96" w14:textId="3296E23F"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EntityBase</w:t>
      </w:r>
      <w:proofErr w:type="spellEnd"/>
      <w:r w:rsidRPr="00423ABD">
        <w:t>&lt;</w:t>
      </w:r>
      <w:proofErr w:type="spellStart"/>
      <w:r w:rsidRPr="00423ABD">
        <w:t>TKey</w:t>
      </w:r>
      <w:proofErr w:type="spellEnd"/>
      <w:r w:rsidRPr="00423ABD">
        <w:t>&gt;</w:t>
      </w:r>
    </w:p>
    <w:p w14:paraId="6883D3BA" w14:textId="77777777" w:rsidR="009943E4" w:rsidRPr="00423ABD" w:rsidRDefault="009943E4" w:rsidP="009B386C">
      <w:pPr>
        <w:pStyle w:val="CDTMID"/>
      </w:pPr>
      <w:r w:rsidRPr="00423ABD">
        <w:t xml:space="preserve">    </w:t>
      </w:r>
      <w:r w:rsidRPr="00423ABD">
        <w:rPr>
          <w:rStyle w:val="CPKeyword"/>
        </w:rPr>
        <w:t>where</w:t>
      </w:r>
      <w:r w:rsidRPr="00423ABD">
        <w:t xml:space="preserve"> </w:t>
      </w:r>
      <w:proofErr w:type="spellStart"/>
      <w:r w:rsidRPr="00423ABD">
        <w:t>TKey</w:t>
      </w:r>
      <w:proofErr w:type="spellEnd"/>
      <w:r w:rsidRPr="00423ABD">
        <w:t xml:space="preserve">: </w:t>
      </w:r>
      <w:proofErr w:type="spellStart"/>
      <w:r w:rsidRPr="00423ABD">
        <w:rPr>
          <w:rStyle w:val="CPKeyword"/>
        </w:rPr>
        <w:t>notnull</w:t>
      </w:r>
      <w:proofErr w:type="spellEnd"/>
    </w:p>
    <w:p w14:paraId="245E711F" w14:textId="77777777" w:rsidR="00FA02C3" w:rsidRPr="00423ABD" w:rsidRDefault="00B15BD3" w:rsidP="009B386C">
      <w:pPr>
        <w:pStyle w:val="CDTMID"/>
      </w:pPr>
      <w:r w:rsidRPr="00423ABD">
        <w:t>{</w:t>
      </w:r>
    </w:p>
    <w:p w14:paraId="562670FA" w14:textId="77777777" w:rsidR="009943E4" w:rsidRPr="00423ABD" w:rsidRDefault="009943E4" w:rsidP="009B386C">
      <w:pPr>
        <w:pStyle w:val="CDTMID"/>
      </w:pPr>
      <w:r w:rsidRPr="00423ABD">
        <w:t xml:space="preserve">        </w:t>
      </w:r>
      <w:r w:rsidRPr="00423ABD">
        <w:rPr>
          <w:rStyle w:val="CPKeyword"/>
        </w:rPr>
        <w:t>public</w:t>
      </w:r>
      <w:r w:rsidRPr="00423ABD">
        <w:t xml:space="preserve"> </w:t>
      </w:r>
      <w:proofErr w:type="spellStart"/>
      <w:proofErr w:type="gramStart"/>
      <w:r w:rsidRPr="00423ABD">
        <w:t>EntityBase</w:t>
      </w:r>
      <w:proofErr w:type="spellEnd"/>
      <w:r w:rsidRPr="00423ABD">
        <w:t>(</w:t>
      </w:r>
      <w:proofErr w:type="spellStart"/>
      <w:proofErr w:type="gramEnd"/>
      <w:r w:rsidRPr="00423ABD">
        <w:t>TKey</w:t>
      </w:r>
      <w:proofErr w:type="spellEnd"/>
      <w:r w:rsidRPr="00423ABD">
        <w:t xml:space="preserve"> key)</w:t>
      </w:r>
    </w:p>
    <w:p w14:paraId="1BC901F0" w14:textId="77777777" w:rsidR="009943E4" w:rsidRPr="00423ABD" w:rsidRDefault="009943E4" w:rsidP="009B386C">
      <w:pPr>
        <w:pStyle w:val="CDTMID"/>
      </w:pPr>
      <w:r w:rsidRPr="00423ABD">
        <w:t xml:space="preserve">        {</w:t>
      </w:r>
    </w:p>
    <w:p w14:paraId="095C02DF" w14:textId="77777777" w:rsidR="009943E4" w:rsidRPr="00423ABD" w:rsidRDefault="009943E4" w:rsidP="009B386C">
      <w:pPr>
        <w:pStyle w:val="CDTMID"/>
      </w:pPr>
      <w:r w:rsidRPr="00423ABD">
        <w:t xml:space="preserve">            Key = key;</w:t>
      </w:r>
    </w:p>
    <w:p w14:paraId="29E6DEB5" w14:textId="77777777" w:rsidR="009943E4" w:rsidRPr="00423ABD" w:rsidRDefault="009943E4" w:rsidP="009B386C">
      <w:pPr>
        <w:pStyle w:val="CDTMID"/>
      </w:pPr>
      <w:r w:rsidRPr="00423ABD">
        <w:t xml:space="preserve">        }</w:t>
      </w:r>
    </w:p>
    <w:p w14:paraId="18FA9A5A" w14:textId="77777777" w:rsidR="009943E4" w:rsidRPr="00423ABD" w:rsidRDefault="009943E4" w:rsidP="009B386C">
      <w:pPr>
        <w:pStyle w:val="CDTMID"/>
      </w:pPr>
    </w:p>
    <w:p w14:paraId="22110261" w14:textId="2C60DAEE" w:rsidR="00FA02C3" w:rsidRPr="00423ABD" w:rsidRDefault="00DE7CCE" w:rsidP="009E7A29">
      <w:pPr>
        <w:pStyle w:val="CDTMID"/>
      </w:pPr>
      <w:r w:rsidRPr="00423ABD">
        <w:t xml:space="preserve">    </w:t>
      </w:r>
      <w:r w:rsidR="00B15BD3" w:rsidRPr="00423ABD">
        <w:rPr>
          <w:rStyle w:val="CPKeyword"/>
        </w:rPr>
        <w:t>public</w:t>
      </w:r>
      <w:r w:rsidRPr="00423ABD">
        <w:t xml:space="preserve"> </w:t>
      </w:r>
      <w:proofErr w:type="spellStart"/>
      <w:r w:rsidR="00B15BD3" w:rsidRPr="00423ABD">
        <w:t>TKey</w:t>
      </w:r>
      <w:proofErr w:type="spellEnd"/>
      <w:r w:rsidRPr="00423ABD">
        <w:t xml:space="preserve"> </w:t>
      </w:r>
      <w:r w:rsidR="00B15BD3" w:rsidRPr="00423ABD">
        <w:t>Key</w:t>
      </w:r>
      <w:r w:rsidRPr="00423ABD">
        <w:t xml:space="preserve"> </w:t>
      </w:r>
      <w:proofErr w:type="gramStart"/>
      <w:r w:rsidR="00617E9A" w:rsidRPr="00423ABD">
        <w:t>{</w:t>
      </w:r>
      <w:r w:rsidRPr="00423ABD">
        <w:t xml:space="preserve"> </w:t>
      </w:r>
      <w:r w:rsidR="00617E9A" w:rsidRPr="00423ABD">
        <w:rPr>
          <w:rStyle w:val="CPKeyword"/>
        </w:rPr>
        <w:t>get</w:t>
      </w:r>
      <w:proofErr w:type="gramEnd"/>
      <w:r w:rsidR="00617E9A" w:rsidRPr="00423ABD">
        <w:t>;</w:t>
      </w:r>
      <w:r w:rsidRPr="00423ABD">
        <w:t xml:space="preserve"> </w:t>
      </w:r>
      <w:r w:rsidR="00617E9A" w:rsidRPr="00423ABD">
        <w:rPr>
          <w:rStyle w:val="CPKeyword"/>
        </w:rPr>
        <w:t>set</w:t>
      </w:r>
      <w:r w:rsidR="00617E9A" w:rsidRPr="00423ABD">
        <w:t>;</w:t>
      </w:r>
      <w:r w:rsidRPr="00423ABD">
        <w:t xml:space="preserve"> </w:t>
      </w:r>
      <w:r w:rsidR="00617E9A" w:rsidRPr="00423ABD">
        <w:t>}</w:t>
      </w:r>
    </w:p>
    <w:p w14:paraId="01951165" w14:textId="77777777" w:rsidR="00FA02C3" w:rsidRPr="00423ABD" w:rsidRDefault="00B15BD3" w:rsidP="009E7A29">
      <w:pPr>
        <w:pStyle w:val="CDTMID"/>
      </w:pPr>
      <w:r w:rsidRPr="00423ABD">
        <w:t>}</w:t>
      </w:r>
    </w:p>
    <w:p w14:paraId="4EC8EE1D" w14:textId="77777777" w:rsidR="00FA02C3" w:rsidRPr="00423ABD" w:rsidRDefault="00FA02C3" w:rsidP="009E7A29">
      <w:pPr>
        <w:pStyle w:val="CDTMID"/>
      </w:pPr>
    </w:p>
    <w:p w14:paraId="0D639EA3" w14:textId="654621A2" w:rsidR="00464665" w:rsidRPr="00423ABD" w:rsidRDefault="00B15BD3" w:rsidP="009E7A29">
      <w:pPr>
        <w:pStyle w:val="CDTMID"/>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EntityDictionary</w:t>
      </w:r>
      <w:proofErr w:type="spellEnd"/>
      <w:r w:rsidRPr="00423ABD">
        <w:t>&lt;</w:t>
      </w:r>
      <w:proofErr w:type="spellStart"/>
      <w:r w:rsidRPr="00423ABD">
        <w:t>TKey</w:t>
      </w:r>
      <w:proofErr w:type="spellEnd"/>
      <w:r w:rsidRPr="00423ABD">
        <w:t>,</w:t>
      </w:r>
      <w:r w:rsidR="00DE7CCE" w:rsidRPr="00423ABD">
        <w:t xml:space="preserve"> </w:t>
      </w:r>
      <w:r w:rsidRPr="00423ABD">
        <w:t>TValue</w:t>
      </w:r>
      <w:proofErr w:type="gramStart"/>
      <w:r w:rsidRPr="00423ABD">
        <w:t>&gt;</w:t>
      </w:r>
      <w:r w:rsidR="00DE7CCE" w:rsidRPr="00423ABD">
        <w:t xml:space="preserve"> </w:t>
      </w:r>
      <w:r w:rsidRPr="00423ABD">
        <w:t>:</w:t>
      </w:r>
      <w:proofErr w:type="gramEnd"/>
    </w:p>
    <w:p w14:paraId="41C998D3" w14:textId="493FAAA6" w:rsidR="00FA02C3" w:rsidRPr="00423ABD" w:rsidRDefault="00DE7CCE" w:rsidP="009E7A29">
      <w:pPr>
        <w:pStyle w:val="CDTMID"/>
      </w:pPr>
      <w:r w:rsidRPr="00423ABD">
        <w:t xml:space="preserve">    </w:t>
      </w:r>
      <w:r w:rsidR="00B15BD3" w:rsidRPr="00423ABD">
        <w:t>Dictionary&lt;</w:t>
      </w:r>
      <w:proofErr w:type="spellStart"/>
      <w:r w:rsidR="00B15BD3" w:rsidRPr="00423ABD">
        <w:t>TKey</w:t>
      </w:r>
      <w:proofErr w:type="spellEnd"/>
      <w:r w:rsidR="00B15BD3" w:rsidRPr="00423ABD">
        <w:t>,</w:t>
      </w:r>
      <w:r w:rsidRPr="00423ABD">
        <w:t xml:space="preserve"> </w:t>
      </w:r>
      <w:r w:rsidR="00B15BD3" w:rsidRPr="00423ABD">
        <w:t>TValue&gt;</w:t>
      </w:r>
    </w:p>
    <w:p w14:paraId="6DF8A6AC" w14:textId="63877227" w:rsidR="00FA02C3" w:rsidRPr="00423ABD" w:rsidRDefault="00DE7CCE" w:rsidP="009E7A29">
      <w:pPr>
        <w:pStyle w:val="CDTMID"/>
      </w:pPr>
      <w:r w:rsidRPr="00423ABD">
        <w:t xml:space="preserve">    </w:t>
      </w:r>
      <w:r w:rsidR="00B15BD3" w:rsidRPr="00423ABD">
        <w:rPr>
          <w:rStyle w:val="CPKeyword"/>
        </w:rPr>
        <w:t>where</w:t>
      </w:r>
      <w:r w:rsidRPr="00423ABD">
        <w:t xml:space="preserve"> </w:t>
      </w:r>
      <w:proofErr w:type="spellStart"/>
      <w:r w:rsidR="00B15BD3" w:rsidRPr="00423ABD">
        <w:t>TKey</w:t>
      </w:r>
      <w:proofErr w:type="spellEnd"/>
      <w:r w:rsidR="00B15BD3" w:rsidRPr="00423ABD">
        <w:t>:</w:t>
      </w:r>
      <w:r w:rsidRPr="00423ABD">
        <w:t xml:space="preserve"> </w:t>
      </w:r>
      <w:proofErr w:type="spellStart"/>
      <w:r w:rsidR="00B15BD3" w:rsidRPr="00423ABD">
        <w:t>IComparable</w:t>
      </w:r>
      <w:proofErr w:type="spellEnd"/>
      <w:r w:rsidR="00B15BD3" w:rsidRPr="00423ABD">
        <w:t>&lt;</w:t>
      </w:r>
      <w:proofErr w:type="spellStart"/>
      <w:r w:rsidR="00B15BD3" w:rsidRPr="00423ABD">
        <w:t>TKey</w:t>
      </w:r>
      <w:proofErr w:type="spellEnd"/>
      <w:r w:rsidR="00B15BD3" w:rsidRPr="00423ABD">
        <w:t>&gt;,</w:t>
      </w:r>
      <w:r w:rsidRPr="00423ABD">
        <w:t xml:space="preserve"> </w:t>
      </w:r>
      <w:proofErr w:type="spellStart"/>
      <w:r w:rsidR="00B15BD3" w:rsidRPr="00423ABD">
        <w:t>IFormattable</w:t>
      </w:r>
      <w:proofErr w:type="spellEnd"/>
    </w:p>
    <w:p w14:paraId="771F1462" w14:textId="5969D07D"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proofErr w:type="gramStart"/>
      <w:r w:rsidR="00B15BD3" w:rsidRPr="00423ABD">
        <w:t>TValue</w:t>
      </w:r>
      <w:r w:rsidRPr="00423ABD">
        <w:t xml:space="preserve"> </w:t>
      </w:r>
      <w:r w:rsidR="00B15BD3" w:rsidRPr="00423ABD">
        <w:t>:</w:t>
      </w:r>
      <w:proofErr w:type="gramEnd"/>
      <w:r w:rsidRPr="00423ABD">
        <w:t xml:space="preserve"> </w:t>
      </w:r>
      <w:proofErr w:type="spellStart"/>
      <w:r w:rsidR="00B15BD3" w:rsidRPr="00423ABD">
        <w:t>EntityBase</w:t>
      </w:r>
      <w:proofErr w:type="spellEnd"/>
      <w:r w:rsidR="00B15BD3" w:rsidRPr="00423ABD">
        <w:t>&lt;</w:t>
      </w:r>
      <w:proofErr w:type="spellStart"/>
      <w:r w:rsidR="00B15BD3" w:rsidRPr="00423ABD">
        <w:t>TKey</w:t>
      </w:r>
      <w:proofErr w:type="spellEnd"/>
      <w:r w:rsidR="00B15BD3" w:rsidRPr="00423ABD">
        <w:t>&gt;,</w:t>
      </w:r>
      <w:r w:rsidRPr="00423ABD">
        <w:t xml:space="preserve"> </w:t>
      </w:r>
      <w:r w:rsidR="00B15BD3" w:rsidRPr="00423ABD">
        <w:rPr>
          <w:rStyle w:val="CPKeyword"/>
        </w:rPr>
        <w:t>new</w:t>
      </w:r>
      <w:r w:rsidR="00B15BD3" w:rsidRPr="00423ABD">
        <w:t>()</w:t>
      </w:r>
    </w:p>
    <w:p w14:paraId="7E5DF633" w14:textId="77777777" w:rsidR="00FA02C3" w:rsidRPr="00423ABD" w:rsidRDefault="00B15BD3" w:rsidP="009E7A29">
      <w:pPr>
        <w:pStyle w:val="CDTMID"/>
      </w:pPr>
      <w:r w:rsidRPr="00423ABD">
        <w:t>{</w:t>
      </w:r>
    </w:p>
    <w:p w14:paraId="75BAF371" w14:textId="05973EDC"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201A2C11" w14:textId="77777777" w:rsidR="00FA02C3" w:rsidRPr="00423ABD" w:rsidRDefault="00FA02C3" w:rsidP="009E7A29">
      <w:pPr>
        <w:pStyle w:val="CDTMID"/>
      </w:pPr>
    </w:p>
    <w:p w14:paraId="27193EF3" w14:textId="0FF6B010"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TValue</w:t>
      </w:r>
      <w:r w:rsidRPr="00423ABD">
        <w:t xml:space="preserve"> </w:t>
      </w:r>
      <w:proofErr w:type="spellStart"/>
      <w:proofErr w:type="gramStart"/>
      <w:r w:rsidR="00B15BD3" w:rsidRPr="00423ABD">
        <w:t>MakeValue</w:t>
      </w:r>
      <w:proofErr w:type="spellEnd"/>
      <w:r w:rsidR="00B15BD3" w:rsidRPr="00423ABD">
        <w:t>(</w:t>
      </w:r>
      <w:proofErr w:type="spellStart"/>
      <w:proofErr w:type="gramEnd"/>
      <w:r w:rsidR="00B15BD3" w:rsidRPr="00423ABD">
        <w:t>TKey</w:t>
      </w:r>
      <w:proofErr w:type="spellEnd"/>
      <w:r w:rsidRPr="00423ABD">
        <w:t xml:space="preserve"> </w:t>
      </w:r>
      <w:r w:rsidR="00B15BD3" w:rsidRPr="00423ABD">
        <w:t>key)</w:t>
      </w:r>
    </w:p>
    <w:p w14:paraId="0E90C1A7" w14:textId="033550D1" w:rsidR="00FA02C3" w:rsidRPr="00423ABD" w:rsidRDefault="00DE7CCE" w:rsidP="009E7A29">
      <w:pPr>
        <w:pStyle w:val="CDTMID"/>
      </w:pPr>
      <w:r w:rsidRPr="00423ABD">
        <w:t xml:space="preserve">    </w:t>
      </w:r>
      <w:r w:rsidR="00B15BD3" w:rsidRPr="00423ABD">
        <w:t>{</w:t>
      </w:r>
    </w:p>
    <w:p w14:paraId="6261E12F" w14:textId="2C54CB74" w:rsidR="00FA02C3" w:rsidRPr="00423ABD" w:rsidRDefault="00DE7CCE" w:rsidP="009E7A29">
      <w:pPr>
        <w:pStyle w:val="CDTMID"/>
        <w:shd w:val="clear" w:color="auto" w:fill="F2F2F2" w:themeFill="background1" w:themeFillShade="F2"/>
      </w:pPr>
      <w:r w:rsidRPr="00423ABD">
        <w:t xml:space="preserve">        </w:t>
      </w:r>
      <w:r w:rsidR="00B15BD3" w:rsidRPr="00423ABD">
        <w:t>TValue</w:t>
      </w:r>
      <w:r w:rsidRPr="00423ABD">
        <w:t xml:space="preserve"> </w:t>
      </w:r>
      <w:proofErr w:type="spellStart"/>
      <w:r w:rsidR="00B15BD3" w:rsidRPr="00423ABD">
        <w:t>newEntity</w:t>
      </w:r>
      <w:proofErr w:type="spellEnd"/>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TValue</w:t>
      </w:r>
    </w:p>
    <w:p w14:paraId="610024F1" w14:textId="77777777" w:rsidR="00402035" w:rsidRPr="00423ABD" w:rsidRDefault="00DE7CCE" w:rsidP="009B386C">
      <w:pPr>
        <w:pStyle w:val="CDTMID"/>
        <w:shd w:val="clear" w:color="auto" w:fill="F2F2F2" w:themeFill="background1" w:themeFillShade="F2"/>
      </w:pPr>
      <w:r w:rsidRPr="00423ABD">
        <w:t xml:space="preserve">        </w:t>
      </w:r>
      <w:r w:rsidR="00402035" w:rsidRPr="00423ABD">
        <w:t>{</w:t>
      </w:r>
    </w:p>
    <w:p w14:paraId="6008A6C8" w14:textId="4C0DF9C8" w:rsidR="00FA02C3" w:rsidRPr="00423ABD" w:rsidRDefault="00DE7CCE" w:rsidP="009E7A29">
      <w:pPr>
        <w:pStyle w:val="CDTMID"/>
      </w:pPr>
      <w:r w:rsidRPr="00423ABD">
        <w:t xml:space="preserve">        </w:t>
      </w:r>
      <w:r w:rsidR="00402035" w:rsidRPr="00423ABD">
        <w:t xml:space="preserve">    </w:t>
      </w:r>
      <w:r w:rsidR="00B15BD3" w:rsidRPr="00423ABD">
        <w:t>Key</w:t>
      </w:r>
      <w:r w:rsidRPr="00423ABD">
        <w:t xml:space="preserve"> </w:t>
      </w:r>
      <w:r w:rsidR="00B15BD3" w:rsidRPr="00423ABD">
        <w:t>=</w:t>
      </w:r>
      <w:r w:rsidRPr="00423ABD">
        <w:t xml:space="preserve"> </w:t>
      </w:r>
      <w:r w:rsidR="00B15BD3" w:rsidRPr="00423ABD">
        <w:t>key;</w:t>
      </w:r>
    </w:p>
    <w:p w14:paraId="632B2B60" w14:textId="77777777" w:rsidR="00402035" w:rsidRPr="00423ABD" w:rsidRDefault="00402035" w:rsidP="009B386C">
      <w:pPr>
        <w:pStyle w:val="CDTMID"/>
      </w:pPr>
      <w:r w:rsidRPr="00423ABD">
        <w:t xml:space="preserve">        }</w:t>
      </w:r>
    </w:p>
    <w:p w14:paraId="46F33746" w14:textId="00382625" w:rsidR="00FA02C3" w:rsidRPr="00423ABD" w:rsidRDefault="00DE7CCE" w:rsidP="009E7A29">
      <w:pPr>
        <w:pStyle w:val="CDTMID"/>
      </w:pPr>
      <w:r w:rsidRPr="00423ABD">
        <w:lastRenderedPageBreak/>
        <w:t xml:space="preserve">        </w:t>
      </w:r>
      <w:proofErr w:type="gramStart"/>
      <w:r w:rsidR="00B15BD3" w:rsidRPr="00423ABD">
        <w:t>Add(</w:t>
      </w:r>
      <w:proofErr w:type="spellStart"/>
      <w:proofErr w:type="gramEnd"/>
      <w:r w:rsidR="00B15BD3" w:rsidRPr="00423ABD">
        <w:t>newEntity.Key</w:t>
      </w:r>
      <w:proofErr w:type="spellEnd"/>
      <w:r w:rsidR="00B15BD3" w:rsidRPr="00423ABD">
        <w:t>,</w:t>
      </w:r>
      <w:r w:rsidRPr="00423ABD">
        <w:t xml:space="preserve"> </w:t>
      </w:r>
      <w:proofErr w:type="spellStart"/>
      <w:r w:rsidR="00B15BD3" w:rsidRPr="00423ABD">
        <w:t>newEntity</w:t>
      </w:r>
      <w:proofErr w:type="spellEnd"/>
      <w:r w:rsidR="00B15BD3" w:rsidRPr="00423ABD">
        <w:t>);</w:t>
      </w:r>
    </w:p>
    <w:p w14:paraId="7B9C527D" w14:textId="01CA1A9C" w:rsidR="00FA02C3" w:rsidRPr="00423ABD" w:rsidRDefault="00DE7CCE" w:rsidP="009E7A29">
      <w:pPr>
        <w:pStyle w:val="CDTMID"/>
      </w:pPr>
      <w:r w:rsidRPr="00423ABD">
        <w:t xml:space="preserve">        </w:t>
      </w:r>
      <w:r w:rsidR="00B15BD3" w:rsidRPr="00423ABD">
        <w:rPr>
          <w:rStyle w:val="CPKeyword"/>
        </w:rPr>
        <w:t>return</w:t>
      </w:r>
      <w:r w:rsidRPr="00423ABD">
        <w:t xml:space="preserve"> </w:t>
      </w:r>
      <w:proofErr w:type="spellStart"/>
      <w:r w:rsidR="00B15BD3" w:rsidRPr="00423ABD">
        <w:t>newEntity</w:t>
      </w:r>
      <w:proofErr w:type="spellEnd"/>
      <w:r w:rsidR="00B15BD3" w:rsidRPr="00423ABD">
        <w:t>;</w:t>
      </w:r>
    </w:p>
    <w:p w14:paraId="3715925A" w14:textId="5B8397DF" w:rsidR="00FA02C3" w:rsidRPr="00423ABD" w:rsidRDefault="00DE7CCE" w:rsidP="009E7A29">
      <w:pPr>
        <w:pStyle w:val="CDTMID"/>
      </w:pPr>
      <w:r w:rsidRPr="00423ABD">
        <w:t xml:space="preserve">    </w:t>
      </w:r>
      <w:r w:rsidR="00B15BD3" w:rsidRPr="00423ABD">
        <w:t>}</w:t>
      </w:r>
    </w:p>
    <w:p w14:paraId="519C53CC" w14:textId="77777777" w:rsidR="00FA02C3" w:rsidRPr="00423ABD" w:rsidRDefault="00FA02C3" w:rsidP="009E7A29">
      <w:pPr>
        <w:pStyle w:val="CDTMID"/>
      </w:pPr>
    </w:p>
    <w:p w14:paraId="75478F6D" w14:textId="796D68C9"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55562C07" w14:textId="77777777" w:rsidR="00FA02C3" w:rsidRPr="00423ABD" w:rsidRDefault="00B15BD3" w:rsidP="009E7A29">
      <w:pPr>
        <w:pStyle w:val="CDTLAST"/>
      </w:pPr>
      <w:r w:rsidRPr="00423ABD">
        <w:t>}</w:t>
      </w:r>
    </w:p>
    <w:p w14:paraId="65E3E3E1" w14:textId="1C9D3B92" w:rsidR="00FA02C3" w:rsidRPr="00423ABD" w:rsidRDefault="00B15BD3" w:rsidP="009E7A29">
      <w:pPr>
        <w:pStyle w:val="CHAPBM"/>
      </w:pPr>
      <w:r w:rsidRPr="00423ABD">
        <w:t>Because</w:t>
      </w:r>
      <w:r w:rsidR="00DE7CCE" w:rsidRPr="00423ABD">
        <w:t xml:space="preserve"> </w:t>
      </w:r>
      <w:r w:rsidRPr="00423ABD">
        <w:t>not</w:t>
      </w:r>
      <w:r w:rsidR="00DE7CCE" w:rsidRPr="00423ABD">
        <w:t xml:space="preserve"> </w:t>
      </w:r>
      <w:r w:rsidRPr="00423ABD">
        <w:t>all</w:t>
      </w:r>
      <w:r w:rsidR="00DE7CCE" w:rsidRPr="00423ABD">
        <w:t xml:space="preserve"> </w:t>
      </w:r>
      <w:r w:rsidRPr="00423ABD">
        <w:t>objects</w:t>
      </w:r>
      <w:r w:rsidR="00DE7CCE" w:rsidRPr="00423ABD">
        <w:t xml:space="preserve"> </w:t>
      </w:r>
      <w:r w:rsidRPr="00423ABD">
        <w:t>are</w:t>
      </w:r>
      <w:r w:rsidR="00DE7CCE" w:rsidRPr="00423ABD">
        <w:t xml:space="preserve"> </w:t>
      </w:r>
      <w:r w:rsidRPr="00423ABD">
        <w:t>guaranteed</w:t>
      </w:r>
      <w:r w:rsidR="00DE7CCE" w:rsidRPr="00423ABD">
        <w:t xml:space="preserve"> </w:t>
      </w:r>
      <w:r w:rsidRPr="00423ABD">
        <w:t>to</w:t>
      </w:r>
      <w:r w:rsidR="00DE7CCE" w:rsidRPr="00423ABD">
        <w:t xml:space="preserve"> </w:t>
      </w:r>
      <w:r w:rsidRPr="00423ABD">
        <w:t>have</w:t>
      </w:r>
      <w:r w:rsidR="00DE7CCE" w:rsidRPr="00423ABD">
        <w:t xml:space="preserve"> </w:t>
      </w:r>
      <w:r w:rsidRPr="00423ABD">
        <w:t>public</w:t>
      </w:r>
      <w:r w:rsidR="00DE7CCE" w:rsidRPr="00423ABD">
        <w:t xml:space="preserve"> </w:t>
      </w:r>
      <w:r w:rsidRPr="00423ABD">
        <w:t>default</w:t>
      </w:r>
      <w:r w:rsidR="00DE7CCE" w:rsidRPr="00423ABD">
        <w:t xml:space="preserve"> </w:t>
      </w:r>
      <w:r w:rsidRPr="00423ABD">
        <w:t>constructors,</w:t>
      </w:r>
      <w:r w:rsidR="00DE7CCE" w:rsidRPr="00423ABD">
        <w:t xml:space="preserve"> </w:t>
      </w:r>
      <w:r w:rsidRPr="00423ABD">
        <w:t>the</w:t>
      </w:r>
      <w:r w:rsidR="00DE7CCE" w:rsidRPr="00423ABD">
        <w:t xml:space="preserve"> </w:t>
      </w:r>
      <w:r w:rsidRPr="00423ABD">
        <w:t>compiler</w:t>
      </w:r>
      <w:r w:rsidR="00DE7CCE" w:rsidRPr="00423ABD">
        <w:t xml:space="preserve"> </w:t>
      </w:r>
      <w:r w:rsidRPr="00423ABD">
        <w:t>does</w:t>
      </w:r>
      <w:r w:rsidR="00DE7CCE" w:rsidRPr="00423ABD">
        <w:t xml:space="preserve"> </w:t>
      </w:r>
      <w:r w:rsidRPr="00423ABD">
        <w:t>not</w:t>
      </w:r>
      <w:r w:rsidR="00DE7CCE" w:rsidRPr="00423ABD">
        <w:t xml:space="preserve"> </w:t>
      </w:r>
      <w:r w:rsidRPr="00423ABD">
        <w:t>allow</w:t>
      </w:r>
      <w:r w:rsidR="00DE7CCE" w:rsidRPr="00423ABD">
        <w:t xml:space="preserve"> </w:t>
      </w:r>
      <w:r w:rsidRPr="00423ABD">
        <w:t>you</w:t>
      </w:r>
      <w:r w:rsidR="00DE7CCE" w:rsidRPr="00423ABD">
        <w:t xml:space="preserve"> </w:t>
      </w:r>
      <w:r w:rsidRPr="00423ABD">
        <w:t>to</w:t>
      </w:r>
      <w:r w:rsidR="00DE7CCE" w:rsidRPr="00423ABD">
        <w:t xml:space="preserve"> </w:t>
      </w:r>
      <w:r w:rsidRPr="00423ABD">
        <w:t>call</w:t>
      </w:r>
      <w:r w:rsidR="00DE7CCE" w:rsidRPr="00423ABD">
        <w:t xml:space="preserve"> </w:t>
      </w:r>
      <w:r w:rsidRPr="00423ABD">
        <w:t>the</w:t>
      </w:r>
      <w:r w:rsidR="00DE7CCE" w:rsidRPr="00423ABD">
        <w:t xml:space="preserve"> </w:t>
      </w:r>
      <w:r w:rsidRPr="00423ABD">
        <w:t>default</w:t>
      </w:r>
      <w:r w:rsidR="00DE7CCE" w:rsidRPr="00423ABD">
        <w:t xml:space="preserve"> </w:t>
      </w:r>
      <w:r w:rsidRPr="00423ABD">
        <w:t>constructor</w:t>
      </w:r>
      <w:r w:rsidR="00DE7CCE" w:rsidRPr="00423ABD">
        <w:t xml:space="preserve"> </w:t>
      </w:r>
      <w:r w:rsidRPr="00423ABD">
        <w:t>on</w:t>
      </w:r>
      <w:r w:rsidR="00DE7CCE" w:rsidRPr="00423ABD">
        <w:t xml:space="preserve"> </w:t>
      </w:r>
      <w:r w:rsidRPr="00423ABD">
        <w:t>an</w:t>
      </w:r>
      <w:r w:rsidR="00DE7CCE" w:rsidRPr="00423ABD">
        <w:t xml:space="preserve"> </w:t>
      </w:r>
      <w:r w:rsidRPr="00423ABD">
        <w:t>unconstrained</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To</w:t>
      </w:r>
      <w:r w:rsidR="00DE7CCE" w:rsidRPr="00423ABD">
        <w:t xml:space="preserve"> </w:t>
      </w:r>
      <w:r w:rsidRPr="00423ABD">
        <w:t>override</w:t>
      </w:r>
      <w:r w:rsidR="00DE7CCE" w:rsidRPr="00423ABD">
        <w:t xml:space="preserve"> </w:t>
      </w:r>
      <w:r w:rsidRPr="00423ABD">
        <w:t>this</w:t>
      </w:r>
      <w:r w:rsidR="00DE7CCE" w:rsidRPr="00423ABD">
        <w:t xml:space="preserve"> </w:t>
      </w:r>
      <w:r w:rsidRPr="00423ABD">
        <w:t>compiler</w:t>
      </w:r>
      <w:r w:rsidR="00DE7CCE" w:rsidRPr="00423ABD">
        <w:t xml:space="preserve"> </w:t>
      </w:r>
      <w:r w:rsidRPr="00423ABD">
        <w:t>restriction,</w:t>
      </w:r>
      <w:r w:rsidR="00DE7CCE" w:rsidRPr="00423ABD">
        <w:t xml:space="preserve"> </w:t>
      </w:r>
      <w:r w:rsidRPr="00423ABD">
        <w:t>you</w:t>
      </w:r>
      <w:r w:rsidR="00DE7CCE" w:rsidRPr="00423ABD">
        <w:t xml:space="preserve"> </w:t>
      </w:r>
      <w:r w:rsidR="008F3AC1" w:rsidRPr="00423ABD">
        <w:t>can</w:t>
      </w:r>
      <w:r w:rsidR="00DE7CCE" w:rsidRPr="00423ABD">
        <w:t xml:space="preserve"> </w:t>
      </w:r>
      <w:r w:rsidRPr="00423ABD">
        <w:t>add</w:t>
      </w:r>
      <w:r w:rsidR="00DE7CCE" w:rsidRPr="00423ABD">
        <w:t xml:space="preserve"> </w:t>
      </w:r>
      <w:r w:rsidRPr="00423ABD">
        <w:t>the</w:t>
      </w:r>
      <w:r w:rsidR="00DE7CCE" w:rsidRPr="00423ABD">
        <w:t xml:space="preserve"> </w:t>
      </w:r>
      <w:r w:rsidRPr="00423ABD">
        <w:t>text</w:t>
      </w:r>
      <w:r w:rsidR="00DE7CCE" w:rsidRPr="00423ABD">
        <w:t xml:space="preserve"> </w:t>
      </w:r>
      <w:proofErr w:type="gramStart"/>
      <w:r w:rsidRPr="00423ABD">
        <w:rPr>
          <w:rStyle w:val="CITchapbm"/>
        </w:rPr>
        <w:t>new(</w:t>
      </w:r>
      <w:proofErr w:type="gramEnd"/>
      <w:r w:rsidRPr="00423ABD">
        <w:rPr>
          <w:rStyle w:val="CITchapbm"/>
        </w:rPr>
        <w:t>)</w:t>
      </w:r>
      <w:r w:rsidR="00DE7CCE" w:rsidRPr="00423ABD">
        <w:t xml:space="preserve"> </w:t>
      </w:r>
      <w:r w:rsidRPr="00423ABD">
        <w:t>after</w:t>
      </w:r>
      <w:r w:rsidR="00DE7CCE" w:rsidRPr="00423ABD">
        <w:t xml:space="preserve"> </w:t>
      </w:r>
      <w:r w:rsidRPr="00423ABD">
        <w:t>all</w:t>
      </w:r>
      <w:r w:rsidR="00DE7CCE" w:rsidRPr="00423ABD">
        <w:t xml:space="preserve"> </w:t>
      </w:r>
      <w:r w:rsidRPr="00423ABD">
        <w:t>other</w:t>
      </w:r>
      <w:r w:rsidR="00DE7CCE" w:rsidRPr="00423ABD">
        <w:t xml:space="preserve"> </w:t>
      </w:r>
      <w:r w:rsidRPr="00423ABD">
        <w:t>constraints</w:t>
      </w:r>
      <w:r w:rsidR="00DE7CCE" w:rsidRPr="00423ABD">
        <w:t xml:space="preserve"> </w:t>
      </w:r>
      <w:r w:rsidRPr="00423ABD">
        <w:t>are</w:t>
      </w:r>
      <w:r w:rsidR="00DE7CCE" w:rsidRPr="00423ABD">
        <w:t xml:space="preserve"> </w:t>
      </w:r>
      <w:r w:rsidRPr="00423ABD">
        <w:t>specified.</w:t>
      </w:r>
      <w:r w:rsidR="00DE7CCE" w:rsidRPr="00423ABD">
        <w:t xml:space="preserve"> </w:t>
      </w:r>
      <w:r w:rsidRPr="00423ABD">
        <w:t>This</w:t>
      </w:r>
      <w:r w:rsidR="00DE7CCE" w:rsidRPr="00423ABD">
        <w:t xml:space="preserve"> </w:t>
      </w:r>
      <w:r w:rsidRPr="00423ABD">
        <w:t>text</w:t>
      </w:r>
      <w:ins w:id="227" w:author="Jill Hobbs" w:date="2020-06-04T15:19:00Z">
        <w:r w:rsidR="00566EA1">
          <w:t>, called</w:t>
        </w:r>
      </w:ins>
      <w:del w:id="228" w:author="Jill Hobbs" w:date="2020-06-04T15:19:00Z">
        <w:r w:rsidR="00DE7CCE" w:rsidRPr="00423ABD" w:rsidDel="00566EA1">
          <w:delText xml:space="preserve"> </w:delText>
        </w:r>
        <w:r w:rsidRPr="00423ABD" w:rsidDel="00566EA1">
          <w:delText>is</w:delText>
        </w:r>
      </w:del>
      <w:r w:rsidR="00DE7CCE" w:rsidRPr="00423ABD">
        <w:t xml:space="preserve"> </w:t>
      </w:r>
      <w:r w:rsidRPr="00423ABD">
        <w:t>a</w:t>
      </w:r>
      <w:r w:rsidR="00DE7CCE" w:rsidRPr="00423ABD">
        <w:t xml:space="preserve"> </w:t>
      </w:r>
      <w:r w:rsidRPr="00423ABD">
        <w:rPr>
          <w:rStyle w:val="BOLD"/>
        </w:rPr>
        <w:t>constructor</w:t>
      </w:r>
      <w:r w:rsidR="00DE7CCE" w:rsidRPr="00423ABD">
        <w:rPr>
          <w:rStyle w:val="BOLD"/>
        </w:rPr>
        <w:t xml:space="preserve"> </w:t>
      </w:r>
      <w:r w:rsidRPr="00423ABD">
        <w:rPr>
          <w:rStyle w:val="BOLD"/>
        </w:rPr>
        <w:t>constraint</w:t>
      </w:r>
      <w:r w:rsidRPr="00423ABD">
        <w:t>,</w:t>
      </w:r>
      <w:r w:rsidR="00DE7CCE" w:rsidRPr="00423ABD">
        <w:t xml:space="preserve"> </w:t>
      </w:r>
      <w:del w:id="229" w:author="Jill Hobbs" w:date="2020-06-04T15:19:00Z">
        <w:r w:rsidRPr="00423ABD" w:rsidDel="00566EA1">
          <w:delText>and</w:delText>
        </w:r>
        <w:r w:rsidR="00DE7CCE" w:rsidRPr="00423ABD" w:rsidDel="00566EA1">
          <w:delText xml:space="preserve"> </w:delText>
        </w:r>
        <w:r w:rsidRPr="00423ABD" w:rsidDel="00566EA1">
          <w:delText>it</w:delText>
        </w:r>
        <w:r w:rsidR="00DE7CCE" w:rsidRPr="00423ABD" w:rsidDel="00566EA1">
          <w:delText xml:space="preserve"> </w:delText>
        </w:r>
      </w:del>
      <w:r w:rsidRPr="00423ABD">
        <w:t>requires</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corresponding</w:t>
      </w:r>
      <w:r w:rsidR="00DE7CCE" w:rsidRPr="00423ABD">
        <w:t xml:space="preserve"> </w:t>
      </w:r>
      <w:r w:rsidRPr="00423ABD">
        <w:t>to</w:t>
      </w:r>
      <w:r w:rsidR="00DE7CCE" w:rsidRPr="00423ABD">
        <w:t xml:space="preserve"> </w:t>
      </w:r>
      <w:r w:rsidRPr="00423ABD">
        <w:t>the</w:t>
      </w:r>
      <w:r w:rsidR="00DE7CCE" w:rsidRPr="00423ABD">
        <w:t xml:space="preserve"> </w:t>
      </w:r>
      <w:r w:rsidRPr="00423ABD">
        <w:t>constrained</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to</w:t>
      </w:r>
      <w:r w:rsidR="00DE7CCE" w:rsidRPr="00423ABD">
        <w:t xml:space="preserve"> </w:t>
      </w:r>
      <w:r w:rsidRPr="00423ABD">
        <w:t>have</w:t>
      </w:r>
      <w:r w:rsidR="00DE7CCE" w:rsidRPr="00423ABD">
        <w:t xml:space="preserve"> </w:t>
      </w:r>
      <w:r w:rsidRPr="00423ABD">
        <w:t>a</w:t>
      </w:r>
      <w:r w:rsidR="00DE7CCE" w:rsidRPr="00423ABD">
        <w:t xml:space="preserve"> </w:t>
      </w:r>
      <w:r w:rsidRPr="00423ABD">
        <w:t>public</w:t>
      </w:r>
      <w:r w:rsidR="00DE7CCE" w:rsidRPr="00423ABD">
        <w:t xml:space="preserve"> </w:t>
      </w:r>
      <w:r w:rsidR="000013F3" w:rsidRPr="00423ABD">
        <w:t xml:space="preserve">or internal </w:t>
      </w:r>
      <w:r w:rsidRPr="00423ABD">
        <w:t>default</w:t>
      </w:r>
      <w:r w:rsidR="00DE7CCE" w:rsidRPr="00423ABD">
        <w:t xml:space="preserve"> </w:t>
      </w:r>
      <w:r w:rsidRPr="00423ABD">
        <w:t>constructor.</w:t>
      </w:r>
      <w:r w:rsidR="00DE7CCE" w:rsidRPr="00423ABD">
        <w:t xml:space="preserve"> </w:t>
      </w:r>
      <w:r w:rsidRPr="00423ABD">
        <w:t>Only</w:t>
      </w:r>
      <w:r w:rsidR="00DE7CCE" w:rsidRPr="00423ABD">
        <w:t xml:space="preserve"> </w:t>
      </w:r>
      <w:r w:rsidRPr="00423ABD">
        <w:t>the</w:t>
      </w:r>
      <w:r w:rsidR="00DE7CCE" w:rsidRPr="00423ABD">
        <w:t xml:space="preserve"> </w:t>
      </w:r>
      <w:r w:rsidRPr="00423ABD">
        <w:t>default</w:t>
      </w:r>
      <w:r w:rsidR="00DE7CCE" w:rsidRPr="00423ABD">
        <w:t xml:space="preserve"> </w:t>
      </w:r>
      <w:r w:rsidRPr="00423ABD">
        <w:t>constructor</w:t>
      </w:r>
      <w:r w:rsidR="00DE7CCE" w:rsidRPr="00423ABD">
        <w:t xml:space="preserve"> </w:t>
      </w:r>
      <w:r w:rsidRPr="00423ABD">
        <w:t>constraint</w:t>
      </w:r>
      <w:r w:rsidR="00DE7CCE" w:rsidRPr="00423ABD">
        <w:t xml:space="preserve"> </w:t>
      </w:r>
      <w:r w:rsidRPr="00423ABD">
        <w:t>is</w:t>
      </w:r>
      <w:r w:rsidR="00DE7CCE" w:rsidRPr="00423ABD">
        <w:t xml:space="preserve"> </w:t>
      </w:r>
      <w:r w:rsidRPr="00423ABD">
        <w:t>available.</w:t>
      </w:r>
      <w:r w:rsidR="00DE7CCE" w:rsidRPr="00423ABD">
        <w:t xml:space="preserve"> </w:t>
      </w:r>
      <w:r w:rsidRPr="00423ABD">
        <w:t>You</w:t>
      </w:r>
      <w:r w:rsidR="00DE7CCE" w:rsidRPr="00423ABD">
        <w:t xml:space="preserve"> </w:t>
      </w:r>
      <w:r w:rsidRPr="00423ABD">
        <w:t>cannot</w:t>
      </w:r>
      <w:r w:rsidR="00DE7CCE" w:rsidRPr="00423ABD">
        <w:t xml:space="preserve"> </w:t>
      </w:r>
      <w:r w:rsidRPr="00423ABD">
        <w:t>specify</w:t>
      </w:r>
      <w:r w:rsidR="00DE7CCE" w:rsidRPr="00423ABD">
        <w:t xml:space="preserve"> </w:t>
      </w:r>
      <w:r w:rsidRPr="00423ABD">
        <w:t>a</w:t>
      </w:r>
      <w:r w:rsidR="00DE7CCE" w:rsidRPr="00423ABD">
        <w:t xml:space="preserve"> </w:t>
      </w:r>
      <w:r w:rsidRPr="00423ABD">
        <w:t>constraint</w:t>
      </w:r>
      <w:r w:rsidR="00DE7CCE" w:rsidRPr="00423ABD">
        <w:t xml:space="preserve"> </w:t>
      </w:r>
      <w:r w:rsidRPr="00423ABD">
        <w:t>that</w:t>
      </w:r>
      <w:r w:rsidR="00DE7CCE" w:rsidRPr="00423ABD">
        <w:t xml:space="preserve"> </w:t>
      </w:r>
      <w:r w:rsidRPr="00423ABD">
        <w:t>ensures</w:t>
      </w:r>
      <w:r w:rsidR="00DE7CCE" w:rsidRPr="00423ABD">
        <w:t xml:space="preserve"> </w:t>
      </w:r>
      <w:r w:rsidRPr="00423ABD">
        <w:t>that</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supplied</w:t>
      </w:r>
      <w:r w:rsidR="00DE7CCE" w:rsidRPr="00423ABD">
        <w:t xml:space="preserve"> </w:t>
      </w:r>
      <w:r w:rsidRPr="00423ABD">
        <w:t>provides</w:t>
      </w:r>
      <w:r w:rsidR="00DE7CCE" w:rsidRPr="00423ABD">
        <w:t xml:space="preserve"> </w:t>
      </w:r>
      <w:r w:rsidRPr="00423ABD">
        <w:t>a</w:t>
      </w:r>
      <w:r w:rsidR="00DE7CCE" w:rsidRPr="00423ABD">
        <w:t xml:space="preserve"> </w:t>
      </w:r>
      <w:r w:rsidRPr="00423ABD">
        <w:t>constructor</w:t>
      </w:r>
      <w:r w:rsidR="00DE7CCE" w:rsidRPr="00423ABD">
        <w:t xml:space="preserve"> </w:t>
      </w:r>
      <w:r w:rsidRPr="00423ABD">
        <w:t>that</w:t>
      </w:r>
      <w:r w:rsidR="00DE7CCE" w:rsidRPr="00423ABD">
        <w:t xml:space="preserve"> </w:t>
      </w:r>
      <w:r w:rsidRPr="00423ABD">
        <w:t>takes</w:t>
      </w:r>
      <w:r w:rsidR="00DE7CCE" w:rsidRPr="00423ABD">
        <w:t xml:space="preserve"> </w:t>
      </w:r>
      <w:r w:rsidRPr="00423ABD">
        <w:t>formal</w:t>
      </w:r>
      <w:r w:rsidR="00DE7CCE" w:rsidRPr="00423ABD">
        <w:t xml:space="preserve"> </w:t>
      </w:r>
      <w:r w:rsidRPr="00423ABD">
        <w:t>parameters.</w:t>
      </w:r>
    </w:p>
    <w:p w14:paraId="5B75E442" w14:textId="77777777" w:rsidR="00E126B0" w:rsidRPr="00423ABD" w:rsidRDefault="00E126B0" w:rsidP="009B386C">
      <w:pPr>
        <w:pStyle w:val="CHAPBM"/>
      </w:pPr>
      <w:r w:rsidRPr="00423ABD">
        <w:t>Listing 12.27</w:t>
      </w:r>
      <w:r w:rsidR="00DE7CCE" w:rsidRPr="00423ABD">
        <w:t xml:space="preserve"> </w:t>
      </w:r>
      <w:r w:rsidR="00B15BD3" w:rsidRPr="00423ABD">
        <w:t>includes</w:t>
      </w:r>
      <w:r w:rsidR="00DE7CCE" w:rsidRPr="00423ABD">
        <w:t xml:space="preserve"> </w:t>
      </w:r>
      <w:r w:rsidR="00B15BD3" w:rsidRPr="00423ABD">
        <w:t>a</w:t>
      </w:r>
      <w:r w:rsidR="00DE7CCE" w:rsidRPr="00423ABD">
        <w:t xml:space="preserve"> </w:t>
      </w:r>
      <w:r w:rsidR="00B15BD3" w:rsidRPr="00423ABD">
        <w:t>constructor</w:t>
      </w:r>
      <w:r w:rsidR="00DE7CCE" w:rsidRPr="00423ABD">
        <w:t xml:space="preserve"> </w:t>
      </w:r>
      <w:r w:rsidR="00B15BD3" w:rsidRPr="00423ABD">
        <w:t>constraint</w:t>
      </w:r>
      <w:r w:rsidR="00DE7CCE" w:rsidRPr="00423ABD">
        <w:t xml:space="preserve"> </w:t>
      </w:r>
      <w:r w:rsidR="00B15BD3" w:rsidRPr="00423ABD">
        <w:t>that</w:t>
      </w:r>
      <w:r w:rsidR="00DE7CCE" w:rsidRPr="00423ABD">
        <w:t xml:space="preserve"> </w:t>
      </w:r>
      <w:r w:rsidR="00B15BD3" w:rsidRPr="00423ABD">
        <w:t>forces</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supplied</w:t>
      </w:r>
      <w:r w:rsidR="00DE7CCE" w:rsidRPr="00423ABD">
        <w:t xml:space="preserve"> </w:t>
      </w:r>
      <w:r w:rsidR="00B15BD3" w:rsidRPr="00423ABD">
        <w:t>for</w:t>
      </w:r>
      <w:r w:rsidR="00DE7CCE" w:rsidRPr="00423ABD">
        <w:t xml:space="preserve"> </w:t>
      </w:r>
      <w:r w:rsidR="00B15BD3" w:rsidRPr="00423ABD">
        <w:rPr>
          <w:rStyle w:val="CITchapbm"/>
        </w:rPr>
        <w:t>TValue</w:t>
      </w:r>
      <w:r w:rsidR="00DE7CCE" w:rsidRPr="00423ABD">
        <w:t xml:space="preserve"> </w:t>
      </w:r>
      <w:r w:rsidR="00B15BD3" w:rsidRPr="00423ABD">
        <w:t>to</w:t>
      </w:r>
      <w:r w:rsidR="00DE7CCE" w:rsidRPr="00423ABD">
        <w:t xml:space="preserve"> </w:t>
      </w:r>
      <w:r w:rsidR="00B15BD3" w:rsidRPr="00423ABD">
        <w:t>provide</w:t>
      </w:r>
      <w:r w:rsidR="00DE7CCE" w:rsidRPr="00423ABD">
        <w:t xml:space="preserve"> </w:t>
      </w:r>
      <w:r w:rsidR="00B15BD3" w:rsidRPr="00423ABD">
        <w:t>a</w:t>
      </w:r>
      <w:r w:rsidR="00DE7CCE" w:rsidRPr="00423ABD">
        <w:t xml:space="preserve"> </w:t>
      </w:r>
      <w:r w:rsidR="00B15BD3" w:rsidRPr="00423ABD">
        <w:t>public</w:t>
      </w:r>
      <w:r w:rsidR="00DE7CCE" w:rsidRPr="00423ABD">
        <w:t xml:space="preserve"> </w:t>
      </w:r>
      <w:proofErr w:type="spellStart"/>
      <w:r w:rsidR="00B15BD3" w:rsidRPr="00423ABD">
        <w:t>parameterless</w:t>
      </w:r>
      <w:proofErr w:type="spellEnd"/>
      <w:r w:rsidR="00DE7CCE" w:rsidRPr="00423ABD">
        <w:t xml:space="preserve"> </w:t>
      </w:r>
      <w:r w:rsidR="00B15BD3" w:rsidRPr="00423ABD">
        <w:t>constructor.</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constraint</w:t>
      </w:r>
      <w:r w:rsidR="00DE7CCE" w:rsidRPr="00423ABD">
        <w:t xml:space="preserve"> </w:t>
      </w:r>
      <w:r w:rsidR="00B15BD3" w:rsidRPr="00423ABD">
        <w:t>to</w:t>
      </w:r>
      <w:r w:rsidR="00DE7CCE" w:rsidRPr="00423ABD">
        <w:t xml:space="preserve"> </w:t>
      </w:r>
      <w:r w:rsidR="00B15BD3" w:rsidRPr="00423ABD">
        <w:t>force</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to</w:t>
      </w:r>
      <w:r w:rsidR="00DE7CCE" w:rsidRPr="00423ABD">
        <w:t xml:space="preserve"> </w:t>
      </w:r>
      <w:r w:rsidR="00B15BD3" w:rsidRPr="00423ABD">
        <w:t>provide</w:t>
      </w:r>
      <w:r w:rsidR="00DE7CCE" w:rsidRPr="00423ABD">
        <w:t xml:space="preserve"> </w:t>
      </w:r>
      <w:r w:rsidR="00B15BD3" w:rsidRPr="00423ABD">
        <w:t>a</w:t>
      </w:r>
      <w:r w:rsidR="00DE7CCE" w:rsidRPr="00423ABD">
        <w:t xml:space="preserve"> </w:t>
      </w:r>
      <w:r w:rsidR="00B15BD3" w:rsidRPr="00423ABD">
        <w:t>constructor</w:t>
      </w:r>
      <w:r w:rsidR="00DE7CCE" w:rsidRPr="00423ABD">
        <w:t xml:space="preserve"> </w:t>
      </w:r>
      <w:r w:rsidR="00B15BD3" w:rsidRPr="00423ABD">
        <w:t>that</w:t>
      </w:r>
      <w:r w:rsidR="00DE7CCE" w:rsidRPr="00423ABD">
        <w:t xml:space="preserve"> </w:t>
      </w:r>
      <w:r w:rsidR="00B15BD3" w:rsidRPr="00423ABD">
        <w:t>takes</w:t>
      </w:r>
      <w:r w:rsidR="00DE7CCE" w:rsidRPr="00423ABD">
        <w:t xml:space="preserve"> </w:t>
      </w:r>
      <w:r w:rsidR="00B15BD3" w:rsidRPr="00423ABD">
        <w:t>other</w:t>
      </w:r>
      <w:r w:rsidR="00DE7CCE" w:rsidRPr="00423ABD">
        <w:t xml:space="preserve"> </w:t>
      </w:r>
      <w:r w:rsidR="00B15BD3" w:rsidRPr="00423ABD">
        <w:t>formal</w:t>
      </w:r>
      <w:r w:rsidR="00DE7CCE" w:rsidRPr="00423ABD">
        <w:t xml:space="preserve"> </w:t>
      </w:r>
      <w:r w:rsidR="00B15BD3" w:rsidRPr="00423ABD">
        <w:t>parameters.</w:t>
      </w:r>
      <w:r w:rsidR="00DE7CCE" w:rsidRPr="00423ABD">
        <w:t xml:space="preserve"> </w:t>
      </w:r>
      <w:r w:rsidR="00B15BD3" w:rsidRPr="00423ABD">
        <w:t>For</w:t>
      </w:r>
      <w:r w:rsidR="00DE7CCE" w:rsidRPr="00423ABD">
        <w:t xml:space="preserve"> </w:t>
      </w:r>
      <w:r w:rsidR="00B15BD3" w:rsidRPr="00423ABD">
        <w:t>example,</w:t>
      </w:r>
      <w:r w:rsidR="00DE7CCE" w:rsidRPr="00423ABD">
        <w:t xml:space="preserve"> </w:t>
      </w:r>
      <w:r w:rsidR="00B15BD3" w:rsidRPr="00423ABD">
        <w:t>you</w:t>
      </w:r>
      <w:r w:rsidR="00DE7CCE" w:rsidRPr="00423ABD">
        <w:t xml:space="preserve"> </w:t>
      </w:r>
      <w:r w:rsidR="00B15BD3" w:rsidRPr="00423ABD">
        <w:t>might</w:t>
      </w:r>
      <w:r w:rsidR="00DE7CCE" w:rsidRPr="00423ABD">
        <w:t xml:space="preserve"> </w:t>
      </w:r>
      <w:r w:rsidR="00B15BD3" w:rsidRPr="00423ABD">
        <w:t>want</w:t>
      </w:r>
      <w:r w:rsidR="00DE7CCE" w:rsidRPr="00423ABD">
        <w:t xml:space="preserve"> </w:t>
      </w:r>
      <w:r w:rsidR="00B15BD3" w:rsidRPr="00423ABD">
        <w:t>to</w:t>
      </w:r>
      <w:r w:rsidR="00DE7CCE" w:rsidRPr="00423ABD">
        <w:t xml:space="preserve"> </w:t>
      </w:r>
      <w:r w:rsidR="00B15BD3" w:rsidRPr="00423ABD">
        <w:t>constrain</w:t>
      </w:r>
      <w:r w:rsidR="00DE7CCE" w:rsidRPr="00423ABD">
        <w:t xml:space="preserve"> </w:t>
      </w:r>
      <w:r w:rsidR="00B15BD3" w:rsidRPr="00423ABD">
        <w:rPr>
          <w:rStyle w:val="CITchapbm"/>
        </w:rPr>
        <w:t>TValue</w:t>
      </w:r>
      <w:r w:rsidR="00DE7CCE" w:rsidRPr="00423ABD">
        <w:t xml:space="preserve"> </w:t>
      </w:r>
      <w:r w:rsidR="00B15BD3" w:rsidRPr="00423ABD">
        <w:t>so</w:t>
      </w:r>
      <w:r w:rsidR="00DE7CCE" w:rsidRPr="00423ABD">
        <w:t xml:space="preserve"> </w:t>
      </w:r>
      <w:r w:rsidR="00B15BD3" w:rsidRPr="00423ABD">
        <w:t>that</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provided</w:t>
      </w:r>
      <w:r w:rsidR="00DE7CCE" w:rsidRPr="00423ABD">
        <w:t xml:space="preserve"> </w:t>
      </w:r>
      <w:r w:rsidR="00B15BD3" w:rsidRPr="00423ABD">
        <w:t>for</w:t>
      </w:r>
      <w:r w:rsidR="00DE7CCE" w:rsidRPr="00423ABD">
        <w:t xml:space="preserve"> </w:t>
      </w:r>
      <w:r w:rsidR="001F66BF" w:rsidRPr="00423ABD">
        <w:t>it</w:t>
      </w:r>
      <w:r w:rsidR="00DE7CCE" w:rsidRPr="00423ABD">
        <w:t xml:space="preserve"> </w:t>
      </w:r>
      <w:r w:rsidR="00B15BD3" w:rsidRPr="00423ABD">
        <w:t>must</w:t>
      </w:r>
      <w:r w:rsidR="00DE7CCE" w:rsidRPr="00423ABD">
        <w:t xml:space="preserve"> </w:t>
      </w:r>
      <w:r w:rsidR="00B15BD3" w:rsidRPr="00423ABD">
        <w:t>provide</w:t>
      </w:r>
      <w:r w:rsidR="00DE7CCE" w:rsidRPr="00423ABD">
        <w:t xml:space="preserve"> </w:t>
      </w:r>
      <w:r w:rsidR="00B15BD3" w:rsidRPr="00423ABD">
        <w:t>a</w:t>
      </w:r>
      <w:r w:rsidR="00DE7CCE" w:rsidRPr="00423ABD">
        <w:t xml:space="preserve"> </w:t>
      </w:r>
      <w:r w:rsidR="00B15BD3" w:rsidRPr="00423ABD">
        <w:t>constructor</w:t>
      </w:r>
      <w:r w:rsidR="00DE7CCE" w:rsidRPr="00423ABD">
        <w:t xml:space="preserve"> </w:t>
      </w:r>
      <w:r w:rsidR="00B15BD3" w:rsidRPr="00423ABD">
        <w:t>that</w:t>
      </w:r>
      <w:r w:rsidR="00DE7CCE" w:rsidRPr="00423ABD">
        <w:t xml:space="preserve"> </w:t>
      </w:r>
      <w:r w:rsidR="00B15BD3" w:rsidRPr="00423ABD">
        <w:t>takes</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provided</w:t>
      </w:r>
      <w:r w:rsidR="00DE7CCE" w:rsidRPr="00423ABD">
        <w:t xml:space="preserve"> </w:t>
      </w:r>
      <w:r w:rsidR="00B15BD3" w:rsidRPr="00423ABD">
        <w:t>for</w:t>
      </w:r>
      <w:r w:rsidR="00DE7CCE" w:rsidRPr="00423ABD">
        <w:t xml:space="preserve"> </w:t>
      </w:r>
      <w:proofErr w:type="spellStart"/>
      <w:r w:rsidR="00B15BD3" w:rsidRPr="00423ABD">
        <w:rPr>
          <w:rStyle w:val="CITchapbm"/>
        </w:rPr>
        <w:t>TKey</w:t>
      </w:r>
      <w:proofErr w:type="spellEnd"/>
      <w:r w:rsidR="00B15BD3" w:rsidRPr="00423ABD">
        <w:t>,</w:t>
      </w:r>
      <w:r w:rsidR="00DE7CCE" w:rsidRPr="00423ABD">
        <w:t xml:space="preserve"> </w:t>
      </w:r>
      <w:r w:rsidR="00B15BD3" w:rsidRPr="00423ABD">
        <w:t>but</w:t>
      </w:r>
      <w:r w:rsidR="00DE7CCE" w:rsidRPr="00423ABD">
        <w:t xml:space="preserve"> </w:t>
      </w:r>
      <w:r w:rsidR="00B15BD3" w:rsidRPr="00423ABD">
        <w:t>this</w:t>
      </w:r>
      <w:r w:rsidR="00DE7CCE" w:rsidRPr="00423ABD">
        <w:t xml:space="preserve"> </w:t>
      </w:r>
      <w:r w:rsidR="00B15BD3" w:rsidRPr="00423ABD">
        <w:t>is</w:t>
      </w:r>
      <w:r w:rsidR="00DE7CCE" w:rsidRPr="00423ABD">
        <w:t xml:space="preserve"> </w:t>
      </w:r>
      <w:r w:rsidR="00B15BD3" w:rsidRPr="00423ABD">
        <w:t>not</w:t>
      </w:r>
      <w:r w:rsidR="00DE7CCE" w:rsidRPr="00423ABD">
        <w:t xml:space="preserve"> </w:t>
      </w:r>
      <w:r w:rsidR="00B15BD3" w:rsidRPr="00423ABD">
        <w:t>possible.</w:t>
      </w:r>
      <w:r w:rsidR="00DE7CCE" w:rsidRPr="00423ABD">
        <w:t xml:space="preserve"> </w:t>
      </w:r>
      <w:r w:rsidR="001A33DF" w:rsidRPr="00423ABD">
        <w:t>Listing 12.28</w:t>
      </w:r>
      <w:r w:rsidRPr="00423ABD">
        <w:t xml:space="preserve"> demonstrates the invalid code.</w:t>
      </w:r>
    </w:p>
    <w:p w14:paraId="46AE989E" w14:textId="77777777" w:rsidR="00FA02C3" w:rsidRPr="00423ABD" w:rsidRDefault="001A33DF" w:rsidP="009E7A29">
      <w:pPr>
        <w:pStyle w:val="CDTTTL"/>
      </w:pPr>
      <w:r w:rsidRPr="00423ABD">
        <w:rPr>
          <w:rStyle w:val="CDTNUM"/>
        </w:rPr>
        <w:t>Listing 12.28</w:t>
      </w:r>
      <w:r w:rsidR="00B15BD3" w:rsidRPr="00423ABD">
        <w:rPr>
          <w:rStyle w:val="CDTNUM"/>
        </w:rPr>
        <w:t>:</w:t>
      </w:r>
      <w:r w:rsidR="00B15BD3" w:rsidRPr="00423ABD">
        <w:t> </w:t>
      </w:r>
      <w:r w:rsidR="00B15BD3" w:rsidRPr="00423ABD">
        <w:t>Constructor</w:t>
      </w:r>
      <w:r w:rsidR="00DE7CCE" w:rsidRPr="00423ABD">
        <w:t xml:space="preserve"> </w:t>
      </w:r>
      <w:r w:rsidR="00B15BD3" w:rsidRPr="00423ABD">
        <w:t>Constraints</w:t>
      </w:r>
      <w:r w:rsidR="00DE7CCE" w:rsidRPr="00423ABD">
        <w:t xml:space="preserve"> </w:t>
      </w:r>
      <w:r w:rsidR="00B15BD3" w:rsidRPr="00423ABD">
        <w:t>Can</w:t>
      </w:r>
      <w:r w:rsidR="00DE7CCE" w:rsidRPr="00423ABD">
        <w:t xml:space="preserve"> </w:t>
      </w:r>
      <w:r w:rsidR="00B15BD3" w:rsidRPr="00423ABD">
        <w:t>Be</w:t>
      </w:r>
      <w:r w:rsidR="00DE7CCE" w:rsidRPr="00423ABD">
        <w:t xml:space="preserve"> </w:t>
      </w:r>
      <w:r w:rsidR="00B15BD3" w:rsidRPr="00423ABD">
        <w:t>Specified</w:t>
      </w:r>
      <w:r w:rsidR="00DE7CCE" w:rsidRPr="00423ABD">
        <w:t xml:space="preserve"> </w:t>
      </w:r>
      <w:r w:rsidR="00B15BD3" w:rsidRPr="00423ABD">
        <w:t>Only</w:t>
      </w:r>
      <w:r w:rsidR="00DE7CCE" w:rsidRPr="00423ABD">
        <w:t xml:space="preserve"> </w:t>
      </w:r>
      <w:r w:rsidR="00B15BD3" w:rsidRPr="00423ABD">
        <w:t>for</w:t>
      </w:r>
      <w:r w:rsidR="00DE7CCE" w:rsidRPr="00423ABD">
        <w:t xml:space="preserve"> </w:t>
      </w:r>
      <w:r w:rsidR="00B15BD3" w:rsidRPr="00423ABD">
        <w:t>Default</w:t>
      </w:r>
      <w:r w:rsidR="00DE7CCE" w:rsidRPr="00423ABD">
        <w:t xml:space="preserve"> </w:t>
      </w:r>
      <w:r w:rsidR="00B15BD3" w:rsidRPr="00423ABD">
        <w:t>Constructors</w:t>
      </w:r>
    </w:p>
    <w:p w14:paraId="3321B1C0" w14:textId="77777777" w:rsidR="00FA02C3" w:rsidRPr="00423ABD" w:rsidRDefault="00DE7CCE" w:rsidP="009E7A29">
      <w:pPr>
        <w:pStyle w:val="CDTFIRST"/>
      </w:pPr>
      <w:r w:rsidRPr="00423ABD">
        <w:t xml:space="preserve">    </w:t>
      </w:r>
      <w:r w:rsidR="00B15BD3" w:rsidRPr="00423ABD">
        <w:rPr>
          <w:rStyle w:val="CPKeyword"/>
        </w:rPr>
        <w:t>public</w:t>
      </w:r>
      <w:r w:rsidRPr="00423ABD">
        <w:t xml:space="preserve"> </w:t>
      </w:r>
      <w:r w:rsidR="00B15BD3" w:rsidRPr="00423ABD">
        <w:t>TValue</w:t>
      </w:r>
      <w:r w:rsidRPr="00423ABD">
        <w:t xml:space="preserve"> </w:t>
      </w:r>
      <w:proofErr w:type="gramStart"/>
      <w:r w:rsidR="00B15BD3" w:rsidRPr="00423ABD">
        <w:t>New(</w:t>
      </w:r>
      <w:proofErr w:type="spellStart"/>
      <w:proofErr w:type="gramEnd"/>
      <w:r w:rsidR="00B15BD3" w:rsidRPr="00423ABD">
        <w:t>TKey</w:t>
      </w:r>
      <w:proofErr w:type="spellEnd"/>
      <w:r w:rsidRPr="00423ABD">
        <w:t xml:space="preserve"> </w:t>
      </w:r>
      <w:r w:rsidR="00B15BD3" w:rsidRPr="00423ABD">
        <w:t>key)</w:t>
      </w:r>
    </w:p>
    <w:p w14:paraId="2EACF01D" w14:textId="77777777" w:rsidR="00FA02C3" w:rsidRPr="00423ABD" w:rsidRDefault="00DE7CCE" w:rsidP="009E7A29">
      <w:pPr>
        <w:pStyle w:val="CDTMID"/>
      </w:pPr>
      <w:r w:rsidRPr="00423ABD">
        <w:t xml:space="preserve">    </w:t>
      </w:r>
      <w:r w:rsidR="00B15BD3" w:rsidRPr="00423ABD">
        <w:t>{</w:t>
      </w:r>
    </w:p>
    <w:p w14:paraId="3B844873" w14:textId="77777777" w:rsidR="00464665"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Error:</w:t>
      </w:r>
      <w:r w:rsidRPr="00423ABD">
        <w:rPr>
          <w:rStyle w:val="CPComment"/>
        </w:rPr>
        <w:t xml:space="preserve"> </w:t>
      </w:r>
      <w:r w:rsidR="00B15BD3" w:rsidRPr="00423ABD">
        <w:rPr>
          <w:rStyle w:val="CPComment"/>
        </w:rPr>
        <w:t>'TValue':</w:t>
      </w:r>
      <w:r w:rsidRPr="00423ABD">
        <w:rPr>
          <w:rStyle w:val="CPComment"/>
        </w:rPr>
        <w:t xml:space="preserve"> </w:t>
      </w:r>
      <w:r w:rsidR="00B15BD3" w:rsidRPr="00423ABD">
        <w:rPr>
          <w:rStyle w:val="CPComment"/>
        </w:rPr>
        <w:t>Cannot</w:t>
      </w:r>
      <w:r w:rsidRPr="00423ABD">
        <w:rPr>
          <w:rStyle w:val="CPComment"/>
        </w:rPr>
        <w:t xml:space="preserve"> </w:t>
      </w:r>
      <w:r w:rsidR="00B15BD3" w:rsidRPr="00423ABD">
        <w:rPr>
          <w:rStyle w:val="CPComment"/>
        </w:rPr>
        <w:t>provide</w:t>
      </w:r>
      <w:r w:rsidRPr="00423ABD">
        <w:rPr>
          <w:rStyle w:val="CPComment"/>
        </w:rPr>
        <w:t xml:space="preserve"> </w:t>
      </w:r>
      <w:r w:rsidR="00B15BD3" w:rsidRPr="00423ABD">
        <w:rPr>
          <w:rStyle w:val="CPComment"/>
        </w:rPr>
        <w:t>arguments</w:t>
      </w:r>
    </w:p>
    <w:p w14:paraId="5CDC3B4B" w14:textId="77777777" w:rsidR="00FA02C3" w:rsidRPr="00423ABD" w:rsidRDefault="00DE7CCE" w:rsidP="009E7A29">
      <w:pPr>
        <w:pStyle w:val="CDTMID"/>
        <w:shd w:val="clear" w:color="auto" w:fill="F2F2F2" w:themeFill="background1" w:themeFillShade="F2"/>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when</w:t>
      </w:r>
      <w:r w:rsidRPr="00423ABD">
        <w:rPr>
          <w:rStyle w:val="CPComment"/>
        </w:rPr>
        <w:t xml:space="preserve"> </w:t>
      </w:r>
      <w:r w:rsidR="00B15BD3" w:rsidRPr="00423ABD">
        <w:rPr>
          <w:rStyle w:val="CPComment"/>
        </w:rPr>
        <w:t>creating</w:t>
      </w:r>
      <w:r w:rsidRPr="00423ABD">
        <w:rPr>
          <w:rStyle w:val="CPComment"/>
        </w:rPr>
        <w:t xml:space="preserve"> </w:t>
      </w:r>
      <w:r w:rsidR="00B15BD3" w:rsidRPr="00423ABD">
        <w:rPr>
          <w:rStyle w:val="CPComment"/>
        </w:rPr>
        <w:t>an</w:t>
      </w:r>
      <w:r w:rsidRPr="00423ABD">
        <w:rPr>
          <w:rStyle w:val="CPComment"/>
        </w:rPr>
        <w:t xml:space="preserve"> </w:t>
      </w:r>
      <w:r w:rsidR="00B15BD3" w:rsidRPr="00423ABD">
        <w:rPr>
          <w:rStyle w:val="CPComment"/>
        </w:rPr>
        <w:t>instance</w:t>
      </w:r>
      <w:r w:rsidRPr="00423ABD">
        <w:rPr>
          <w:rStyle w:val="CPComment"/>
        </w:rPr>
        <w:t xml:space="preserve"> </w:t>
      </w:r>
      <w:r w:rsidR="00B15BD3" w:rsidRPr="00423ABD">
        <w:rPr>
          <w:rStyle w:val="CPComment"/>
        </w:rPr>
        <w:t>of</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variable</w:t>
      </w:r>
      <w:r w:rsidRPr="00423ABD">
        <w:rPr>
          <w:rStyle w:val="CPComment"/>
        </w:rPr>
        <w:t xml:space="preserve"> </w:t>
      </w:r>
      <w:r w:rsidR="00B15BD3" w:rsidRPr="00423ABD">
        <w:rPr>
          <w:rStyle w:val="CPComment"/>
        </w:rPr>
        <w:t>type</w:t>
      </w:r>
    </w:p>
    <w:p w14:paraId="07DB8C15" w14:textId="77777777" w:rsidR="00FA02C3" w:rsidRPr="00423ABD" w:rsidRDefault="00DE7CCE" w:rsidP="009E7A29">
      <w:pPr>
        <w:pStyle w:val="CDTMID"/>
        <w:shd w:val="clear" w:color="auto" w:fill="F2F2F2" w:themeFill="background1" w:themeFillShade="F2"/>
      </w:pPr>
      <w:r w:rsidRPr="00423ABD">
        <w:t xml:space="preserve">        </w:t>
      </w:r>
      <w:r w:rsidR="00B15BD3" w:rsidRPr="00423ABD">
        <w:t>TValue</w:t>
      </w:r>
      <w:r w:rsidRPr="00423ABD">
        <w:t xml:space="preserve"> </w:t>
      </w:r>
      <w:proofErr w:type="spellStart"/>
      <w:r w:rsidR="00B15BD3" w:rsidRPr="00423ABD">
        <w:t>newEntity</w:t>
      </w:r>
      <w:proofErr w:type="spellEnd"/>
      <w:r w:rsidRPr="00423ABD">
        <w:t xml:space="preserve"> </w:t>
      </w:r>
      <w:r w:rsidR="00B15BD3" w:rsidRPr="00423ABD">
        <w:t>=</w:t>
      </w:r>
      <w:r w:rsidRPr="00423ABD">
        <w:t xml:space="preserve"> </w:t>
      </w:r>
      <w:r w:rsidR="00B15BD3" w:rsidRPr="00423ABD">
        <w:rPr>
          <w:rStyle w:val="CPKeyword"/>
        </w:rPr>
        <w:t>null</w:t>
      </w:r>
      <w:r w:rsidR="00B15BD3" w:rsidRPr="00423ABD">
        <w:t>;</w:t>
      </w:r>
    </w:p>
    <w:p w14:paraId="0C99C152" w14:textId="77777777" w:rsidR="00FA02C3" w:rsidRPr="00423ABD" w:rsidRDefault="00DE7CCE" w:rsidP="009E7A29">
      <w:pPr>
        <w:pStyle w:val="CDTMID"/>
        <w:shd w:val="clear" w:color="auto" w:fill="F2F2F2" w:themeFill="background1" w:themeFillShade="F2"/>
      </w:pPr>
      <w:r w:rsidRPr="00423ABD">
        <w:t xml:space="preserve">        </w:t>
      </w:r>
      <w:r w:rsidR="00B15BD3" w:rsidRPr="00423ABD">
        <w:rPr>
          <w:rStyle w:val="CPComment"/>
        </w:rPr>
        <w:t>//</w:t>
      </w:r>
      <w:r w:rsidRPr="00423ABD">
        <w:rPr>
          <w:rStyle w:val="CPComment"/>
        </w:rPr>
        <w:t xml:space="preserve"> </w:t>
      </w:r>
      <w:proofErr w:type="spellStart"/>
      <w:r w:rsidR="00B15BD3" w:rsidRPr="00423ABD">
        <w:t>newEntity</w:t>
      </w:r>
      <w:proofErr w:type="spellEnd"/>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TValue(key);</w:t>
      </w:r>
    </w:p>
    <w:p w14:paraId="019A2968" w14:textId="77777777" w:rsidR="00FA02C3" w:rsidRPr="00423ABD" w:rsidRDefault="00DE7CCE" w:rsidP="009E7A29">
      <w:pPr>
        <w:pStyle w:val="CDTMID"/>
      </w:pPr>
      <w:r w:rsidRPr="00423ABD">
        <w:t xml:space="preserve">        </w:t>
      </w:r>
      <w:proofErr w:type="gramStart"/>
      <w:r w:rsidR="00B15BD3" w:rsidRPr="00423ABD">
        <w:t>Add(</w:t>
      </w:r>
      <w:proofErr w:type="spellStart"/>
      <w:proofErr w:type="gramEnd"/>
      <w:r w:rsidR="00B15BD3" w:rsidRPr="00423ABD">
        <w:t>newEntity.Key</w:t>
      </w:r>
      <w:proofErr w:type="spellEnd"/>
      <w:r w:rsidR="00B15BD3" w:rsidRPr="00423ABD">
        <w:t>,</w:t>
      </w:r>
      <w:r w:rsidRPr="00423ABD">
        <w:t xml:space="preserve"> </w:t>
      </w:r>
      <w:proofErr w:type="spellStart"/>
      <w:r w:rsidR="00B15BD3" w:rsidRPr="00423ABD">
        <w:t>newEntity</w:t>
      </w:r>
      <w:proofErr w:type="spellEnd"/>
      <w:r w:rsidR="00B15BD3" w:rsidRPr="00423ABD">
        <w:t>);</w:t>
      </w:r>
    </w:p>
    <w:p w14:paraId="12331A41" w14:textId="77777777" w:rsidR="00FA02C3" w:rsidRPr="00423ABD" w:rsidRDefault="00DE7CCE" w:rsidP="009E7A29">
      <w:pPr>
        <w:pStyle w:val="CDTMID"/>
      </w:pPr>
      <w:r w:rsidRPr="00423ABD">
        <w:t xml:space="preserve">        </w:t>
      </w:r>
      <w:r w:rsidR="00B15BD3" w:rsidRPr="00423ABD">
        <w:rPr>
          <w:rStyle w:val="CPKeyword"/>
        </w:rPr>
        <w:t>return</w:t>
      </w:r>
      <w:r w:rsidRPr="00423ABD">
        <w:t xml:space="preserve"> </w:t>
      </w:r>
      <w:proofErr w:type="spellStart"/>
      <w:r w:rsidR="00B15BD3" w:rsidRPr="00423ABD">
        <w:t>newEntity</w:t>
      </w:r>
      <w:proofErr w:type="spellEnd"/>
      <w:r w:rsidR="00B15BD3" w:rsidRPr="00423ABD">
        <w:t>;</w:t>
      </w:r>
    </w:p>
    <w:p w14:paraId="4D82EE2E" w14:textId="77777777" w:rsidR="00FA02C3" w:rsidRPr="00423ABD" w:rsidRDefault="00DE7CCE" w:rsidP="009E7A29">
      <w:pPr>
        <w:pStyle w:val="CDTLAST"/>
      </w:pPr>
      <w:r w:rsidRPr="00423ABD">
        <w:t xml:space="preserve">    </w:t>
      </w:r>
      <w:r w:rsidR="00B15BD3" w:rsidRPr="00423ABD">
        <w:t>}</w:t>
      </w:r>
    </w:p>
    <w:p w14:paraId="76D848DC" w14:textId="77777777" w:rsidR="00E126B0" w:rsidRPr="00423ABD" w:rsidRDefault="00B15BD3" w:rsidP="009B386C">
      <w:pPr>
        <w:pStyle w:val="CHAPBM"/>
      </w:pPr>
      <w:r w:rsidRPr="00423ABD">
        <w:t>One</w:t>
      </w:r>
      <w:r w:rsidR="00DE7CCE" w:rsidRPr="00423ABD">
        <w:t xml:space="preserve"> </w:t>
      </w:r>
      <w:r w:rsidRPr="00423ABD">
        <w:t>way</w:t>
      </w:r>
      <w:r w:rsidR="00DE7CCE" w:rsidRPr="00423ABD">
        <w:t xml:space="preserve"> </w:t>
      </w:r>
      <w:r w:rsidRPr="00423ABD">
        <w:t>to</w:t>
      </w:r>
      <w:r w:rsidR="00DE7CCE" w:rsidRPr="00423ABD">
        <w:t xml:space="preserve"> </w:t>
      </w:r>
      <w:r w:rsidRPr="00423ABD">
        <w:t>circumvent</w:t>
      </w:r>
      <w:r w:rsidR="00DE7CCE" w:rsidRPr="00423ABD">
        <w:t xml:space="preserve"> </w:t>
      </w:r>
      <w:r w:rsidRPr="00423ABD">
        <w:t>this</w:t>
      </w:r>
      <w:r w:rsidR="00DE7CCE" w:rsidRPr="00423ABD">
        <w:t xml:space="preserve"> </w:t>
      </w:r>
      <w:r w:rsidRPr="00423ABD">
        <w:t>restriction</w:t>
      </w:r>
      <w:r w:rsidR="00DE7CCE" w:rsidRPr="00423ABD">
        <w:t xml:space="preserve"> </w:t>
      </w:r>
      <w:r w:rsidRPr="00423ABD">
        <w:t>is</w:t>
      </w:r>
      <w:r w:rsidR="00DE7CCE" w:rsidRPr="00423ABD">
        <w:t xml:space="preserve"> </w:t>
      </w:r>
      <w:r w:rsidRPr="00423ABD">
        <w:t>to</w:t>
      </w:r>
      <w:r w:rsidR="00DE7CCE" w:rsidRPr="00423ABD">
        <w:t xml:space="preserve"> </w:t>
      </w:r>
      <w:r w:rsidRPr="00423ABD">
        <w:t>supply</w:t>
      </w:r>
      <w:r w:rsidR="00DE7CCE" w:rsidRPr="00423ABD">
        <w:t xml:space="preserve"> </w:t>
      </w:r>
      <w:r w:rsidRPr="00423ABD">
        <w:t>a</w:t>
      </w:r>
      <w:r w:rsidR="00DE7CCE" w:rsidRPr="00423ABD">
        <w:t xml:space="preserve"> </w:t>
      </w:r>
      <w:r w:rsidRPr="00423ABD">
        <w:t>factory</w:t>
      </w:r>
      <w:r w:rsidR="00DE7CCE" w:rsidRPr="00423ABD">
        <w:t xml:space="preserve"> </w:t>
      </w:r>
      <w:r w:rsidRPr="00423ABD">
        <w:t>interface</w:t>
      </w:r>
      <w:r w:rsidR="00DE7CCE" w:rsidRPr="00423ABD">
        <w:t xml:space="preserve"> </w:t>
      </w:r>
      <w:r w:rsidRPr="00423ABD">
        <w:t>that</w:t>
      </w:r>
      <w:r w:rsidR="00DE7CCE" w:rsidRPr="00423ABD">
        <w:t xml:space="preserve"> </w:t>
      </w:r>
      <w:r w:rsidRPr="00423ABD">
        <w:t>includes</w:t>
      </w:r>
      <w:r w:rsidR="00DE7CCE" w:rsidRPr="00423ABD">
        <w:t xml:space="preserve"> </w:t>
      </w:r>
      <w:r w:rsidRPr="00423ABD">
        <w:t>a</w:t>
      </w:r>
      <w:r w:rsidR="00DE7CCE" w:rsidRPr="00423ABD">
        <w:t xml:space="preserve"> </w:t>
      </w:r>
      <w:r w:rsidRPr="00423ABD">
        <w:t>method</w:t>
      </w:r>
      <w:r w:rsidR="00DE7CCE" w:rsidRPr="00423ABD">
        <w:t xml:space="preserve"> </w:t>
      </w:r>
      <w:r w:rsidRPr="00423ABD">
        <w:t>for</w:t>
      </w:r>
      <w:r w:rsidR="00DE7CCE" w:rsidRPr="00423ABD">
        <w:t xml:space="preserve"> </w:t>
      </w:r>
      <w:r w:rsidRPr="00423ABD">
        <w:t>instantiating</w:t>
      </w:r>
      <w:r w:rsidR="00DE7CCE" w:rsidRPr="00423ABD">
        <w:t xml:space="preserve"> </w:t>
      </w:r>
      <w:r w:rsidRPr="00423ABD">
        <w:t>the</w:t>
      </w:r>
      <w:r w:rsidR="00DE7CCE" w:rsidRPr="00423ABD">
        <w:t xml:space="preserve"> </w:t>
      </w:r>
      <w:r w:rsidRPr="00423ABD">
        <w:t>type.</w:t>
      </w:r>
      <w:r w:rsidR="00DE7CCE" w:rsidRPr="00423ABD">
        <w:t xml:space="preserve"> </w:t>
      </w:r>
      <w:r w:rsidRPr="00423ABD">
        <w:t>The</w:t>
      </w:r>
      <w:r w:rsidR="00DE7CCE" w:rsidRPr="00423ABD">
        <w:t xml:space="preserve"> </w:t>
      </w:r>
      <w:r w:rsidRPr="00423ABD">
        <w:t>factory</w:t>
      </w:r>
      <w:r w:rsidR="00DE7CCE" w:rsidRPr="00423ABD">
        <w:t xml:space="preserve"> </w:t>
      </w:r>
      <w:r w:rsidRPr="00423ABD">
        <w:t>implementing</w:t>
      </w:r>
      <w:r w:rsidR="00DE7CCE" w:rsidRPr="00423ABD">
        <w:t xml:space="preserve"> </w:t>
      </w:r>
      <w:r w:rsidRPr="00423ABD">
        <w:t>the</w:t>
      </w:r>
      <w:r w:rsidR="00DE7CCE" w:rsidRPr="00423ABD">
        <w:t xml:space="preserve"> </w:t>
      </w:r>
      <w:r w:rsidRPr="00423ABD">
        <w:t>interface</w:t>
      </w:r>
      <w:r w:rsidR="00DE7CCE" w:rsidRPr="00423ABD">
        <w:t xml:space="preserve"> </w:t>
      </w:r>
      <w:r w:rsidRPr="00423ABD">
        <w:t>takes</w:t>
      </w:r>
      <w:r w:rsidR="00DE7CCE" w:rsidRPr="00423ABD">
        <w:t xml:space="preserve"> </w:t>
      </w:r>
      <w:r w:rsidRPr="00423ABD">
        <w:t>responsibility</w:t>
      </w:r>
      <w:r w:rsidR="00DE7CCE" w:rsidRPr="00423ABD">
        <w:t xml:space="preserve"> </w:t>
      </w:r>
      <w:r w:rsidRPr="00423ABD">
        <w:t>for</w:t>
      </w:r>
      <w:r w:rsidR="00DE7CCE" w:rsidRPr="00423ABD">
        <w:t xml:space="preserve"> </w:t>
      </w:r>
      <w:r w:rsidRPr="00423ABD">
        <w:t>instantiating</w:t>
      </w:r>
      <w:r w:rsidR="00DE7CCE" w:rsidRPr="00423ABD">
        <w:t xml:space="preserve"> </w:t>
      </w:r>
      <w:r w:rsidRPr="00423ABD">
        <w:t>the</w:t>
      </w:r>
      <w:r w:rsidR="00DE7CCE" w:rsidRPr="00423ABD">
        <w:t xml:space="preserve"> </w:t>
      </w:r>
      <w:r w:rsidRPr="00423ABD">
        <w:t>entity</w:t>
      </w:r>
      <w:r w:rsidR="00DE7CCE" w:rsidRPr="00423ABD">
        <w:t xml:space="preserve"> </w:t>
      </w:r>
      <w:r w:rsidRPr="00423ABD">
        <w:t>rather</w:t>
      </w:r>
      <w:r w:rsidR="00DE7CCE" w:rsidRPr="00423ABD">
        <w:t xml:space="preserve"> </w:t>
      </w:r>
      <w:r w:rsidRPr="00423ABD">
        <w:t>than</w:t>
      </w:r>
      <w:r w:rsidR="00DE7CCE" w:rsidRPr="00423ABD">
        <w:t xml:space="preserve"> </w:t>
      </w:r>
      <w:r w:rsidRPr="00423ABD">
        <w:t>the</w:t>
      </w:r>
      <w:r w:rsidR="00DE7CCE" w:rsidRPr="00423ABD">
        <w:t xml:space="preserve"> </w:t>
      </w:r>
      <w:proofErr w:type="spellStart"/>
      <w:r w:rsidRPr="00423ABD">
        <w:rPr>
          <w:rStyle w:val="CITchapbm"/>
        </w:rPr>
        <w:t>EntityDictionary</w:t>
      </w:r>
      <w:proofErr w:type="spellEnd"/>
      <w:r w:rsidR="00DE7CCE" w:rsidRPr="00423ABD">
        <w:t xml:space="preserve"> </w:t>
      </w:r>
      <w:r w:rsidRPr="00423ABD">
        <w:t>itself</w:t>
      </w:r>
      <w:r w:rsidR="00DE7CCE" w:rsidRPr="00423ABD">
        <w:t xml:space="preserve"> </w:t>
      </w:r>
      <w:r w:rsidRPr="00423ABD">
        <w:t>(see</w:t>
      </w:r>
      <w:r w:rsidR="00DE7CCE" w:rsidRPr="00423ABD">
        <w:t xml:space="preserve"> </w:t>
      </w:r>
      <w:r w:rsidR="00ED1933" w:rsidRPr="00423ABD">
        <w:t>Listing</w:t>
      </w:r>
      <w:r w:rsidR="00DE7CCE" w:rsidRPr="00423ABD">
        <w:t xml:space="preserve"> </w:t>
      </w:r>
      <w:r w:rsidR="00ED1933" w:rsidRPr="00423ABD">
        <w:t>12.</w:t>
      </w:r>
      <w:r w:rsidR="001A33DF" w:rsidRPr="00423ABD">
        <w:t>29</w:t>
      </w:r>
      <w:r w:rsidR="00E126B0" w:rsidRPr="00423ABD">
        <w:t>).</w:t>
      </w:r>
    </w:p>
    <w:p w14:paraId="00095A58" w14:textId="77777777" w:rsidR="00FA02C3" w:rsidRPr="00423ABD" w:rsidRDefault="001A33DF" w:rsidP="009E7A29">
      <w:pPr>
        <w:pStyle w:val="CDTTTL"/>
      </w:pPr>
      <w:r w:rsidRPr="00423ABD">
        <w:rPr>
          <w:rStyle w:val="CDTNUM"/>
        </w:rPr>
        <w:t>Listing 12.29</w:t>
      </w:r>
      <w:r w:rsidR="00B15BD3" w:rsidRPr="00423ABD">
        <w:rPr>
          <w:rStyle w:val="CDTNUM"/>
        </w:rPr>
        <w:t>:</w:t>
      </w:r>
      <w:r w:rsidR="00B15BD3" w:rsidRPr="00423ABD">
        <w:t> </w:t>
      </w:r>
      <w:r w:rsidR="00B15BD3" w:rsidRPr="00423ABD">
        <w:t>Using</w:t>
      </w:r>
      <w:r w:rsidR="00DE7CCE" w:rsidRPr="00423ABD">
        <w:t xml:space="preserve"> </w:t>
      </w:r>
      <w:r w:rsidR="00B15BD3" w:rsidRPr="00423ABD">
        <w:t>a</w:t>
      </w:r>
      <w:r w:rsidR="00DE7CCE" w:rsidRPr="00423ABD">
        <w:t xml:space="preserve"> </w:t>
      </w:r>
      <w:r w:rsidR="00B15BD3" w:rsidRPr="00423ABD">
        <w:t>Factory</w:t>
      </w:r>
      <w:r w:rsidR="00DE7CCE" w:rsidRPr="00423ABD">
        <w:t xml:space="preserve"> </w:t>
      </w:r>
      <w:r w:rsidR="00B15BD3" w:rsidRPr="00423ABD">
        <w:t>Interface</w:t>
      </w:r>
      <w:r w:rsidR="00DE7CCE" w:rsidRPr="00423ABD">
        <w:t xml:space="preserve"> </w:t>
      </w:r>
      <w:r w:rsidR="00B15BD3" w:rsidRPr="00423ABD">
        <w:t>in</w:t>
      </w:r>
      <w:r w:rsidR="00DE7CCE" w:rsidRPr="00423ABD">
        <w:t xml:space="preserve"> </w:t>
      </w:r>
      <w:r w:rsidR="00B15BD3" w:rsidRPr="00423ABD">
        <w:t>Place</w:t>
      </w:r>
      <w:r w:rsidR="00DE7CCE" w:rsidRPr="00423ABD">
        <w:t xml:space="preserve"> </w:t>
      </w:r>
      <w:r w:rsidR="00B15BD3" w:rsidRPr="00423ABD">
        <w:t>of</w:t>
      </w:r>
      <w:r w:rsidR="00DE7CCE" w:rsidRPr="00423ABD">
        <w:t xml:space="preserve"> </w:t>
      </w:r>
      <w:r w:rsidR="00B15BD3" w:rsidRPr="00423ABD">
        <w:t>a</w:t>
      </w:r>
      <w:r w:rsidR="00DE7CCE" w:rsidRPr="00423ABD">
        <w:t xml:space="preserve"> </w:t>
      </w:r>
      <w:r w:rsidR="00B15BD3" w:rsidRPr="00423ABD">
        <w:t>Constructor</w:t>
      </w:r>
      <w:r w:rsidR="00DE7CCE" w:rsidRPr="00423ABD">
        <w:t xml:space="preserve"> </w:t>
      </w:r>
      <w:r w:rsidR="00B15BD3" w:rsidRPr="00423ABD">
        <w:t>Constraint</w:t>
      </w:r>
    </w:p>
    <w:p w14:paraId="01DB9E5D" w14:textId="77777777"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EntityBase</w:t>
      </w:r>
      <w:proofErr w:type="spellEnd"/>
      <w:r w:rsidRPr="00423ABD">
        <w:t>&lt;</w:t>
      </w:r>
      <w:proofErr w:type="spellStart"/>
      <w:r w:rsidRPr="00423ABD">
        <w:t>TKey</w:t>
      </w:r>
      <w:proofErr w:type="spellEnd"/>
      <w:r w:rsidRPr="00423ABD">
        <w:t>&gt;</w:t>
      </w:r>
    </w:p>
    <w:p w14:paraId="615718B2" w14:textId="77777777" w:rsidR="00FA02C3" w:rsidRPr="00423ABD" w:rsidRDefault="00B15BD3" w:rsidP="009E7A29">
      <w:pPr>
        <w:pStyle w:val="CDTMID"/>
      </w:pPr>
      <w:r w:rsidRPr="00423ABD">
        <w:lastRenderedPageBreak/>
        <w:t>{</w:t>
      </w:r>
    </w:p>
    <w:p w14:paraId="655B5406" w14:textId="77777777"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public</w:t>
      </w:r>
      <w:r w:rsidRPr="00423ABD">
        <w:t xml:space="preserve"> </w:t>
      </w:r>
      <w:proofErr w:type="spellStart"/>
      <w:proofErr w:type="gramStart"/>
      <w:r w:rsidR="00B15BD3" w:rsidRPr="00423ABD">
        <w:t>EntityBase</w:t>
      </w:r>
      <w:proofErr w:type="spellEnd"/>
      <w:r w:rsidR="00B15BD3" w:rsidRPr="00423ABD">
        <w:t>(</w:t>
      </w:r>
      <w:proofErr w:type="spellStart"/>
      <w:proofErr w:type="gramEnd"/>
      <w:r w:rsidR="00B15BD3" w:rsidRPr="00423ABD">
        <w:t>TKey</w:t>
      </w:r>
      <w:proofErr w:type="spellEnd"/>
      <w:r w:rsidRPr="00423ABD">
        <w:t xml:space="preserve"> </w:t>
      </w:r>
      <w:r w:rsidR="00B15BD3" w:rsidRPr="00423ABD">
        <w:t>key)</w:t>
      </w:r>
    </w:p>
    <w:p w14:paraId="7BB35F5D" w14:textId="77777777"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2B5E7649" w14:textId="77777777" w:rsidR="00FA02C3" w:rsidRPr="00423ABD" w:rsidRDefault="00DE7CCE" w:rsidP="009E7A29">
      <w:pPr>
        <w:pStyle w:val="CDTMID"/>
        <w:shd w:val="clear" w:color="auto" w:fill="F2F2F2" w:themeFill="background1" w:themeFillShade="F2"/>
      </w:pPr>
      <w:r w:rsidRPr="00423ABD">
        <w:t xml:space="preserve">      </w:t>
      </w:r>
      <w:r w:rsidR="00B15BD3" w:rsidRPr="00423ABD">
        <w:t>Key</w:t>
      </w:r>
      <w:r w:rsidRPr="00423ABD">
        <w:t xml:space="preserve"> </w:t>
      </w:r>
      <w:r w:rsidR="00B15BD3" w:rsidRPr="00423ABD">
        <w:t>=</w:t>
      </w:r>
      <w:r w:rsidRPr="00423ABD">
        <w:t xml:space="preserve"> </w:t>
      </w:r>
      <w:r w:rsidR="00B15BD3" w:rsidRPr="00423ABD">
        <w:t>key;</w:t>
      </w:r>
    </w:p>
    <w:p w14:paraId="61EC9FF7" w14:textId="77777777" w:rsidR="00FA02C3" w:rsidRPr="00423ABD" w:rsidRDefault="00DE7CCE" w:rsidP="009E7A29">
      <w:pPr>
        <w:pStyle w:val="CDTMID"/>
        <w:shd w:val="clear" w:color="auto" w:fill="F2F2F2" w:themeFill="background1" w:themeFillShade="F2"/>
      </w:pPr>
      <w:r w:rsidRPr="00423ABD">
        <w:t xml:space="preserve">  </w:t>
      </w:r>
      <w:r w:rsidR="00B15BD3" w:rsidRPr="00423ABD">
        <w:t>}</w:t>
      </w:r>
    </w:p>
    <w:p w14:paraId="4DC1B194" w14:textId="77777777" w:rsidR="00FA02C3" w:rsidRPr="00423ABD" w:rsidRDefault="00DE7CCE" w:rsidP="009E7A29">
      <w:pPr>
        <w:pStyle w:val="CDTMID"/>
      </w:pPr>
      <w:r w:rsidRPr="00423ABD">
        <w:t xml:space="preserve">  </w:t>
      </w:r>
      <w:r w:rsidR="00B15BD3" w:rsidRPr="00423ABD">
        <w:rPr>
          <w:rStyle w:val="CPKeyword"/>
        </w:rPr>
        <w:t>public</w:t>
      </w:r>
      <w:r w:rsidRPr="00423ABD">
        <w:t xml:space="preserve"> </w:t>
      </w:r>
      <w:proofErr w:type="spellStart"/>
      <w:r w:rsidR="00B15BD3" w:rsidRPr="00423ABD">
        <w:t>TKey</w:t>
      </w:r>
      <w:proofErr w:type="spellEnd"/>
      <w:r w:rsidRPr="00423ABD">
        <w:t xml:space="preserve"> </w:t>
      </w:r>
      <w:r w:rsidR="00B15BD3" w:rsidRPr="00423ABD">
        <w:t>Key</w:t>
      </w:r>
      <w:r w:rsidRPr="00423ABD">
        <w:t xml:space="preserve"> </w:t>
      </w:r>
      <w:proofErr w:type="gramStart"/>
      <w:r w:rsidR="00334F6D" w:rsidRPr="00423ABD">
        <w:t>{</w:t>
      </w:r>
      <w:r w:rsidRPr="00423ABD">
        <w:t xml:space="preserve"> </w:t>
      </w:r>
      <w:r w:rsidR="00334F6D" w:rsidRPr="00423ABD">
        <w:rPr>
          <w:rStyle w:val="CPKeyword"/>
        </w:rPr>
        <w:t>get</w:t>
      </w:r>
      <w:proofErr w:type="gramEnd"/>
      <w:r w:rsidR="00334F6D" w:rsidRPr="00423ABD">
        <w:t>;</w:t>
      </w:r>
      <w:r w:rsidRPr="00423ABD">
        <w:t xml:space="preserve"> </w:t>
      </w:r>
      <w:r w:rsidR="00334F6D" w:rsidRPr="00423ABD">
        <w:rPr>
          <w:rStyle w:val="CPKeyword"/>
        </w:rPr>
        <w:t>set</w:t>
      </w:r>
      <w:r w:rsidR="00334F6D" w:rsidRPr="00423ABD">
        <w:t>;</w:t>
      </w:r>
      <w:r w:rsidRPr="00423ABD">
        <w:t xml:space="preserve"> </w:t>
      </w:r>
      <w:r w:rsidR="00334F6D" w:rsidRPr="00423ABD">
        <w:t>}</w:t>
      </w:r>
    </w:p>
    <w:p w14:paraId="1AC6555B" w14:textId="77777777" w:rsidR="00FA02C3" w:rsidRPr="00423ABD" w:rsidRDefault="00B15BD3" w:rsidP="009E7A29">
      <w:pPr>
        <w:pStyle w:val="CDTMID"/>
      </w:pPr>
      <w:r w:rsidRPr="00423ABD">
        <w:t>}</w:t>
      </w:r>
    </w:p>
    <w:p w14:paraId="45C54EB0" w14:textId="77777777" w:rsidR="00FA02C3" w:rsidRPr="00423ABD" w:rsidRDefault="00FA02C3" w:rsidP="009E7A29">
      <w:pPr>
        <w:pStyle w:val="CDTMID"/>
      </w:pPr>
    </w:p>
    <w:p w14:paraId="3D688C7B" w14:textId="77777777" w:rsidR="00464665" w:rsidRPr="00423ABD" w:rsidRDefault="00B15BD3" w:rsidP="009E7A29">
      <w:pPr>
        <w:pStyle w:val="CDTMID"/>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EntityDictionary</w:t>
      </w:r>
      <w:proofErr w:type="spellEnd"/>
      <w:r w:rsidRPr="00423ABD">
        <w:t>&lt;</w:t>
      </w:r>
      <w:proofErr w:type="spellStart"/>
      <w:r w:rsidRPr="00423ABD">
        <w:t>TKey</w:t>
      </w:r>
      <w:proofErr w:type="spellEnd"/>
      <w:r w:rsidRPr="00423ABD">
        <w:t>,</w:t>
      </w:r>
      <w:r w:rsidR="00DE7CCE" w:rsidRPr="00423ABD">
        <w:t xml:space="preserve"> </w:t>
      </w:r>
      <w:r w:rsidRPr="00423ABD">
        <w:t>TValue,</w:t>
      </w:r>
      <w:r w:rsidR="00DE7CCE" w:rsidRPr="00423ABD">
        <w:t xml:space="preserve"> </w:t>
      </w:r>
      <w:proofErr w:type="spellStart"/>
      <w:r w:rsidRPr="00423ABD">
        <w:t>TFactory</w:t>
      </w:r>
      <w:proofErr w:type="spellEnd"/>
      <w:proofErr w:type="gramStart"/>
      <w:r w:rsidRPr="00423ABD">
        <w:t>&gt;</w:t>
      </w:r>
      <w:r w:rsidR="00DE7CCE" w:rsidRPr="00423ABD">
        <w:t xml:space="preserve"> </w:t>
      </w:r>
      <w:r w:rsidRPr="00423ABD">
        <w:t>:</w:t>
      </w:r>
      <w:proofErr w:type="gramEnd"/>
    </w:p>
    <w:p w14:paraId="6EE21CA7" w14:textId="77777777" w:rsidR="00FA02C3" w:rsidRPr="00423ABD" w:rsidRDefault="00DE7CCE" w:rsidP="009E7A29">
      <w:pPr>
        <w:pStyle w:val="CDTMID"/>
      </w:pPr>
      <w:r w:rsidRPr="00423ABD">
        <w:t xml:space="preserve">      </w:t>
      </w:r>
      <w:r w:rsidR="00B15BD3" w:rsidRPr="00423ABD">
        <w:t>Dictionary&lt;</w:t>
      </w:r>
      <w:proofErr w:type="spellStart"/>
      <w:r w:rsidR="00B15BD3" w:rsidRPr="00423ABD">
        <w:t>TKey</w:t>
      </w:r>
      <w:proofErr w:type="spellEnd"/>
      <w:r w:rsidR="00B15BD3" w:rsidRPr="00423ABD">
        <w:t>,</w:t>
      </w:r>
      <w:r w:rsidRPr="00423ABD">
        <w:t xml:space="preserve"> </w:t>
      </w:r>
      <w:r w:rsidR="00B15BD3" w:rsidRPr="00423ABD">
        <w:t>TValue&gt;</w:t>
      </w:r>
    </w:p>
    <w:p w14:paraId="737227EE" w14:textId="77777777" w:rsidR="00FA02C3" w:rsidRPr="00423ABD" w:rsidRDefault="00DE7CCE" w:rsidP="009E7A29">
      <w:pPr>
        <w:pStyle w:val="CDTMID"/>
      </w:pPr>
      <w:r w:rsidRPr="00423ABD">
        <w:t xml:space="preserve">  </w:t>
      </w:r>
      <w:r w:rsidR="00B15BD3" w:rsidRPr="00423ABD">
        <w:rPr>
          <w:rStyle w:val="CPKeyword"/>
        </w:rPr>
        <w:t>where</w:t>
      </w:r>
      <w:r w:rsidRPr="00423ABD">
        <w:t xml:space="preserve"> </w:t>
      </w:r>
      <w:proofErr w:type="spellStart"/>
      <w:proofErr w:type="gramStart"/>
      <w:r w:rsidR="00B15BD3" w:rsidRPr="00423ABD">
        <w:t>TKey</w:t>
      </w:r>
      <w:proofErr w:type="spellEnd"/>
      <w:r w:rsidRPr="00423ABD">
        <w:t xml:space="preserve"> </w:t>
      </w:r>
      <w:r w:rsidR="00B15BD3" w:rsidRPr="00423ABD">
        <w:t>:</w:t>
      </w:r>
      <w:proofErr w:type="gramEnd"/>
      <w:r w:rsidRPr="00423ABD">
        <w:t xml:space="preserve"> </w:t>
      </w:r>
      <w:proofErr w:type="spellStart"/>
      <w:r w:rsidR="00B15BD3" w:rsidRPr="00423ABD">
        <w:t>IComparable</w:t>
      </w:r>
      <w:proofErr w:type="spellEnd"/>
      <w:r w:rsidR="00B15BD3" w:rsidRPr="00423ABD">
        <w:t>&lt;</w:t>
      </w:r>
      <w:proofErr w:type="spellStart"/>
      <w:r w:rsidR="00B15BD3" w:rsidRPr="00423ABD">
        <w:t>TKey</w:t>
      </w:r>
      <w:proofErr w:type="spellEnd"/>
      <w:r w:rsidR="00B15BD3" w:rsidRPr="00423ABD">
        <w:t>&gt;,</w:t>
      </w:r>
      <w:r w:rsidRPr="00423ABD">
        <w:t xml:space="preserve"> </w:t>
      </w:r>
      <w:proofErr w:type="spellStart"/>
      <w:r w:rsidR="00B15BD3" w:rsidRPr="00423ABD">
        <w:t>IFormattable</w:t>
      </w:r>
      <w:proofErr w:type="spellEnd"/>
    </w:p>
    <w:p w14:paraId="7D72B9A3" w14:textId="77777777"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proofErr w:type="gramStart"/>
      <w:r w:rsidR="00B15BD3" w:rsidRPr="00423ABD">
        <w:t>TValue</w:t>
      </w:r>
      <w:r w:rsidRPr="00423ABD">
        <w:t xml:space="preserve"> </w:t>
      </w:r>
      <w:r w:rsidR="00B15BD3" w:rsidRPr="00423ABD">
        <w:t>:</w:t>
      </w:r>
      <w:proofErr w:type="gramEnd"/>
      <w:r w:rsidRPr="00423ABD">
        <w:t xml:space="preserve"> </w:t>
      </w:r>
      <w:proofErr w:type="spellStart"/>
      <w:r w:rsidR="00B15BD3" w:rsidRPr="00423ABD">
        <w:t>EntityBase</w:t>
      </w:r>
      <w:proofErr w:type="spellEnd"/>
      <w:r w:rsidR="00B15BD3" w:rsidRPr="00423ABD">
        <w:t>&lt;</w:t>
      </w:r>
      <w:proofErr w:type="spellStart"/>
      <w:r w:rsidR="00B15BD3" w:rsidRPr="00423ABD">
        <w:t>TKey</w:t>
      </w:r>
      <w:proofErr w:type="spellEnd"/>
      <w:r w:rsidR="00B15BD3" w:rsidRPr="00423ABD">
        <w:t>&gt;</w:t>
      </w:r>
    </w:p>
    <w:p w14:paraId="35489CE0" w14:textId="77777777"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proofErr w:type="spellStart"/>
      <w:proofErr w:type="gramStart"/>
      <w:r w:rsidR="00B15BD3" w:rsidRPr="00423ABD">
        <w:t>TFactory</w:t>
      </w:r>
      <w:proofErr w:type="spellEnd"/>
      <w:r w:rsidRPr="00423ABD">
        <w:t xml:space="preserve"> </w:t>
      </w:r>
      <w:r w:rsidR="00B15BD3" w:rsidRPr="00423ABD">
        <w:t>:</w:t>
      </w:r>
      <w:proofErr w:type="gramEnd"/>
      <w:r w:rsidRPr="00423ABD">
        <w:t xml:space="preserve"> </w:t>
      </w:r>
      <w:proofErr w:type="spellStart"/>
      <w:r w:rsidR="00B15BD3" w:rsidRPr="00423ABD">
        <w:t>IEntityFactory</w:t>
      </w:r>
      <w:proofErr w:type="spellEnd"/>
      <w:r w:rsidR="00B15BD3" w:rsidRPr="00423ABD">
        <w:t>&lt;</w:t>
      </w:r>
      <w:proofErr w:type="spellStart"/>
      <w:r w:rsidR="00B15BD3" w:rsidRPr="00423ABD">
        <w:t>TKey</w:t>
      </w:r>
      <w:proofErr w:type="spellEnd"/>
      <w:r w:rsidR="00B15BD3" w:rsidRPr="00423ABD">
        <w:t>,</w:t>
      </w:r>
      <w:r w:rsidRPr="00423ABD">
        <w:t xml:space="preserve"> </w:t>
      </w:r>
      <w:r w:rsidR="00B15BD3" w:rsidRPr="00423ABD">
        <w:t>TValue&gt;,</w:t>
      </w:r>
      <w:r w:rsidRPr="00423ABD">
        <w:t xml:space="preserve"> </w:t>
      </w:r>
      <w:r w:rsidR="00B15BD3" w:rsidRPr="00423ABD">
        <w:rPr>
          <w:rStyle w:val="CPKeyword"/>
        </w:rPr>
        <w:t>new</w:t>
      </w:r>
      <w:r w:rsidR="00B15BD3" w:rsidRPr="00423ABD">
        <w:t>()</w:t>
      </w:r>
    </w:p>
    <w:p w14:paraId="3DB6FE30" w14:textId="77777777" w:rsidR="00FA02C3" w:rsidRPr="00423ABD" w:rsidRDefault="00B15BD3" w:rsidP="009E7A29">
      <w:pPr>
        <w:pStyle w:val="CDTMID"/>
      </w:pPr>
      <w:r w:rsidRPr="00423ABD">
        <w:t>{</w:t>
      </w:r>
    </w:p>
    <w:p w14:paraId="304255D9" w14:textId="77777777" w:rsidR="00FA02C3" w:rsidRPr="00423ABD" w:rsidRDefault="00DE7CCE" w:rsidP="009E7A29">
      <w:pPr>
        <w:pStyle w:val="CDTMID"/>
      </w:pPr>
      <w:r w:rsidRPr="00423ABD">
        <w:t xml:space="preserve">  </w:t>
      </w:r>
      <w:r w:rsidR="00B15BD3" w:rsidRPr="00423ABD">
        <w:t>...</w:t>
      </w:r>
    </w:p>
    <w:p w14:paraId="7BE43A93" w14:textId="77777777"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TValue</w:t>
      </w:r>
      <w:r w:rsidRPr="00423ABD">
        <w:t xml:space="preserve"> </w:t>
      </w:r>
      <w:proofErr w:type="gramStart"/>
      <w:r w:rsidR="00B15BD3" w:rsidRPr="00423ABD">
        <w:t>New(</w:t>
      </w:r>
      <w:proofErr w:type="spellStart"/>
      <w:proofErr w:type="gramEnd"/>
      <w:r w:rsidR="00B15BD3" w:rsidRPr="00423ABD">
        <w:t>TKey</w:t>
      </w:r>
      <w:proofErr w:type="spellEnd"/>
      <w:r w:rsidRPr="00423ABD">
        <w:t xml:space="preserve"> </w:t>
      </w:r>
      <w:r w:rsidR="00B15BD3" w:rsidRPr="00423ABD">
        <w:t>key)</w:t>
      </w:r>
    </w:p>
    <w:p w14:paraId="7DA803F2" w14:textId="77777777" w:rsidR="00FA02C3" w:rsidRPr="00423ABD" w:rsidRDefault="00DE7CCE" w:rsidP="009E7A29">
      <w:pPr>
        <w:pStyle w:val="CDTMID"/>
      </w:pPr>
      <w:r w:rsidRPr="00423ABD">
        <w:t xml:space="preserve">  </w:t>
      </w:r>
      <w:r w:rsidR="00B15BD3" w:rsidRPr="00423ABD">
        <w:t>{</w:t>
      </w:r>
    </w:p>
    <w:p w14:paraId="31AC6682" w14:textId="77777777" w:rsidR="00FA02C3" w:rsidRPr="00423ABD" w:rsidRDefault="00DE7CCE" w:rsidP="009E7A29">
      <w:pPr>
        <w:pStyle w:val="CDTMID"/>
      </w:pPr>
      <w:r w:rsidRPr="00423ABD">
        <w:t xml:space="preserve">      </w:t>
      </w:r>
      <w:proofErr w:type="spellStart"/>
      <w:r w:rsidR="00B15BD3" w:rsidRPr="00423ABD">
        <w:t>TFactory</w:t>
      </w:r>
      <w:proofErr w:type="spellEnd"/>
      <w:r w:rsidRPr="00423ABD">
        <w:t xml:space="preserve"> </w:t>
      </w:r>
      <w:r w:rsidR="00B15BD3" w:rsidRPr="00423ABD">
        <w:t>factory</w:t>
      </w:r>
      <w:r w:rsidRPr="00423ABD">
        <w:t xml:space="preserve"> </w:t>
      </w:r>
      <w:r w:rsidR="00B15BD3" w:rsidRPr="00423ABD">
        <w:t>=</w:t>
      </w:r>
      <w:r w:rsidRPr="00423ABD">
        <w:t xml:space="preserve"> </w:t>
      </w:r>
      <w:r w:rsidR="00B15BD3" w:rsidRPr="00423ABD">
        <w:t>new</w:t>
      </w:r>
      <w:r w:rsidRPr="00423ABD">
        <w:t xml:space="preserve"> </w:t>
      </w:r>
      <w:proofErr w:type="spellStart"/>
      <w:proofErr w:type="gramStart"/>
      <w:r w:rsidR="00B15BD3" w:rsidRPr="00423ABD">
        <w:t>TFactory</w:t>
      </w:r>
      <w:proofErr w:type="spellEnd"/>
      <w:r w:rsidR="00B15BD3" w:rsidRPr="00423ABD">
        <w:t>(</w:t>
      </w:r>
      <w:proofErr w:type="gramEnd"/>
      <w:r w:rsidR="00B15BD3" w:rsidRPr="00423ABD">
        <w:t>);</w:t>
      </w:r>
    </w:p>
    <w:p w14:paraId="3DE54BFD" w14:textId="77777777" w:rsidR="00FA02C3" w:rsidRPr="00423ABD" w:rsidRDefault="00DE7CCE" w:rsidP="009E7A29">
      <w:pPr>
        <w:pStyle w:val="CDTMID"/>
        <w:shd w:val="clear" w:color="auto" w:fill="F2F2F2" w:themeFill="background1" w:themeFillShade="F2"/>
      </w:pPr>
      <w:r w:rsidRPr="00423ABD">
        <w:t xml:space="preserve">      </w:t>
      </w:r>
      <w:r w:rsidR="00B15BD3" w:rsidRPr="00423ABD">
        <w:t>TValue</w:t>
      </w:r>
      <w:r w:rsidRPr="00423ABD">
        <w:t xml:space="preserve"> </w:t>
      </w:r>
      <w:proofErr w:type="spellStart"/>
      <w:r w:rsidR="00B15BD3" w:rsidRPr="00423ABD">
        <w:t>newEntity</w:t>
      </w:r>
      <w:proofErr w:type="spellEnd"/>
      <w:r w:rsidRPr="00423ABD">
        <w:t xml:space="preserve"> </w:t>
      </w:r>
      <w:r w:rsidR="00B15BD3" w:rsidRPr="00423ABD">
        <w:t>=</w:t>
      </w:r>
      <w:r w:rsidRPr="00423ABD">
        <w:t xml:space="preserve"> </w:t>
      </w:r>
      <w:proofErr w:type="spellStart"/>
      <w:proofErr w:type="gramStart"/>
      <w:r w:rsidR="00B15BD3" w:rsidRPr="00423ABD">
        <w:rPr>
          <w:rStyle w:val="CPKeyword"/>
        </w:rPr>
        <w:t>factory</w:t>
      </w:r>
      <w:r w:rsidR="00B15BD3" w:rsidRPr="00423ABD">
        <w:t>.CreateNew</w:t>
      </w:r>
      <w:proofErr w:type="spellEnd"/>
      <w:proofErr w:type="gramEnd"/>
      <w:r w:rsidR="00B15BD3" w:rsidRPr="00423ABD">
        <w:t>(key);</w:t>
      </w:r>
    </w:p>
    <w:p w14:paraId="20A0FCAF" w14:textId="77777777" w:rsidR="00FA02C3" w:rsidRPr="00423ABD" w:rsidRDefault="00DE7CCE" w:rsidP="009E7A29">
      <w:pPr>
        <w:pStyle w:val="CDTMID"/>
      </w:pPr>
      <w:r w:rsidRPr="00423ABD">
        <w:t xml:space="preserve">      </w:t>
      </w:r>
      <w:proofErr w:type="gramStart"/>
      <w:r w:rsidR="00B15BD3" w:rsidRPr="00423ABD">
        <w:t>Add(</w:t>
      </w:r>
      <w:proofErr w:type="spellStart"/>
      <w:proofErr w:type="gramEnd"/>
      <w:r w:rsidR="00B15BD3" w:rsidRPr="00423ABD">
        <w:t>newEntity.Key</w:t>
      </w:r>
      <w:proofErr w:type="spellEnd"/>
      <w:r w:rsidR="00B15BD3" w:rsidRPr="00423ABD">
        <w:t>,</w:t>
      </w:r>
      <w:r w:rsidRPr="00423ABD">
        <w:t xml:space="preserve"> </w:t>
      </w:r>
      <w:proofErr w:type="spellStart"/>
      <w:r w:rsidR="00B15BD3" w:rsidRPr="00423ABD">
        <w:t>newEntity</w:t>
      </w:r>
      <w:proofErr w:type="spellEnd"/>
      <w:r w:rsidR="00B15BD3" w:rsidRPr="00423ABD">
        <w:t>);</w:t>
      </w:r>
    </w:p>
    <w:p w14:paraId="5B0A7BE5" w14:textId="77777777" w:rsidR="00FA02C3" w:rsidRPr="00423ABD" w:rsidRDefault="00DE7CCE" w:rsidP="009E7A29">
      <w:pPr>
        <w:pStyle w:val="CDTMID"/>
      </w:pPr>
      <w:r w:rsidRPr="00423ABD">
        <w:t xml:space="preserve">      </w:t>
      </w:r>
      <w:r w:rsidR="00B15BD3" w:rsidRPr="00423ABD">
        <w:rPr>
          <w:rStyle w:val="CPKeyword"/>
        </w:rPr>
        <w:t>return</w:t>
      </w:r>
      <w:r w:rsidRPr="00423ABD">
        <w:t xml:space="preserve"> </w:t>
      </w:r>
      <w:proofErr w:type="spellStart"/>
      <w:r w:rsidR="00B15BD3" w:rsidRPr="00423ABD">
        <w:t>newEntity</w:t>
      </w:r>
      <w:proofErr w:type="spellEnd"/>
      <w:r w:rsidR="00B15BD3" w:rsidRPr="00423ABD">
        <w:t>;</w:t>
      </w:r>
    </w:p>
    <w:p w14:paraId="3C3FF47B" w14:textId="77777777" w:rsidR="00FA02C3" w:rsidRPr="00423ABD" w:rsidRDefault="00DE7CCE" w:rsidP="009E7A29">
      <w:pPr>
        <w:pStyle w:val="CDTMID"/>
      </w:pPr>
      <w:r w:rsidRPr="00423ABD">
        <w:t xml:space="preserve">  </w:t>
      </w:r>
      <w:r w:rsidR="00B15BD3" w:rsidRPr="00423ABD">
        <w:t>}</w:t>
      </w:r>
    </w:p>
    <w:p w14:paraId="7C92E8EC" w14:textId="77777777" w:rsidR="00FA02C3" w:rsidRPr="00423ABD" w:rsidRDefault="00DE7CCE" w:rsidP="009E7A29">
      <w:pPr>
        <w:pStyle w:val="CDTMID"/>
      </w:pPr>
      <w:r w:rsidRPr="00423ABD">
        <w:t xml:space="preserve">  </w:t>
      </w:r>
      <w:r w:rsidR="00B15BD3" w:rsidRPr="00423ABD">
        <w:t>...</w:t>
      </w:r>
    </w:p>
    <w:p w14:paraId="2AFEA890" w14:textId="77777777" w:rsidR="00FA02C3" w:rsidRPr="00423ABD" w:rsidRDefault="00B15BD3" w:rsidP="009E7A29">
      <w:pPr>
        <w:pStyle w:val="CDTMID"/>
      </w:pPr>
      <w:r w:rsidRPr="00423ABD">
        <w:t>}</w:t>
      </w:r>
    </w:p>
    <w:p w14:paraId="0695557D" w14:textId="77777777" w:rsidR="00FA02C3" w:rsidRPr="00423ABD" w:rsidRDefault="00FA02C3" w:rsidP="009E7A29">
      <w:pPr>
        <w:pStyle w:val="CDTMID"/>
      </w:pPr>
    </w:p>
    <w:p w14:paraId="29FD403A" w14:textId="77777777" w:rsidR="00FA02C3" w:rsidRPr="00423ABD" w:rsidRDefault="00B15BD3" w:rsidP="009E7A29">
      <w:pPr>
        <w:pStyle w:val="CDTMID"/>
        <w:shd w:val="clear" w:color="auto" w:fill="F2F2F2" w:themeFill="background1" w:themeFillShade="F2"/>
      </w:pPr>
      <w:r w:rsidRPr="00423ABD">
        <w:rPr>
          <w:rStyle w:val="CPKeyword"/>
        </w:rPr>
        <w:t>public</w:t>
      </w:r>
      <w:r w:rsidR="00DE7CCE" w:rsidRPr="00423ABD">
        <w:t xml:space="preserve"> </w:t>
      </w:r>
      <w:r w:rsidRPr="00423ABD">
        <w:rPr>
          <w:rStyle w:val="CPKeyword"/>
        </w:rPr>
        <w:t>interface</w:t>
      </w:r>
      <w:r w:rsidR="00DE7CCE" w:rsidRPr="00423ABD">
        <w:t xml:space="preserve"> </w:t>
      </w:r>
      <w:proofErr w:type="spellStart"/>
      <w:r w:rsidRPr="00423ABD">
        <w:t>IEntityFactory</w:t>
      </w:r>
      <w:proofErr w:type="spellEnd"/>
      <w:r w:rsidRPr="00423ABD">
        <w:t>&lt;</w:t>
      </w:r>
      <w:proofErr w:type="spellStart"/>
      <w:r w:rsidRPr="00423ABD">
        <w:t>TKey</w:t>
      </w:r>
      <w:proofErr w:type="spellEnd"/>
      <w:r w:rsidRPr="00423ABD">
        <w:t>,</w:t>
      </w:r>
      <w:r w:rsidR="00DE7CCE" w:rsidRPr="00423ABD">
        <w:t xml:space="preserve"> </w:t>
      </w:r>
      <w:r w:rsidRPr="00423ABD">
        <w:t>TValue&gt;</w:t>
      </w:r>
    </w:p>
    <w:p w14:paraId="7395C42A" w14:textId="77777777" w:rsidR="00FA02C3" w:rsidRPr="00423ABD" w:rsidRDefault="00B15BD3" w:rsidP="009E7A29">
      <w:pPr>
        <w:pStyle w:val="CDTMID"/>
        <w:shd w:val="clear" w:color="auto" w:fill="F2F2F2" w:themeFill="background1" w:themeFillShade="F2"/>
      </w:pPr>
      <w:r w:rsidRPr="00423ABD">
        <w:t>{</w:t>
      </w:r>
    </w:p>
    <w:p w14:paraId="539369F4" w14:textId="77777777" w:rsidR="00FA02C3" w:rsidRPr="00423ABD" w:rsidRDefault="00DE7CCE" w:rsidP="009E7A29">
      <w:pPr>
        <w:pStyle w:val="CDTMID"/>
        <w:shd w:val="clear" w:color="auto" w:fill="F2F2F2" w:themeFill="background1" w:themeFillShade="F2"/>
      </w:pPr>
      <w:r w:rsidRPr="00423ABD">
        <w:t xml:space="preserve">    </w:t>
      </w:r>
      <w:r w:rsidR="00B15BD3" w:rsidRPr="00423ABD">
        <w:t>TValue</w:t>
      </w:r>
      <w:r w:rsidRPr="00423ABD">
        <w:t xml:space="preserve"> </w:t>
      </w:r>
      <w:proofErr w:type="spellStart"/>
      <w:proofErr w:type="gramStart"/>
      <w:r w:rsidR="00B15BD3" w:rsidRPr="00423ABD">
        <w:t>CreateNew</w:t>
      </w:r>
      <w:proofErr w:type="spellEnd"/>
      <w:r w:rsidR="00B15BD3" w:rsidRPr="00423ABD">
        <w:t>(</w:t>
      </w:r>
      <w:proofErr w:type="spellStart"/>
      <w:proofErr w:type="gramEnd"/>
      <w:r w:rsidR="00B15BD3" w:rsidRPr="00423ABD">
        <w:t>TKey</w:t>
      </w:r>
      <w:proofErr w:type="spellEnd"/>
      <w:r w:rsidRPr="00423ABD">
        <w:t xml:space="preserve"> </w:t>
      </w:r>
      <w:r w:rsidR="00B15BD3" w:rsidRPr="00423ABD">
        <w:t>key);</w:t>
      </w:r>
    </w:p>
    <w:p w14:paraId="5954A8A8" w14:textId="77777777" w:rsidR="00FA02C3" w:rsidRPr="00423ABD" w:rsidRDefault="00B15BD3" w:rsidP="009E7A29">
      <w:pPr>
        <w:pStyle w:val="CDTMID"/>
        <w:shd w:val="clear" w:color="auto" w:fill="F2F2F2" w:themeFill="background1" w:themeFillShade="F2"/>
      </w:pPr>
      <w:r w:rsidRPr="00423ABD">
        <w:t>}</w:t>
      </w:r>
    </w:p>
    <w:p w14:paraId="1FD707E7" w14:textId="77777777" w:rsidR="00FA02C3" w:rsidRPr="00423ABD" w:rsidRDefault="00B15BD3" w:rsidP="009E7A29">
      <w:pPr>
        <w:pStyle w:val="CDTLAST"/>
      </w:pPr>
      <w:r w:rsidRPr="00423ABD">
        <w:t>...</w:t>
      </w:r>
    </w:p>
    <w:p w14:paraId="7C129B18" w14:textId="77777777" w:rsidR="00FA02C3" w:rsidRPr="00423ABD" w:rsidRDefault="00B15BD3" w:rsidP="009E7A29">
      <w:pPr>
        <w:pStyle w:val="CHAPBM"/>
      </w:pPr>
      <w:r w:rsidRPr="00423ABD">
        <w:t>A</w:t>
      </w:r>
      <w:r w:rsidR="00DE7CCE" w:rsidRPr="00423ABD">
        <w:t xml:space="preserve"> </w:t>
      </w:r>
      <w:r w:rsidRPr="00423ABD">
        <w:t>declaration</w:t>
      </w:r>
      <w:r w:rsidR="00DE7CCE" w:rsidRPr="00423ABD">
        <w:t xml:space="preserve"> </w:t>
      </w:r>
      <w:r w:rsidRPr="00423ABD">
        <w:t>such</w:t>
      </w:r>
      <w:r w:rsidR="00DE7CCE" w:rsidRPr="00423ABD">
        <w:t xml:space="preserve"> </w:t>
      </w:r>
      <w:r w:rsidRPr="00423ABD">
        <w:t>as</w:t>
      </w:r>
      <w:r w:rsidR="00DE7CCE" w:rsidRPr="00423ABD">
        <w:t xml:space="preserve"> </w:t>
      </w:r>
      <w:r w:rsidRPr="00423ABD">
        <w:t>this</w:t>
      </w:r>
      <w:r w:rsidR="00DE7CCE" w:rsidRPr="00423ABD">
        <w:t xml:space="preserve"> </w:t>
      </w:r>
      <w:r w:rsidRPr="00423ABD">
        <w:t>allows</w:t>
      </w:r>
      <w:r w:rsidR="00DE7CCE" w:rsidRPr="00423ABD">
        <w:t xml:space="preserve"> </w:t>
      </w:r>
      <w:r w:rsidRPr="00423ABD">
        <w:t>you</w:t>
      </w:r>
      <w:r w:rsidR="00DE7CCE" w:rsidRPr="00423ABD">
        <w:t xml:space="preserve"> </w:t>
      </w:r>
      <w:r w:rsidRPr="00423ABD">
        <w:t>to</w:t>
      </w:r>
      <w:r w:rsidR="00DE7CCE" w:rsidRPr="00423ABD">
        <w:t xml:space="preserve"> </w:t>
      </w:r>
      <w:r w:rsidRPr="00423ABD">
        <w:t>pass</w:t>
      </w:r>
      <w:r w:rsidR="00DE7CCE" w:rsidRPr="00423ABD">
        <w:t xml:space="preserve"> </w:t>
      </w:r>
      <w:r w:rsidRPr="00423ABD">
        <w:t>the</w:t>
      </w:r>
      <w:r w:rsidR="00DE7CCE" w:rsidRPr="00423ABD">
        <w:t xml:space="preserve"> </w:t>
      </w:r>
      <w:r w:rsidRPr="00423ABD">
        <w:t>new</w:t>
      </w:r>
      <w:r w:rsidR="00DE7CCE" w:rsidRPr="00423ABD">
        <w:t xml:space="preserve"> </w:t>
      </w:r>
      <w:r w:rsidRPr="00423ABD">
        <w:rPr>
          <w:rStyle w:val="CITchapbm"/>
        </w:rPr>
        <w:t>key</w:t>
      </w:r>
      <w:r w:rsidR="00DE7CCE" w:rsidRPr="00423ABD">
        <w:t xml:space="preserve"> </w:t>
      </w:r>
      <w:r w:rsidRPr="00423ABD">
        <w:t>to</w:t>
      </w:r>
      <w:r w:rsidR="00DE7CCE" w:rsidRPr="00423ABD">
        <w:t xml:space="preserve"> </w:t>
      </w:r>
      <w:r w:rsidRPr="00423ABD">
        <w:t>a</w:t>
      </w:r>
      <w:r w:rsidR="00DE7CCE" w:rsidRPr="00423ABD">
        <w:t xml:space="preserve"> </w:t>
      </w:r>
      <w:r w:rsidRPr="00423ABD">
        <w:rPr>
          <w:rStyle w:val="CITchapbm"/>
        </w:rPr>
        <w:t>TValue</w:t>
      </w:r>
      <w:r w:rsidR="00DE7CCE" w:rsidRPr="00423ABD">
        <w:t xml:space="preserve"> </w:t>
      </w:r>
      <w:r w:rsidRPr="00423ABD">
        <w:t>factory</w:t>
      </w:r>
      <w:r w:rsidR="00DE7CCE" w:rsidRPr="00423ABD">
        <w:t xml:space="preserve"> </w:t>
      </w:r>
      <w:r w:rsidRPr="00423ABD">
        <w:t>method</w:t>
      </w:r>
      <w:r w:rsidR="00DE7CCE" w:rsidRPr="00423ABD">
        <w:t xml:space="preserve"> </w:t>
      </w:r>
      <w:r w:rsidRPr="00423ABD">
        <w:t>that</w:t>
      </w:r>
      <w:r w:rsidR="00DE7CCE" w:rsidRPr="00423ABD">
        <w:t xml:space="preserve"> </w:t>
      </w:r>
      <w:r w:rsidRPr="00423ABD">
        <w:t>takes</w:t>
      </w:r>
      <w:r w:rsidR="00DE7CCE" w:rsidRPr="00423ABD">
        <w:t xml:space="preserve"> </w:t>
      </w:r>
      <w:r w:rsidRPr="00423ABD">
        <w:t>parameters,</w:t>
      </w:r>
      <w:r w:rsidR="00DE7CCE" w:rsidRPr="00423ABD">
        <w:t xml:space="preserve"> </w:t>
      </w:r>
      <w:r w:rsidRPr="00423ABD">
        <w:t>rather</w:t>
      </w:r>
      <w:r w:rsidR="00DE7CCE" w:rsidRPr="00423ABD">
        <w:t xml:space="preserve"> </w:t>
      </w:r>
      <w:r w:rsidRPr="00423ABD">
        <w:t>than</w:t>
      </w:r>
      <w:r w:rsidR="00DE7CCE" w:rsidRPr="00423ABD">
        <w:t xml:space="preserve"> </w:t>
      </w:r>
      <w:r w:rsidR="001F66BF" w:rsidRPr="00423ABD">
        <w:t>forcing</w:t>
      </w:r>
      <w:r w:rsidR="00DE7CCE" w:rsidRPr="00423ABD">
        <w:t xml:space="preserve"> </w:t>
      </w:r>
      <w:r w:rsidR="001F66BF" w:rsidRPr="00423ABD">
        <w:t>you</w:t>
      </w:r>
      <w:r w:rsidR="00DE7CCE" w:rsidRPr="00423ABD">
        <w:t xml:space="preserve"> </w:t>
      </w:r>
      <w:r w:rsidR="001F66BF" w:rsidRPr="00423ABD">
        <w:t>to</w:t>
      </w:r>
      <w:r w:rsidR="00DE7CCE" w:rsidRPr="00423ABD">
        <w:t xml:space="preserve"> </w:t>
      </w:r>
      <w:r w:rsidRPr="00423ABD">
        <w:t>rely</w:t>
      </w:r>
      <w:r w:rsidR="00DE7CCE" w:rsidRPr="00423ABD">
        <w:t xml:space="preserve"> </w:t>
      </w:r>
      <w:r w:rsidRPr="00423ABD">
        <w:t>on</w:t>
      </w:r>
      <w:r w:rsidR="00DE7CCE" w:rsidRPr="00423ABD">
        <w:t xml:space="preserve"> </w:t>
      </w:r>
      <w:r w:rsidRPr="00423ABD">
        <w:t>the</w:t>
      </w:r>
      <w:r w:rsidR="00DE7CCE" w:rsidRPr="00423ABD">
        <w:t xml:space="preserve"> </w:t>
      </w:r>
      <w:r w:rsidRPr="00423ABD">
        <w:t>default</w:t>
      </w:r>
      <w:r w:rsidR="00DE7CCE" w:rsidRPr="00423ABD">
        <w:t xml:space="preserve"> </w:t>
      </w:r>
      <w:r w:rsidRPr="00423ABD">
        <w:t>constructor.</w:t>
      </w:r>
      <w:r w:rsidR="00DE7CCE" w:rsidRPr="00423ABD">
        <w:t xml:space="preserve"> </w:t>
      </w:r>
      <w:r w:rsidRPr="00423ABD">
        <w:t>It</w:t>
      </w:r>
      <w:r w:rsidR="00DE7CCE" w:rsidRPr="00423ABD">
        <w:t xml:space="preserve"> </w:t>
      </w:r>
      <w:r w:rsidRPr="00423ABD">
        <w:t>no</w:t>
      </w:r>
      <w:r w:rsidR="00DE7CCE" w:rsidRPr="00423ABD">
        <w:t xml:space="preserve"> </w:t>
      </w:r>
      <w:r w:rsidRPr="00423ABD">
        <w:t>longer</w:t>
      </w:r>
      <w:r w:rsidR="00DE7CCE" w:rsidRPr="00423ABD">
        <w:t xml:space="preserve"> </w:t>
      </w:r>
      <w:r w:rsidRPr="00423ABD">
        <w:t>uses</w:t>
      </w:r>
      <w:r w:rsidR="00DE7CCE" w:rsidRPr="00423ABD">
        <w:t xml:space="preserve"> </w:t>
      </w:r>
      <w:r w:rsidRPr="00423ABD">
        <w:t>the</w:t>
      </w:r>
      <w:r w:rsidR="00DE7CCE" w:rsidRPr="00423ABD">
        <w:t xml:space="preserve"> </w:t>
      </w:r>
      <w:r w:rsidRPr="00423ABD">
        <w:t>constructor</w:t>
      </w:r>
      <w:r w:rsidR="00DE7CCE" w:rsidRPr="00423ABD">
        <w:t xml:space="preserve"> </w:t>
      </w:r>
      <w:r w:rsidRPr="00423ABD">
        <w:t>constraint</w:t>
      </w:r>
      <w:r w:rsidR="00DE7CCE" w:rsidRPr="00423ABD">
        <w:t xml:space="preserve"> </w:t>
      </w:r>
      <w:r w:rsidRPr="00423ABD">
        <w:t>on</w:t>
      </w:r>
      <w:r w:rsidR="00DE7CCE" w:rsidRPr="00423ABD">
        <w:t xml:space="preserve"> </w:t>
      </w:r>
      <w:r w:rsidRPr="00423ABD">
        <w:rPr>
          <w:rStyle w:val="CITchapbm"/>
        </w:rPr>
        <w:t>TValue</w:t>
      </w:r>
      <w:r w:rsidR="00DE7CCE" w:rsidRPr="00423ABD">
        <w:t xml:space="preserve"> </w:t>
      </w:r>
      <w:r w:rsidRPr="00423ABD">
        <w:t>because</w:t>
      </w:r>
      <w:r w:rsidR="00DE7CCE" w:rsidRPr="00423ABD">
        <w:t xml:space="preserve"> </w:t>
      </w:r>
      <w:proofErr w:type="spellStart"/>
      <w:r w:rsidRPr="00423ABD">
        <w:rPr>
          <w:rStyle w:val="CITchapbm"/>
        </w:rPr>
        <w:t>TFactory</w:t>
      </w:r>
      <w:proofErr w:type="spellEnd"/>
      <w:r w:rsidR="00DE7CCE" w:rsidRPr="00423ABD">
        <w:t xml:space="preserve"> </w:t>
      </w:r>
      <w:r w:rsidRPr="00423ABD">
        <w:t>is</w:t>
      </w:r>
      <w:r w:rsidR="00DE7CCE" w:rsidRPr="00423ABD">
        <w:t xml:space="preserve"> </w:t>
      </w:r>
      <w:r w:rsidRPr="00423ABD">
        <w:t>responsible</w:t>
      </w:r>
      <w:r w:rsidR="00DE7CCE" w:rsidRPr="00423ABD">
        <w:t xml:space="preserve"> </w:t>
      </w:r>
      <w:r w:rsidRPr="00423ABD">
        <w:t>for</w:t>
      </w:r>
      <w:r w:rsidR="00DE7CCE" w:rsidRPr="00423ABD">
        <w:t xml:space="preserve"> </w:t>
      </w:r>
      <w:r w:rsidRPr="00423ABD">
        <w:t>instantiating</w:t>
      </w:r>
      <w:r w:rsidR="00DE7CCE" w:rsidRPr="00423ABD">
        <w:t xml:space="preserve"> </w:t>
      </w:r>
      <w:r w:rsidRPr="00423ABD">
        <w:t>value.</w:t>
      </w:r>
      <w:r w:rsidR="00DE7CCE" w:rsidRPr="00423ABD">
        <w:t xml:space="preserve"> </w:t>
      </w:r>
      <w:r w:rsidR="00E126B0" w:rsidRPr="00423ABD">
        <w:t xml:space="preserve">(One modification to the code in </w:t>
      </w:r>
      <w:r w:rsidR="001A33DF" w:rsidRPr="00423ABD">
        <w:t>Listing 12.29</w:t>
      </w:r>
      <w:r w:rsidR="00DE7CCE" w:rsidRPr="00423ABD">
        <w:t xml:space="preserve"> </w:t>
      </w:r>
      <w:r w:rsidRPr="00423ABD">
        <w:t>would</w:t>
      </w:r>
      <w:r w:rsidR="00DE7CCE" w:rsidRPr="00423ABD">
        <w:t xml:space="preserve"> </w:t>
      </w:r>
      <w:r w:rsidRPr="00423ABD">
        <w:t>be</w:t>
      </w:r>
      <w:r w:rsidR="00DE7CCE" w:rsidRPr="00423ABD">
        <w:t xml:space="preserve"> </w:t>
      </w:r>
      <w:r w:rsidRPr="00423ABD">
        <w:t>to</w:t>
      </w:r>
      <w:r w:rsidR="00DE7CCE" w:rsidRPr="00423ABD">
        <w:t xml:space="preserve"> </w:t>
      </w:r>
      <w:r w:rsidR="00B20EF6" w:rsidRPr="00423ABD">
        <w:t>cache</w:t>
      </w:r>
      <w:r w:rsidR="00DE7CCE" w:rsidRPr="00423ABD">
        <w:t xml:space="preserve"> </w:t>
      </w:r>
      <w:r w:rsidRPr="00423ABD">
        <w:t>a</w:t>
      </w:r>
      <w:r w:rsidR="00DE7CCE" w:rsidRPr="00423ABD">
        <w:t xml:space="preserve"> </w:t>
      </w:r>
      <w:r w:rsidRPr="00423ABD">
        <w:t>reference</w:t>
      </w:r>
      <w:r w:rsidR="00DE7CCE" w:rsidRPr="00423ABD">
        <w:t xml:space="preserve"> </w:t>
      </w:r>
      <w:r w:rsidRPr="00423ABD">
        <w:t>to</w:t>
      </w:r>
      <w:r w:rsidR="00DE7CCE" w:rsidRPr="00423ABD">
        <w:t xml:space="preserve"> </w:t>
      </w:r>
      <w:r w:rsidRPr="00423ABD">
        <w:t>the</w:t>
      </w:r>
      <w:r w:rsidR="00DE7CCE" w:rsidRPr="00423ABD">
        <w:t xml:space="preserve"> </w:t>
      </w:r>
      <w:r w:rsidRPr="00423ABD">
        <w:t>factory</w:t>
      </w:r>
      <w:r w:rsidR="00DE7CCE" w:rsidRPr="00423ABD">
        <w:t xml:space="preserve"> </w:t>
      </w:r>
      <w:r w:rsidR="00F07909" w:rsidRPr="00423ABD">
        <w:t>method</w:t>
      </w:r>
      <w:r w:rsidR="00B6016A" w:rsidRPr="00423ABD">
        <w:t>—</w:t>
      </w:r>
      <w:r w:rsidR="00D47769" w:rsidRPr="00423ABD">
        <w:t>possibly</w:t>
      </w:r>
      <w:r w:rsidR="00DE7CCE" w:rsidRPr="00423ABD">
        <w:t xml:space="preserve"> </w:t>
      </w:r>
      <w:r w:rsidR="00D47769" w:rsidRPr="00423ABD">
        <w:t>leveraging</w:t>
      </w:r>
      <w:r w:rsidR="00DE7CCE" w:rsidRPr="00423ABD">
        <w:t xml:space="preserve"> </w:t>
      </w:r>
      <w:r w:rsidR="00D47769" w:rsidRPr="00423ABD">
        <w:rPr>
          <w:rStyle w:val="CITchapbm"/>
        </w:rPr>
        <w:t>Lazy&lt;T&gt;</w:t>
      </w:r>
      <w:r w:rsidR="00DE7CCE" w:rsidRPr="00423ABD">
        <w:t xml:space="preserve"> </w:t>
      </w:r>
      <w:r w:rsidR="00B20EF6" w:rsidRPr="00423ABD">
        <w:t>if</w:t>
      </w:r>
      <w:r w:rsidR="00DE7CCE" w:rsidRPr="00423ABD">
        <w:t xml:space="preserve"> </w:t>
      </w:r>
      <w:r w:rsidR="00B20EF6" w:rsidRPr="00423ABD">
        <w:t>multithreaded</w:t>
      </w:r>
      <w:r w:rsidR="00DE7CCE" w:rsidRPr="00423ABD">
        <w:t xml:space="preserve"> </w:t>
      </w:r>
      <w:r w:rsidR="00B20EF6" w:rsidRPr="00423ABD">
        <w:t>support</w:t>
      </w:r>
      <w:r w:rsidR="00DE7CCE" w:rsidRPr="00423ABD">
        <w:t xml:space="preserve"> </w:t>
      </w:r>
      <w:r w:rsidR="00B20EF6" w:rsidRPr="00423ABD">
        <w:t>was</w:t>
      </w:r>
      <w:r w:rsidR="00DE7CCE" w:rsidRPr="00423ABD">
        <w:t xml:space="preserve"> </w:t>
      </w:r>
      <w:r w:rsidR="00B20EF6" w:rsidRPr="00423ABD">
        <w:t>needed</w:t>
      </w:r>
      <w:r w:rsidRPr="00423ABD">
        <w:t>.</w:t>
      </w:r>
      <w:r w:rsidR="00DE7CCE" w:rsidRPr="00423ABD">
        <w:t xml:space="preserve"> </w:t>
      </w:r>
      <w:r w:rsidRPr="00423ABD">
        <w:t>This</w:t>
      </w:r>
      <w:r w:rsidR="00DE7CCE" w:rsidRPr="00423ABD">
        <w:t xml:space="preserve"> </w:t>
      </w:r>
      <w:r w:rsidRPr="00423ABD">
        <w:t>would</w:t>
      </w:r>
      <w:r w:rsidR="00DE7CCE" w:rsidRPr="00423ABD">
        <w:t xml:space="preserve"> </w:t>
      </w:r>
      <w:r w:rsidRPr="00423ABD">
        <w:t>enable</w:t>
      </w:r>
      <w:r w:rsidR="00DE7CCE" w:rsidRPr="00423ABD">
        <w:t xml:space="preserve"> </w:t>
      </w:r>
      <w:r w:rsidRPr="00423ABD">
        <w:t>you</w:t>
      </w:r>
      <w:r w:rsidR="00DE7CCE" w:rsidRPr="00423ABD">
        <w:t xml:space="preserve"> </w:t>
      </w:r>
      <w:r w:rsidRPr="00423ABD">
        <w:t>to</w:t>
      </w:r>
      <w:r w:rsidR="00DE7CCE" w:rsidRPr="00423ABD">
        <w:t xml:space="preserve"> </w:t>
      </w:r>
      <w:r w:rsidRPr="00423ABD">
        <w:t>reuse</w:t>
      </w:r>
      <w:r w:rsidR="00DE7CCE" w:rsidRPr="00423ABD">
        <w:t xml:space="preserve"> </w:t>
      </w:r>
      <w:r w:rsidRPr="00423ABD">
        <w:t>the</w:t>
      </w:r>
      <w:r w:rsidR="00DE7CCE" w:rsidRPr="00423ABD">
        <w:t xml:space="preserve"> </w:t>
      </w:r>
      <w:r w:rsidRPr="00423ABD">
        <w:t>factory</w:t>
      </w:r>
      <w:r w:rsidR="00DE7CCE" w:rsidRPr="00423ABD">
        <w:t xml:space="preserve"> </w:t>
      </w:r>
      <w:r w:rsidR="00B6016A" w:rsidRPr="00423ABD">
        <w:t>method</w:t>
      </w:r>
      <w:r w:rsidR="00DE7CCE" w:rsidRPr="00423ABD">
        <w:t xml:space="preserve"> </w:t>
      </w:r>
      <w:r w:rsidRPr="00423ABD">
        <w:t>instead</w:t>
      </w:r>
      <w:r w:rsidR="00DE7CCE" w:rsidRPr="00423ABD">
        <w:t xml:space="preserve"> </w:t>
      </w:r>
      <w:r w:rsidRPr="00423ABD">
        <w:t>of</w:t>
      </w:r>
      <w:r w:rsidR="00DE7CCE" w:rsidRPr="00423ABD">
        <w:t xml:space="preserve"> </w:t>
      </w:r>
      <w:proofErr w:type="spellStart"/>
      <w:r w:rsidRPr="00423ABD">
        <w:t>reinstantiating</w:t>
      </w:r>
      <w:proofErr w:type="spellEnd"/>
      <w:r w:rsidR="00DE7CCE" w:rsidRPr="00423ABD">
        <w:t xml:space="preserve"> </w:t>
      </w:r>
      <w:r w:rsidRPr="00423ABD">
        <w:t>it</w:t>
      </w:r>
      <w:r w:rsidR="00DE7CCE" w:rsidRPr="00423ABD">
        <w:t xml:space="preserve"> </w:t>
      </w:r>
      <w:r w:rsidRPr="00423ABD">
        <w:t>every</w:t>
      </w:r>
      <w:r w:rsidR="00DE7CCE" w:rsidRPr="00423ABD">
        <w:t xml:space="preserve"> </w:t>
      </w:r>
      <w:r w:rsidRPr="00423ABD">
        <w:t>time.)</w:t>
      </w:r>
    </w:p>
    <w:p w14:paraId="33CF0F1A" w14:textId="77777777" w:rsidR="00E126B0" w:rsidRPr="00423ABD" w:rsidRDefault="00B15BD3" w:rsidP="009B386C">
      <w:pPr>
        <w:pStyle w:val="CHAPBM"/>
      </w:pPr>
      <w:r w:rsidRPr="00423ABD">
        <w:t>A</w:t>
      </w:r>
      <w:r w:rsidR="00DE7CCE" w:rsidRPr="00423ABD">
        <w:t xml:space="preserve"> </w:t>
      </w:r>
      <w:r w:rsidRPr="00423ABD">
        <w:t>declaration</w:t>
      </w:r>
      <w:r w:rsidR="00DE7CCE" w:rsidRPr="00423ABD">
        <w:t xml:space="preserve"> </w:t>
      </w:r>
      <w:r w:rsidRPr="00423ABD">
        <w:t>for</w:t>
      </w:r>
      <w:r w:rsidR="00DE7CCE" w:rsidRPr="00423ABD">
        <w:t xml:space="preserve"> </w:t>
      </w:r>
      <w:r w:rsidRPr="00423ABD">
        <w:t>a</w:t>
      </w:r>
      <w:r w:rsidR="00DE7CCE" w:rsidRPr="00423ABD">
        <w:t xml:space="preserve"> </w:t>
      </w:r>
      <w:r w:rsidRPr="00423ABD">
        <w:t>variable</w:t>
      </w:r>
      <w:r w:rsidR="00DE7CCE" w:rsidRPr="00423ABD">
        <w:t xml:space="preserve"> </w:t>
      </w:r>
      <w:r w:rsidRPr="00423ABD">
        <w:t>of</w:t>
      </w:r>
      <w:r w:rsidR="00DE7CCE" w:rsidRPr="00423ABD">
        <w:t xml:space="preserve"> </w:t>
      </w:r>
      <w:r w:rsidRPr="00423ABD">
        <w:t>type</w:t>
      </w:r>
      <w:r w:rsidR="00DE7CCE" w:rsidRPr="00423ABD">
        <w:t xml:space="preserve"> </w:t>
      </w:r>
      <w:proofErr w:type="spellStart"/>
      <w:r w:rsidRPr="00423ABD">
        <w:rPr>
          <w:rStyle w:val="CITchapbm"/>
        </w:rPr>
        <w:t>EntityDictionary</w:t>
      </w:r>
      <w:proofErr w:type="spellEnd"/>
      <w:r w:rsidRPr="00423ABD">
        <w:rPr>
          <w:rStyle w:val="CITchapbm"/>
        </w:rPr>
        <w:t>&lt;</w:t>
      </w:r>
      <w:proofErr w:type="spellStart"/>
      <w:r w:rsidRPr="00423ABD">
        <w:rPr>
          <w:rStyle w:val="CITchapbm"/>
        </w:rPr>
        <w:t>TKey</w:t>
      </w:r>
      <w:proofErr w:type="spellEnd"/>
      <w:r w:rsidRPr="00423ABD">
        <w:rPr>
          <w:rStyle w:val="CITchapbm"/>
        </w:rPr>
        <w:t>,</w:t>
      </w:r>
      <w:r w:rsidR="00DE7CCE" w:rsidRPr="00423ABD">
        <w:rPr>
          <w:rStyle w:val="CITchapbm"/>
        </w:rPr>
        <w:t xml:space="preserve"> </w:t>
      </w:r>
      <w:r w:rsidRPr="00423ABD">
        <w:rPr>
          <w:rStyle w:val="CITchapbm"/>
        </w:rPr>
        <w:t>TValue,</w:t>
      </w:r>
      <w:r w:rsidR="00DE7CCE" w:rsidRPr="00423ABD">
        <w:rPr>
          <w:rStyle w:val="CITchapbm"/>
        </w:rPr>
        <w:t xml:space="preserve"> </w:t>
      </w:r>
      <w:proofErr w:type="spellStart"/>
      <w:r w:rsidRPr="00423ABD">
        <w:rPr>
          <w:rStyle w:val="CITchapbm"/>
        </w:rPr>
        <w:t>TFactory</w:t>
      </w:r>
      <w:proofErr w:type="spellEnd"/>
      <w:r w:rsidRPr="00423ABD">
        <w:rPr>
          <w:rStyle w:val="CITchapbm"/>
        </w:rPr>
        <w:t>&gt;</w:t>
      </w:r>
      <w:r w:rsidR="00DE7CCE" w:rsidRPr="00423ABD">
        <w:t xml:space="preserve"> </w:t>
      </w:r>
      <w:r w:rsidRPr="00423ABD">
        <w:t>would</w:t>
      </w:r>
      <w:r w:rsidR="00DE7CCE" w:rsidRPr="00423ABD">
        <w:t xml:space="preserve"> </w:t>
      </w:r>
      <w:r w:rsidRPr="00423ABD">
        <w:t>result</w:t>
      </w:r>
      <w:r w:rsidR="00DE7CCE" w:rsidRPr="00423ABD">
        <w:t xml:space="preserve"> </w:t>
      </w:r>
      <w:r w:rsidRPr="00423ABD">
        <w:t>in</w:t>
      </w:r>
      <w:r w:rsidR="00DE7CCE" w:rsidRPr="00423ABD">
        <w:t xml:space="preserve"> </w:t>
      </w:r>
      <w:r w:rsidRPr="00423ABD">
        <w:t>an</w:t>
      </w:r>
      <w:r w:rsidR="00DE7CCE" w:rsidRPr="00423ABD">
        <w:t xml:space="preserve"> </w:t>
      </w:r>
      <w:r w:rsidRPr="00423ABD">
        <w:t>entity</w:t>
      </w:r>
      <w:r w:rsidR="00DE7CCE" w:rsidRPr="00423ABD">
        <w:t xml:space="preserve"> </w:t>
      </w:r>
      <w:r w:rsidRPr="00423ABD">
        <w:t>declaration</w:t>
      </w:r>
      <w:r w:rsidR="00DE7CCE" w:rsidRPr="00423ABD">
        <w:t xml:space="preserve"> </w:t>
      </w:r>
      <w:proofErr w:type="gramStart"/>
      <w:r w:rsidRPr="00423ABD">
        <w:t>similar</w:t>
      </w:r>
      <w:r w:rsidR="00DE7CCE" w:rsidRPr="00423ABD">
        <w:t xml:space="preserve"> </w:t>
      </w:r>
      <w:r w:rsidRPr="00423ABD">
        <w:t>to</w:t>
      </w:r>
      <w:proofErr w:type="gramEnd"/>
      <w:r w:rsidR="00DE7CCE" w:rsidRPr="00423ABD">
        <w:t xml:space="preserve"> </w:t>
      </w:r>
      <w:r w:rsidRPr="00423ABD">
        <w:t>the</w:t>
      </w:r>
      <w:r w:rsidR="00DE7CCE" w:rsidRPr="00423ABD">
        <w:t xml:space="preserve"> </w:t>
      </w:r>
      <w:r w:rsidRPr="00423ABD">
        <w:rPr>
          <w:rStyle w:val="CITchapbm"/>
        </w:rPr>
        <w:t>Order</w:t>
      </w:r>
      <w:r w:rsidR="00DE7CCE" w:rsidRPr="00423ABD">
        <w:t xml:space="preserve"> </w:t>
      </w:r>
      <w:r w:rsidRPr="00423ABD">
        <w:t>entity</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001A33DF" w:rsidRPr="00423ABD">
        <w:t>30</w:t>
      </w:r>
      <w:r w:rsidR="00E126B0" w:rsidRPr="00423ABD">
        <w:t>.</w:t>
      </w:r>
    </w:p>
    <w:p w14:paraId="278EFED1" w14:textId="77777777" w:rsidR="00FA02C3" w:rsidRPr="00423ABD" w:rsidRDefault="001A33DF" w:rsidP="009E7A29">
      <w:pPr>
        <w:pStyle w:val="CDTTTL"/>
      </w:pPr>
      <w:r w:rsidRPr="00423ABD">
        <w:rPr>
          <w:rStyle w:val="CDTNUM"/>
        </w:rPr>
        <w:t>Listing 12.30</w:t>
      </w:r>
      <w:r w:rsidR="00B15BD3" w:rsidRPr="00423ABD">
        <w:rPr>
          <w:rStyle w:val="CDTNUM"/>
        </w:rPr>
        <w:t>:</w:t>
      </w:r>
      <w:r w:rsidR="00B15BD3" w:rsidRPr="00423ABD">
        <w:t> </w:t>
      </w:r>
      <w:r w:rsidR="00B15BD3" w:rsidRPr="00423ABD">
        <w:t>Declaring</w:t>
      </w:r>
      <w:r w:rsidR="00DE7CCE" w:rsidRPr="00423ABD">
        <w:t xml:space="preserve"> </w:t>
      </w:r>
      <w:r w:rsidR="00B15BD3" w:rsidRPr="00423ABD">
        <w:t>an</w:t>
      </w:r>
      <w:r w:rsidR="00DE7CCE" w:rsidRPr="00423ABD">
        <w:t xml:space="preserve"> </w:t>
      </w:r>
      <w:r w:rsidR="00B15BD3" w:rsidRPr="00423ABD">
        <w:t>Entity</w:t>
      </w:r>
      <w:r w:rsidR="00DE7CCE" w:rsidRPr="00423ABD">
        <w:t xml:space="preserve"> </w:t>
      </w:r>
      <w:r w:rsidR="00B15BD3" w:rsidRPr="00423ABD">
        <w:t>to</w:t>
      </w:r>
      <w:r w:rsidR="00DE7CCE" w:rsidRPr="00423ABD">
        <w:t xml:space="preserve"> </w:t>
      </w:r>
      <w:r w:rsidR="00B15BD3" w:rsidRPr="00423ABD">
        <w:t>Be</w:t>
      </w:r>
      <w:r w:rsidR="00DE7CCE" w:rsidRPr="00423ABD">
        <w:t xml:space="preserve"> </w:t>
      </w:r>
      <w:r w:rsidR="00B15BD3" w:rsidRPr="00423ABD">
        <w:t>Used</w:t>
      </w:r>
      <w:r w:rsidR="00DE7CCE" w:rsidRPr="00423ABD">
        <w:t xml:space="preserve"> </w:t>
      </w:r>
      <w:r w:rsidR="00B15BD3" w:rsidRPr="00423ABD">
        <w:t>in</w:t>
      </w:r>
      <w:r w:rsidR="00DE7CCE" w:rsidRPr="00423ABD">
        <w:t xml:space="preserve"> </w:t>
      </w:r>
      <w:proofErr w:type="spellStart"/>
      <w:r w:rsidR="00B15BD3" w:rsidRPr="00423ABD">
        <w:rPr>
          <w:rStyle w:val="CITchapbm"/>
        </w:rPr>
        <w:t>EntityDictionary</w:t>
      </w:r>
      <w:proofErr w:type="spellEnd"/>
      <w:r w:rsidR="00B15BD3" w:rsidRPr="00423ABD">
        <w:rPr>
          <w:rStyle w:val="CITchapbm"/>
        </w:rPr>
        <w:t>&lt;...&gt;</w:t>
      </w:r>
    </w:p>
    <w:p w14:paraId="33D25CF0" w14:textId="77777777"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gramStart"/>
      <w:r w:rsidRPr="00423ABD">
        <w:t>Order</w:t>
      </w:r>
      <w:r w:rsidR="00DE7CCE" w:rsidRPr="00423ABD">
        <w:t xml:space="preserve"> </w:t>
      </w:r>
      <w:r w:rsidRPr="00423ABD">
        <w:t>:</w:t>
      </w:r>
      <w:proofErr w:type="gramEnd"/>
      <w:r w:rsidR="00DE7CCE" w:rsidRPr="00423ABD">
        <w:t xml:space="preserve"> </w:t>
      </w:r>
      <w:proofErr w:type="spellStart"/>
      <w:r w:rsidRPr="00423ABD">
        <w:t>EntityBase</w:t>
      </w:r>
      <w:proofErr w:type="spellEnd"/>
      <w:r w:rsidRPr="00423ABD">
        <w:t>&lt;</w:t>
      </w:r>
      <w:proofErr w:type="spellStart"/>
      <w:r w:rsidRPr="00423ABD">
        <w:t>Guid</w:t>
      </w:r>
      <w:proofErr w:type="spellEnd"/>
      <w:r w:rsidRPr="00423ABD">
        <w:t>&gt;</w:t>
      </w:r>
    </w:p>
    <w:p w14:paraId="284421D4" w14:textId="77777777" w:rsidR="00FA02C3" w:rsidRPr="00423ABD" w:rsidRDefault="00B15BD3" w:rsidP="009E7A29">
      <w:pPr>
        <w:pStyle w:val="CDTMID"/>
      </w:pPr>
      <w:r w:rsidRPr="00423ABD">
        <w:t>{</w:t>
      </w:r>
    </w:p>
    <w:p w14:paraId="58D29629" w14:textId="77777777" w:rsidR="00FA02C3" w:rsidRPr="00423ABD" w:rsidRDefault="00DE7CCE" w:rsidP="009E7A29">
      <w:pPr>
        <w:pStyle w:val="CDTMID"/>
      </w:pPr>
      <w:r w:rsidRPr="00423ABD">
        <w:t xml:space="preserve">  </w:t>
      </w:r>
      <w:r w:rsidR="00B15BD3" w:rsidRPr="00423ABD">
        <w:rPr>
          <w:rStyle w:val="CPKeyword"/>
        </w:rPr>
        <w:t>public</w:t>
      </w:r>
      <w:r w:rsidRPr="00423ABD">
        <w:t xml:space="preserve"> </w:t>
      </w:r>
      <w:proofErr w:type="gramStart"/>
      <w:r w:rsidR="00B15BD3" w:rsidRPr="00423ABD">
        <w:t>Order(</w:t>
      </w:r>
      <w:proofErr w:type="spellStart"/>
      <w:proofErr w:type="gramEnd"/>
      <w:r w:rsidR="00B15BD3" w:rsidRPr="00423ABD">
        <w:t>Guid</w:t>
      </w:r>
      <w:proofErr w:type="spellEnd"/>
      <w:r w:rsidRPr="00423ABD">
        <w:t xml:space="preserve"> </w:t>
      </w:r>
      <w:r w:rsidR="00B15BD3" w:rsidRPr="00423ABD">
        <w:t>key)</w:t>
      </w:r>
      <w:r w:rsidRPr="00423ABD">
        <w:t xml:space="preserve"> </w:t>
      </w:r>
      <w:r w:rsidR="00B15BD3" w:rsidRPr="00423ABD">
        <w:t>:</w:t>
      </w:r>
    </w:p>
    <w:p w14:paraId="21D77C10" w14:textId="77777777" w:rsidR="00FA02C3" w:rsidRPr="00423ABD" w:rsidRDefault="00DE7CCE" w:rsidP="009E7A29">
      <w:pPr>
        <w:pStyle w:val="CDTMID"/>
      </w:pPr>
      <w:r w:rsidRPr="00423ABD">
        <w:lastRenderedPageBreak/>
        <w:t xml:space="preserve">      </w:t>
      </w:r>
      <w:r w:rsidR="00B15BD3" w:rsidRPr="00423ABD">
        <w:rPr>
          <w:rStyle w:val="CPKeyword"/>
        </w:rPr>
        <w:t>base</w:t>
      </w:r>
      <w:r w:rsidR="00B15BD3" w:rsidRPr="00423ABD">
        <w:t>(key)</w:t>
      </w:r>
    </w:p>
    <w:p w14:paraId="62BF2B21" w14:textId="77777777" w:rsidR="00FA02C3" w:rsidRPr="00423ABD" w:rsidRDefault="00DE7CCE" w:rsidP="009E7A29">
      <w:pPr>
        <w:pStyle w:val="CDTMID"/>
      </w:pPr>
      <w:r w:rsidRPr="00423ABD">
        <w:t xml:space="preserve">  </w:t>
      </w:r>
      <w:r w:rsidR="00B15BD3" w:rsidRPr="00423ABD">
        <w:t>{</w:t>
      </w:r>
    </w:p>
    <w:p w14:paraId="5AE68F77" w14:textId="77777777"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5A1AB972" w14:textId="77777777" w:rsidR="00FA02C3" w:rsidRPr="00423ABD" w:rsidRDefault="00DE7CCE" w:rsidP="009E7A29">
      <w:pPr>
        <w:pStyle w:val="CDTMID"/>
      </w:pPr>
      <w:r w:rsidRPr="00423ABD">
        <w:t xml:space="preserve">  </w:t>
      </w:r>
      <w:r w:rsidR="00B15BD3" w:rsidRPr="00423ABD">
        <w:t>}</w:t>
      </w:r>
    </w:p>
    <w:p w14:paraId="4E4935DC" w14:textId="77777777" w:rsidR="00FA02C3" w:rsidRPr="00423ABD" w:rsidRDefault="00B15BD3" w:rsidP="009E7A29">
      <w:pPr>
        <w:pStyle w:val="CDTMID"/>
      </w:pPr>
      <w:r w:rsidRPr="00423ABD">
        <w:t>}</w:t>
      </w:r>
    </w:p>
    <w:p w14:paraId="69A424E4" w14:textId="77777777" w:rsidR="00FA02C3" w:rsidRPr="00423ABD" w:rsidRDefault="00FA02C3" w:rsidP="009E7A29">
      <w:pPr>
        <w:pStyle w:val="CDTMID"/>
      </w:pPr>
    </w:p>
    <w:p w14:paraId="59283537" w14:textId="77777777" w:rsidR="00FA02C3" w:rsidRPr="00423ABD" w:rsidRDefault="00B15BD3" w:rsidP="009E7A29">
      <w:pPr>
        <w:pStyle w:val="CDTMID"/>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proofErr w:type="gramStart"/>
      <w:r w:rsidRPr="00423ABD">
        <w:t>OrderFactory</w:t>
      </w:r>
      <w:proofErr w:type="spellEnd"/>
      <w:r w:rsidR="00DE7CCE" w:rsidRPr="00423ABD">
        <w:t xml:space="preserve"> </w:t>
      </w:r>
      <w:r w:rsidRPr="00423ABD">
        <w:t>:</w:t>
      </w:r>
      <w:proofErr w:type="gramEnd"/>
      <w:r w:rsidR="00DE7CCE" w:rsidRPr="00423ABD">
        <w:t xml:space="preserve"> </w:t>
      </w:r>
      <w:proofErr w:type="spellStart"/>
      <w:r w:rsidRPr="00423ABD">
        <w:t>IEntityFactory</w:t>
      </w:r>
      <w:proofErr w:type="spellEnd"/>
      <w:r w:rsidRPr="00423ABD">
        <w:t>&lt;</w:t>
      </w:r>
      <w:proofErr w:type="spellStart"/>
      <w:r w:rsidRPr="00423ABD">
        <w:t>Guid</w:t>
      </w:r>
      <w:proofErr w:type="spellEnd"/>
      <w:r w:rsidRPr="00423ABD">
        <w:t>,</w:t>
      </w:r>
      <w:r w:rsidR="00DE7CCE" w:rsidRPr="00423ABD">
        <w:t xml:space="preserve"> </w:t>
      </w:r>
      <w:r w:rsidRPr="00423ABD">
        <w:t>Order&gt;</w:t>
      </w:r>
    </w:p>
    <w:p w14:paraId="768E5884" w14:textId="77777777" w:rsidR="00FA02C3" w:rsidRPr="00423ABD" w:rsidRDefault="00B15BD3" w:rsidP="009E7A29">
      <w:pPr>
        <w:pStyle w:val="CDTMID"/>
      </w:pPr>
      <w:r w:rsidRPr="00423ABD">
        <w:t>{</w:t>
      </w:r>
    </w:p>
    <w:p w14:paraId="4DE6C27A" w14:textId="77777777"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t>Order</w:t>
      </w:r>
      <w:r w:rsidRPr="00423ABD">
        <w:t xml:space="preserve"> </w:t>
      </w:r>
      <w:proofErr w:type="spellStart"/>
      <w:proofErr w:type="gramStart"/>
      <w:r w:rsidR="00B15BD3" w:rsidRPr="00423ABD">
        <w:t>CreateNew</w:t>
      </w:r>
      <w:proofErr w:type="spellEnd"/>
      <w:r w:rsidR="00B15BD3" w:rsidRPr="00423ABD">
        <w:t>(</w:t>
      </w:r>
      <w:proofErr w:type="spellStart"/>
      <w:proofErr w:type="gramEnd"/>
      <w:r w:rsidR="00B15BD3" w:rsidRPr="00423ABD">
        <w:t>Guid</w:t>
      </w:r>
      <w:proofErr w:type="spellEnd"/>
      <w:r w:rsidRPr="00423ABD">
        <w:t xml:space="preserve"> </w:t>
      </w:r>
      <w:r w:rsidR="00B15BD3" w:rsidRPr="00423ABD">
        <w:t>key)</w:t>
      </w:r>
    </w:p>
    <w:p w14:paraId="28BFAC58" w14:textId="77777777" w:rsidR="00FA02C3" w:rsidRPr="00423ABD" w:rsidRDefault="00DE7CCE" w:rsidP="009E7A29">
      <w:pPr>
        <w:pStyle w:val="CDTMID"/>
      </w:pPr>
      <w:r w:rsidRPr="00423ABD">
        <w:t xml:space="preserve">  </w:t>
      </w:r>
      <w:r w:rsidR="00B15BD3" w:rsidRPr="00423ABD">
        <w:t>{</w:t>
      </w:r>
    </w:p>
    <w:p w14:paraId="5C4386A1" w14:textId="77777777" w:rsidR="00FA02C3" w:rsidRPr="00423ABD" w:rsidRDefault="00DE7CCE" w:rsidP="009E7A29">
      <w:pPr>
        <w:pStyle w:val="CDTMID"/>
      </w:pPr>
      <w:r w:rsidRPr="00423ABD">
        <w:t xml:space="preserve">      </w:t>
      </w:r>
      <w:r w:rsidR="00B15BD3" w:rsidRPr="00423ABD">
        <w:rPr>
          <w:rStyle w:val="CPKeyword"/>
        </w:rPr>
        <w:t>return</w:t>
      </w:r>
      <w:r w:rsidRPr="00423ABD">
        <w:t xml:space="preserve"> </w:t>
      </w:r>
      <w:r w:rsidR="00B15BD3" w:rsidRPr="00423ABD">
        <w:rPr>
          <w:rStyle w:val="CPKeyword"/>
        </w:rPr>
        <w:t>new</w:t>
      </w:r>
      <w:r w:rsidRPr="00423ABD">
        <w:t xml:space="preserve"> </w:t>
      </w:r>
      <w:r w:rsidR="00B15BD3" w:rsidRPr="00423ABD">
        <w:t>Order(key);</w:t>
      </w:r>
    </w:p>
    <w:p w14:paraId="2590C673" w14:textId="77777777" w:rsidR="00FA02C3" w:rsidRPr="00423ABD" w:rsidRDefault="00DE7CCE" w:rsidP="009E7A29">
      <w:pPr>
        <w:pStyle w:val="CDTMID"/>
      </w:pPr>
      <w:r w:rsidRPr="00423ABD">
        <w:t xml:space="preserve">  </w:t>
      </w:r>
      <w:r w:rsidR="00B15BD3" w:rsidRPr="00423ABD">
        <w:t>}</w:t>
      </w:r>
    </w:p>
    <w:p w14:paraId="3E19FC33" w14:textId="77777777" w:rsidR="00FA02C3" w:rsidRPr="00423ABD" w:rsidRDefault="00B15BD3" w:rsidP="009E7A29">
      <w:pPr>
        <w:pStyle w:val="CDTLAST"/>
      </w:pPr>
      <w:r w:rsidRPr="00423ABD">
        <w:t>}</w:t>
      </w:r>
    </w:p>
    <w:p w14:paraId="72AA18AF" w14:textId="05ED02E1" w:rsidR="00FA02C3" w:rsidRPr="00423ABD" w:rsidRDefault="00B15BD3" w:rsidP="009E7A29">
      <w:pPr>
        <w:pStyle w:val="H2"/>
        <w:keepNext w:val="0"/>
      </w:pPr>
      <w:bookmarkStart w:id="230" w:name="_Toc36295877"/>
      <w:r w:rsidRPr="00423ABD">
        <w:t>Constraint</w:t>
      </w:r>
      <w:r w:rsidR="00DE7CCE" w:rsidRPr="00423ABD">
        <w:t xml:space="preserve"> </w:t>
      </w:r>
      <w:r w:rsidRPr="00423ABD">
        <w:t>Inheritance</w:t>
      </w:r>
      <w:bookmarkEnd w:id="230"/>
    </w:p>
    <w:p w14:paraId="0281EBA3" w14:textId="16E83939" w:rsidR="00FA02C3" w:rsidRPr="00423ABD" w:rsidRDefault="00B15BD3" w:rsidP="009E7A29">
      <w:pPr>
        <w:pStyle w:val="HEADFIRST"/>
      </w:pPr>
      <w:r w:rsidRPr="00423ABD">
        <w:t>Neither</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nor</w:t>
      </w:r>
      <w:r w:rsidR="00DE7CCE" w:rsidRPr="00423ABD">
        <w:t xml:space="preserve"> </w:t>
      </w:r>
      <w:r w:rsidRPr="00423ABD">
        <w:t>their</w:t>
      </w:r>
      <w:r w:rsidR="00DE7CCE" w:rsidRPr="00423ABD">
        <w:t xml:space="preserve"> </w:t>
      </w:r>
      <w:r w:rsidRPr="00423ABD">
        <w:t>constraints</w:t>
      </w:r>
      <w:r w:rsidR="00DE7CCE" w:rsidRPr="00423ABD">
        <w:t xml:space="preserve"> </w:t>
      </w:r>
      <w:r w:rsidRPr="00423ABD">
        <w:t>are</w:t>
      </w:r>
      <w:r w:rsidR="00DE7CCE" w:rsidRPr="00423ABD">
        <w:t xml:space="preserve"> </w:t>
      </w:r>
      <w:r w:rsidRPr="00423ABD">
        <w:t>inherited</w:t>
      </w:r>
      <w:r w:rsidR="00DE7CCE" w:rsidRPr="00423ABD">
        <w:t xml:space="preserve"> </w:t>
      </w:r>
      <w:r w:rsidRPr="00423ABD">
        <w:t>by</w:t>
      </w:r>
      <w:r w:rsidR="00DE7CCE" w:rsidRPr="00423ABD">
        <w:t xml:space="preserve"> </w:t>
      </w:r>
      <w:r w:rsidRPr="00423ABD">
        <w:t>a</w:t>
      </w:r>
      <w:r w:rsidR="00DE7CCE" w:rsidRPr="00423ABD">
        <w:t xml:space="preserve"> </w:t>
      </w:r>
      <w:r w:rsidRPr="00423ABD">
        <w:t>derived</w:t>
      </w:r>
      <w:r w:rsidR="00DE7CCE" w:rsidRPr="00423ABD">
        <w:t xml:space="preserve"> </w:t>
      </w:r>
      <w:r w:rsidRPr="00423ABD">
        <w:t>class,</w:t>
      </w:r>
      <w:r w:rsidR="00DE7CCE" w:rsidRPr="00423ABD">
        <w:t xml:space="preserve"> </w:t>
      </w:r>
      <w:r w:rsidRPr="00423ABD">
        <w:t>because</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are</w:t>
      </w:r>
      <w:r w:rsidR="00DE7CCE" w:rsidRPr="00423ABD">
        <w:t xml:space="preserve"> </w:t>
      </w:r>
      <w:r w:rsidRPr="00423ABD">
        <w:t>not</w:t>
      </w:r>
      <w:r w:rsidR="00DE7CCE" w:rsidRPr="00423ABD">
        <w:t xml:space="preserve"> </w:t>
      </w:r>
      <w:r w:rsidRPr="00423ABD">
        <w:t>members.</w:t>
      </w:r>
      <w:r w:rsidR="00DE7CCE" w:rsidRPr="00423ABD">
        <w:t xml:space="preserve"> </w:t>
      </w:r>
      <w:r w:rsidRPr="00423ABD">
        <w:t>(Remember,</w:t>
      </w:r>
      <w:r w:rsidR="00DE7CCE" w:rsidRPr="00423ABD">
        <w:t xml:space="preserve"> </w:t>
      </w:r>
      <w:r w:rsidRPr="00423ABD">
        <w:t>class</w:t>
      </w:r>
      <w:r w:rsidR="00DE7CCE" w:rsidRPr="00423ABD">
        <w:t xml:space="preserve"> </w:t>
      </w:r>
      <w:r w:rsidRPr="00423ABD">
        <w:t>inheritance</w:t>
      </w:r>
      <w:r w:rsidR="00DE7CCE" w:rsidRPr="00423ABD">
        <w:t xml:space="preserve"> </w:t>
      </w:r>
      <w:r w:rsidRPr="00423ABD">
        <w:t>is</w:t>
      </w:r>
      <w:r w:rsidR="00DE7CCE" w:rsidRPr="00423ABD">
        <w:t xml:space="preserve"> </w:t>
      </w:r>
      <w:r w:rsidRPr="00423ABD">
        <w:t>the</w:t>
      </w:r>
      <w:r w:rsidR="00DE7CCE" w:rsidRPr="00423ABD">
        <w:t xml:space="preserve"> </w:t>
      </w:r>
      <w:r w:rsidRPr="00423ABD">
        <w:t>property</w:t>
      </w:r>
      <w:r w:rsidR="00DE7CCE" w:rsidRPr="00423ABD">
        <w:t xml:space="preserve"> </w:t>
      </w:r>
      <w:r w:rsidRPr="00423ABD">
        <w:t>that</w:t>
      </w:r>
      <w:r w:rsidR="00DE7CCE" w:rsidRPr="00423ABD">
        <w:t xml:space="preserve"> </w:t>
      </w:r>
      <w:r w:rsidRPr="00423ABD">
        <w:t>the</w:t>
      </w:r>
      <w:r w:rsidR="00DE7CCE" w:rsidRPr="00423ABD">
        <w:t xml:space="preserve"> </w:t>
      </w:r>
      <w:r w:rsidRPr="00423ABD">
        <w:t>derived</w:t>
      </w:r>
      <w:r w:rsidR="00DE7CCE" w:rsidRPr="00423ABD">
        <w:t xml:space="preserve"> </w:t>
      </w:r>
      <w:r w:rsidRPr="00423ABD">
        <w:t>class</w:t>
      </w:r>
      <w:r w:rsidR="00DE7CCE" w:rsidRPr="00423ABD">
        <w:t xml:space="preserve"> </w:t>
      </w:r>
      <w:r w:rsidRPr="00423ABD">
        <w:t>has</w:t>
      </w:r>
      <w:r w:rsidR="00DE7CCE" w:rsidRPr="00423ABD">
        <w:t xml:space="preserve"> </w:t>
      </w:r>
      <w:r w:rsidRPr="00423ABD">
        <w:t>all</w:t>
      </w:r>
      <w:r w:rsidR="00DE7CCE" w:rsidRPr="00423ABD">
        <w:t xml:space="preserve"> </w:t>
      </w:r>
      <w:r w:rsidRPr="00423ABD">
        <w:t>the</w:t>
      </w:r>
      <w:r w:rsidR="00DE7CCE" w:rsidRPr="00423ABD">
        <w:t xml:space="preserve"> </w:t>
      </w:r>
      <w:r w:rsidRPr="00423ABD">
        <w:t>members</w:t>
      </w:r>
      <w:r w:rsidR="00DE7CCE" w:rsidRPr="00423ABD">
        <w:t xml:space="preserve"> </w:t>
      </w:r>
      <w:r w:rsidRPr="00423ABD">
        <w:t>of</w:t>
      </w:r>
      <w:r w:rsidR="00DE7CCE" w:rsidRPr="00423ABD">
        <w:t xml:space="preserve"> </w:t>
      </w:r>
      <w:r w:rsidRPr="00423ABD">
        <w:t>the</w:t>
      </w:r>
      <w:r w:rsidR="00DE7CCE" w:rsidRPr="00423ABD">
        <w:t xml:space="preserve"> </w:t>
      </w:r>
      <w:r w:rsidRPr="00423ABD">
        <w:t>base</w:t>
      </w:r>
      <w:r w:rsidR="00DE7CCE" w:rsidRPr="00423ABD">
        <w:t xml:space="preserve"> </w:t>
      </w:r>
      <w:r w:rsidRPr="00423ABD">
        <w:t>class.)</w:t>
      </w:r>
      <w:r w:rsidR="00DE7CCE" w:rsidRPr="00423ABD">
        <w:t xml:space="preserve"> </w:t>
      </w:r>
      <w:r w:rsidRPr="00423ABD">
        <w:t>It</w:t>
      </w:r>
      <w:r w:rsidR="00DE7CCE" w:rsidRPr="00423ABD">
        <w:t xml:space="preserve"> </w:t>
      </w:r>
      <w:r w:rsidRPr="00423ABD">
        <w:t>is</w:t>
      </w:r>
      <w:r w:rsidR="00DE7CCE" w:rsidRPr="00423ABD">
        <w:t xml:space="preserve"> </w:t>
      </w:r>
      <w:r w:rsidRPr="00423ABD">
        <w:t>a</w:t>
      </w:r>
      <w:r w:rsidR="00DE7CCE" w:rsidRPr="00423ABD">
        <w:t xml:space="preserve"> </w:t>
      </w:r>
      <w:r w:rsidRPr="00423ABD">
        <w:t>common</w:t>
      </w:r>
      <w:r w:rsidR="00DE7CCE" w:rsidRPr="00423ABD">
        <w:t xml:space="preserve"> </w:t>
      </w:r>
      <w:r w:rsidRPr="00423ABD">
        <w:t>practice</w:t>
      </w:r>
      <w:r w:rsidR="00DE7CCE" w:rsidRPr="00423ABD">
        <w:t xml:space="preserve"> </w:t>
      </w:r>
      <w:r w:rsidRPr="00423ABD">
        <w:t>to</w:t>
      </w:r>
      <w:r w:rsidR="00DE7CCE" w:rsidRPr="00423ABD">
        <w:t xml:space="preserve"> </w:t>
      </w:r>
      <w:r w:rsidRPr="00423ABD">
        <w:t>make</w:t>
      </w:r>
      <w:r w:rsidR="00DE7CCE" w:rsidRPr="00423ABD">
        <w:t xml:space="preserve"> </w:t>
      </w:r>
      <w:r w:rsidRPr="00423ABD">
        <w:t>new</w:t>
      </w:r>
      <w:r w:rsidR="00DE7CCE" w:rsidRPr="00423ABD">
        <w:t xml:space="preserve"> </w:t>
      </w:r>
      <w:r w:rsidRPr="00423ABD">
        <w:t>generic</w:t>
      </w:r>
      <w:r w:rsidR="00DE7CCE" w:rsidRPr="00423ABD">
        <w:t xml:space="preserve"> </w:t>
      </w:r>
      <w:r w:rsidRPr="00423ABD">
        <w:t>types</w:t>
      </w:r>
      <w:r w:rsidR="00DE7CCE" w:rsidRPr="00423ABD">
        <w:t xml:space="preserve"> </w:t>
      </w:r>
      <w:r w:rsidRPr="00423ABD">
        <w:t>that</w:t>
      </w:r>
      <w:r w:rsidR="00DE7CCE" w:rsidRPr="00423ABD">
        <w:t xml:space="preserve"> </w:t>
      </w:r>
      <w:r w:rsidRPr="00423ABD">
        <w:t>inherit</w:t>
      </w:r>
      <w:r w:rsidR="00DE7CCE" w:rsidRPr="00423ABD">
        <w:t xml:space="preserve"> </w:t>
      </w:r>
      <w:r w:rsidRPr="00423ABD">
        <w:t>from</w:t>
      </w:r>
      <w:r w:rsidR="00DE7CCE" w:rsidRPr="00423ABD">
        <w:t xml:space="preserve"> </w:t>
      </w:r>
      <w:r w:rsidRPr="00423ABD">
        <w:t>other</w:t>
      </w:r>
      <w:r w:rsidR="00DE7CCE" w:rsidRPr="00423ABD">
        <w:t xml:space="preserve"> </w:t>
      </w:r>
      <w:r w:rsidRPr="00423ABD">
        <w:t>generic</w:t>
      </w:r>
      <w:r w:rsidR="00DE7CCE" w:rsidRPr="00423ABD">
        <w:t xml:space="preserve"> </w:t>
      </w:r>
      <w:r w:rsidRPr="00423ABD">
        <w:t>types.</w:t>
      </w:r>
      <w:r w:rsidR="00DE7CCE" w:rsidRPr="00423ABD">
        <w:t xml:space="preserve"> </w:t>
      </w:r>
      <w:r w:rsidR="008F3AC1" w:rsidRPr="00423ABD">
        <w:t>In</w:t>
      </w:r>
      <w:r w:rsidR="00DE7CCE" w:rsidRPr="00423ABD">
        <w:t xml:space="preserve"> </w:t>
      </w:r>
      <w:r w:rsidR="008F3AC1" w:rsidRPr="00423ABD">
        <w:t>such</w:t>
      </w:r>
      <w:r w:rsidR="00DE7CCE" w:rsidRPr="00423ABD">
        <w:t xml:space="preserve"> </w:t>
      </w:r>
      <w:r w:rsidR="008F3AC1" w:rsidRPr="00423ABD">
        <w:t>a</w:t>
      </w:r>
      <w:r w:rsidR="00DE7CCE" w:rsidRPr="00423ABD">
        <w:t xml:space="preserve"> </w:t>
      </w:r>
      <w:r w:rsidR="008F3AC1" w:rsidRPr="00423ABD">
        <w:t>case,</w:t>
      </w:r>
      <w:r w:rsidR="00DE7CCE" w:rsidRPr="00423ABD">
        <w:t xml:space="preserve"> </w:t>
      </w:r>
      <w:r w:rsidR="008F3AC1" w:rsidRPr="00423ABD">
        <w:t>because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of</w:t>
      </w:r>
      <w:r w:rsidR="00DE7CCE" w:rsidRPr="00423ABD">
        <w:t xml:space="preserve"> </w:t>
      </w:r>
      <w:r w:rsidRPr="00423ABD">
        <w:t>the</w:t>
      </w:r>
      <w:r w:rsidR="00DE7CCE" w:rsidRPr="00423ABD">
        <w:t xml:space="preserve"> </w:t>
      </w:r>
      <w:r w:rsidRPr="00423ABD">
        <w:t>derived</w:t>
      </w:r>
      <w:r w:rsidR="00DE7CCE" w:rsidRPr="00423ABD">
        <w:t xml:space="preserve"> </w:t>
      </w:r>
      <w:r w:rsidRPr="00423ABD">
        <w:t>generic</w:t>
      </w:r>
      <w:r w:rsidR="00DE7CCE" w:rsidRPr="00423ABD">
        <w:t xml:space="preserve"> </w:t>
      </w:r>
      <w:r w:rsidRPr="00423ABD">
        <w:t>type</w:t>
      </w:r>
      <w:r w:rsidR="00DE7CCE" w:rsidRPr="00423ABD">
        <w:t xml:space="preserve"> </w:t>
      </w:r>
      <w:r w:rsidR="008F3AC1" w:rsidRPr="00423ABD">
        <w:t>become</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of</w:t>
      </w:r>
      <w:r w:rsidR="00DE7CCE" w:rsidRPr="00423ABD">
        <w:t xml:space="preserve"> </w:t>
      </w:r>
      <w:r w:rsidRPr="00423ABD">
        <w:t>the</w:t>
      </w:r>
      <w:r w:rsidR="00DE7CCE" w:rsidRPr="00423ABD">
        <w:t xml:space="preserve"> </w:t>
      </w:r>
      <w:r w:rsidRPr="00423ABD">
        <w:t>generic</w:t>
      </w:r>
      <w:r w:rsidR="00DE7CCE" w:rsidRPr="00423ABD">
        <w:t xml:space="preserve"> </w:t>
      </w:r>
      <w:r w:rsidRPr="00423ABD">
        <w:t>base</w:t>
      </w:r>
      <w:r w:rsidR="00DE7CCE" w:rsidRPr="00423ABD">
        <w:t xml:space="preserve"> </w:t>
      </w:r>
      <w:r w:rsidRPr="00423ABD">
        <w:t>class,</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must</w:t>
      </w:r>
      <w:r w:rsidR="00DE7CCE" w:rsidRPr="00423ABD">
        <w:t xml:space="preserve"> </w:t>
      </w:r>
      <w:r w:rsidRPr="00423ABD">
        <w:t>have</w:t>
      </w:r>
      <w:r w:rsidR="00DE7CCE" w:rsidRPr="00423ABD">
        <w:t xml:space="preserve"> </w:t>
      </w:r>
      <w:r w:rsidR="00511735" w:rsidRPr="00423ABD">
        <w:t>constraints</w:t>
      </w:r>
      <w:r w:rsidR="00DE7CCE" w:rsidRPr="00423ABD">
        <w:t xml:space="preserve"> </w:t>
      </w:r>
      <w:r w:rsidRPr="00423ABD">
        <w:t>equal</w:t>
      </w:r>
      <w:r w:rsidR="00DE7CCE" w:rsidRPr="00423ABD">
        <w:t xml:space="preserve"> </w:t>
      </w:r>
      <w:r w:rsidR="00511735" w:rsidRPr="00423ABD">
        <w:t>to</w:t>
      </w:r>
      <w:r w:rsidR="00DE7CCE" w:rsidRPr="00423ABD">
        <w:t xml:space="preserve"> </w:t>
      </w:r>
      <w:r w:rsidRPr="00423ABD">
        <w:t>(or</w:t>
      </w:r>
      <w:r w:rsidR="00DE7CCE" w:rsidRPr="00423ABD">
        <w:t xml:space="preserve"> </w:t>
      </w:r>
      <w:r w:rsidRPr="00423ABD">
        <w:t>stronger</w:t>
      </w:r>
      <w:r w:rsidR="00DE7CCE" w:rsidRPr="00423ABD">
        <w:t xml:space="preserve"> </w:t>
      </w:r>
      <w:r w:rsidR="00511735" w:rsidRPr="00423ABD">
        <w:t>than</w:t>
      </w:r>
      <w:r w:rsidRPr="00423ABD">
        <w:t>)</w:t>
      </w:r>
      <w:r w:rsidR="00DE7CCE" w:rsidRPr="00423ABD">
        <w:t xml:space="preserve"> </w:t>
      </w:r>
      <w:r w:rsidRPr="00423ABD">
        <w:t>those</w:t>
      </w:r>
      <w:r w:rsidR="00DE7CCE" w:rsidRPr="00423ABD">
        <w:t xml:space="preserve"> </w:t>
      </w:r>
      <w:r w:rsidRPr="00423ABD">
        <w:t>on</w:t>
      </w:r>
      <w:r w:rsidR="00DE7CCE" w:rsidRPr="00423ABD">
        <w:t xml:space="preserve"> </w:t>
      </w:r>
      <w:r w:rsidRPr="00423ABD">
        <w:t>the</w:t>
      </w:r>
      <w:r w:rsidR="00DE7CCE" w:rsidRPr="00423ABD">
        <w:t xml:space="preserve"> </w:t>
      </w:r>
      <w:r w:rsidRPr="00423ABD">
        <w:t>base</w:t>
      </w:r>
      <w:r w:rsidR="00DE7CCE" w:rsidRPr="00423ABD">
        <w:t xml:space="preserve"> </w:t>
      </w:r>
      <w:r w:rsidRPr="00423ABD">
        <w:t>class.</w:t>
      </w:r>
      <w:r w:rsidR="00DE7CCE" w:rsidRPr="00423ABD">
        <w:t xml:space="preserve"> </w:t>
      </w:r>
      <w:r w:rsidRPr="00423ABD">
        <w:t>Confused?</w:t>
      </w:r>
      <w:r w:rsidR="00DE7CCE" w:rsidRPr="00423ABD">
        <w:t xml:space="preserve"> </w:t>
      </w:r>
      <w:r w:rsidRPr="00423ABD">
        <w:t>Consider</w:t>
      </w:r>
      <w:r w:rsidR="00DE7CCE" w:rsidRPr="00423ABD">
        <w:t xml:space="preserve"> </w:t>
      </w:r>
      <w:r w:rsidR="00ED1933" w:rsidRPr="00423ABD">
        <w:t>Listing</w:t>
      </w:r>
      <w:r w:rsidR="00DE7CCE" w:rsidRPr="00423ABD">
        <w:t xml:space="preserve"> </w:t>
      </w:r>
      <w:r w:rsidR="00ED1933" w:rsidRPr="00423ABD">
        <w:t>12.</w:t>
      </w:r>
      <w:r w:rsidR="001A33DF" w:rsidRPr="00423ABD">
        <w:t>31</w:t>
      </w:r>
      <w:r w:rsidRPr="00423ABD">
        <w:t>.</w:t>
      </w:r>
    </w:p>
    <w:p w14:paraId="4D397BA5" w14:textId="65E80F34"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1A33DF" w:rsidRPr="00423ABD">
        <w:rPr>
          <w:rStyle w:val="CDTNUM"/>
        </w:rPr>
        <w:t>31</w:t>
      </w:r>
      <w:r w:rsidR="00B15BD3" w:rsidRPr="00423ABD">
        <w:rPr>
          <w:rStyle w:val="CDTNUM"/>
        </w:rPr>
        <w:t>:</w:t>
      </w:r>
      <w:r w:rsidR="00B15BD3" w:rsidRPr="00423ABD">
        <w:t> </w:t>
      </w:r>
      <w:r w:rsidR="00B15BD3" w:rsidRPr="00423ABD">
        <w:t>Inherited</w:t>
      </w:r>
      <w:r w:rsidR="00DE7CCE" w:rsidRPr="00423ABD">
        <w:t xml:space="preserve"> </w:t>
      </w:r>
      <w:r w:rsidR="00B15BD3" w:rsidRPr="00423ABD">
        <w:t>Constraints</w:t>
      </w:r>
      <w:r w:rsidR="00DE7CCE" w:rsidRPr="00423ABD">
        <w:t xml:space="preserve"> </w:t>
      </w:r>
      <w:r w:rsidR="00B15BD3" w:rsidRPr="00423ABD">
        <w:t>Specified</w:t>
      </w:r>
      <w:r w:rsidR="00DE7CCE" w:rsidRPr="00423ABD">
        <w:t xml:space="preserve"> </w:t>
      </w:r>
      <w:r w:rsidR="00B15BD3" w:rsidRPr="00423ABD">
        <w:t>Explicitly</w:t>
      </w:r>
    </w:p>
    <w:p w14:paraId="314941F6" w14:textId="277DC93D" w:rsidR="00FA02C3" w:rsidRPr="00423ABD" w:rsidRDefault="00B15BD3" w:rsidP="009E7A29">
      <w:pPr>
        <w:pStyle w:val="CDTFIRST"/>
      </w:pPr>
      <w:r w:rsidRPr="00423ABD">
        <w:rPr>
          <w:rStyle w:val="CPKeyword"/>
        </w:rPr>
        <w:t>class</w:t>
      </w:r>
      <w:r w:rsidR="00DE7CCE" w:rsidRPr="00423ABD">
        <w:t xml:space="preserve"> </w:t>
      </w:r>
      <w:proofErr w:type="spellStart"/>
      <w:r w:rsidRPr="00423ABD">
        <w:t>EntityBase</w:t>
      </w:r>
      <w:proofErr w:type="spellEnd"/>
      <w:r w:rsidRPr="00423ABD">
        <w:t>&lt;T&gt;</w:t>
      </w:r>
      <w:r w:rsidR="00DE7CCE" w:rsidRPr="00423ABD">
        <w:t xml:space="preserve"> </w:t>
      </w:r>
      <w:r w:rsidRPr="00423ABD">
        <w:rPr>
          <w:rStyle w:val="CPKeyword"/>
        </w:rPr>
        <w:t>where</w:t>
      </w:r>
      <w:r w:rsidR="00DE7CCE" w:rsidRPr="00423ABD">
        <w:t xml:space="preserve"> </w:t>
      </w:r>
      <w:proofErr w:type="gramStart"/>
      <w:r w:rsidRPr="00423ABD">
        <w:t>T</w:t>
      </w:r>
      <w:r w:rsidR="00DE7CCE" w:rsidRPr="00423ABD">
        <w:t xml:space="preserve"> </w:t>
      </w:r>
      <w:r w:rsidRPr="00423ABD">
        <w:t>:</w:t>
      </w:r>
      <w:proofErr w:type="gramEnd"/>
      <w:r w:rsidR="00DE7CCE" w:rsidRPr="00423ABD">
        <w:t xml:space="preserve"> </w:t>
      </w:r>
      <w:proofErr w:type="spellStart"/>
      <w:r w:rsidRPr="00423ABD">
        <w:t>IComparable</w:t>
      </w:r>
      <w:proofErr w:type="spellEnd"/>
      <w:r w:rsidRPr="00423ABD">
        <w:t>&lt;T&gt;</w:t>
      </w:r>
    </w:p>
    <w:p w14:paraId="62743CC0" w14:textId="77777777" w:rsidR="00FA02C3" w:rsidRPr="00423ABD" w:rsidRDefault="00B15BD3" w:rsidP="009E7A29">
      <w:pPr>
        <w:pStyle w:val="CDTMID"/>
      </w:pPr>
      <w:r w:rsidRPr="00423ABD">
        <w:t>{</w:t>
      </w:r>
    </w:p>
    <w:p w14:paraId="204B8F68" w14:textId="28E05C27"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0DC953B7" w14:textId="77777777" w:rsidR="00FA02C3" w:rsidRPr="00423ABD" w:rsidRDefault="00B15BD3" w:rsidP="009E7A29">
      <w:pPr>
        <w:pStyle w:val="CDTLAST"/>
      </w:pPr>
      <w:r w:rsidRPr="00423ABD">
        <w:t>}</w:t>
      </w:r>
    </w:p>
    <w:p w14:paraId="7F9D392A" w14:textId="14782582" w:rsidR="00464665" w:rsidRPr="00423ABD" w:rsidRDefault="00B15BD3" w:rsidP="009E7A29">
      <w:pPr>
        <w:pStyle w:val="CDTFIRST"/>
        <w:rPr>
          <w:rStyle w:val="CPComment"/>
        </w:rPr>
      </w:pPr>
      <w:r w:rsidRPr="00423ABD">
        <w:rPr>
          <w:rStyle w:val="CPComment"/>
        </w:rPr>
        <w:t>//</w:t>
      </w:r>
      <w:r w:rsidR="00DE7CCE" w:rsidRPr="00423ABD">
        <w:rPr>
          <w:rStyle w:val="CPComment"/>
        </w:rPr>
        <w:t xml:space="preserve"> </w:t>
      </w:r>
      <w:r w:rsidRPr="00423ABD">
        <w:rPr>
          <w:rStyle w:val="CPComment"/>
        </w:rPr>
        <w:t>ERROR:</w:t>
      </w:r>
    </w:p>
    <w:p w14:paraId="4DA70E79" w14:textId="34A7F38B" w:rsidR="00FA02C3"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CPComment"/>
        </w:rPr>
        <w:t>The</w:t>
      </w:r>
      <w:r w:rsidR="00DE7CCE" w:rsidRPr="00423ABD">
        <w:rPr>
          <w:rStyle w:val="CPComment"/>
        </w:rPr>
        <w:t xml:space="preserve"> </w:t>
      </w:r>
      <w:r w:rsidRPr="00423ABD">
        <w:rPr>
          <w:rStyle w:val="CPComment"/>
        </w:rPr>
        <w:t>type</w:t>
      </w:r>
      <w:r w:rsidR="00DE7CCE" w:rsidRPr="00423ABD">
        <w:rPr>
          <w:rStyle w:val="CPComment"/>
        </w:rPr>
        <w:t xml:space="preserve"> </w:t>
      </w:r>
      <w:r w:rsidRPr="00423ABD">
        <w:rPr>
          <w:rStyle w:val="Maroonital"/>
        </w:rPr>
        <w:t>'U'</w:t>
      </w:r>
      <w:r w:rsidR="00DE7CCE" w:rsidRPr="00423ABD">
        <w:rPr>
          <w:rStyle w:val="CPComment"/>
        </w:rPr>
        <w:t xml:space="preserve"> </w:t>
      </w:r>
      <w:r w:rsidRPr="00423ABD">
        <w:rPr>
          <w:rStyle w:val="CPComment"/>
        </w:rPr>
        <w:t>must</w:t>
      </w:r>
      <w:r w:rsidR="00DE7CCE" w:rsidRPr="00423ABD">
        <w:rPr>
          <w:rStyle w:val="CPComment"/>
        </w:rPr>
        <w:t xml:space="preserve"> </w:t>
      </w:r>
      <w:r w:rsidRPr="00423ABD">
        <w:rPr>
          <w:rStyle w:val="CPComment"/>
        </w:rPr>
        <w:t>be</w:t>
      </w:r>
      <w:r w:rsidR="00DE7CCE" w:rsidRPr="00423ABD">
        <w:rPr>
          <w:rStyle w:val="CPComment"/>
        </w:rPr>
        <w:t xml:space="preserve"> </w:t>
      </w:r>
      <w:r w:rsidRPr="00423ABD">
        <w:rPr>
          <w:rStyle w:val="CPComment"/>
        </w:rPr>
        <w:t>convertible</w:t>
      </w:r>
      <w:r w:rsidR="00DE7CCE" w:rsidRPr="00423ABD">
        <w:rPr>
          <w:rStyle w:val="CPComment"/>
        </w:rPr>
        <w:t xml:space="preserve"> </w:t>
      </w:r>
      <w:r w:rsidRPr="00423ABD">
        <w:rPr>
          <w:rStyle w:val="CPComment"/>
        </w:rPr>
        <w:t>to</w:t>
      </w:r>
    </w:p>
    <w:p w14:paraId="1CE30882" w14:textId="7728B751" w:rsidR="00FA02C3"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Maroonital"/>
        </w:rPr>
        <w:t>'</w:t>
      </w:r>
      <w:proofErr w:type="spellStart"/>
      <w:r w:rsidRPr="00423ABD">
        <w:rPr>
          <w:rStyle w:val="Maroonital"/>
        </w:rPr>
        <w:t>System.IComparable</w:t>
      </w:r>
      <w:proofErr w:type="spellEnd"/>
      <w:r w:rsidRPr="00423ABD">
        <w:rPr>
          <w:rStyle w:val="Maroonital"/>
        </w:rPr>
        <w:t>&lt;U&gt;'</w:t>
      </w:r>
      <w:r w:rsidR="00DE7CCE" w:rsidRPr="00423ABD">
        <w:rPr>
          <w:rStyle w:val="CPComment"/>
        </w:rPr>
        <w:t xml:space="preserve"> </w:t>
      </w:r>
      <w:r w:rsidRPr="00423ABD">
        <w:rPr>
          <w:rStyle w:val="CPComment"/>
        </w:rPr>
        <w:t>to</w:t>
      </w:r>
      <w:r w:rsidR="00DE7CCE" w:rsidRPr="00423ABD">
        <w:rPr>
          <w:rStyle w:val="CPComment"/>
        </w:rPr>
        <w:t xml:space="preserve"> </w:t>
      </w:r>
      <w:r w:rsidRPr="00423ABD">
        <w:rPr>
          <w:rStyle w:val="CPComment"/>
        </w:rPr>
        <w:t>use</w:t>
      </w:r>
      <w:r w:rsidR="00DE7CCE" w:rsidRPr="00423ABD">
        <w:rPr>
          <w:rStyle w:val="CPComment"/>
        </w:rPr>
        <w:t xml:space="preserve"> </w:t>
      </w:r>
      <w:r w:rsidRPr="00423ABD">
        <w:rPr>
          <w:rStyle w:val="CPComment"/>
        </w:rPr>
        <w:t>it</w:t>
      </w:r>
      <w:r w:rsidR="00DE7CCE" w:rsidRPr="00423ABD">
        <w:rPr>
          <w:rStyle w:val="CPComment"/>
        </w:rPr>
        <w:t xml:space="preserve"> </w:t>
      </w:r>
      <w:r w:rsidRPr="00423ABD">
        <w:rPr>
          <w:rStyle w:val="CPComment"/>
        </w:rPr>
        <w:t>as</w:t>
      </w:r>
      <w:r w:rsidR="00DE7CCE" w:rsidRPr="00423ABD">
        <w:rPr>
          <w:rStyle w:val="CPComment"/>
        </w:rPr>
        <w:t xml:space="preserve"> </w:t>
      </w:r>
      <w:r w:rsidRPr="00423ABD">
        <w:rPr>
          <w:rStyle w:val="CPComment"/>
        </w:rPr>
        <w:t>parameter</w:t>
      </w:r>
    </w:p>
    <w:p w14:paraId="4CCA20D1" w14:textId="28FB59D3" w:rsidR="00464665"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Maroonital"/>
        </w:rPr>
        <w:t>'T'</w:t>
      </w:r>
      <w:r w:rsidR="00DE7CCE" w:rsidRPr="00423ABD">
        <w:rPr>
          <w:rStyle w:val="CPComment"/>
        </w:rPr>
        <w:t xml:space="preserve"> </w:t>
      </w:r>
      <w:r w:rsidRPr="00423ABD">
        <w:rPr>
          <w:rStyle w:val="CPComment"/>
        </w:rPr>
        <w:t>in</w:t>
      </w:r>
      <w:r w:rsidR="00DE7CCE" w:rsidRPr="00423ABD">
        <w:rPr>
          <w:rStyle w:val="CPComment"/>
        </w:rPr>
        <w:t xml:space="preserve"> </w:t>
      </w:r>
      <w:r w:rsidRPr="00423ABD">
        <w:rPr>
          <w:rStyle w:val="CPComment"/>
        </w:rPr>
        <w:t>the</w:t>
      </w:r>
      <w:r w:rsidR="00DE7CCE" w:rsidRPr="00423ABD">
        <w:rPr>
          <w:rStyle w:val="CPComment"/>
        </w:rPr>
        <w:t xml:space="preserve"> </w:t>
      </w:r>
      <w:r w:rsidRPr="00423ABD">
        <w:rPr>
          <w:rStyle w:val="CPComment"/>
        </w:rPr>
        <w:t>generic</w:t>
      </w:r>
      <w:r w:rsidR="00DE7CCE" w:rsidRPr="00423ABD">
        <w:rPr>
          <w:rStyle w:val="CPComment"/>
        </w:rPr>
        <w:t xml:space="preserve"> </w:t>
      </w:r>
      <w:r w:rsidRPr="00423ABD">
        <w:rPr>
          <w:rStyle w:val="CPComment"/>
        </w:rPr>
        <w:t>type</w:t>
      </w:r>
      <w:r w:rsidR="00DE7CCE" w:rsidRPr="00423ABD">
        <w:rPr>
          <w:rStyle w:val="CPComment"/>
        </w:rPr>
        <w:t xml:space="preserve"> </w:t>
      </w:r>
      <w:r w:rsidRPr="00423ABD">
        <w:rPr>
          <w:rStyle w:val="CPComment"/>
        </w:rPr>
        <w:t>or</w:t>
      </w:r>
      <w:r w:rsidR="00DE7CCE" w:rsidRPr="00423ABD">
        <w:rPr>
          <w:rStyle w:val="CPComment"/>
        </w:rPr>
        <w:t xml:space="preserve"> </w:t>
      </w:r>
      <w:r w:rsidRPr="00423ABD">
        <w:rPr>
          <w:rStyle w:val="CPComment"/>
        </w:rPr>
        <w:t>method</w:t>
      </w:r>
    </w:p>
    <w:p w14:paraId="0159D79C" w14:textId="60DF4CAA" w:rsidR="00FA02C3" w:rsidRPr="00423ABD" w:rsidRDefault="00B15BD3" w:rsidP="009E7A29">
      <w:pPr>
        <w:pStyle w:val="CDTMID"/>
      </w:pPr>
      <w:r w:rsidRPr="00423ABD">
        <w:rPr>
          <w:rStyle w:val="CPComment"/>
        </w:rPr>
        <w:t>//</w:t>
      </w:r>
      <w:r w:rsidR="00DE7CCE" w:rsidRPr="00423ABD">
        <w:rPr>
          <w:rStyle w:val="CPComment"/>
        </w:rPr>
        <w:t xml:space="preserve"> </w:t>
      </w:r>
      <w:r w:rsidRPr="00423ABD">
        <w:rPr>
          <w:rStyle w:val="CPKeyword"/>
        </w:rPr>
        <w:t>class</w:t>
      </w:r>
      <w:r w:rsidR="00DE7CCE" w:rsidRPr="00423ABD">
        <w:t xml:space="preserve"> </w:t>
      </w:r>
      <w:r w:rsidRPr="00423ABD">
        <w:t>Entity&lt;U</w:t>
      </w:r>
      <w:proofErr w:type="gramStart"/>
      <w:r w:rsidRPr="00423ABD">
        <w:t>&gt;</w:t>
      </w:r>
      <w:r w:rsidR="00DE7CCE" w:rsidRPr="00423ABD">
        <w:t xml:space="preserve"> </w:t>
      </w:r>
      <w:r w:rsidRPr="00423ABD">
        <w:t>:</w:t>
      </w:r>
      <w:proofErr w:type="gramEnd"/>
      <w:r w:rsidR="00DE7CCE" w:rsidRPr="00423ABD">
        <w:t xml:space="preserve"> </w:t>
      </w:r>
      <w:proofErr w:type="spellStart"/>
      <w:r w:rsidRPr="00423ABD">
        <w:t>EntityBase</w:t>
      </w:r>
      <w:proofErr w:type="spellEnd"/>
      <w:r w:rsidRPr="00423ABD">
        <w:t>&lt;U&gt;</w:t>
      </w:r>
    </w:p>
    <w:p w14:paraId="6EB11B70" w14:textId="4C09361E" w:rsidR="00FA02C3" w:rsidRPr="00423ABD" w:rsidRDefault="00B15BD3" w:rsidP="009E7A29">
      <w:pPr>
        <w:pStyle w:val="CDTMID"/>
      </w:pPr>
      <w:r w:rsidRPr="00423ABD">
        <w:rPr>
          <w:rStyle w:val="CPComment"/>
        </w:rPr>
        <w:t>//</w:t>
      </w:r>
      <w:r w:rsidR="00DE7CCE" w:rsidRPr="00423ABD">
        <w:rPr>
          <w:rStyle w:val="CPComment"/>
        </w:rPr>
        <w:t xml:space="preserve"> </w:t>
      </w:r>
      <w:r w:rsidRPr="00423ABD">
        <w:t>{</w:t>
      </w:r>
    </w:p>
    <w:p w14:paraId="1B76987E" w14:textId="705B0077" w:rsidR="00FA02C3" w:rsidRPr="00423ABD" w:rsidRDefault="00B15BD3" w:rsidP="009E7A29">
      <w:pPr>
        <w:pStyle w:val="CDTMID"/>
      </w:pPr>
      <w:r w:rsidRPr="00423ABD">
        <w:rPr>
          <w:rStyle w:val="CPComment"/>
        </w:rPr>
        <w:t>//</w:t>
      </w:r>
      <w:r w:rsidR="00DE7CCE" w:rsidRPr="00423ABD">
        <w:rPr>
          <w:rStyle w:val="CPComment"/>
        </w:rPr>
        <w:t xml:space="preserve">     </w:t>
      </w:r>
      <w:r w:rsidRPr="00423ABD">
        <w:rPr>
          <w:rStyle w:val="CPComment"/>
        </w:rPr>
        <w:t>...</w:t>
      </w:r>
    </w:p>
    <w:p w14:paraId="2FC4E215" w14:textId="6FFD0E16" w:rsidR="00FA02C3" w:rsidRPr="00423ABD" w:rsidRDefault="00B15BD3" w:rsidP="009E7A29">
      <w:pPr>
        <w:pStyle w:val="CDTLAST"/>
      </w:pPr>
      <w:r w:rsidRPr="00423ABD">
        <w:rPr>
          <w:rStyle w:val="CPComment"/>
        </w:rPr>
        <w:t>//</w:t>
      </w:r>
      <w:r w:rsidR="00DE7CCE" w:rsidRPr="00423ABD">
        <w:rPr>
          <w:rStyle w:val="CPComment"/>
        </w:rPr>
        <w:t xml:space="preserve"> </w:t>
      </w:r>
      <w:r w:rsidRPr="00423ABD">
        <w:t>}</w:t>
      </w:r>
    </w:p>
    <w:p w14:paraId="2F21FDF8" w14:textId="129C3362" w:rsidR="00FA02C3" w:rsidRPr="00423ABD" w:rsidRDefault="008F3AC1" w:rsidP="009E7A29">
      <w:pPr>
        <w:pStyle w:val="CHAPBM"/>
      </w:pPr>
      <w:r w:rsidRPr="00423ABD">
        <w:t>In</w:t>
      </w:r>
      <w:r w:rsidR="00DE7CCE" w:rsidRPr="00423ABD">
        <w:t xml:space="preserve"> </w:t>
      </w:r>
      <w:r w:rsidR="00ED1933" w:rsidRPr="00423ABD">
        <w:t>Listing</w:t>
      </w:r>
      <w:r w:rsidR="00DE7CCE" w:rsidRPr="00423ABD">
        <w:t xml:space="preserve"> </w:t>
      </w:r>
      <w:r w:rsidR="00ED1933" w:rsidRPr="00423ABD">
        <w:t>12.</w:t>
      </w:r>
      <w:r w:rsidR="001A33DF" w:rsidRPr="00423ABD">
        <w:t>31</w:t>
      </w:r>
      <w:r w:rsidRPr="00423ABD">
        <w:t>,</w:t>
      </w:r>
      <w:r w:rsidR="00DE7CCE" w:rsidRPr="00423ABD">
        <w:t xml:space="preserve"> </w:t>
      </w:r>
      <w:proofErr w:type="spellStart"/>
      <w:r w:rsidR="00B15BD3" w:rsidRPr="00423ABD">
        <w:rPr>
          <w:rStyle w:val="CITchapbm"/>
        </w:rPr>
        <w:t>EntityBase</w:t>
      </w:r>
      <w:proofErr w:type="spellEnd"/>
      <w:r w:rsidR="00B15BD3" w:rsidRPr="00423ABD">
        <w:rPr>
          <w:rStyle w:val="CITchapbm"/>
        </w:rPr>
        <w:t>&lt;T&gt;</w:t>
      </w:r>
      <w:r w:rsidR="00DE7CCE" w:rsidRPr="00423ABD">
        <w:t xml:space="preserve"> </w:t>
      </w:r>
      <w:r w:rsidR="00B15BD3" w:rsidRPr="00423ABD">
        <w:t>requires</w:t>
      </w:r>
      <w:r w:rsidR="00DE7CCE" w:rsidRPr="00423ABD">
        <w:t xml:space="preserve"> </w:t>
      </w:r>
      <w:r w:rsidR="00B15BD3" w:rsidRPr="00423ABD">
        <w:t>that</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rPr>
          <w:rStyle w:val="CITchapbm"/>
        </w:rPr>
        <w:t>U</w:t>
      </w:r>
      <w:r w:rsidR="00DE7CCE" w:rsidRPr="00423ABD">
        <w:t xml:space="preserve"> </w:t>
      </w:r>
      <w:r w:rsidR="00B15BD3" w:rsidRPr="00423ABD">
        <w:t>supplied</w:t>
      </w:r>
      <w:r w:rsidR="00DE7CCE" w:rsidRPr="00423ABD">
        <w:t xml:space="preserve"> </w:t>
      </w:r>
      <w:r w:rsidR="00B15BD3" w:rsidRPr="00423ABD">
        <w:t>for</w:t>
      </w:r>
      <w:r w:rsidR="00DE7CCE" w:rsidRPr="00423ABD">
        <w:t xml:space="preserve"> </w:t>
      </w:r>
      <w:r w:rsidR="00B15BD3" w:rsidRPr="00423ABD">
        <w:rPr>
          <w:rStyle w:val="CITchapbm"/>
        </w:rPr>
        <w:t>T</w:t>
      </w:r>
      <w:r w:rsidR="00DE7CCE" w:rsidRPr="00423ABD">
        <w:t xml:space="preserve"> </w:t>
      </w:r>
      <w:r w:rsidR="00B15BD3" w:rsidRPr="00423ABD">
        <w:t>by</w:t>
      </w:r>
      <w:r w:rsidR="00DE7CCE" w:rsidRPr="00423ABD">
        <w:t xml:space="preserve"> </w:t>
      </w:r>
      <w:r w:rsidR="00B15BD3" w:rsidRPr="00423ABD">
        <w:t>the</w:t>
      </w:r>
      <w:r w:rsidR="00DE7CCE" w:rsidRPr="00423ABD">
        <w:t xml:space="preserve"> </w:t>
      </w:r>
      <w:r w:rsidR="00B15BD3" w:rsidRPr="00423ABD">
        <w:t>base</w:t>
      </w:r>
      <w:r w:rsidR="00DE7CCE" w:rsidRPr="00423ABD">
        <w:t xml:space="preserve"> </w:t>
      </w:r>
      <w:r w:rsidR="00B15BD3" w:rsidRPr="00423ABD">
        <w:t>class</w:t>
      </w:r>
      <w:r w:rsidR="00DE7CCE" w:rsidRPr="00423ABD">
        <w:t xml:space="preserve"> </w:t>
      </w:r>
      <w:r w:rsidR="00B15BD3" w:rsidRPr="00423ABD">
        <w:t>specifier</w:t>
      </w:r>
      <w:r w:rsidR="00DE7CCE" w:rsidRPr="00423ABD">
        <w:t xml:space="preserve"> </w:t>
      </w:r>
      <w:proofErr w:type="spellStart"/>
      <w:r w:rsidR="00B15BD3" w:rsidRPr="00423ABD">
        <w:rPr>
          <w:rStyle w:val="CITchapbm"/>
        </w:rPr>
        <w:t>EntityBase</w:t>
      </w:r>
      <w:proofErr w:type="spellEnd"/>
      <w:r w:rsidR="00B15BD3" w:rsidRPr="00423ABD">
        <w:rPr>
          <w:rStyle w:val="CITchapbm"/>
        </w:rPr>
        <w:t>&lt;U&gt;</w:t>
      </w:r>
      <w:r w:rsidR="00DE7CCE" w:rsidRPr="00423ABD">
        <w:t xml:space="preserve"> </w:t>
      </w:r>
      <w:r w:rsidR="00B15BD3" w:rsidRPr="00423ABD">
        <w:t>implement</w:t>
      </w:r>
      <w:r w:rsidR="00DE7CCE" w:rsidRPr="00423ABD">
        <w:t xml:space="preserve"> </w:t>
      </w:r>
      <w:proofErr w:type="spellStart"/>
      <w:r w:rsidR="00B15BD3" w:rsidRPr="00423ABD">
        <w:rPr>
          <w:rStyle w:val="CITchapbm"/>
        </w:rPr>
        <w:t>IComparable</w:t>
      </w:r>
      <w:proofErr w:type="spellEnd"/>
      <w:r w:rsidR="00B15BD3" w:rsidRPr="00423ABD">
        <w:rPr>
          <w:rStyle w:val="CITchapbm"/>
        </w:rPr>
        <w:t>&lt;U&gt;</w:t>
      </w:r>
      <w:r w:rsidR="00B15BD3" w:rsidRPr="00423ABD">
        <w:t>.</w:t>
      </w:r>
      <w:r w:rsidR="00DE7CCE" w:rsidRPr="00423ABD">
        <w:t xml:space="preserve"> </w:t>
      </w:r>
      <w:r w:rsidR="00B15BD3" w:rsidRPr="00423ABD">
        <w:t>Therefore,</w:t>
      </w:r>
      <w:r w:rsidR="00DE7CCE" w:rsidRPr="00423ABD">
        <w:t xml:space="preserve"> </w:t>
      </w:r>
      <w:r w:rsidR="00B15BD3" w:rsidRPr="00423ABD">
        <w:t>the</w:t>
      </w:r>
      <w:r w:rsidR="00DE7CCE" w:rsidRPr="00423ABD">
        <w:t xml:space="preserve"> </w:t>
      </w:r>
      <w:r w:rsidR="00B15BD3" w:rsidRPr="00423ABD">
        <w:rPr>
          <w:rStyle w:val="CITchapbm"/>
        </w:rPr>
        <w:t>Entity&lt;U&gt;</w:t>
      </w:r>
      <w:r w:rsidR="00DE7CCE" w:rsidRPr="00423ABD">
        <w:t xml:space="preserve"> </w:t>
      </w:r>
      <w:r w:rsidR="00B15BD3" w:rsidRPr="00423ABD">
        <w:t>class</w:t>
      </w:r>
      <w:r w:rsidR="00DE7CCE" w:rsidRPr="00423ABD">
        <w:t xml:space="preserve"> </w:t>
      </w:r>
      <w:r w:rsidR="00B15BD3" w:rsidRPr="00423ABD">
        <w:t>needs</w:t>
      </w:r>
      <w:r w:rsidR="00DE7CCE" w:rsidRPr="00423ABD">
        <w:t xml:space="preserve"> </w:t>
      </w:r>
      <w:r w:rsidR="00B15BD3" w:rsidRPr="00423ABD">
        <w:t>to</w:t>
      </w:r>
      <w:r w:rsidR="00DE7CCE" w:rsidRPr="00423ABD">
        <w:t xml:space="preserve"> </w:t>
      </w:r>
      <w:r w:rsidR="00B15BD3" w:rsidRPr="00423ABD">
        <w:t>require</w:t>
      </w:r>
      <w:r w:rsidR="00DE7CCE" w:rsidRPr="00423ABD">
        <w:t xml:space="preserve"> </w:t>
      </w:r>
      <w:r w:rsidR="00B15BD3" w:rsidRPr="00423ABD">
        <w:t>the</w:t>
      </w:r>
      <w:r w:rsidR="00DE7CCE" w:rsidRPr="00423ABD">
        <w:t xml:space="preserve"> </w:t>
      </w:r>
      <w:r w:rsidR="00B15BD3" w:rsidRPr="00423ABD">
        <w:t>same</w:t>
      </w:r>
      <w:r w:rsidR="00DE7CCE" w:rsidRPr="00423ABD">
        <w:t xml:space="preserve"> </w:t>
      </w:r>
      <w:r w:rsidR="00B15BD3" w:rsidRPr="00423ABD">
        <w:t>constraint</w:t>
      </w:r>
      <w:r w:rsidR="00DE7CCE" w:rsidRPr="00423ABD">
        <w:t xml:space="preserve"> </w:t>
      </w:r>
      <w:r w:rsidR="00B15BD3" w:rsidRPr="00423ABD">
        <w:t>on</w:t>
      </w:r>
      <w:r w:rsidR="00DE7CCE" w:rsidRPr="00423ABD">
        <w:t xml:space="preserve"> </w:t>
      </w:r>
      <w:r w:rsidR="00B15BD3" w:rsidRPr="00423ABD">
        <w:rPr>
          <w:rStyle w:val="CITchapbm"/>
        </w:rPr>
        <w:t>U</w:t>
      </w:r>
      <w:r w:rsidR="00B15BD3" w:rsidRPr="00423ABD">
        <w:t>.</w:t>
      </w:r>
      <w:r w:rsidR="00DE7CCE" w:rsidRPr="00423ABD">
        <w:t xml:space="preserve"> </w:t>
      </w:r>
      <w:r w:rsidR="00B15BD3" w:rsidRPr="00423ABD">
        <w:t>Failure</w:t>
      </w:r>
      <w:r w:rsidR="00DE7CCE" w:rsidRPr="00423ABD">
        <w:t xml:space="preserve"> </w:t>
      </w:r>
      <w:r w:rsidR="00B15BD3" w:rsidRPr="00423ABD">
        <w:t>to</w:t>
      </w:r>
      <w:r w:rsidR="00DE7CCE" w:rsidRPr="00423ABD">
        <w:t xml:space="preserve"> </w:t>
      </w:r>
      <w:r w:rsidR="00B15BD3" w:rsidRPr="00423ABD">
        <w:t>do</w:t>
      </w:r>
      <w:r w:rsidR="00DE7CCE" w:rsidRPr="00423ABD">
        <w:t xml:space="preserve"> </w:t>
      </w:r>
      <w:r w:rsidR="00B15BD3" w:rsidRPr="00423ABD">
        <w:t>so</w:t>
      </w:r>
      <w:r w:rsidR="00DE7CCE" w:rsidRPr="00423ABD">
        <w:t xml:space="preserve"> </w:t>
      </w:r>
      <w:r w:rsidR="00B15BD3" w:rsidRPr="00423ABD">
        <w:t>will</w:t>
      </w:r>
      <w:r w:rsidR="00DE7CCE" w:rsidRPr="00423ABD">
        <w:t xml:space="preserve"> </w:t>
      </w:r>
      <w:r w:rsidR="00B15BD3" w:rsidRPr="00423ABD">
        <w:t>result</w:t>
      </w:r>
      <w:r w:rsidR="00DE7CCE" w:rsidRPr="00423ABD">
        <w:t xml:space="preserve"> </w:t>
      </w:r>
      <w:r w:rsidR="00B15BD3" w:rsidRPr="00423ABD">
        <w:t>in</w:t>
      </w:r>
      <w:r w:rsidR="00DE7CCE" w:rsidRPr="00423ABD">
        <w:t xml:space="preserve"> </w:t>
      </w:r>
      <w:r w:rsidR="00B15BD3" w:rsidRPr="00423ABD">
        <w:t>a</w:t>
      </w:r>
      <w:r w:rsidR="00DE7CCE" w:rsidRPr="00423ABD">
        <w:t xml:space="preserve"> </w:t>
      </w:r>
      <w:r w:rsidR="00B15BD3" w:rsidRPr="00423ABD">
        <w:t>compile</w:t>
      </w:r>
      <w:r w:rsidRPr="00423ABD">
        <w:t>-time</w:t>
      </w:r>
      <w:r w:rsidR="00DE7CCE" w:rsidRPr="00423ABD">
        <w:t xml:space="preserve"> </w:t>
      </w:r>
      <w:r w:rsidR="00B15BD3" w:rsidRPr="00423ABD">
        <w:t>error.</w:t>
      </w:r>
      <w:r w:rsidR="00DE7CCE" w:rsidRPr="00423ABD">
        <w:t xml:space="preserve"> </w:t>
      </w:r>
      <w:r w:rsidR="00B15BD3" w:rsidRPr="00423ABD">
        <w:t>This</w:t>
      </w:r>
      <w:r w:rsidR="00DE7CCE" w:rsidRPr="00423ABD">
        <w:t xml:space="preserve"> </w:t>
      </w:r>
      <w:r w:rsidR="00B20EF6" w:rsidRPr="00423ABD">
        <w:t>pattern</w:t>
      </w:r>
      <w:r w:rsidR="00DE7CCE" w:rsidRPr="00423ABD">
        <w:t xml:space="preserve"> </w:t>
      </w:r>
      <w:r w:rsidR="00B15BD3" w:rsidRPr="00423ABD">
        <w:t>increases</w:t>
      </w:r>
      <w:r w:rsidR="00DE7CCE" w:rsidRPr="00423ABD">
        <w:t xml:space="preserve"> </w:t>
      </w:r>
      <w:r w:rsidR="00B15BD3" w:rsidRPr="00423ABD">
        <w:t>a</w:t>
      </w:r>
      <w:r w:rsidR="00DE7CCE" w:rsidRPr="00423ABD">
        <w:t xml:space="preserve"> </w:t>
      </w:r>
      <w:r w:rsidR="00B15BD3" w:rsidRPr="00423ABD">
        <w:t>programmer’s</w:t>
      </w:r>
      <w:r w:rsidR="00DE7CCE" w:rsidRPr="00423ABD">
        <w:t xml:space="preserve"> </w:t>
      </w:r>
      <w:r w:rsidR="00B15BD3" w:rsidRPr="00423ABD">
        <w:t>awareness</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base</w:t>
      </w:r>
      <w:r w:rsidR="00DE7CCE" w:rsidRPr="00423ABD">
        <w:t xml:space="preserve"> </w:t>
      </w:r>
      <w:r w:rsidR="00B15BD3" w:rsidRPr="00423ABD">
        <w:lastRenderedPageBreak/>
        <w:t>class’s</w:t>
      </w:r>
      <w:r w:rsidR="00DE7CCE" w:rsidRPr="00423ABD">
        <w:t xml:space="preserve"> </w:t>
      </w:r>
      <w:r w:rsidR="00B15BD3" w:rsidRPr="00423ABD">
        <w:t>type</w:t>
      </w:r>
      <w:r w:rsidR="00DE7CCE" w:rsidRPr="00423ABD">
        <w:t xml:space="preserve"> </w:t>
      </w:r>
      <w:r w:rsidR="00B15BD3" w:rsidRPr="00423ABD">
        <w:t>constraint</w:t>
      </w:r>
      <w:r w:rsidR="00DE7CCE" w:rsidRPr="00423ABD">
        <w:t xml:space="preserve"> </w:t>
      </w:r>
      <w:r w:rsidR="00B15BD3" w:rsidRPr="00423ABD">
        <w:t>in</w:t>
      </w:r>
      <w:r w:rsidR="00DE7CCE" w:rsidRPr="00423ABD">
        <w:t xml:space="preserve"> </w:t>
      </w:r>
      <w:r w:rsidR="00B15BD3" w:rsidRPr="00423ABD">
        <w:t>the</w:t>
      </w:r>
      <w:r w:rsidR="00DE7CCE" w:rsidRPr="00423ABD">
        <w:t xml:space="preserve"> </w:t>
      </w:r>
      <w:r w:rsidR="00B15BD3" w:rsidRPr="00423ABD">
        <w:t>derived</w:t>
      </w:r>
      <w:r w:rsidR="00DE7CCE" w:rsidRPr="00423ABD">
        <w:t xml:space="preserve"> </w:t>
      </w:r>
      <w:r w:rsidR="00B15BD3" w:rsidRPr="00423ABD">
        <w:t>class,</w:t>
      </w:r>
      <w:r w:rsidR="00DE7CCE" w:rsidRPr="00423ABD">
        <w:t xml:space="preserve"> </w:t>
      </w:r>
      <w:r w:rsidR="00B15BD3" w:rsidRPr="00423ABD">
        <w:t>avoiding</w:t>
      </w:r>
      <w:r w:rsidR="00DE7CCE" w:rsidRPr="00423ABD">
        <w:t xml:space="preserve"> </w:t>
      </w:r>
      <w:r w:rsidRPr="00423ABD">
        <w:t>the</w:t>
      </w:r>
      <w:r w:rsidR="00DE7CCE" w:rsidRPr="00423ABD">
        <w:t xml:space="preserve"> </w:t>
      </w:r>
      <w:r w:rsidR="00B15BD3" w:rsidRPr="00423ABD">
        <w:t>confusion</w:t>
      </w:r>
      <w:r w:rsidR="00DE7CCE" w:rsidRPr="00423ABD">
        <w:t xml:space="preserve"> </w:t>
      </w:r>
      <w:r w:rsidRPr="00423ABD">
        <w:t>that</w:t>
      </w:r>
      <w:r w:rsidR="00DE7CCE" w:rsidRPr="00423ABD">
        <w:t xml:space="preserve"> </w:t>
      </w:r>
      <w:r w:rsidRPr="00423ABD">
        <w:t>might</w:t>
      </w:r>
      <w:r w:rsidR="00DE7CCE" w:rsidRPr="00423ABD">
        <w:t xml:space="preserve"> </w:t>
      </w:r>
      <w:r w:rsidRPr="00423ABD">
        <w:t>otherwise</w:t>
      </w:r>
      <w:r w:rsidR="00DE7CCE" w:rsidRPr="00423ABD">
        <w:t xml:space="preserve"> </w:t>
      </w:r>
      <w:r w:rsidRPr="00423ABD">
        <w:t>occur</w:t>
      </w:r>
      <w:r w:rsidR="00DE7CCE" w:rsidRPr="00423ABD">
        <w:t xml:space="preserve"> </w:t>
      </w:r>
      <w:del w:id="231" w:author="Jill Hobbs" w:date="2020-06-04T15:22:00Z">
        <w:r w:rsidR="00B15BD3" w:rsidRPr="00423ABD" w:rsidDel="003A0DC4">
          <w:delText>when</w:delText>
        </w:r>
        <w:r w:rsidR="00DE7CCE" w:rsidRPr="00423ABD" w:rsidDel="003A0DC4">
          <w:delText xml:space="preserve"> </w:delText>
        </w:r>
      </w:del>
      <w:ins w:id="232" w:author="Jill Hobbs" w:date="2020-06-04T15:22:00Z">
        <w:r w:rsidR="003A0DC4">
          <w:t>if</w:t>
        </w:r>
        <w:r w:rsidR="003A0DC4" w:rsidRPr="00423ABD">
          <w:t xml:space="preserve"> </w:t>
        </w:r>
      </w:ins>
      <w:r w:rsidRPr="00423ABD">
        <w:t>the</w:t>
      </w:r>
      <w:r w:rsidR="00DE7CCE" w:rsidRPr="00423ABD">
        <w:t xml:space="preserve"> </w:t>
      </w:r>
      <w:r w:rsidRPr="00423ABD">
        <w:t>programmer</w:t>
      </w:r>
      <w:r w:rsidR="00DE7CCE" w:rsidRPr="00423ABD">
        <w:t xml:space="preserve"> </w:t>
      </w:r>
      <w:r w:rsidRPr="00423ABD">
        <w:t>uses</w:t>
      </w:r>
      <w:r w:rsidR="00DE7CCE" w:rsidRPr="00423ABD">
        <w:t xml:space="preserve"> </w:t>
      </w:r>
      <w:r w:rsidR="00B15BD3" w:rsidRPr="00423ABD">
        <w:t>the</w:t>
      </w:r>
      <w:r w:rsidR="00DE7CCE" w:rsidRPr="00423ABD">
        <w:t xml:space="preserve"> </w:t>
      </w:r>
      <w:r w:rsidR="00B15BD3" w:rsidRPr="00423ABD">
        <w:t>derived</w:t>
      </w:r>
      <w:r w:rsidR="00DE7CCE" w:rsidRPr="00423ABD">
        <w:t xml:space="preserve"> </w:t>
      </w:r>
      <w:r w:rsidR="00B15BD3" w:rsidRPr="00423ABD">
        <w:t>class</w:t>
      </w:r>
      <w:r w:rsidR="00DE7CCE" w:rsidRPr="00423ABD">
        <w:t xml:space="preserve"> </w:t>
      </w:r>
      <w:r w:rsidR="00B15BD3" w:rsidRPr="00423ABD">
        <w:t>and</w:t>
      </w:r>
      <w:r w:rsidR="00DE7CCE" w:rsidRPr="00423ABD">
        <w:t xml:space="preserve"> </w:t>
      </w:r>
      <w:r w:rsidR="00B15BD3" w:rsidRPr="00423ABD">
        <w:t>discover</w:t>
      </w:r>
      <w:r w:rsidRPr="00423ABD">
        <w:t>s</w:t>
      </w:r>
      <w:r w:rsidR="00DE7CCE" w:rsidRPr="00423ABD">
        <w:t xml:space="preserve"> </w:t>
      </w:r>
      <w:r w:rsidR="00B15BD3" w:rsidRPr="00423ABD">
        <w:t>the</w:t>
      </w:r>
      <w:r w:rsidR="00DE7CCE" w:rsidRPr="00423ABD">
        <w:t xml:space="preserve"> </w:t>
      </w:r>
      <w:r w:rsidR="00B15BD3" w:rsidRPr="00423ABD">
        <w:t>constraint</w:t>
      </w:r>
      <w:r w:rsidR="00DE7CCE" w:rsidRPr="00423ABD">
        <w:t xml:space="preserve"> </w:t>
      </w:r>
      <w:r w:rsidR="00B15BD3" w:rsidRPr="00423ABD">
        <w:t>but</w:t>
      </w:r>
      <w:r w:rsidR="00DE7CCE" w:rsidRPr="00423ABD">
        <w:t xml:space="preserve"> </w:t>
      </w:r>
      <w:r w:rsidRPr="00423ABD">
        <w:t>does</w:t>
      </w:r>
      <w:r w:rsidR="00DE7CCE" w:rsidRPr="00423ABD">
        <w:t xml:space="preserve"> </w:t>
      </w:r>
      <w:r w:rsidR="00B15BD3" w:rsidRPr="00423ABD">
        <w:t>not</w:t>
      </w:r>
      <w:r w:rsidR="00DE7CCE" w:rsidRPr="00423ABD">
        <w:t xml:space="preserve"> </w:t>
      </w:r>
      <w:r w:rsidR="00B15BD3" w:rsidRPr="00423ABD">
        <w:t>understand</w:t>
      </w:r>
      <w:r w:rsidR="00DE7CCE" w:rsidRPr="00423ABD">
        <w:t xml:space="preserve"> </w:t>
      </w:r>
      <w:r w:rsidR="00B15BD3" w:rsidRPr="00423ABD">
        <w:t>where</w:t>
      </w:r>
      <w:r w:rsidR="00DE7CCE" w:rsidRPr="00423ABD">
        <w:t xml:space="preserve"> </w:t>
      </w:r>
      <w:r w:rsidR="00B15BD3" w:rsidRPr="00423ABD">
        <w:t>it</w:t>
      </w:r>
      <w:r w:rsidR="00DE7CCE" w:rsidRPr="00423ABD">
        <w:t xml:space="preserve"> </w:t>
      </w:r>
      <w:r w:rsidR="00B15BD3" w:rsidRPr="00423ABD">
        <w:t>comes</w:t>
      </w:r>
      <w:r w:rsidR="00DE7CCE" w:rsidRPr="00423ABD">
        <w:t xml:space="preserve"> </w:t>
      </w:r>
      <w:r w:rsidR="00B15BD3" w:rsidRPr="00423ABD">
        <w:t>from.</w:t>
      </w:r>
    </w:p>
    <w:p w14:paraId="4618F1BA" w14:textId="0D6BE2E3" w:rsidR="00FA02C3" w:rsidRPr="00423ABD" w:rsidRDefault="00B15BD3" w:rsidP="009E7A29">
      <w:pPr>
        <w:pStyle w:val="CHAPBM"/>
      </w:pPr>
      <w:r w:rsidRPr="00423ABD">
        <w:t>We</w:t>
      </w:r>
      <w:r w:rsidR="00DE7CCE" w:rsidRPr="00423ABD">
        <w:t xml:space="preserve"> </w:t>
      </w:r>
      <w:r w:rsidRPr="00423ABD">
        <w:t>have</w:t>
      </w:r>
      <w:r w:rsidR="00DE7CCE" w:rsidRPr="00423ABD">
        <w:t xml:space="preserve"> </w:t>
      </w:r>
      <w:r w:rsidRPr="00423ABD">
        <w:t>not</w:t>
      </w:r>
      <w:r w:rsidR="00DE7CCE" w:rsidRPr="00423ABD">
        <w:t xml:space="preserve"> </w:t>
      </w:r>
      <w:r w:rsidRPr="00423ABD">
        <w:t>covered</w:t>
      </w:r>
      <w:r w:rsidR="00DE7CCE" w:rsidRPr="00423ABD">
        <w:t xml:space="preserve"> </w:t>
      </w:r>
      <w:r w:rsidRPr="00423ABD">
        <w:t>generic</w:t>
      </w:r>
      <w:r w:rsidR="00DE7CCE" w:rsidRPr="00423ABD">
        <w:t xml:space="preserve"> </w:t>
      </w:r>
      <w:r w:rsidRPr="00423ABD">
        <w:t>methods</w:t>
      </w:r>
      <w:r w:rsidR="00DE7CCE" w:rsidRPr="00423ABD">
        <w:t xml:space="preserve"> </w:t>
      </w:r>
      <w:r w:rsidRPr="00423ABD">
        <w:t>yet;</w:t>
      </w:r>
      <w:r w:rsidR="00DE7CCE" w:rsidRPr="00423ABD">
        <w:t xml:space="preserve"> </w:t>
      </w:r>
      <w:r w:rsidRPr="00423ABD">
        <w:t>we’ll</w:t>
      </w:r>
      <w:r w:rsidR="00DE7CCE" w:rsidRPr="00423ABD">
        <w:t xml:space="preserve"> </w:t>
      </w:r>
      <w:r w:rsidRPr="00423ABD">
        <w:t>get</w:t>
      </w:r>
      <w:r w:rsidR="00DE7CCE" w:rsidRPr="00423ABD">
        <w:t xml:space="preserve"> </w:t>
      </w:r>
      <w:r w:rsidRPr="00423ABD">
        <w:t>to</w:t>
      </w:r>
      <w:r w:rsidR="00DE7CCE" w:rsidRPr="00423ABD">
        <w:t xml:space="preserve"> </w:t>
      </w:r>
      <w:r w:rsidRPr="00423ABD">
        <w:t>them</w:t>
      </w:r>
      <w:r w:rsidR="00DE7CCE" w:rsidRPr="00423ABD">
        <w:t xml:space="preserve"> </w:t>
      </w:r>
      <w:r w:rsidRPr="00423ABD">
        <w:t>later</w:t>
      </w:r>
      <w:r w:rsidR="00DE7CCE" w:rsidRPr="00423ABD">
        <w:t xml:space="preserve"> </w:t>
      </w:r>
      <w:r w:rsidRPr="00423ABD">
        <w:t>in</w:t>
      </w:r>
      <w:r w:rsidR="00DE7CCE" w:rsidRPr="00423ABD">
        <w:t xml:space="preserve"> </w:t>
      </w:r>
      <w:r w:rsidRPr="00423ABD">
        <w:t>this</w:t>
      </w:r>
      <w:r w:rsidR="00DE7CCE" w:rsidRPr="00423ABD">
        <w:t xml:space="preserve"> </w:t>
      </w:r>
      <w:r w:rsidRPr="00423ABD">
        <w:t>chapter.</w:t>
      </w:r>
      <w:r w:rsidR="00DE7CCE" w:rsidRPr="00423ABD">
        <w:t xml:space="preserve"> </w:t>
      </w:r>
      <w:r w:rsidR="008F3AC1" w:rsidRPr="00423ABD">
        <w:t>For</w:t>
      </w:r>
      <w:r w:rsidR="00DE7CCE" w:rsidRPr="00423ABD">
        <w:t xml:space="preserve"> </w:t>
      </w:r>
      <w:r w:rsidR="008F3AC1" w:rsidRPr="00423ABD">
        <w:t>now</w:t>
      </w:r>
      <w:r w:rsidRPr="00423ABD">
        <w:t>,</w:t>
      </w:r>
      <w:r w:rsidR="00DE7CCE" w:rsidRPr="00423ABD">
        <w:t xml:space="preserve"> </w:t>
      </w:r>
      <w:r w:rsidR="008F3AC1" w:rsidRPr="00423ABD">
        <w:t>simply</w:t>
      </w:r>
      <w:r w:rsidR="00DE7CCE" w:rsidRPr="00423ABD">
        <w:t xml:space="preserve"> </w:t>
      </w:r>
      <w:r w:rsidR="008F3AC1" w:rsidRPr="00423ABD">
        <w:t>recognize</w:t>
      </w:r>
      <w:r w:rsidR="00DE7CCE" w:rsidRPr="00423ABD">
        <w:t xml:space="preserve"> </w:t>
      </w:r>
      <w:r w:rsidR="008F3AC1" w:rsidRPr="00423ABD">
        <w:t>that</w:t>
      </w:r>
      <w:r w:rsidR="00DE7CCE" w:rsidRPr="00423ABD">
        <w:t xml:space="preserve"> </w:t>
      </w:r>
      <w:r w:rsidRPr="00423ABD">
        <w:t>methods</w:t>
      </w:r>
      <w:r w:rsidR="00DE7CCE" w:rsidRPr="00423ABD">
        <w:t xml:space="preserve"> </w:t>
      </w:r>
      <w:r w:rsidRPr="00423ABD">
        <w:t>may</w:t>
      </w:r>
      <w:r w:rsidR="00DE7CCE" w:rsidRPr="00423ABD">
        <w:t xml:space="preserve"> </w:t>
      </w:r>
      <w:r w:rsidRPr="00423ABD">
        <w:t>also</w:t>
      </w:r>
      <w:r w:rsidR="00DE7CCE" w:rsidRPr="00423ABD">
        <w:t xml:space="preserve"> </w:t>
      </w:r>
      <w:r w:rsidRPr="00423ABD">
        <w:t>be</w:t>
      </w:r>
      <w:r w:rsidR="00DE7CCE" w:rsidRPr="00423ABD">
        <w:t xml:space="preserve"> </w:t>
      </w:r>
      <w:r w:rsidRPr="00423ABD">
        <w:t>generic</w:t>
      </w:r>
      <w:r w:rsidR="00DE7CCE" w:rsidRPr="00423ABD">
        <w:t xml:space="preserve"> </w:t>
      </w:r>
      <w:r w:rsidRPr="00423ABD">
        <w:t>and</w:t>
      </w:r>
      <w:r w:rsidR="00DE7CCE" w:rsidRPr="00423ABD">
        <w:t xml:space="preserve"> </w:t>
      </w:r>
      <w:r w:rsidRPr="00423ABD">
        <w:t>may</w:t>
      </w:r>
      <w:r w:rsidR="00DE7CCE" w:rsidRPr="00423ABD">
        <w:t xml:space="preserve"> </w:t>
      </w:r>
      <w:r w:rsidRPr="00423ABD">
        <w:t>also</w:t>
      </w:r>
      <w:r w:rsidR="00DE7CCE" w:rsidRPr="00423ABD">
        <w:t xml:space="preserve"> </w:t>
      </w:r>
      <w:r w:rsidRPr="00423ABD">
        <w:t>place</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supplied</w:t>
      </w:r>
      <w:r w:rsidR="00DE7CCE" w:rsidRPr="00423ABD">
        <w:t xml:space="preserve"> </w:t>
      </w:r>
      <w:r w:rsidRPr="00423ABD">
        <w:t>for</w:t>
      </w:r>
      <w:r w:rsidR="00DE7CCE" w:rsidRPr="00423ABD">
        <w:t xml:space="preserve"> </w:t>
      </w:r>
      <w:r w:rsidRPr="00423ABD">
        <w:t>their</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How,</w:t>
      </w:r>
      <w:r w:rsidR="00DE7CCE" w:rsidRPr="00423ABD">
        <w:t xml:space="preserve"> </w:t>
      </w:r>
      <w:r w:rsidRPr="00423ABD">
        <w:t>then,</w:t>
      </w:r>
      <w:r w:rsidR="00DE7CCE" w:rsidRPr="00423ABD">
        <w:t xml:space="preserve"> </w:t>
      </w:r>
      <w:r w:rsidRPr="00423ABD">
        <w:t>are</w:t>
      </w:r>
      <w:r w:rsidR="00DE7CCE" w:rsidRPr="00423ABD">
        <w:t xml:space="preserve"> </w:t>
      </w:r>
      <w:r w:rsidRPr="00423ABD">
        <w:t>constraints</w:t>
      </w:r>
      <w:r w:rsidR="00DE7CCE" w:rsidRPr="00423ABD">
        <w:t xml:space="preserve"> </w:t>
      </w:r>
      <w:r w:rsidRPr="00423ABD">
        <w:t>handled</w:t>
      </w:r>
      <w:r w:rsidR="00DE7CCE" w:rsidRPr="00423ABD">
        <w:t xml:space="preserve"> </w:t>
      </w:r>
      <w:r w:rsidRPr="00423ABD">
        <w:t>when</w:t>
      </w:r>
      <w:r w:rsidR="00DE7CCE" w:rsidRPr="00423ABD">
        <w:t xml:space="preserve"> </w:t>
      </w:r>
      <w:r w:rsidRPr="00423ABD">
        <w:t>a</w:t>
      </w:r>
      <w:r w:rsidR="00DE7CCE" w:rsidRPr="00423ABD">
        <w:t xml:space="preserve"> </w:t>
      </w:r>
      <w:r w:rsidRPr="00423ABD">
        <w:t>virtual</w:t>
      </w:r>
      <w:r w:rsidR="00DE7CCE" w:rsidRPr="00423ABD">
        <w:t xml:space="preserve"> </w:t>
      </w:r>
      <w:r w:rsidRPr="00423ABD">
        <w:t>generic</w:t>
      </w:r>
      <w:r w:rsidR="00DE7CCE" w:rsidRPr="00423ABD">
        <w:t xml:space="preserve"> </w:t>
      </w:r>
      <w:r w:rsidRPr="00423ABD">
        <w:t>method</w:t>
      </w:r>
      <w:r w:rsidR="00DE7CCE" w:rsidRPr="00423ABD">
        <w:t xml:space="preserve"> </w:t>
      </w:r>
      <w:r w:rsidRPr="00423ABD">
        <w:t>is</w:t>
      </w:r>
      <w:r w:rsidR="00DE7CCE" w:rsidRPr="00423ABD">
        <w:t xml:space="preserve"> </w:t>
      </w:r>
      <w:r w:rsidRPr="00423ABD">
        <w:t>inherited</w:t>
      </w:r>
      <w:r w:rsidR="00DE7CCE" w:rsidRPr="00423ABD">
        <w:t xml:space="preserve"> </w:t>
      </w:r>
      <w:r w:rsidRPr="00423ABD">
        <w:t>and</w:t>
      </w:r>
      <w:r w:rsidR="00DE7CCE" w:rsidRPr="00423ABD">
        <w:t xml:space="preserve"> </w:t>
      </w:r>
      <w:r w:rsidRPr="00423ABD">
        <w:t>overridden?</w:t>
      </w:r>
      <w:r w:rsidR="00DE7CCE" w:rsidRPr="00423ABD">
        <w:t xml:space="preserve"> </w:t>
      </w:r>
      <w:r w:rsidRPr="00423ABD">
        <w:t>In</w:t>
      </w:r>
      <w:r w:rsidR="00DE7CCE" w:rsidRPr="00423ABD">
        <w:t xml:space="preserve"> </w:t>
      </w:r>
      <w:r w:rsidRPr="00423ABD">
        <w:t>contrast</w:t>
      </w:r>
      <w:r w:rsidR="00DE7CCE" w:rsidRPr="00423ABD">
        <w:t xml:space="preserve"> </w:t>
      </w:r>
      <w:r w:rsidRPr="00423ABD">
        <w:t>to</w:t>
      </w:r>
      <w:r w:rsidR="00DE7CCE" w:rsidRPr="00423ABD">
        <w:t xml:space="preserve"> </w:t>
      </w:r>
      <w:r w:rsidRPr="00423ABD">
        <w:t>the</w:t>
      </w:r>
      <w:r w:rsidR="00DE7CCE" w:rsidRPr="00423ABD">
        <w:t xml:space="preserve"> </w:t>
      </w:r>
      <w:r w:rsidRPr="00423ABD">
        <w:t>situation</w:t>
      </w:r>
      <w:r w:rsidR="00DE7CCE" w:rsidRPr="00423ABD">
        <w:t xml:space="preserve"> </w:t>
      </w:r>
      <w:r w:rsidRPr="00423ABD">
        <w:t>with</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declared</w:t>
      </w:r>
      <w:r w:rsidR="00DE7CCE" w:rsidRPr="00423ABD">
        <w:t xml:space="preserve"> </w:t>
      </w:r>
      <w:r w:rsidRPr="00423ABD">
        <w:t>on</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overriding</w:t>
      </w:r>
      <w:r w:rsidR="00DE7CCE" w:rsidRPr="00423ABD">
        <w:t xml:space="preserve"> </w:t>
      </w:r>
      <w:r w:rsidRPr="00423ABD">
        <w:t>virtual</w:t>
      </w:r>
      <w:r w:rsidR="00DE7CCE" w:rsidRPr="00423ABD">
        <w:t xml:space="preserve"> </w:t>
      </w:r>
      <w:r w:rsidRPr="00423ABD">
        <w:t>generic</w:t>
      </w:r>
      <w:r w:rsidR="00DE7CCE" w:rsidRPr="00423ABD">
        <w:t xml:space="preserve"> </w:t>
      </w:r>
      <w:r w:rsidRPr="00423ABD">
        <w:t>methods</w:t>
      </w:r>
      <w:r w:rsidR="00DE7CCE" w:rsidRPr="00423ABD">
        <w:t xml:space="preserve"> </w:t>
      </w:r>
      <w:r w:rsidRPr="00423ABD">
        <w:t>(or</w:t>
      </w:r>
      <w:r w:rsidR="00DE7CCE" w:rsidRPr="00423ABD">
        <w:t xml:space="preserve"> </w:t>
      </w:r>
      <w:r w:rsidRPr="00423ABD">
        <w:t>explicit</w:t>
      </w:r>
      <w:r w:rsidR="00DE7CCE" w:rsidRPr="00423ABD">
        <w:t xml:space="preserve"> </w:t>
      </w:r>
      <w:r w:rsidRPr="00423ABD">
        <w:t>interface)</w:t>
      </w:r>
      <w:r w:rsidR="00DE7CCE" w:rsidRPr="00423ABD">
        <w:t xml:space="preserve"> </w:t>
      </w:r>
      <w:r w:rsidRPr="00423ABD">
        <w:t>methods</w:t>
      </w:r>
      <w:r w:rsidR="00DE7CCE" w:rsidRPr="00423ABD">
        <w:t xml:space="preserve"> </w:t>
      </w:r>
      <w:r w:rsidRPr="00423ABD">
        <w:t>are</w:t>
      </w:r>
      <w:r w:rsidR="00DE7CCE" w:rsidRPr="00423ABD">
        <w:t xml:space="preserve"> </w:t>
      </w:r>
      <w:r w:rsidRPr="00423ABD">
        <w:t>inherited</w:t>
      </w:r>
      <w:r w:rsidR="00DE7CCE" w:rsidRPr="00423ABD">
        <w:t xml:space="preserve"> </w:t>
      </w:r>
      <w:r w:rsidRPr="00423ABD">
        <w:t>implicitly</w:t>
      </w:r>
      <w:r w:rsidR="00DE7CCE" w:rsidRPr="00423ABD">
        <w:t xml:space="preserve"> </w:t>
      </w:r>
      <w:r w:rsidRPr="00423ABD">
        <w:t>and</w:t>
      </w:r>
      <w:r w:rsidR="00DE7CCE" w:rsidRPr="00423ABD">
        <w:t xml:space="preserve"> </w:t>
      </w:r>
      <w:r w:rsidRPr="00423ABD">
        <w:t>may</w:t>
      </w:r>
      <w:r w:rsidR="00DE7CCE" w:rsidRPr="00423ABD">
        <w:t xml:space="preserve"> </w:t>
      </w:r>
      <w:r w:rsidRPr="00423ABD">
        <w:t>not</w:t>
      </w:r>
      <w:r w:rsidR="00DE7CCE" w:rsidRPr="00423ABD">
        <w:t xml:space="preserve"> </w:t>
      </w:r>
      <w:r w:rsidRPr="00423ABD">
        <w:t>be</w:t>
      </w:r>
      <w:r w:rsidR="00DE7CCE" w:rsidRPr="00423ABD">
        <w:t xml:space="preserve"> </w:t>
      </w:r>
      <w:r w:rsidRPr="00423ABD">
        <w:t>restated</w:t>
      </w:r>
      <w:r w:rsidR="00DE7CCE" w:rsidRPr="00423ABD">
        <w:t xml:space="preserve"> </w:t>
      </w:r>
      <w:r w:rsidRPr="00423ABD">
        <w:t>(see</w:t>
      </w:r>
      <w:r w:rsidR="00DE7CCE" w:rsidRPr="00423ABD">
        <w:t xml:space="preserve"> </w:t>
      </w:r>
      <w:r w:rsidR="00ED1933" w:rsidRPr="00423ABD">
        <w:t>Listing</w:t>
      </w:r>
      <w:r w:rsidR="00DE7CCE" w:rsidRPr="00423ABD">
        <w:t xml:space="preserve"> </w:t>
      </w:r>
      <w:r w:rsidR="00ED1933" w:rsidRPr="00423ABD">
        <w:t>12.</w:t>
      </w:r>
      <w:r w:rsidR="001A33DF" w:rsidRPr="00423ABD">
        <w:t>32</w:t>
      </w:r>
      <w:r w:rsidRPr="00423ABD">
        <w:t>).</w:t>
      </w:r>
    </w:p>
    <w:p w14:paraId="45FE5638" w14:textId="7EEBDF59"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1A33DF" w:rsidRPr="00423ABD">
        <w:rPr>
          <w:rStyle w:val="CDTNUM"/>
        </w:rPr>
        <w:t>32</w:t>
      </w:r>
      <w:r w:rsidR="00B15BD3" w:rsidRPr="00423ABD">
        <w:rPr>
          <w:rStyle w:val="CDTNUM"/>
        </w:rPr>
        <w:t>:</w:t>
      </w:r>
      <w:r w:rsidR="00B15BD3" w:rsidRPr="00423ABD">
        <w:t> </w:t>
      </w:r>
      <w:r w:rsidR="00B15BD3" w:rsidRPr="00423ABD">
        <w:t>Repeating</w:t>
      </w:r>
      <w:r w:rsidR="00DE7CCE" w:rsidRPr="00423ABD">
        <w:t xml:space="preserve"> </w:t>
      </w:r>
      <w:r w:rsidR="00B15BD3" w:rsidRPr="00423ABD">
        <w:t>Inherited</w:t>
      </w:r>
      <w:r w:rsidR="00DE7CCE" w:rsidRPr="00423ABD">
        <w:t xml:space="preserve"> </w:t>
      </w:r>
      <w:r w:rsidR="00B15BD3" w:rsidRPr="00423ABD">
        <w:t>Constraints</w:t>
      </w:r>
      <w:r w:rsidR="00DE7CCE" w:rsidRPr="00423ABD">
        <w:t xml:space="preserve"> </w:t>
      </w:r>
      <w:r w:rsidR="00B15BD3" w:rsidRPr="00423ABD">
        <w:t>on</w:t>
      </w:r>
      <w:r w:rsidR="00DE7CCE" w:rsidRPr="00423ABD">
        <w:t xml:space="preserve"> </w:t>
      </w:r>
      <w:r w:rsidR="00B15BD3" w:rsidRPr="00423ABD">
        <w:t>Virtual</w:t>
      </w:r>
      <w:r w:rsidR="00DE7CCE" w:rsidRPr="00423ABD">
        <w:t xml:space="preserve"> </w:t>
      </w:r>
      <w:r w:rsidR="00B15BD3" w:rsidRPr="00423ABD">
        <w:t>Members</w:t>
      </w:r>
      <w:r w:rsidR="00DE7CCE" w:rsidRPr="00423ABD">
        <w:t xml:space="preserve"> </w:t>
      </w:r>
      <w:r w:rsidR="00B15BD3" w:rsidRPr="00423ABD">
        <w:t>Is</w:t>
      </w:r>
      <w:r w:rsidR="00DE7CCE" w:rsidRPr="00423ABD">
        <w:t xml:space="preserve"> </w:t>
      </w:r>
      <w:r w:rsidR="00B15BD3" w:rsidRPr="00423ABD">
        <w:t>Prohibited</w:t>
      </w:r>
    </w:p>
    <w:p w14:paraId="493E8087" w14:textId="03CC80A2" w:rsidR="00FA02C3" w:rsidRPr="00423ABD" w:rsidRDefault="00B15BD3" w:rsidP="009E7A29">
      <w:pPr>
        <w:pStyle w:val="CDTFIRST"/>
      </w:pPr>
      <w:r w:rsidRPr="00423ABD">
        <w:rPr>
          <w:rStyle w:val="CPKeyword"/>
        </w:rPr>
        <w:t>class</w:t>
      </w:r>
      <w:r w:rsidR="00DE7CCE" w:rsidRPr="00423ABD">
        <w:t xml:space="preserve"> </w:t>
      </w:r>
      <w:proofErr w:type="spellStart"/>
      <w:r w:rsidRPr="00423ABD">
        <w:t>EntityBase</w:t>
      </w:r>
      <w:proofErr w:type="spellEnd"/>
    </w:p>
    <w:p w14:paraId="7DD5A13E" w14:textId="77777777" w:rsidR="00FA02C3" w:rsidRPr="00423ABD" w:rsidRDefault="00B15BD3" w:rsidP="009E7A29">
      <w:pPr>
        <w:pStyle w:val="CDTMID"/>
      </w:pPr>
      <w:r w:rsidRPr="00423ABD">
        <w:t>{</w:t>
      </w:r>
    </w:p>
    <w:p w14:paraId="0797BE70" w14:textId="2DD46BE2"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virtual</w:t>
      </w:r>
      <w:r w:rsidRPr="00423ABD">
        <w:t xml:space="preserve"> </w:t>
      </w:r>
      <w:r w:rsidR="00B15BD3" w:rsidRPr="00423ABD">
        <w:rPr>
          <w:rStyle w:val="CPKeyword"/>
        </w:rPr>
        <w:t>void</w:t>
      </w:r>
      <w:r w:rsidRPr="00423ABD">
        <w:t xml:space="preserve"> </w:t>
      </w:r>
      <w:r w:rsidR="00B15BD3" w:rsidRPr="00423ABD">
        <w:t>Method&lt;T</w:t>
      </w:r>
      <w:proofErr w:type="gramStart"/>
      <w:r w:rsidR="00B15BD3" w:rsidRPr="00423ABD">
        <w:t>&gt;(</w:t>
      </w:r>
      <w:proofErr w:type="gramEnd"/>
      <w:r w:rsidR="00B15BD3" w:rsidRPr="00423ABD">
        <w:t>T</w:t>
      </w:r>
      <w:r w:rsidRPr="00423ABD">
        <w:t xml:space="preserve"> </w:t>
      </w:r>
      <w:r w:rsidR="00B15BD3" w:rsidRPr="00423ABD">
        <w:t>t)</w:t>
      </w:r>
    </w:p>
    <w:p w14:paraId="63718C5A" w14:textId="1D030C4B" w:rsidR="00FA02C3" w:rsidRPr="00423ABD" w:rsidRDefault="00DE7CCE" w:rsidP="009E7A29">
      <w:pPr>
        <w:pStyle w:val="CDTMID"/>
      </w:pPr>
      <w:r w:rsidRPr="00423ABD">
        <w:t xml:space="preserve">      </w:t>
      </w:r>
      <w:r w:rsidR="00B15BD3" w:rsidRPr="00423ABD">
        <w:rPr>
          <w:rStyle w:val="CPKeyword"/>
        </w:rPr>
        <w:t>where</w:t>
      </w:r>
      <w:r w:rsidRPr="00423ABD">
        <w:t xml:space="preserve"> </w:t>
      </w:r>
      <w:proofErr w:type="gramStart"/>
      <w:r w:rsidR="00B15BD3" w:rsidRPr="00423ABD">
        <w:t>T</w:t>
      </w:r>
      <w:r w:rsidRPr="00423ABD">
        <w:t xml:space="preserve"> </w:t>
      </w:r>
      <w:r w:rsidR="00B15BD3" w:rsidRPr="00423ABD">
        <w:t>:</w:t>
      </w:r>
      <w:proofErr w:type="gramEnd"/>
      <w:r w:rsidRPr="00423ABD">
        <w:t xml:space="preserve"> </w:t>
      </w:r>
      <w:proofErr w:type="spellStart"/>
      <w:r w:rsidR="00B15BD3" w:rsidRPr="00423ABD">
        <w:t>IComparable</w:t>
      </w:r>
      <w:proofErr w:type="spellEnd"/>
      <w:r w:rsidR="00B15BD3" w:rsidRPr="00423ABD">
        <w:t>&lt;T&gt;</w:t>
      </w:r>
    </w:p>
    <w:p w14:paraId="16224558" w14:textId="576FEFC4" w:rsidR="00FA02C3" w:rsidRPr="00423ABD" w:rsidRDefault="00DE7CCE" w:rsidP="009E7A29">
      <w:pPr>
        <w:pStyle w:val="CDTMID"/>
      </w:pPr>
      <w:r w:rsidRPr="00423ABD">
        <w:t xml:space="preserve">  </w:t>
      </w:r>
      <w:r w:rsidR="00B15BD3" w:rsidRPr="00423ABD">
        <w:t>{</w:t>
      </w:r>
    </w:p>
    <w:p w14:paraId="3BCB02FB" w14:textId="3BA6EE74"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763E31FE" w14:textId="67EE4F1F" w:rsidR="00FA02C3" w:rsidRPr="00423ABD" w:rsidRDefault="00DE7CCE" w:rsidP="009E7A29">
      <w:pPr>
        <w:pStyle w:val="CDTMID"/>
      </w:pPr>
      <w:r w:rsidRPr="00423ABD">
        <w:t xml:space="preserve">  </w:t>
      </w:r>
      <w:r w:rsidR="00B15BD3" w:rsidRPr="00423ABD">
        <w:t>}</w:t>
      </w:r>
    </w:p>
    <w:p w14:paraId="4B10E32C" w14:textId="77777777" w:rsidR="00FA02C3" w:rsidRPr="00423ABD" w:rsidRDefault="00B15BD3">
      <w:pPr>
        <w:pStyle w:val="CDTMID"/>
        <w:pPrChange w:id="233" w:author="Jill Hobbs" w:date="2020-06-04T15:22:00Z">
          <w:pPr>
            <w:pStyle w:val="CDTLAST"/>
          </w:pPr>
        </w:pPrChange>
      </w:pPr>
      <w:r w:rsidRPr="00423ABD">
        <w:t>}</w:t>
      </w:r>
    </w:p>
    <w:p w14:paraId="61E7D93D" w14:textId="2CC7A80A" w:rsidR="00FA02C3" w:rsidRPr="00423ABD" w:rsidRDefault="00B15BD3">
      <w:pPr>
        <w:pStyle w:val="CDTMID"/>
        <w:rPr>
          <w:rStyle w:val="CPComment"/>
        </w:rPr>
        <w:pPrChange w:id="234" w:author="Jill Hobbs" w:date="2020-06-04T15:22:00Z">
          <w:pPr>
            <w:pStyle w:val="CDTFIRST"/>
          </w:pPr>
        </w:pPrChange>
      </w:pPr>
      <w:r w:rsidRPr="00423ABD">
        <w:rPr>
          <w:rStyle w:val="CPKeyword"/>
        </w:rPr>
        <w:t>class</w:t>
      </w:r>
      <w:r w:rsidR="00DE7CCE" w:rsidRPr="00423ABD">
        <w:t xml:space="preserve"> </w:t>
      </w:r>
      <w:proofErr w:type="gramStart"/>
      <w:r w:rsidRPr="00423ABD">
        <w:t>Order</w:t>
      </w:r>
      <w:r w:rsidR="00DE7CCE" w:rsidRPr="00423ABD">
        <w:t xml:space="preserve"> </w:t>
      </w:r>
      <w:r w:rsidRPr="00423ABD">
        <w:t>:</w:t>
      </w:r>
      <w:proofErr w:type="gramEnd"/>
      <w:r w:rsidR="00DE7CCE" w:rsidRPr="00423ABD">
        <w:t xml:space="preserve"> </w:t>
      </w:r>
      <w:proofErr w:type="spellStart"/>
      <w:r w:rsidRPr="00423ABD">
        <w:t>EntityBase</w:t>
      </w:r>
      <w:proofErr w:type="spellEnd"/>
    </w:p>
    <w:p w14:paraId="1685D33A" w14:textId="77777777" w:rsidR="00FA02C3" w:rsidRPr="00423ABD" w:rsidRDefault="00B15BD3" w:rsidP="009E7A29">
      <w:pPr>
        <w:pStyle w:val="CDTMID"/>
      </w:pPr>
      <w:r w:rsidRPr="00423ABD">
        <w:t>{</w:t>
      </w:r>
    </w:p>
    <w:p w14:paraId="27051849" w14:textId="57CABBAA"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override</w:t>
      </w:r>
      <w:r w:rsidRPr="00423ABD">
        <w:t xml:space="preserve"> </w:t>
      </w:r>
      <w:r w:rsidR="00B15BD3" w:rsidRPr="00423ABD">
        <w:rPr>
          <w:rStyle w:val="CPKeyword"/>
        </w:rPr>
        <w:t>void</w:t>
      </w:r>
      <w:r w:rsidRPr="00423ABD">
        <w:t xml:space="preserve"> </w:t>
      </w:r>
      <w:r w:rsidR="00B15BD3" w:rsidRPr="00423ABD">
        <w:t>Method&lt;T</w:t>
      </w:r>
      <w:proofErr w:type="gramStart"/>
      <w:r w:rsidR="00B15BD3" w:rsidRPr="00423ABD">
        <w:t>&gt;(</w:t>
      </w:r>
      <w:proofErr w:type="gramEnd"/>
      <w:r w:rsidR="00B15BD3" w:rsidRPr="00423ABD">
        <w:t>T</w:t>
      </w:r>
      <w:r w:rsidRPr="00423ABD">
        <w:t xml:space="preserve"> </w:t>
      </w:r>
      <w:r w:rsidR="00B15BD3" w:rsidRPr="00423ABD">
        <w:t>t)</w:t>
      </w:r>
    </w:p>
    <w:p w14:paraId="0981758D" w14:textId="639C8411"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Constraints</w:t>
      </w:r>
      <w:r w:rsidRPr="00423ABD">
        <w:rPr>
          <w:rStyle w:val="CPComment"/>
        </w:rPr>
        <w:t xml:space="preserve"> </w:t>
      </w:r>
      <w:r w:rsidR="00B15BD3" w:rsidRPr="00423ABD">
        <w:rPr>
          <w:rStyle w:val="CPComment"/>
        </w:rPr>
        <w:t>may</w:t>
      </w:r>
      <w:r w:rsidRPr="00423ABD">
        <w:rPr>
          <w:rStyle w:val="CPComment"/>
        </w:rPr>
        <w:t xml:space="preserve"> </w:t>
      </w:r>
      <w:r w:rsidR="00B15BD3" w:rsidRPr="00423ABD">
        <w:rPr>
          <w:rStyle w:val="CPComment"/>
        </w:rPr>
        <w:t>not</w:t>
      </w:r>
      <w:r w:rsidRPr="00423ABD">
        <w:rPr>
          <w:rStyle w:val="CPComment"/>
        </w:rPr>
        <w:t xml:space="preserve"> </w:t>
      </w:r>
      <w:r w:rsidR="00B15BD3" w:rsidRPr="00423ABD">
        <w:rPr>
          <w:rStyle w:val="CPComment"/>
        </w:rPr>
        <w:t>be</w:t>
      </w:r>
      <w:r w:rsidRPr="00423ABD">
        <w:rPr>
          <w:rStyle w:val="CPComment"/>
        </w:rPr>
        <w:t xml:space="preserve"> </w:t>
      </w:r>
      <w:r w:rsidR="00B15BD3" w:rsidRPr="00423ABD">
        <w:rPr>
          <w:rStyle w:val="CPComment"/>
        </w:rPr>
        <w:t>repeated</w:t>
      </w:r>
      <w:r w:rsidRPr="00423ABD">
        <w:rPr>
          <w:rStyle w:val="CPComment"/>
        </w:rPr>
        <w:t xml:space="preserve"> </w:t>
      </w:r>
      <w:r w:rsidR="00B15BD3" w:rsidRPr="00423ABD">
        <w:rPr>
          <w:rStyle w:val="CPComment"/>
        </w:rPr>
        <w:t>on</w:t>
      </w:r>
      <w:r w:rsidRPr="00423ABD">
        <w:rPr>
          <w:rStyle w:val="CPComment"/>
        </w:rPr>
        <w:t xml:space="preserve"> </w:t>
      </w:r>
      <w:r w:rsidR="00B15BD3" w:rsidRPr="00423ABD">
        <w:rPr>
          <w:rStyle w:val="CPComment"/>
        </w:rPr>
        <w:t>overriding</w:t>
      </w:r>
    </w:p>
    <w:p w14:paraId="46874B35" w14:textId="314CF32F" w:rsidR="00FA02C3" w:rsidRPr="00423ABD" w:rsidRDefault="00DE7CCE" w:rsidP="009E7A29">
      <w:pPr>
        <w:pStyle w:val="CDTMID"/>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members</w:t>
      </w:r>
    </w:p>
    <w:p w14:paraId="4F5D17CE" w14:textId="7DB94331"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Keyword"/>
        </w:rPr>
        <w:t>where</w:t>
      </w:r>
      <w:r w:rsidRPr="00423ABD">
        <w:t xml:space="preserve"> </w:t>
      </w:r>
      <w:proofErr w:type="gramStart"/>
      <w:r w:rsidR="00B15BD3" w:rsidRPr="00423ABD">
        <w:t>T</w:t>
      </w:r>
      <w:r w:rsidRPr="00423ABD">
        <w:t xml:space="preserve"> </w:t>
      </w:r>
      <w:r w:rsidR="00B15BD3" w:rsidRPr="00423ABD">
        <w:t>:</w:t>
      </w:r>
      <w:proofErr w:type="gramEnd"/>
      <w:r w:rsidRPr="00423ABD">
        <w:t xml:space="preserve"> </w:t>
      </w:r>
      <w:proofErr w:type="spellStart"/>
      <w:r w:rsidR="00B15BD3" w:rsidRPr="00423ABD">
        <w:t>IComparable</w:t>
      </w:r>
      <w:proofErr w:type="spellEnd"/>
      <w:r w:rsidR="00B15BD3" w:rsidRPr="00423ABD">
        <w:t>&lt;T&gt;</w:t>
      </w:r>
    </w:p>
    <w:p w14:paraId="416714B9" w14:textId="3527961D" w:rsidR="00FA02C3" w:rsidRPr="00423ABD" w:rsidRDefault="00DE7CCE" w:rsidP="009E7A29">
      <w:pPr>
        <w:pStyle w:val="CDTMID"/>
      </w:pPr>
      <w:r w:rsidRPr="00423ABD">
        <w:t xml:space="preserve">  </w:t>
      </w:r>
      <w:r w:rsidR="00B15BD3" w:rsidRPr="00423ABD">
        <w:t>{</w:t>
      </w:r>
    </w:p>
    <w:p w14:paraId="2A92E3B6" w14:textId="0654DCEE" w:rsidR="00FA02C3" w:rsidRPr="00423ABD" w:rsidRDefault="00DE7CCE" w:rsidP="009E7A29">
      <w:pPr>
        <w:pStyle w:val="CDTMID"/>
      </w:pPr>
      <w:r w:rsidRPr="00423ABD">
        <w:t xml:space="preserve">      </w:t>
      </w:r>
      <w:r w:rsidR="00B15BD3" w:rsidRPr="00423ABD">
        <w:rPr>
          <w:rStyle w:val="CPComment"/>
        </w:rPr>
        <w:t>//</w:t>
      </w:r>
      <w:r w:rsidRPr="00423ABD">
        <w:rPr>
          <w:rStyle w:val="CPComment"/>
        </w:rPr>
        <w:t xml:space="preserve"> </w:t>
      </w:r>
      <w:r w:rsidR="00B15BD3" w:rsidRPr="00423ABD">
        <w:rPr>
          <w:rStyle w:val="CPComment"/>
        </w:rPr>
        <w:t>...</w:t>
      </w:r>
    </w:p>
    <w:p w14:paraId="6036832C" w14:textId="5AEF1C75" w:rsidR="00FA02C3" w:rsidRPr="00423ABD" w:rsidRDefault="00DE7CCE" w:rsidP="009E7A29">
      <w:pPr>
        <w:pStyle w:val="CDTMID"/>
      </w:pPr>
      <w:r w:rsidRPr="00423ABD">
        <w:t xml:space="preserve">  </w:t>
      </w:r>
      <w:r w:rsidR="00B15BD3" w:rsidRPr="00423ABD">
        <w:t>}</w:t>
      </w:r>
    </w:p>
    <w:p w14:paraId="265328D2" w14:textId="77777777" w:rsidR="00FA02C3" w:rsidRPr="00423ABD" w:rsidRDefault="00B15BD3" w:rsidP="009E7A29">
      <w:pPr>
        <w:pStyle w:val="CDTLAST"/>
      </w:pPr>
      <w:r w:rsidRPr="00423ABD">
        <w:t>}</w:t>
      </w:r>
    </w:p>
    <w:p w14:paraId="5F51C11A" w14:textId="5B38C339" w:rsidR="00FA02C3" w:rsidRPr="00423ABD" w:rsidRDefault="00B15BD3" w:rsidP="009E7A29">
      <w:pPr>
        <w:pStyle w:val="CHAPBM"/>
      </w:pPr>
      <w:r w:rsidRPr="00423ABD">
        <w:t>In</w:t>
      </w:r>
      <w:r w:rsidR="00DE7CCE" w:rsidRPr="00423ABD">
        <w:t xml:space="preserve"> </w:t>
      </w:r>
      <w:r w:rsidRPr="00423ABD">
        <w:t>the</w:t>
      </w:r>
      <w:r w:rsidR="00DE7CCE" w:rsidRPr="00423ABD">
        <w:t xml:space="preserve"> </w:t>
      </w:r>
      <w:r w:rsidRPr="00423ABD">
        <w:t>generic</w:t>
      </w:r>
      <w:r w:rsidR="00DE7CCE" w:rsidRPr="00423ABD">
        <w:t xml:space="preserve"> </w:t>
      </w:r>
      <w:r w:rsidRPr="00423ABD">
        <w:t>class</w:t>
      </w:r>
      <w:r w:rsidR="00DE7CCE" w:rsidRPr="00423ABD">
        <w:t xml:space="preserve"> </w:t>
      </w:r>
      <w:r w:rsidRPr="00423ABD">
        <w:t>inheritance</w:t>
      </w:r>
      <w:r w:rsidR="00DE7CCE" w:rsidRPr="00423ABD">
        <w:t xml:space="preserve"> </w:t>
      </w:r>
      <w:r w:rsidRPr="00423ABD">
        <w:t>case,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on</w:t>
      </w:r>
      <w:r w:rsidR="00DE7CCE" w:rsidRPr="00423ABD">
        <w:t xml:space="preserve"> </w:t>
      </w:r>
      <w:r w:rsidRPr="00423ABD">
        <w:t>the</w:t>
      </w:r>
      <w:r w:rsidR="00DE7CCE" w:rsidRPr="00423ABD">
        <w:t xml:space="preserve"> </w:t>
      </w:r>
      <w:r w:rsidRPr="00423ABD">
        <w:t>derived</w:t>
      </w:r>
      <w:r w:rsidR="00DE7CCE" w:rsidRPr="00423ABD">
        <w:t xml:space="preserve"> </w:t>
      </w:r>
      <w:r w:rsidRPr="00423ABD">
        <w:t>class</w:t>
      </w:r>
      <w:r w:rsidR="00DE7CCE" w:rsidRPr="00423ABD">
        <w:t xml:space="preserve"> </w:t>
      </w:r>
      <w:r w:rsidRPr="00423ABD">
        <w:t>can</w:t>
      </w:r>
      <w:r w:rsidR="00DE7CCE" w:rsidRPr="00423ABD">
        <w:t xml:space="preserve"> </w:t>
      </w:r>
      <w:r w:rsidRPr="00423ABD">
        <w:t>be</w:t>
      </w:r>
      <w:r w:rsidR="00DE7CCE" w:rsidRPr="00423ABD">
        <w:t xml:space="preserve"> </w:t>
      </w:r>
      <w:r w:rsidR="008F3AC1" w:rsidRPr="00423ABD">
        <w:t>further</w:t>
      </w:r>
      <w:r w:rsidR="00DE7CCE" w:rsidRPr="00423ABD">
        <w:t xml:space="preserve"> </w:t>
      </w:r>
      <w:r w:rsidRPr="00423ABD">
        <w:t>constrained</w:t>
      </w:r>
      <w:r w:rsidR="00DE7CCE" w:rsidRPr="00423ABD">
        <w:t xml:space="preserve"> </w:t>
      </w:r>
      <w:r w:rsidRPr="00423ABD">
        <w:t>by</w:t>
      </w:r>
      <w:r w:rsidR="00DE7CCE" w:rsidRPr="00423ABD">
        <w:t xml:space="preserve"> </w:t>
      </w:r>
      <w:r w:rsidRPr="00423ABD">
        <w:t>adding</w:t>
      </w:r>
      <w:r w:rsidR="00DE7CCE" w:rsidRPr="00423ABD">
        <w:t xml:space="preserve"> </w:t>
      </w:r>
      <w:r w:rsidRPr="00423ABD">
        <w:t>not</w:t>
      </w:r>
      <w:r w:rsidR="00DE7CCE" w:rsidRPr="00423ABD">
        <w:t xml:space="preserve"> </w:t>
      </w:r>
      <w:r w:rsidRPr="00423ABD">
        <w:t>only</w:t>
      </w:r>
      <w:r w:rsidR="00DE7CCE" w:rsidRPr="00423ABD">
        <w:t xml:space="preserve"> </w:t>
      </w:r>
      <w:r w:rsidRPr="00423ABD">
        <w:t>the</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the</w:t>
      </w:r>
      <w:r w:rsidR="00DE7CCE" w:rsidRPr="00423ABD">
        <w:t xml:space="preserve"> </w:t>
      </w:r>
      <w:r w:rsidRPr="00423ABD">
        <w:t>base</w:t>
      </w:r>
      <w:r w:rsidR="00DE7CCE" w:rsidRPr="00423ABD">
        <w:t xml:space="preserve"> </w:t>
      </w:r>
      <w:r w:rsidRPr="00423ABD">
        <w:t>class</w:t>
      </w:r>
      <w:r w:rsidR="00DE7CCE" w:rsidRPr="00423ABD">
        <w:t xml:space="preserve"> </w:t>
      </w:r>
      <w:r w:rsidRPr="00423ABD">
        <w:t>(required),</w:t>
      </w:r>
      <w:r w:rsidR="00DE7CCE" w:rsidRPr="00423ABD">
        <w:t xml:space="preserve"> </w:t>
      </w:r>
      <w:r w:rsidRPr="00423ABD">
        <w:t>but</w:t>
      </w:r>
      <w:r w:rsidR="00DE7CCE" w:rsidRPr="00423ABD">
        <w:t xml:space="preserve"> </w:t>
      </w:r>
      <w:r w:rsidRPr="00423ABD">
        <w:t>also</w:t>
      </w:r>
      <w:r w:rsidR="00DE7CCE" w:rsidRPr="00423ABD">
        <w:t xml:space="preserve"> </w:t>
      </w:r>
      <w:r w:rsidR="008F3AC1" w:rsidRPr="00423ABD">
        <w:t>other</w:t>
      </w:r>
      <w:r w:rsidR="00DE7CCE" w:rsidRPr="00423ABD">
        <w:t xml:space="preserve"> </w:t>
      </w:r>
      <w:r w:rsidRPr="00423ABD">
        <w:t>constraints.</w:t>
      </w:r>
      <w:r w:rsidR="00DE7CCE" w:rsidRPr="00423ABD">
        <w:t xml:space="preserve"> </w:t>
      </w:r>
      <w:r w:rsidRPr="00423ABD">
        <w:t>However,</w:t>
      </w:r>
      <w:r w:rsidR="00DE7CCE" w:rsidRPr="00423ABD">
        <w:t xml:space="preserve"> </w:t>
      </w:r>
      <w:r w:rsidRPr="00423ABD">
        <w:t>overriding</w:t>
      </w:r>
      <w:r w:rsidR="00DE7CCE" w:rsidRPr="00423ABD">
        <w:t xml:space="preserve"> </w:t>
      </w:r>
      <w:r w:rsidRPr="00423ABD">
        <w:t>virtual</w:t>
      </w:r>
      <w:r w:rsidR="00DE7CCE" w:rsidRPr="00423ABD">
        <w:t xml:space="preserve"> </w:t>
      </w:r>
      <w:r w:rsidRPr="00423ABD">
        <w:t>generic</w:t>
      </w:r>
      <w:r w:rsidR="00DE7CCE" w:rsidRPr="00423ABD">
        <w:t xml:space="preserve"> </w:t>
      </w:r>
      <w:r w:rsidRPr="00423ABD">
        <w:t>methods</w:t>
      </w:r>
      <w:r w:rsidR="00DE7CCE" w:rsidRPr="00423ABD">
        <w:t xml:space="preserve"> </w:t>
      </w:r>
      <w:r w:rsidRPr="00423ABD">
        <w:t>need</w:t>
      </w:r>
      <w:r w:rsidR="00DE7CCE" w:rsidRPr="00423ABD">
        <w:t xml:space="preserve"> </w:t>
      </w:r>
      <w:r w:rsidRPr="00423ABD">
        <w:t>to</w:t>
      </w:r>
      <w:r w:rsidR="00DE7CCE" w:rsidRPr="00423ABD">
        <w:t xml:space="preserve"> </w:t>
      </w:r>
      <w:r w:rsidRPr="00423ABD">
        <w:t>conform</w:t>
      </w:r>
      <w:r w:rsidR="00DE7CCE" w:rsidRPr="00423ABD">
        <w:t xml:space="preserve"> </w:t>
      </w:r>
      <w:r w:rsidRPr="00423ABD">
        <w:t>exactly</w:t>
      </w:r>
      <w:r w:rsidR="00DE7CCE" w:rsidRPr="00423ABD">
        <w:t xml:space="preserve"> </w:t>
      </w:r>
      <w:r w:rsidRPr="00423ABD">
        <w:t>to</w:t>
      </w:r>
      <w:r w:rsidR="00DE7CCE" w:rsidRPr="00423ABD">
        <w:t xml:space="preserve"> </w:t>
      </w:r>
      <w:r w:rsidRPr="00423ABD">
        <w:t>the</w:t>
      </w:r>
      <w:r w:rsidR="00DE7CCE" w:rsidRPr="00423ABD">
        <w:t xml:space="preserve"> </w:t>
      </w:r>
      <w:r w:rsidRPr="00423ABD">
        <w:t>constraints</w:t>
      </w:r>
      <w:r w:rsidR="00DE7CCE" w:rsidRPr="00423ABD">
        <w:t xml:space="preserve"> </w:t>
      </w:r>
      <w:r w:rsidRPr="00423ABD">
        <w:t>defined</w:t>
      </w:r>
      <w:r w:rsidR="00DE7CCE" w:rsidRPr="00423ABD">
        <w:t xml:space="preserve"> </w:t>
      </w:r>
      <w:r w:rsidRPr="00423ABD">
        <w:t>by</w:t>
      </w:r>
      <w:r w:rsidR="00DE7CCE" w:rsidRPr="00423ABD">
        <w:t xml:space="preserve"> </w:t>
      </w:r>
      <w:r w:rsidRPr="00423ABD">
        <w:t>the</w:t>
      </w:r>
      <w:r w:rsidR="00DE7CCE" w:rsidRPr="00423ABD">
        <w:t xml:space="preserve"> </w:t>
      </w:r>
      <w:r w:rsidRPr="00423ABD">
        <w:t>base</w:t>
      </w:r>
      <w:r w:rsidR="00DE7CCE" w:rsidRPr="00423ABD">
        <w:t xml:space="preserve"> </w:t>
      </w:r>
      <w:r w:rsidRPr="00423ABD">
        <w:t>class</w:t>
      </w:r>
      <w:r w:rsidR="00DE7CCE" w:rsidRPr="00423ABD">
        <w:t xml:space="preserve"> </w:t>
      </w:r>
      <w:r w:rsidRPr="00423ABD">
        <w:t>method.</w:t>
      </w:r>
      <w:r w:rsidR="00DE7CCE" w:rsidRPr="00423ABD">
        <w:t xml:space="preserve"> </w:t>
      </w:r>
      <w:r w:rsidRPr="00423ABD">
        <w:t>Additional</w:t>
      </w:r>
      <w:r w:rsidR="00DE7CCE" w:rsidRPr="00423ABD">
        <w:t xml:space="preserve"> </w:t>
      </w:r>
      <w:r w:rsidRPr="00423ABD">
        <w:t>constraints</w:t>
      </w:r>
      <w:r w:rsidR="00DE7CCE" w:rsidRPr="00423ABD">
        <w:t xml:space="preserve"> </w:t>
      </w:r>
      <w:r w:rsidRPr="00423ABD">
        <w:t>could</w:t>
      </w:r>
      <w:r w:rsidR="00DE7CCE" w:rsidRPr="00423ABD">
        <w:t xml:space="preserve"> </w:t>
      </w:r>
      <w:r w:rsidRPr="00423ABD">
        <w:t>break</w:t>
      </w:r>
      <w:r w:rsidR="00DE7CCE" w:rsidRPr="00423ABD">
        <w:t xml:space="preserve"> </w:t>
      </w:r>
      <w:r w:rsidRPr="00423ABD">
        <w:t>polymorphism,</w:t>
      </w:r>
      <w:r w:rsidR="00DE7CCE" w:rsidRPr="00423ABD">
        <w:t xml:space="preserve"> </w:t>
      </w:r>
      <w:r w:rsidRPr="00423ABD">
        <w:t>so</w:t>
      </w:r>
      <w:r w:rsidR="00DE7CCE" w:rsidRPr="00423ABD">
        <w:t xml:space="preserve"> </w:t>
      </w:r>
      <w:r w:rsidRPr="00423ABD">
        <w:t>they</w:t>
      </w:r>
      <w:r w:rsidR="00DE7CCE" w:rsidRPr="00423ABD">
        <w:t xml:space="preserve"> </w:t>
      </w:r>
      <w:r w:rsidRPr="00423ABD">
        <w:t>are</w:t>
      </w:r>
      <w:r w:rsidR="00DE7CCE" w:rsidRPr="00423ABD">
        <w:t xml:space="preserve"> </w:t>
      </w:r>
      <w:r w:rsidRPr="00423ABD">
        <w:t>not</w:t>
      </w:r>
      <w:r w:rsidR="00DE7CCE" w:rsidRPr="00423ABD">
        <w:t xml:space="preserve"> </w:t>
      </w:r>
      <w:r w:rsidRPr="00423ABD">
        <w:t>allowed</w:t>
      </w:r>
      <w:r w:rsidR="00DE7CCE" w:rsidRPr="00423ABD">
        <w:t xml:space="preserve"> </w:t>
      </w:r>
      <w:r w:rsidRPr="00423ABD">
        <w:t>and</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constraints</w:t>
      </w:r>
      <w:r w:rsidR="00DE7CCE" w:rsidRPr="00423ABD">
        <w:t xml:space="preserve"> </w:t>
      </w:r>
      <w:r w:rsidRPr="00423ABD">
        <w:t>on</w:t>
      </w:r>
      <w:r w:rsidR="00DE7CCE" w:rsidRPr="00423ABD">
        <w:t xml:space="preserve"> </w:t>
      </w:r>
      <w:r w:rsidRPr="00423ABD">
        <w:t>the</w:t>
      </w:r>
      <w:r w:rsidR="00DE7CCE" w:rsidRPr="00423ABD">
        <w:t xml:space="preserve"> </w:t>
      </w:r>
      <w:r w:rsidRPr="00423ABD">
        <w:t>overriding</w:t>
      </w:r>
      <w:r w:rsidR="00DE7CCE" w:rsidRPr="00423ABD">
        <w:t xml:space="preserve"> </w:t>
      </w:r>
      <w:r w:rsidRPr="00423ABD">
        <w:t>method</w:t>
      </w:r>
      <w:r w:rsidR="00DE7CCE" w:rsidRPr="00423ABD">
        <w:t xml:space="preserve"> </w:t>
      </w:r>
      <w:r w:rsidRPr="00423ABD">
        <w:t>are</w:t>
      </w:r>
      <w:r w:rsidR="00DE7CCE" w:rsidRPr="00423ABD">
        <w:t xml:space="preserve"> </w:t>
      </w:r>
      <w:r w:rsidRPr="00423ABD">
        <w:t>implied.</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BF7B64" w:rsidRPr="00423ABD" w14:paraId="7162A473" w14:textId="77777777" w:rsidTr="005F0E56">
        <w:trPr>
          <w:trHeight w:val="590"/>
        </w:trPr>
        <w:tc>
          <w:tcPr>
            <w:tcW w:w="7003" w:type="dxa"/>
            <w:gridSpan w:val="2"/>
            <w:shd w:val="clear" w:color="auto" w:fill="auto"/>
            <w:tcMar>
              <w:right w:w="115" w:type="dxa"/>
            </w:tcMar>
          </w:tcPr>
          <w:p w14:paraId="00B31614" w14:textId="77777777" w:rsidR="00BF7B64" w:rsidRPr="00423ABD" w:rsidRDefault="00BF7B64" w:rsidP="009B386C">
            <w:pPr>
              <w:pStyle w:val="SF1TTL"/>
              <w:keepNext w:val="0"/>
              <w:rPr>
                <w:noProof/>
              </w:rPr>
            </w:pPr>
          </w:p>
        </w:tc>
      </w:tr>
      <w:tr w:rsidR="00BF7B64" w:rsidRPr="00423ABD" w14:paraId="4E2F4902" w14:textId="77777777" w:rsidTr="005F0E56">
        <w:trPr>
          <w:trHeight w:val="701"/>
        </w:trPr>
        <w:tc>
          <w:tcPr>
            <w:tcW w:w="121" w:type="dxa"/>
            <w:shd w:val="clear" w:color="auto" w:fill="C0C0C0"/>
            <w:tcMar>
              <w:right w:w="115" w:type="dxa"/>
            </w:tcMar>
          </w:tcPr>
          <w:p w14:paraId="704BCFE7" w14:textId="77777777" w:rsidR="00BF7B64" w:rsidRPr="00423ABD" w:rsidRDefault="00BF7B64" w:rsidP="009B386C">
            <w:pPr>
              <w:pStyle w:val="SF1SUBTTL"/>
              <w:keepNext w:val="0"/>
            </w:pPr>
          </w:p>
        </w:tc>
        <w:tc>
          <w:tcPr>
            <w:tcW w:w="6882" w:type="dxa"/>
            <w:tcMar>
              <w:left w:w="173" w:type="dxa"/>
              <w:right w:w="173" w:type="dxa"/>
            </w:tcMar>
          </w:tcPr>
          <w:p w14:paraId="2773CD87" w14:textId="77777777" w:rsidR="00BF7B64" w:rsidRPr="00423ABD" w:rsidRDefault="00BF7B64" w:rsidP="009B386C">
            <w:pPr>
              <w:pStyle w:val="SF1TTL"/>
              <w:keepNext w:val="0"/>
            </w:pPr>
            <w:r w:rsidRPr="00423ABD">
              <w:rPr>
                <w:noProof/>
              </w:rPr>
              <mc:AlternateContent>
                <mc:Choice Requires="wps">
                  <w:drawing>
                    <wp:anchor distT="0" distB="0" distL="114300" distR="114300" simplePos="0" relativeHeight="251660288" behindDoc="0" locked="0" layoutInCell="1" allowOverlap="1" wp14:anchorId="124CC437" wp14:editId="26102C0D">
                      <wp:simplePos x="0" y="0"/>
                      <wp:positionH relativeFrom="column">
                        <wp:posOffset>9253</wp:posOffset>
                      </wp:positionH>
                      <wp:positionV relativeFrom="page">
                        <wp:posOffset>5819</wp:posOffset>
                      </wp:positionV>
                      <wp:extent cx="73025" cy="73025"/>
                      <wp:effectExtent l="0" t="0" r="3175" b="3175"/>
                      <wp:wrapNone/>
                      <wp:docPr id="17"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64238" id="Rectangle 216" o:spid="_x0000_s1026" style="position:absolute;margin-left:.75pt;margin-top:.45pt;width:5.75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8ZggIAAA4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B+h58ZggIAAA4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59264" behindDoc="0" locked="1" layoutInCell="1" allowOverlap="1" wp14:anchorId="5576BFCB" wp14:editId="47A8BD1E">
                      <wp:simplePos x="0" y="0"/>
                      <wp:positionH relativeFrom="column">
                        <wp:posOffset>84455</wp:posOffset>
                      </wp:positionH>
                      <wp:positionV relativeFrom="page">
                        <wp:posOffset>76200</wp:posOffset>
                      </wp:positionV>
                      <wp:extent cx="73025" cy="73025"/>
                      <wp:effectExtent l="0" t="0" r="3175" b="3175"/>
                      <wp:wrapNone/>
                      <wp:docPr id="18"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3D7D5" id="Rectangle 215" o:spid="_x0000_s1026" style="position:absolute;margin-left:6.65pt;margin-top:6pt;width:5.75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q3gAIAAA4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" fillcolor="gray" stroked="f">
                      <o:lock v:ext="edit" aspectratio="t"/>
                      <w10:wrap anchory="page"/>
                      <w10:anchorlock/>
                    </v:rect>
                  </w:pict>
                </mc:Fallback>
              </mc:AlternateContent>
            </w:r>
            <w:r w:rsidRPr="00423ABD">
              <w:t>AdVanced Topic</w:t>
            </w:r>
          </w:p>
          <w:p w14:paraId="20A06A38" w14:textId="77777777" w:rsidR="00BA5B05" w:rsidRPr="00423ABD" w:rsidRDefault="00BA5B05" w:rsidP="009B386C">
            <w:pPr>
              <w:pStyle w:val="SF1SUBTTL"/>
              <w:keepNext w:val="0"/>
            </w:pPr>
            <w:r w:rsidRPr="00423ABD">
              <w:t>Constraint Limitations</w:t>
            </w:r>
          </w:p>
          <w:p w14:paraId="4517A655" w14:textId="11E0EBE6" w:rsidR="00BA5B05" w:rsidRPr="00423ABD" w:rsidRDefault="00BA5B05" w:rsidP="009B386C">
            <w:pPr>
              <w:pStyle w:val="SF1FIRST"/>
            </w:pPr>
            <w:r w:rsidRPr="00423ABD">
              <w:t xml:space="preserve">Constraints are appropriately limited to avoid nonsensical code. For example, you cannot combine a class type constraint with a </w:t>
            </w:r>
            <w:r w:rsidRPr="00423ABD">
              <w:rPr>
                <w:rStyle w:val="CITchapbm"/>
              </w:rPr>
              <w:t>struct</w:t>
            </w:r>
            <w:r w:rsidRPr="00423ABD">
              <w:t xml:space="preserve"> or </w:t>
            </w:r>
            <w:r w:rsidRPr="00423ABD">
              <w:rPr>
                <w:rStyle w:val="CITchapbm"/>
              </w:rPr>
              <w:t>class</w:t>
            </w:r>
            <w:r w:rsidRPr="00423ABD">
              <w:t xml:space="preserve"> constraint</w:t>
            </w:r>
            <w:ins w:id="235" w:author="Jill Hobbs" w:date="2020-06-04T15:24:00Z">
              <w:r w:rsidR="003A0DC4">
                <w:t>,</w:t>
              </w:r>
            </w:ins>
            <w:r w:rsidRPr="00423ABD">
              <w:t xml:space="preserve"> or </w:t>
            </w:r>
            <w:proofErr w:type="spellStart"/>
            <w:r w:rsidRPr="00423ABD">
              <w:rPr>
                <w:rStyle w:val="CITchapbm"/>
              </w:rPr>
              <w:t>notnull</w:t>
            </w:r>
            <w:proofErr w:type="spellEnd"/>
            <w:r w:rsidRPr="00423ABD">
              <w:t xml:space="preserve"> with either</w:t>
            </w:r>
            <w:ins w:id="236" w:author="Jill Hobbs" w:date="2020-06-04T15:24:00Z">
              <w:r w:rsidR="003A0DC4">
                <w:t xml:space="preserve"> type of constraint</w:t>
              </w:r>
            </w:ins>
            <w:r w:rsidRPr="00423ABD">
              <w:t xml:space="preserve">. Also, you cannot specify constraints </w:t>
            </w:r>
            <w:del w:id="237" w:author="Jill Hobbs" w:date="2020-06-04T15:24:00Z">
              <w:r w:rsidRPr="00423ABD" w:rsidDel="003A0DC4">
                <w:delText>to</w:delText>
              </w:r>
            </w:del>
            <w:ins w:id="238" w:author="Jill Hobbs" w:date="2020-06-04T15:24:00Z">
              <w:r w:rsidR="003A0DC4">
                <w:t>that</w:t>
              </w:r>
            </w:ins>
            <w:r w:rsidRPr="00423ABD">
              <w:t xml:space="preserve"> restrict inheritance to special types such as </w:t>
            </w:r>
            <w:r w:rsidRPr="00423ABD">
              <w:rPr>
                <w:rStyle w:val="CITchapbm"/>
              </w:rPr>
              <w:t>object</w:t>
            </w:r>
            <w:r w:rsidRPr="00423ABD">
              <w:t xml:space="preserve">, arrays, or </w:t>
            </w:r>
            <w:proofErr w:type="spellStart"/>
            <w:r w:rsidRPr="00423ABD">
              <w:rPr>
                <w:rStyle w:val="CITchapbm"/>
              </w:rPr>
              <w:t>System.ValueType</w:t>
            </w:r>
            <w:proofErr w:type="spellEnd"/>
            <w:r w:rsidRPr="00423ABD">
              <w:t xml:space="preserve">. As mentioned earlier, </w:t>
            </w:r>
            <w:proofErr w:type="spellStart"/>
            <w:r w:rsidRPr="00423ABD">
              <w:rPr>
                <w:rStyle w:val="CITchapbm"/>
              </w:rPr>
              <w:t>System.Enum</w:t>
            </w:r>
            <w:proofErr w:type="spellEnd"/>
            <w:r w:rsidRPr="00423ABD">
              <w:t xml:space="preserve"> (</w:t>
            </w:r>
            <w:proofErr w:type="spellStart"/>
            <w:r w:rsidRPr="00423ABD">
              <w:rPr>
                <w:rStyle w:val="CITchapbm"/>
              </w:rPr>
              <w:t>enum</w:t>
            </w:r>
            <w:proofErr w:type="spellEnd"/>
            <w:r w:rsidRPr="00423ABD">
              <w:t xml:space="preserve">), </w:t>
            </w:r>
            <w:proofErr w:type="spellStart"/>
            <w:r w:rsidRPr="00423ABD">
              <w:rPr>
                <w:rStyle w:val="CITchapbm"/>
              </w:rPr>
              <w:t>System.Delegate</w:t>
            </w:r>
            <w:proofErr w:type="spellEnd"/>
            <w:r w:rsidRPr="00423ABD">
              <w:t xml:space="preserve">, and </w:t>
            </w:r>
            <w:proofErr w:type="spellStart"/>
            <w:r w:rsidRPr="00423ABD">
              <w:rPr>
                <w:rStyle w:val="CITchapbm"/>
              </w:rPr>
              <w:t>System.MulticastDelegate</w:t>
            </w:r>
            <w:proofErr w:type="spellEnd"/>
            <w:r w:rsidRPr="00423ABD">
              <w:t xml:space="preserve"> are supported starting in C# 7.3. However, you cannot have a constraint </w:t>
            </w:r>
            <w:del w:id="239" w:author="Jill Hobbs" w:date="2020-06-04T15:24:00Z">
              <w:r w:rsidRPr="00423ABD" w:rsidDel="003A0DC4">
                <w:delText>to</w:delText>
              </w:r>
            </w:del>
            <w:ins w:id="240" w:author="Jill Hobbs" w:date="2020-06-04T15:24:00Z">
              <w:r w:rsidR="003A0DC4">
                <w:t>for</w:t>
              </w:r>
            </w:ins>
            <w:r w:rsidRPr="00423ABD">
              <w:t xml:space="preserve"> a specific delegate type like </w:t>
            </w:r>
            <w:r w:rsidRPr="00423ABD">
              <w:rPr>
                <w:rStyle w:val="CITchapbm"/>
              </w:rPr>
              <w:t>Action</w:t>
            </w:r>
            <w:r w:rsidRPr="00423ABD">
              <w:t xml:space="preserve">, </w:t>
            </w:r>
            <w:proofErr w:type="spellStart"/>
            <w:r w:rsidRPr="00423ABD">
              <w:rPr>
                <w:rStyle w:val="CITchapbm"/>
              </w:rPr>
              <w:t>Func</w:t>
            </w:r>
            <w:proofErr w:type="spellEnd"/>
            <w:r w:rsidRPr="00423ABD">
              <w:rPr>
                <w:rStyle w:val="CITchapbm"/>
              </w:rPr>
              <w:t>&lt;T&gt;</w:t>
            </w:r>
            <w:ins w:id="241" w:author="Jill Hobbs" w:date="2020-06-04T15:24:00Z">
              <w:r w:rsidR="003A0DC4">
                <w:t>,</w:t>
              </w:r>
            </w:ins>
            <w:r w:rsidRPr="00423ABD">
              <w:t xml:space="preserve"> or related</w:t>
            </w:r>
            <w:ins w:id="242" w:author="Jill Hobbs" w:date="2020-06-04T15:25:00Z">
              <w:r w:rsidR="003A0DC4">
                <w:t xml:space="preserve"> types</w:t>
              </w:r>
            </w:ins>
            <w:r w:rsidRPr="00423ABD">
              <w:t>.</w:t>
            </w:r>
          </w:p>
          <w:p w14:paraId="3754E95D" w14:textId="3645C811" w:rsidR="00BA5B05" w:rsidRPr="00423ABD" w:rsidRDefault="00BA5B05">
            <w:pPr>
              <w:pStyle w:val="SF1MID"/>
              <w:pPrChange w:id="243" w:author="Jill Hobbs" w:date="2020-06-04T15:23:00Z">
                <w:pPr>
                  <w:pStyle w:val="SF1DPGMMID"/>
                </w:pPr>
              </w:pPrChange>
            </w:pPr>
            <w:r w:rsidRPr="00423ABD">
              <w:t xml:space="preserve">In some cases, constraint limitations are perhaps more desirable, </w:t>
            </w:r>
            <w:del w:id="244" w:author="Jill Hobbs" w:date="2020-06-04T15:25:00Z">
              <w:r w:rsidRPr="00423ABD" w:rsidDel="003A0DC4">
                <w:delText>but</w:delText>
              </w:r>
            </w:del>
            <w:ins w:id="245" w:author="Jill Hobbs" w:date="2020-06-04T15:25:00Z">
              <w:r w:rsidR="003A0DC4">
                <w:t>yet</w:t>
              </w:r>
            </w:ins>
            <w:r w:rsidRPr="00423ABD">
              <w:t xml:space="preserve"> they </w:t>
            </w:r>
            <w:ins w:id="246" w:author="Jill Hobbs" w:date="2020-06-04T15:25:00Z">
              <w:r w:rsidR="003A0DC4">
                <w:t xml:space="preserve">are </w:t>
              </w:r>
            </w:ins>
            <w:r w:rsidRPr="00423ABD">
              <w:t xml:space="preserve">still </w:t>
            </w:r>
            <w:del w:id="247" w:author="Jill Hobbs" w:date="2020-06-04T15:25:00Z">
              <w:r w:rsidRPr="00423ABD" w:rsidDel="003A0DC4">
                <w:delText xml:space="preserve">are </w:delText>
              </w:r>
            </w:del>
            <w:r w:rsidRPr="00423ABD">
              <w:t xml:space="preserve">not supported. Only having the ability to require </w:t>
            </w:r>
            <w:ins w:id="248" w:author="Jill Hobbs" w:date="2020-06-04T15:25:00Z">
              <w:r w:rsidR="003A0DC4">
                <w:t xml:space="preserve">a </w:t>
              </w:r>
            </w:ins>
            <w:r w:rsidRPr="00423ABD">
              <w:t>default constructor is perhaps one such limitation. The following subsections provide some additional examples of constraints that are not allowed.</w:t>
            </w:r>
          </w:p>
          <w:p w14:paraId="4F89707F" w14:textId="77777777" w:rsidR="00BA5B05" w:rsidRPr="00423ABD" w:rsidRDefault="00BA5B05" w:rsidP="009B386C">
            <w:pPr>
              <w:pStyle w:val="SF1H1"/>
              <w:keepNext w:val="0"/>
            </w:pPr>
            <w:bookmarkStart w:id="249" w:name="_Toc36295878"/>
            <w:r w:rsidRPr="00423ABD">
              <w:t>Operator Constraints Are Not Allowed</w:t>
            </w:r>
            <w:bookmarkEnd w:id="249"/>
          </w:p>
          <w:p w14:paraId="66AD9E90" w14:textId="36FFC270" w:rsidR="00BA5B05" w:rsidRPr="00423ABD" w:rsidRDefault="00BA5B05" w:rsidP="009B386C">
            <w:pPr>
              <w:pStyle w:val="SF1FIRST"/>
            </w:pPr>
            <w:r w:rsidRPr="00423ABD">
              <w:t xml:space="preserve">All generics implicitly allow for </w:t>
            </w:r>
            <w:r w:rsidRPr="00423ABD">
              <w:rPr>
                <w:rStyle w:val="CITchapbm"/>
              </w:rPr>
              <w:t>==</w:t>
            </w:r>
            <w:r w:rsidRPr="00423ABD">
              <w:t xml:space="preserve"> </w:t>
            </w:r>
            <w:proofErr w:type="gramStart"/>
            <w:r w:rsidRPr="00423ABD">
              <w:t xml:space="preserve">and </w:t>
            </w:r>
            <w:r w:rsidRPr="00423ABD">
              <w:rPr>
                <w:rStyle w:val="CITchapbm"/>
              </w:rPr>
              <w:t>!</w:t>
            </w:r>
            <w:proofErr w:type="gramEnd"/>
            <w:r w:rsidRPr="00423ABD">
              <w:rPr>
                <w:rStyle w:val="CITchapbm"/>
              </w:rPr>
              <w:t>=</w:t>
            </w:r>
            <w:r w:rsidRPr="00423ABD">
              <w:t xml:space="preserve"> comparisons</w:t>
            </w:r>
            <w:ins w:id="250" w:author="Jill Hobbs" w:date="2020-06-04T15:25:00Z">
              <w:r w:rsidR="003A0DC4">
                <w:t>,</w:t>
              </w:r>
            </w:ins>
            <w:r w:rsidRPr="00423ABD">
              <w:t xml:space="preserve"> along with implicit casts to </w:t>
            </w:r>
            <w:r w:rsidRPr="00423ABD">
              <w:rPr>
                <w:rStyle w:val="CITchapbm"/>
              </w:rPr>
              <w:t>object</w:t>
            </w:r>
            <w:r w:rsidRPr="00423ABD">
              <w:t xml:space="preserve">, since everything is an object. You cannot constrain a type parameter to a type that implements a particular method or operator (other than </w:t>
            </w:r>
            <w:ins w:id="251" w:author="Jill Hobbs" w:date="2020-06-04T15:26:00Z">
              <w:r w:rsidR="003A0DC4">
                <w:t xml:space="preserve">in </w:t>
              </w:r>
            </w:ins>
            <w:r w:rsidRPr="00423ABD">
              <w:t>the afore</w:t>
            </w:r>
            <w:del w:id="252" w:author="Jill Hobbs" w:date="2020-06-04T15:25:00Z">
              <w:r w:rsidRPr="00423ABD" w:rsidDel="003A0DC4">
                <w:delText xml:space="preserve"> </w:delText>
              </w:r>
            </w:del>
            <w:r w:rsidRPr="00423ABD">
              <w:t>mentioned</w:t>
            </w:r>
            <w:ins w:id="253" w:author="Jill Hobbs" w:date="2020-06-04T15:26:00Z">
              <w:r w:rsidR="003A0DC4">
                <w:t xml:space="preserve"> cases</w:t>
              </w:r>
            </w:ins>
            <w:r w:rsidRPr="00423ABD">
              <w:t xml:space="preserve">), except via interface type constraints (for methods) or class type constraints (for methods and operators). Because of this, the generic </w:t>
            </w:r>
            <w:proofErr w:type="gramStart"/>
            <w:r w:rsidRPr="00423ABD">
              <w:rPr>
                <w:rStyle w:val="CITchapbm"/>
              </w:rPr>
              <w:t>Add(</w:t>
            </w:r>
            <w:proofErr w:type="gramEnd"/>
            <w:r w:rsidRPr="00423ABD">
              <w:rPr>
                <w:rStyle w:val="CITchapbm"/>
              </w:rPr>
              <w:t>)</w:t>
            </w:r>
            <w:r w:rsidRPr="00423ABD">
              <w:t xml:space="preserve"> in Listing 12.33 does not work.</w:t>
            </w:r>
          </w:p>
          <w:p w14:paraId="2DA8DFC4" w14:textId="77777777" w:rsidR="00BA5B05" w:rsidRPr="00423ABD" w:rsidRDefault="00BA5B05" w:rsidP="009B386C">
            <w:pPr>
              <w:pStyle w:val="CDTTTL"/>
            </w:pPr>
            <w:r w:rsidRPr="00423ABD">
              <w:rPr>
                <w:rStyle w:val="CDTNUM"/>
              </w:rPr>
              <w:t>Listing 12.33:</w:t>
            </w:r>
            <w:r w:rsidRPr="00423ABD">
              <w:t> </w:t>
            </w:r>
            <w:r w:rsidRPr="00423ABD">
              <w:t>Constraint Expressions Cannot Require Operators</w:t>
            </w:r>
          </w:p>
          <w:p w14:paraId="429D39CB" w14:textId="77777777" w:rsidR="00BA5B05" w:rsidRPr="00423ABD" w:rsidRDefault="00BA5B05" w:rsidP="009B386C">
            <w:pPr>
              <w:pStyle w:val="CDTFIRST"/>
            </w:pPr>
            <w:r w:rsidRPr="00423ABD">
              <w:rPr>
                <w:rStyle w:val="CPKeyword"/>
              </w:rPr>
              <w:t>public abstract class</w:t>
            </w:r>
            <w:r w:rsidRPr="00423ABD">
              <w:t xml:space="preserve"> </w:t>
            </w:r>
            <w:proofErr w:type="spellStart"/>
            <w:r w:rsidRPr="00423ABD">
              <w:t>MathEx</w:t>
            </w:r>
            <w:proofErr w:type="spellEnd"/>
            <w:r w:rsidRPr="00423ABD">
              <w:t>&lt;T&gt;</w:t>
            </w:r>
          </w:p>
          <w:p w14:paraId="24BF078D" w14:textId="77777777" w:rsidR="00BA5B05" w:rsidRPr="00423ABD" w:rsidRDefault="00BA5B05" w:rsidP="009B386C">
            <w:pPr>
              <w:pStyle w:val="CDTMID"/>
            </w:pPr>
            <w:r w:rsidRPr="00423ABD">
              <w:t>{</w:t>
            </w:r>
          </w:p>
          <w:p w14:paraId="4F9167CA" w14:textId="77777777" w:rsidR="00BA5B05" w:rsidRPr="00423ABD" w:rsidRDefault="00BA5B05" w:rsidP="009B386C">
            <w:pPr>
              <w:pStyle w:val="CDTMID"/>
            </w:pPr>
            <w:r w:rsidRPr="00423ABD">
              <w:rPr>
                <w:rStyle w:val="CPKeyword"/>
              </w:rPr>
              <w:t xml:space="preserve">    public</w:t>
            </w:r>
            <w:r w:rsidRPr="00423ABD">
              <w:t xml:space="preserve"> </w:t>
            </w:r>
            <w:r w:rsidRPr="00423ABD">
              <w:rPr>
                <w:rStyle w:val="CPKeyword"/>
              </w:rPr>
              <w:t>static</w:t>
            </w:r>
            <w:r w:rsidRPr="00423ABD">
              <w:t xml:space="preserve"> T </w:t>
            </w:r>
            <w:proofErr w:type="gramStart"/>
            <w:r w:rsidRPr="00423ABD">
              <w:t>Add(</w:t>
            </w:r>
            <w:proofErr w:type="gramEnd"/>
            <w:r w:rsidRPr="00423ABD">
              <w:t>T first, T second)</w:t>
            </w:r>
          </w:p>
          <w:p w14:paraId="184799BC" w14:textId="77777777" w:rsidR="00BA5B05" w:rsidRPr="00423ABD" w:rsidRDefault="00BA5B05" w:rsidP="009B386C">
            <w:pPr>
              <w:pStyle w:val="CDTMID"/>
            </w:pPr>
            <w:r w:rsidRPr="00423ABD">
              <w:t xml:space="preserve">    {</w:t>
            </w:r>
          </w:p>
          <w:p w14:paraId="0DE1839D" w14:textId="77777777" w:rsidR="00BA5B05" w:rsidRPr="00423ABD" w:rsidRDefault="00BA5B05" w:rsidP="009B386C">
            <w:pPr>
              <w:pStyle w:val="CDTMID"/>
              <w:rPr>
                <w:rStyle w:val="CPComment"/>
              </w:rPr>
            </w:pPr>
            <w:r w:rsidRPr="00423ABD">
              <w:t xml:space="preserve">        </w:t>
            </w:r>
            <w:r w:rsidRPr="00423ABD">
              <w:rPr>
                <w:rStyle w:val="CPComment"/>
              </w:rPr>
              <w:t>// Error: Operator '+' cannot be applied to</w:t>
            </w:r>
          </w:p>
          <w:p w14:paraId="1F82C7FF" w14:textId="77777777" w:rsidR="00BA5B05" w:rsidRPr="00423ABD" w:rsidRDefault="00BA5B05" w:rsidP="009B386C">
            <w:pPr>
              <w:pStyle w:val="CDTMID"/>
              <w:rPr>
                <w:rStyle w:val="CPComment"/>
              </w:rPr>
            </w:pPr>
            <w:r w:rsidRPr="00423ABD">
              <w:t xml:space="preserve">        </w:t>
            </w:r>
            <w:r w:rsidRPr="00423ABD">
              <w:rPr>
                <w:rStyle w:val="CPComment"/>
              </w:rPr>
              <w:t>// operands of type 'T' and 'T'</w:t>
            </w:r>
          </w:p>
          <w:p w14:paraId="773F50AF" w14:textId="77777777" w:rsidR="00BA5B05" w:rsidRPr="00423ABD" w:rsidRDefault="00BA5B05" w:rsidP="009B386C">
            <w:pPr>
              <w:pStyle w:val="CDTMID"/>
            </w:pPr>
            <w:r w:rsidRPr="00423ABD">
              <w:t xml:space="preserve">        </w:t>
            </w:r>
            <w:r w:rsidRPr="00423ABD">
              <w:rPr>
                <w:rStyle w:val="CPComment"/>
              </w:rPr>
              <w:t xml:space="preserve">// </w:t>
            </w:r>
            <w:r w:rsidRPr="00423ABD">
              <w:rPr>
                <w:rStyle w:val="CPKeyword"/>
              </w:rPr>
              <w:t>return</w:t>
            </w:r>
            <w:r w:rsidRPr="00423ABD">
              <w:t xml:space="preserve"> </w:t>
            </w:r>
            <w:r w:rsidRPr="00423ABD">
              <w:rPr>
                <w:rStyle w:val="E4"/>
              </w:rPr>
              <w:t>first + second</w:t>
            </w:r>
            <w:r w:rsidRPr="00423ABD">
              <w:t>;</w:t>
            </w:r>
          </w:p>
          <w:p w14:paraId="53073B9D" w14:textId="77777777" w:rsidR="00BA5B05" w:rsidRPr="00423ABD" w:rsidRDefault="00BA5B05" w:rsidP="009B386C">
            <w:pPr>
              <w:pStyle w:val="CDTMID"/>
            </w:pPr>
            <w:r w:rsidRPr="00423ABD">
              <w:t xml:space="preserve">    }</w:t>
            </w:r>
          </w:p>
          <w:p w14:paraId="5786E18E" w14:textId="77777777" w:rsidR="00BA5B05" w:rsidRPr="00423ABD" w:rsidRDefault="00BA5B05" w:rsidP="009B386C">
            <w:pPr>
              <w:pStyle w:val="CDTLAST"/>
            </w:pPr>
            <w:r w:rsidRPr="00423ABD">
              <w:t>}</w:t>
            </w:r>
          </w:p>
          <w:p w14:paraId="6C87F786" w14:textId="77777777" w:rsidR="00BA5B05" w:rsidRPr="00423ABD" w:rsidRDefault="00BA5B05" w:rsidP="009B386C">
            <w:pPr>
              <w:pStyle w:val="SF1MID"/>
            </w:pPr>
            <w:r w:rsidRPr="00423ABD">
              <w:t xml:space="preserve">In this case, the method assumes that the </w:t>
            </w:r>
            <w:r w:rsidRPr="00423ABD">
              <w:rPr>
                <w:rStyle w:val="CITchapbm"/>
              </w:rPr>
              <w:t>+</w:t>
            </w:r>
            <w:r w:rsidRPr="00423ABD">
              <w:t xml:space="preserve"> operator is available on all types that could be supplied as type arguments for </w:t>
            </w:r>
            <w:r w:rsidRPr="00423ABD">
              <w:rPr>
                <w:rStyle w:val="CITchapbm"/>
              </w:rPr>
              <w:t>T</w:t>
            </w:r>
            <w:r w:rsidRPr="00423ABD">
              <w:t xml:space="preserve">. But there is no constraint that prevents you from supplying a type argument that does not have an associated addition operator, so an error occurs. Unfortunately, there is no way to specify </w:t>
            </w:r>
            <w:r w:rsidRPr="00423ABD">
              <w:lastRenderedPageBreak/>
              <w:t>that an addition operator is required within a constraint, aside from using a class type constraint where the class type implements an addition operator.</w:t>
            </w:r>
          </w:p>
          <w:p w14:paraId="372FC1F2" w14:textId="77777777" w:rsidR="00BA5B05" w:rsidRPr="00423ABD" w:rsidRDefault="00BA5B05" w:rsidP="009B386C">
            <w:pPr>
              <w:pStyle w:val="SF1MID"/>
            </w:pPr>
            <w:r w:rsidRPr="00423ABD">
              <w:t>More generally, there is no way to constrain a type to have a static method.</w:t>
            </w:r>
          </w:p>
          <w:p w14:paraId="3E303AE7" w14:textId="77777777" w:rsidR="00BA5B05" w:rsidRPr="00423ABD" w:rsidRDefault="00BA5B05" w:rsidP="009B386C">
            <w:pPr>
              <w:pStyle w:val="SF1H1"/>
              <w:keepNext w:val="0"/>
            </w:pPr>
            <w:bookmarkStart w:id="254" w:name="_Toc36295879"/>
            <w:r w:rsidRPr="00423ABD">
              <w:t>OR Criteria Are Not Supported</w:t>
            </w:r>
            <w:bookmarkEnd w:id="254"/>
          </w:p>
          <w:p w14:paraId="5B508F86" w14:textId="533B1D79" w:rsidR="00BA5B05" w:rsidRPr="00423ABD" w:rsidRDefault="00BA5B05" w:rsidP="009B386C">
            <w:pPr>
              <w:pStyle w:val="SF1FIRST"/>
            </w:pPr>
            <w:r w:rsidRPr="00423ABD">
              <w:t xml:space="preserve">If you supply multiple interfaces or class constraints for a type parameter, the compiler always assumes an AND relationship between constraints. For example, </w:t>
            </w:r>
            <w:r w:rsidRPr="00423ABD">
              <w:rPr>
                <w:rStyle w:val="CITchapbm"/>
              </w:rPr>
              <w:t xml:space="preserve">where </w:t>
            </w:r>
            <w:proofErr w:type="gramStart"/>
            <w:r w:rsidRPr="00423ABD">
              <w:rPr>
                <w:rStyle w:val="CITchapbm"/>
              </w:rPr>
              <w:t>T :</w:t>
            </w:r>
            <w:proofErr w:type="gramEnd"/>
            <w:r w:rsidRPr="00423ABD">
              <w:rPr>
                <w:rStyle w:val="CITchapbm"/>
              </w:rPr>
              <w:t xml:space="preserve"> </w:t>
            </w:r>
            <w:proofErr w:type="spellStart"/>
            <w:r w:rsidRPr="00423ABD">
              <w:rPr>
                <w:rStyle w:val="CITchapbm"/>
              </w:rPr>
              <w:t>IComparable</w:t>
            </w:r>
            <w:proofErr w:type="spellEnd"/>
            <w:r w:rsidRPr="00423ABD">
              <w:rPr>
                <w:rStyle w:val="CITchapbm"/>
              </w:rPr>
              <w:t>&lt;T&gt;</w:t>
            </w:r>
            <w:r w:rsidRPr="00423ABD">
              <w:t xml:space="preserve">, </w:t>
            </w:r>
            <w:proofErr w:type="spellStart"/>
            <w:r w:rsidRPr="00423ABD">
              <w:rPr>
                <w:rStyle w:val="CITchapbm"/>
              </w:rPr>
              <w:t>IFormattable</w:t>
            </w:r>
            <w:proofErr w:type="spellEnd"/>
            <w:r w:rsidRPr="00423ABD">
              <w:t xml:space="preserve"> requires that both </w:t>
            </w:r>
            <w:proofErr w:type="spellStart"/>
            <w:r w:rsidRPr="00423ABD">
              <w:rPr>
                <w:rStyle w:val="CITchapbm"/>
              </w:rPr>
              <w:t>IComparable</w:t>
            </w:r>
            <w:proofErr w:type="spellEnd"/>
            <w:r w:rsidRPr="00423ABD">
              <w:rPr>
                <w:rStyle w:val="CITchapbm"/>
              </w:rPr>
              <w:t>&lt;T&gt;</w:t>
            </w:r>
            <w:r w:rsidRPr="00423ABD">
              <w:t xml:space="preserve"> and </w:t>
            </w:r>
            <w:proofErr w:type="spellStart"/>
            <w:r w:rsidRPr="00423ABD">
              <w:rPr>
                <w:rStyle w:val="CITchapbm"/>
              </w:rPr>
              <w:t>IFormattable</w:t>
            </w:r>
            <w:proofErr w:type="spellEnd"/>
            <w:r w:rsidRPr="00423ABD">
              <w:t xml:space="preserve"> are supported. There is no way to specify an OR relationship between constraints. Hence, </w:t>
            </w:r>
            <w:del w:id="255" w:author="Jill Hobbs" w:date="2020-06-04T15:27:00Z">
              <w:r w:rsidRPr="00423ABD" w:rsidDel="003A0DC4">
                <w:delText>an</w:delText>
              </w:r>
            </w:del>
            <w:ins w:id="256" w:author="Jill Hobbs" w:date="2020-06-04T15:27:00Z">
              <w:r w:rsidR="003A0DC4">
                <w:t>code</w:t>
              </w:r>
            </w:ins>
            <w:r w:rsidRPr="00423ABD">
              <w:t xml:space="preserve"> equivalent </w:t>
            </w:r>
            <w:del w:id="257" w:author="Jill Hobbs" w:date="2020-06-04T15:27:00Z">
              <w:r w:rsidRPr="00423ABD" w:rsidDel="003A0DC4">
                <w:delText>of</w:delText>
              </w:r>
            </w:del>
            <w:ins w:id="258" w:author="Jill Hobbs" w:date="2020-06-04T15:27:00Z">
              <w:r w:rsidR="003A0DC4">
                <w:t>to</w:t>
              </w:r>
            </w:ins>
            <w:r w:rsidRPr="00423ABD">
              <w:t xml:space="preserve"> Listing 12.34 is not supported.</w:t>
            </w:r>
          </w:p>
          <w:p w14:paraId="3C9EFF31" w14:textId="77777777" w:rsidR="00BA5B05" w:rsidRPr="00423ABD" w:rsidRDefault="00BA5B05" w:rsidP="009B386C">
            <w:pPr>
              <w:pStyle w:val="CDTTTL"/>
            </w:pPr>
            <w:r w:rsidRPr="00423ABD">
              <w:rPr>
                <w:rStyle w:val="CDTNUM"/>
              </w:rPr>
              <w:t>Listing 12.34:</w:t>
            </w:r>
            <w:r w:rsidRPr="00423ABD">
              <w:t> </w:t>
            </w:r>
            <w:r w:rsidRPr="00423ABD">
              <w:t>Combining Constraints Using an OR Relationship Is Not Allowed</w:t>
            </w:r>
          </w:p>
          <w:p w14:paraId="3AB0C9C7" w14:textId="77777777" w:rsidR="00BA5B05" w:rsidRPr="00423ABD" w:rsidRDefault="00BA5B05" w:rsidP="009B386C">
            <w:pPr>
              <w:pStyle w:val="CDTFIRST"/>
            </w:pPr>
            <w:r w:rsidRPr="00423ABD">
              <w:rPr>
                <w:rStyle w:val="CPKeyword"/>
              </w:rPr>
              <w:t>public</w:t>
            </w:r>
            <w:r w:rsidRPr="00423ABD">
              <w:t xml:space="preserve"> </w:t>
            </w:r>
            <w:r w:rsidRPr="00423ABD">
              <w:rPr>
                <w:rStyle w:val="CPKeyword"/>
              </w:rPr>
              <w:t>class</w:t>
            </w:r>
            <w:r w:rsidRPr="00423ABD">
              <w:t xml:space="preserve"> </w:t>
            </w:r>
            <w:proofErr w:type="spellStart"/>
            <w:r w:rsidRPr="00423ABD">
              <w:t>BinaryTree</w:t>
            </w:r>
            <w:proofErr w:type="spellEnd"/>
            <w:r w:rsidRPr="00423ABD">
              <w:t>&lt;T&gt;</w:t>
            </w:r>
          </w:p>
          <w:p w14:paraId="2B399C01" w14:textId="77777777" w:rsidR="00BA5B05" w:rsidRPr="00423ABD" w:rsidRDefault="00BA5B05" w:rsidP="009B386C">
            <w:pPr>
              <w:pStyle w:val="CDTMID"/>
              <w:rPr>
                <w:rStyle w:val="CPComment"/>
              </w:rPr>
            </w:pPr>
            <w:r w:rsidRPr="00423ABD">
              <w:t xml:space="preserve">    </w:t>
            </w:r>
            <w:r w:rsidRPr="00423ABD">
              <w:rPr>
                <w:rStyle w:val="CPComment"/>
              </w:rPr>
              <w:t>// Error: OR is not supported</w:t>
            </w:r>
          </w:p>
          <w:p w14:paraId="5C229B7E" w14:textId="77777777" w:rsidR="00BA5B05" w:rsidRPr="00423ABD" w:rsidRDefault="00BA5B05" w:rsidP="009B386C">
            <w:pPr>
              <w:pStyle w:val="CDTMID"/>
            </w:pPr>
            <w:r w:rsidRPr="00423ABD">
              <w:t xml:space="preserve">    </w:t>
            </w:r>
            <w:r w:rsidRPr="00423ABD">
              <w:rPr>
                <w:rStyle w:val="CPComment"/>
              </w:rPr>
              <w:t xml:space="preserve">// </w:t>
            </w:r>
            <w:r w:rsidRPr="00423ABD">
              <w:rPr>
                <w:rStyle w:val="CPKeyword"/>
              </w:rPr>
              <w:t>where</w:t>
            </w:r>
            <w:r w:rsidRPr="00423ABD">
              <w:t xml:space="preserve"> T: </w:t>
            </w:r>
            <w:proofErr w:type="spellStart"/>
            <w:r w:rsidRPr="00423ABD">
              <w:t>System.IComparable</w:t>
            </w:r>
            <w:proofErr w:type="spellEnd"/>
            <w:r w:rsidRPr="00423ABD">
              <w:t xml:space="preserve">&lt;T&gt; || </w:t>
            </w:r>
            <w:proofErr w:type="spellStart"/>
            <w:r w:rsidRPr="00423ABD">
              <w:t>System.IFormattable</w:t>
            </w:r>
            <w:proofErr w:type="spellEnd"/>
          </w:p>
          <w:p w14:paraId="36B41567" w14:textId="77777777" w:rsidR="00BA5B05" w:rsidRPr="00423ABD" w:rsidRDefault="00BA5B05" w:rsidP="009B386C">
            <w:pPr>
              <w:pStyle w:val="CDTMID"/>
            </w:pPr>
            <w:r w:rsidRPr="00423ABD">
              <w:t>{</w:t>
            </w:r>
          </w:p>
          <w:p w14:paraId="35A5E816" w14:textId="77777777" w:rsidR="00BA5B05" w:rsidRPr="00423ABD" w:rsidRDefault="00BA5B05" w:rsidP="009B386C">
            <w:pPr>
              <w:pStyle w:val="CDTMID"/>
            </w:pPr>
            <w:r w:rsidRPr="00423ABD">
              <w:t xml:space="preserve">    ...</w:t>
            </w:r>
          </w:p>
          <w:p w14:paraId="38C55B66" w14:textId="77777777" w:rsidR="00BA5B05" w:rsidRPr="00423ABD" w:rsidRDefault="00BA5B05" w:rsidP="009B386C">
            <w:pPr>
              <w:pStyle w:val="CDTLAST"/>
            </w:pPr>
            <w:r w:rsidRPr="00423ABD">
              <w:t>}</w:t>
            </w:r>
          </w:p>
          <w:p w14:paraId="065035DE" w14:textId="77777777" w:rsidR="00BF7B64" w:rsidRPr="00423ABD" w:rsidRDefault="00BA5B05">
            <w:pPr>
              <w:pStyle w:val="SF1LAST"/>
              <w:pPrChange w:id="259" w:author="Jill Hobbs" w:date="2020-06-04T15:23:00Z">
                <w:pPr>
                  <w:pStyle w:val="SF1FIRST"/>
                </w:pPr>
              </w:pPrChange>
            </w:pPr>
            <w:r w:rsidRPr="00423ABD">
              <w:t>Supporting this functionality would prevent the compiler from resolving which method to call at compile time.</w:t>
            </w:r>
          </w:p>
        </w:tc>
      </w:tr>
      <w:tr w:rsidR="00BF7B64" w:rsidRPr="00423ABD" w14:paraId="2744B7D2" w14:textId="77777777" w:rsidTr="005F0E56">
        <w:trPr>
          <w:trHeight w:val="475"/>
        </w:trPr>
        <w:tc>
          <w:tcPr>
            <w:tcW w:w="7003" w:type="dxa"/>
            <w:gridSpan w:val="2"/>
            <w:shd w:val="clear" w:color="auto" w:fill="auto"/>
            <w:tcMar>
              <w:right w:w="115" w:type="dxa"/>
            </w:tcMar>
          </w:tcPr>
          <w:p w14:paraId="0710B6E2" w14:textId="77777777" w:rsidR="00BF7B64" w:rsidRPr="00423ABD" w:rsidRDefault="00BF7B64" w:rsidP="009B386C">
            <w:pPr>
              <w:pStyle w:val="SF1TTL"/>
              <w:keepNext w:val="0"/>
              <w:rPr>
                <w:noProof/>
              </w:rPr>
            </w:pPr>
          </w:p>
        </w:tc>
      </w:tr>
    </w:tbl>
    <w:p w14:paraId="712D9655" w14:textId="723E8BD8" w:rsidR="00FA02C3" w:rsidRPr="00423ABD" w:rsidRDefault="009F1E02" w:rsidP="009E7A29">
      <w:pPr>
        <w:pStyle w:val="CHAPBMPD"/>
      </w:pPr>
      <w:r w:rsidRPr="00423ABD">
        <w:t>***COMP:</w:t>
      </w:r>
      <w:r w:rsidR="00DE7CCE" w:rsidRPr="00423ABD">
        <w:t xml:space="preserve"> </w:t>
      </w:r>
      <w:r w:rsidRPr="00423ABD">
        <w:t>End</w:t>
      </w:r>
      <w:r w:rsidR="00DE7CCE" w:rsidRPr="00423ABD">
        <w:t xml:space="preserve"> </w:t>
      </w:r>
      <w:r w:rsidRPr="00423ABD">
        <w:t>Advanced</w:t>
      </w:r>
      <w:r w:rsidR="00DE7CCE" w:rsidRPr="00423ABD">
        <w:t xml:space="preserve"> </w:t>
      </w:r>
      <w:r w:rsidRPr="00423ABD">
        <w:t>Topic</w:t>
      </w:r>
      <w:r w:rsidR="00DE7CCE" w:rsidRPr="00423ABD">
        <w:t xml:space="preserve"> </w:t>
      </w:r>
      <w:r w:rsidRPr="00423ABD">
        <w:t>after</w:t>
      </w:r>
      <w:r w:rsidR="00DE7CCE" w:rsidRPr="00423ABD">
        <w:t xml:space="preserve"> </w:t>
      </w:r>
      <w:r w:rsidRPr="00423ABD">
        <w:t>Listing</w:t>
      </w:r>
      <w:r w:rsidR="00DE7CCE" w:rsidRPr="00423ABD">
        <w:t xml:space="preserve"> </w:t>
      </w:r>
      <w:r w:rsidRPr="00423ABD">
        <w:t>12.34</w:t>
      </w:r>
    </w:p>
    <w:p w14:paraId="7CED25CC" w14:textId="3032607B" w:rsidR="00FA02C3" w:rsidRPr="00423ABD" w:rsidRDefault="00B15BD3" w:rsidP="009E7A29">
      <w:pPr>
        <w:pStyle w:val="H1"/>
        <w:keepNext w:val="0"/>
      </w:pPr>
      <w:bookmarkStart w:id="260" w:name="_Toc36295880"/>
      <w:r w:rsidRPr="00423ABD">
        <w:t>Generic</w:t>
      </w:r>
      <w:r w:rsidR="00DE7CCE" w:rsidRPr="00423ABD">
        <w:t xml:space="preserve"> </w:t>
      </w:r>
      <w:r w:rsidRPr="00423ABD">
        <w:t>Methods</w:t>
      </w:r>
      <w:bookmarkEnd w:id="260"/>
    </w:p>
    <w:p w14:paraId="30D00B1B" w14:textId="41B72EA0" w:rsidR="00464665" w:rsidRPr="00423ABD" w:rsidRDefault="00475205" w:rsidP="009E7A29">
      <w:pPr>
        <w:pStyle w:val="HEADFIRST"/>
      </w:pPr>
      <w:r w:rsidRPr="00423ABD">
        <w:t>Earlier,</w:t>
      </w:r>
      <w:r w:rsidR="00DE7CCE" w:rsidRPr="00423ABD">
        <w:t xml:space="preserve"> </w:t>
      </w:r>
      <w:r w:rsidRPr="00423ABD">
        <w:t>you</w:t>
      </w:r>
      <w:r w:rsidR="00DE7CCE" w:rsidRPr="00423ABD">
        <w:t xml:space="preserve"> </w:t>
      </w:r>
      <w:r w:rsidRPr="00423ABD">
        <w:t>saw</w:t>
      </w:r>
      <w:r w:rsidR="00DE7CCE" w:rsidRPr="00423ABD">
        <w:t xml:space="preserve"> </w:t>
      </w:r>
      <w:r w:rsidR="00B15BD3" w:rsidRPr="00423ABD">
        <w:t>that</w:t>
      </w:r>
      <w:r w:rsidR="00DE7CCE" w:rsidRPr="00423ABD">
        <w:t xml:space="preserve"> </w:t>
      </w:r>
      <w:r w:rsidR="00B15BD3" w:rsidRPr="00423ABD">
        <w:t>it</w:t>
      </w:r>
      <w:r w:rsidR="00DE7CCE" w:rsidRPr="00423ABD">
        <w:t xml:space="preserve"> </w:t>
      </w:r>
      <w:r w:rsidR="00B15BD3" w:rsidRPr="00423ABD">
        <w:t>is</w:t>
      </w:r>
      <w:r w:rsidR="00DE7CCE" w:rsidRPr="00423ABD">
        <w:t xml:space="preserve"> </w:t>
      </w:r>
      <w:r w:rsidRPr="00423ABD">
        <w:t>a</w:t>
      </w:r>
      <w:r w:rsidR="00DE7CCE" w:rsidRPr="00423ABD">
        <w:t xml:space="preserve"> </w:t>
      </w:r>
      <w:r w:rsidR="00B15BD3" w:rsidRPr="00423ABD">
        <w:t>relatively</w:t>
      </w:r>
      <w:r w:rsidR="00DE7CCE" w:rsidRPr="00423ABD">
        <w:t xml:space="preserve"> </w:t>
      </w:r>
      <w:r w:rsidR="00B15BD3" w:rsidRPr="00423ABD">
        <w:t>simple</w:t>
      </w:r>
      <w:r w:rsidR="00DE7CCE" w:rsidRPr="00423ABD">
        <w:t xml:space="preserve"> </w:t>
      </w:r>
      <w:r w:rsidRPr="00423ABD">
        <w:t>matter</w:t>
      </w:r>
      <w:r w:rsidR="00DE7CCE" w:rsidRPr="00423ABD">
        <w:t xml:space="preserve"> </w:t>
      </w:r>
      <w:r w:rsidR="00B15BD3" w:rsidRPr="00423ABD">
        <w:t>to</w:t>
      </w:r>
      <w:r w:rsidR="00DE7CCE" w:rsidRPr="00423ABD">
        <w:t xml:space="preserve"> </w:t>
      </w:r>
      <w:r w:rsidR="00B15BD3" w:rsidRPr="00423ABD">
        <w:t>add</w:t>
      </w:r>
      <w:r w:rsidR="00DE7CCE" w:rsidRPr="00423ABD">
        <w:t xml:space="preserve"> </w:t>
      </w:r>
      <w:r w:rsidR="00B15BD3" w:rsidRPr="00423ABD">
        <w:t>a</w:t>
      </w:r>
      <w:r w:rsidR="00DE7CCE" w:rsidRPr="00423ABD">
        <w:t xml:space="preserve"> </w:t>
      </w:r>
      <w:r w:rsidR="00B15BD3" w:rsidRPr="00423ABD">
        <w:t>method</w:t>
      </w:r>
      <w:r w:rsidR="00DE7CCE" w:rsidRPr="00423ABD">
        <w:t xml:space="preserve"> </w:t>
      </w:r>
      <w:r w:rsidR="00B15BD3" w:rsidRPr="00423ABD">
        <w:t>to</w:t>
      </w:r>
      <w:r w:rsidR="00DE7CCE" w:rsidRPr="00423ABD">
        <w:t xml:space="preserve"> </w:t>
      </w:r>
      <w:r w:rsidR="00B15BD3" w:rsidRPr="00423ABD">
        <w:t>a</w:t>
      </w:r>
      <w:r w:rsidR="00DE7CCE" w:rsidRPr="00423ABD">
        <w:t xml:space="preserve"> </w:t>
      </w:r>
      <w:r w:rsidR="00B15BD3" w:rsidRPr="00423ABD">
        <w:t>type</w:t>
      </w:r>
      <w:r w:rsidR="00DE7CCE" w:rsidRPr="00423ABD">
        <w:t xml:space="preserve"> </w:t>
      </w:r>
      <w:r w:rsidR="00B15BD3" w:rsidRPr="00423ABD">
        <w:t>when</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is</w:t>
      </w:r>
      <w:r w:rsidR="00DE7CCE" w:rsidRPr="00423ABD">
        <w:t xml:space="preserve"> </w:t>
      </w:r>
      <w:r w:rsidR="00B15BD3" w:rsidRPr="00423ABD">
        <w:t>generic</w:t>
      </w:r>
      <w:r w:rsidRPr="00423ABD">
        <w:t>;</w:t>
      </w:r>
      <w:r w:rsidR="00DE7CCE" w:rsidRPr="00423ABD">
        <w:t xml:space="preserve"> </w:t>
      </w:r>
      <w:r w:rsidRPr="00423ABD">
        <w:t>such</w:t>
      </w:r>
      <w:r w:rsidR="00DE7CCE" w:rsidRPr="00423ABD">
        <w:t xml:space="preserve"> </w:t>
      </w:r>
      <w:r w:rsidRPr="00423ABD">
        <w:t>a</w:t>
      </w:r>
      <w:r w:rsidR="00DE7CCE" w:rsidRPr="00423ABD">
        <w:t xml:space="preserve"> </w:t>
      </w:r>
      <w:r w:rsidR="00B15BD3" w:rsidRPr="00423ABD">
        <w:t>method</w:t>
      </w:r>
      <w:r w:rsidR="00DE7CCE" w:rsidRPr="00423ABD">
        <w:t xml:space="preserve"> </w:t>
      </w:r>
      <w:r w:rsidR="00B15BD3" w:rsidRPr="00423ABD">
        <w:t>can</w:t>
      </w:r>
      <w:r w:rsidR="00DE7CCE" w:rsidRPr="00423ABD">
        <w:t xml:space="preserve"> </w:t>
      </w:r>
      <w:r w:rsidR="00B15BD3" w:rsidRPr="00423ABD">
        <w:t>use</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00B15BD3" w:rsidRPr="00423ABD">
        <w:t>parameters</w:t>
      </w:r>
      <w:r w:rsidR="00DE7CCE" w:rsidRPr="00423ABD">
        <w:t xml:space="preserve"> </w:t>
      </w:r>
      <w:r w:rsidR="00B15BD3" w:rsidRPr="00423ABD">
        <w:t>declared</w:t>
      </w:r>
      <w:r w:rsidR="00DE7CCE" w:rsidRPr="00423ABD">
        <w:t xml:space="preserve"> </w:t>
      </w:r>
      <w:r w:rsidR="00B15BD3" w:rsidRPr="00423ABD">
        <w:t>by</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You</w:t>
      </w:r>
      <w:r w:rsidR="00DE7CCE" w:rsidRPr="00423ABD">
        <w:t xml:space="preserve"> </w:t>
      </w:r>
      <w:r w:rsidR="00B15BD3" w:rsidRPr="00423ABD">
        <w:t>did</w:t>
      </w:r>
      <w:r w:rsidR="00DE7CCE" w:rsidRPr="00423ABD">
        <w:t xml:space="preserve"> </w:t>
      </w:r>
      <w:r w:rsidR="00B15BD3" w:rsidRPr="00423ABD">
        <w:t>this</w:t>
      </w:r>
      <w:r w:rsidRPr="00423ABD">
        <w:t>,</w:t>
      </w:r>
      <w:r w:rsidR="00DE7CCE" w:rsidRPr="00423ABD">
        <w:t xml:space="preserve"> </w:t>
      </w:r>
      <w:r w:rsidRPr="00423ABD">
        <w:t>for</w:t>
      </w:r>
      <w:r w:rsidR="00DE7CCE" w:rsidRPr="00423ABD">
        <w:t xml:space="preserve"> </w:t>
      </w:r>
      <w:r w:rsidRPr="00423ABD">
        <w:t>example,</w:t>
      </w:r>
      <w:r w:rsidR="00DE7CCE" w:rsidRPr="00423ABD">
        <w:t xml:space="preserve"> </w:t>
      </w:r>
      <w:r w:rsidR="00B15BD3" w:rsidRPr="00423ABD">
        <w:t>in</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class</w:t>
      </w:r>
      <w:r w:rsidR="00DE7CCE" w:rsidRPr="00423ABD">
        <w:t xml:space="preserve"> </w:t>
      </w:r>
      <w:r w:rsidR="00B15BD3" w:rsidRPr="00423ABD">
        <w:t>examples</w:t>
      </w:r>
      <w:r w:rsidR="00DE7CCE" w:rsidRPr="00423ABD">
        <w:t xml:space="preserve"> </w:t>
      </w:r>
      <w:r w:rsidRPr="00423ABD">
        <w:t>we</w:t>
      </w:r>
      <w:r w:rsidR="00DE7CCE" w:rsidRPr="00423ABD">
        <w:t xml:space="preserve"> </w:t>
      </w:r>
      <w:r w:rsidRPr="00423ABD">
        <w:t>have</w:t>
      </w:r>
      <w:r w:rsidR="00DE7CCE" w:rsidRPr="00423ABD">
        <w:t xml:space="preserve"> </w:t>
      </w:r>
      <w:r w:rsidRPr="00423ABD">
        <w:t>seen</w:t>
      </w:r>
      <w:r w:rsidR="00DE7CCE" w:rsidRPr="00423ABD">
        <w:t xml:space="preserve"> </w:t>
      </w:r>
      <w:r w:rsidR="00B15BD3" w:rsidRPr="00423ABD">
        <w:t>so</w:t>
      </w:r>
      <w:r w:rsidR="00DE7CCE" w:rsidRPr="00423ABD">
        <w:t xml:space="preserve"> </w:t>
      </w:r>
      <w:r w:rsidR="00B15BD3" w:rsidRPr="00423ABD">
        <w:t>far.</w:t>
      </w:r>
    </w:p>
    <w:p w14:paraId="3846D85C" w14:textId="191C88DC" w:rsidR="00FA02C3" w:rsidRPr="00423ABD" w:rsidRDefault="00B15BD3" w:rsidP="009E7A29">
      <w:pPr>
        <w:pStyle w:val="CHAPBM"/>
      </w:pPr>
      <w:r w:rsidRPr="00423ABD">
        <w:t>Generic</w:t>
      </w:r>
      <w:r w:rsidR="00DE7CCE" w:rsidRPr="00423ABD">
        <w:t xml:space="preserve"> </w:t>
      </w:r>
      <w:r w:rsidRPr="00423ABD">
        <w:t>methods</w:t>
      </w:r>
      <w:r w:rsidR="00DE7CCE" w:rsidRPr="00423ABD">
        <w:t xml:space="preserve"> </w:t>
      </w:r>
      <w:r w:rsidRPr="00423ABD">
        <w:t>use</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parameters</w:t>
      </w:r>
      <w:r w:rsidR="00475205" w:rsidRPr="00423ABD">
        <w:t>,</w:t>
      </w:r>
      <w:r w:rsidR="00DE7CCE" w:rsidRPr="00423ABD">
        <w:t xml:space="preserve"> </w:t>
      </w:r>
      <w:r w:rsidRPr="00423ABD">
        <w:t>much</w:t>
      </w:r>
      <w:r w:rsidR="00DE7CCE" w:rsidRPr="00423ABD">
        <w:t xml:space="preserve"> </w:t>
      </w:r>
      <w:r w:rsidRPr="00423ABD">
        <w:t>as</w:t>
      </w:r>
      <w:r w:rsidR="00DE7CCE" w:rsidRPr="00423ABD">
        <w:t xml:space="preserve"> </w:t>
      </w:r>
      <w:r w:rsidRPr="00423ABD">
        <w:t>generic</w:t>
      </w:r>
      <w:r w:rsidR="00DE7CCE" w:rsidRPr="00423ABD">
        <w:t xml:space="preserve"> </w:t>
      </w:r>
      <w:r w:rsidRPr="00423ABD">
        <w:t>types</w:t>
      </w:r>
      <w:r w:rsidR="00DE7CCE" w:rsidRPr="00423ABD">
        <w:t xml:space="preserve"> </w:t>
      </w:r>
      <w:r w:rsidRPr="00423ABD">
        <w:t>do.</w:t>
      </w:r>
      <w:r w:rsidR="00DE7CCE" w:rsidRPr="00423ABD">
        <w:t xml:space="preserve"> </w:t>
      </w:r>
      <w:r w:rsidRPr="00423ABD">
        <w:t>They</w:t>
      </w:r>
      <w:r w:rsidR="00DE7CCE" w:rsidRPr="00423ABD">
        <w:t xml:space="preserve"> </w:t>
      </w:r>
      <w:r w:rsidRPr="00423ABD">
        <w:t>can</w:t>
      </w:r>
      <w:r w:rsidR="00DE7CCE" w:rsidRPr="00423ABD">
        <w:t xml:space="preserve"> </w:t>
      </w:r>
      <w:r w:rsidRPr="00423ABD">
        <w:t>be</w:t>
      </w:r>
      <w:r w:rsidR="00DE7CCE" w:rsidRPr="00423ABD">
        <w:t xml:space="preserve"> </w:t>
      </w:r>
      <w:r w:rsidRPr="00423ABD">
        <w:t>declared</w:t>
      </w:r>
      <w:r w:rsidR="00DE7CCE" w:rsidRPr="00423ABD">
        <w:t xml:space="preserve"> </w:t>
      </w:r>
      <w:r w:rsidRPr="00423ABD">
        <w:t>in</w:t>
      </w:r>
      <w:r w:rsidR="00DE7CCE" w:rsidRPr="00423ABD">
        <w:t xml:space="preserve"> </w:t>
      </w:r>
      <w:r w:rsidRPr="00423ABD">
        <w:t>generic</w:t>
      </w:r>
      <w:r w:rsidR="00DE7CCE" w:rsidRPr="00423ABD">
        <w:t xml:space="preserve"> </w:t>
      </w:r>
      <w:r w:rsidRPr="00423ABD">
        <w:t>or</w:t>
      </w:r>
      <w:r w:rsidR="00DE7CCE" w:rsidRPr="00423ABD">
        <w:t xml:space="preserve"> </w:t>
      </w:r>
      <w:proofErr w:type="spellStart"/>
      <w:r w:rsidRPr="00423ABD">
        <w:t>non</w:t>
      </w:r>
      <w:del w:id="261" w:author="Jill Hobbs" w:date="2020-06-04T15:29:00Z">
        <w:r w:rsidR="007B3B88" w:rsidRPr="00423ABD" w:rsidDel="00F7518F">
          <w:delText>-</w:delText>
        </w:r>
      </w:del>
      <w:r w:rsidRPr="00423ABD">
        <w:t>generic</w:t>
      </w:r>
      <w:proofErr w:type="spellEnd"/>
      <w:r w:rsidR="00DE7CCE" w:rsidRPr="00423ABD">
        <w:t xml:space="preserve"> </w:t>
      </w:r>
      <w:r w:rsidRPr="00423ABD">
        <w:t>types</w:t>
      </w:r>
      <w:r w:rsidR="00475205" w:rsidRPr="00423ABD">
        <w:t>.</w:t>
      </w:r>
      <w:r w:rsidR="00DE7CCE" w:rsidRPr="00423ABD">
        <w:t xml:space="preserve"> </w:t>
      </w:r>
      <w:r w:rsidR="00475205" w:rsidRPr="00423ABD">
        <w:t>I</w:t>
      </w:r>
      <w:r w:rsidRPr="00423ABD">
        <w:t>f</w:t>
      </w:r>
      <w:r w:rsidR="00DE7CCE" w:rsidRPr="00423ABD">
        <w:t xml:space="preserve"> </w:t>
      </w:r>
      <w:r w:rsidRPr="00423ABD">
        <w:t>declared</w:t>
      </w:r>
      <w:r w:rsidR="00DE7CCE" w:rsidRPr="00423ABD">
        <w:t xml:space="preserve"> </w:t>
      </w:r>
      <w:r w:rsidRPr="00423ABD">
        <w:t>in</w:t>
      </w:r>
      <w:r w:rsidR="00DE7CCE" w:rsidRPr="00423ABD">
        <w:t xml:space="preserve"> </w:t>
      </w:r>
      <w:r w:rsidRPr="00423ABD">
        <w:t>a</w:t>
      </w:r>
      <w:r w:rsidR="00DE7CCE" w:rsidRPr="00423ABD">
        <w:t xml:space="preserve"> </w:t>
      </w:r>
      <w:r w:rsidRPr="00423ABD">
        <w:t>generic</w:t>
      </w:r>
      <w:r w:rsidR="00DE7CCE" w:rsidRPr="00423ABD">
        <w:t xml:space="preserve"> </w:t>
      </w:r>
      <w:r w:rsidRPr="00423ABD">
        <w:t>type,</w:t>
      </w:r>
      <w:r w:rsidR="00DE7CCE" w:rsidRPr="00423ABD">
        <w:t xml:space="preserve"> </w:t>
      </w:r>
      <w:r w:rsidRPr="00423ABD">
        <w:t>their</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are</w:t>
      </w:r>
      <w:r w:rsidR="00DE7CCE" w:rsidRPr="00423ABD">
        <w:t xml:space="preserve"> </w:t>
      </w:r>
      <w:r w:rsidRPr="00423ABD">
        <w:t>distinct</w:t>
      </w:r>
      <w:r w:rsidR="00DE7CCE" w:rsidRPr="00423ABD">
        <w:t xml:space="preserve"> </w:t>
      </w:r>
      <w:r w:rsidRPr="00423ABD">
        <w:t>from</w:t>
      </w:r>
      <w:r w:rsidR="00DE7CCE" w:rsidRPr="00423ABD">
        <w:t xml:space="preserve"> </w:t>
      </w:r>
      <w:r w:rsidRPr="00423ABD">
        <w:t>those</w:t>
      </w:r>
      <w:r w:rsidR="00DE7CCE" w:rsidRPr="00423ABD">
        <w:t xml:space="preserve"> </w:t>
      </w:r>
      <w:r w:rsidRPr="00423ABD">
        <w:t>of</w:t>
      </w:r>
      <w:r w:rsidR="00DE7CCE" w:rsidRPr="00423ABD">
        <w:t xml:space="preserve"> </w:t>
      </w:r>
      <w:r w:rsidRPr="00423ABD">
        <w:t>their</w:t>
      </w:r>
      <w:r w:rsidR="00DE7CCE" w:rsidRPr="00423ABD">
        <w:t xml:space="preserve"> </w:t>
      </w:r>
      <w:r w:rsidRPr="00423ABD">
        <w:t>containing</w:t>
      </w:r>
      <w:r w:rsidR="00DE7CCE" w:rsidRPr="00423ABD">
        <w:t xml:space="preserve"> </w:t>
      </w:r>
      <w:r w:rsidRPr="00423ABD">
        <w:t>generic</w:t>
      </w:r>
      <w:r w:rsidR="00DE7CCE" w:rsidRPr="00423ABD">
        <w:t xml:space="preserve"> </w:t>
      </w:r>
      <w:r w:rsidRPr="00423ABD">
        <w:t>type.</w:t>
      </w:r>
      <w:r w:rsidR="00DE7CCE" w:rsidRPr="00423ABD">
        <w:t xml:space="preserve"> </w:t>
      </w:r>
      <w:r w:rsidRPr="00423ABD">
        <w:t>To</w:t>
      </w:r>
      <w:r w:rsidR="00DE7CCE" w:rsidRPr="00423ABD">
        <w:t xml:space="preserve"> </w:t>
      </w:r>
      <w:r w:rsidRPr="00423ABD">
        <w:t>declare</w:t>
      </w:r>
      <w:r w:rsidR="00DE7CCE" w:rsidRPr="00423ABD">
        <w:t xml:space="preserve"> </w:t>
      </w:r>
      <w:r w:rsidRPr="00423ABD">
        <w:t>a</w:t>
      </w:r>
      <w:r w:rsidR="00DE7CCE" w:rsidRPr="00423ABD">
        <w:t xml:space="preserve"> </w:t>
      </w:r>
      <w:r w:rsidRPr="00423ABD">
        <w:t>generic</w:t>
      </w:r>
      <w:r w:rsidR="00DE7CCE" w:rsidRPr="00423ABD">
        <w:t xml:space="preserve"> </w:t>
      </w:r>
      <w:r w:rsidRPr="00423ABD">
        <w:t>method,</w:t>
      </w:r>
      <w:r w:rsidR="00DE7CCE" w:rsidRPr="00423ABD">
        <w:t xml:space="preserve"> </w:t>
      </w:r>
      <w:r w:rsidRPr="00423ABD">
        <w:t>you</w:t>
      </w:r>
      <w:r w:rsidR="00DE7CCE" w:rsidRPr="00423ABD">
        <w:t xml:space="preserve"> </w:t>
      </w:r>
      <w:r w:rsidRPr="00423ABD">
        <w:t>specify</w:t>
      </w:r>
      <w:r w:rsidR="00DE7CCE" w:rsidRPr="00423ABD">
        <w:t xml:space="preserve"> </w:t>
      </w:r>
      <w:r w:rsidRPr="00423ABD">
        <w:t>the</w:t>
      </w:r>
      <w:r w:rsidR="00DE7CCE" w:rsidRPr="00423ABD">
        <w:t xml:space="preserve"> </w:t>
      </w:r>
      <w:r w:rsidRPr="00423ABD">
        <w:t>generic</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the</w:t>
      </w:r>
      <w:r w:rsidR="00DE7CCE" w:rsidRPr="00423ABD">
        <w:t xml:space="preserve"> </w:t>
      </w:r>
      <w:r w:rsidRPr="00423ABD">
        <w:t>same</w:t>
      </w:r>
      <w:r w:rsidR="00DE7CCE" w:rsidRPr="00423ABD">
        <w:t xml:space="preserve"> </w:t>
      </w:r>
      <w:r w:rsidRPr="00423ABD">
        <w:t>way</w:t>
      </w:r>
      <w:r w:rsidR="00DE7CCE" w:rsidRPr="00423ABD">
        <w:t xml:space="preserve"> </w:t>
      </w:r>
      <w:r w:rsidRPr="00423ABD">
        <w:t>you</w:t>
      </w:r>
      <w:r w:rsidR="00DE7CCE" w:rsidRPr="00423ABD">
        <w:t xml:space="preserve"> </w:t>
      </w:r>
      <w:r w:rsidRPr="00423ABD">
        <w:t>do</w:t>
      </w:r>
      <w:r w:rsidR="00DE7CCE" w:rsidRPr="00423ABD">
        <w:t xml:space="preserve"> </w:t>
      </w:r>
      <w:r w:rsidRPr="00423ABD">
        <w:t>for</w:t>
      </w:r>
      <w:r w:rsidR="00DE7CCE" w:rsidRPr="00423ABD">
        <w:t xml:space="preserve"> </w:t>
      </w:r>
      <w:r w:rsidRPr="00423ABD">
        <w:t>generic</w:t>
      </w:r>
      <w:r w:rsidR="00DE7CCE" w:rsidRPr="00423ABD">
        <w:t xml:space="preserve"> </w:t>
      </w:r>
      <w:r w:rsidRPr="00423ABD">
        <w:t>types:</w:t>
      </w:r>
      <w:r w:rsidR="00DE7CCE" w:rsidRPr="00423ABD">
        <w:t xml:space="preserve"> </w:t>
      </w:r>
      <w:r w:rsidRPr="00423ABD">
        <w:t>Add</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declaration</w:t>
      </w:r>
      <w:r w:rsidR="00DE7CCE" w:rsidRPr="00423ABD">
        <w:t xml:space="preserve"> </w:t>
      </w:r>
      <w:r w:rsidRPr="00423ABD">
        <w:t>syntax</w:t>
      </w:r>
      <w:r w:rsidR="00DE7CCE" w:rsidRPr="00423ABD">
        <w:t xml:space="preserve"> </w:t>
      </w:r>
      <w:r w:rsidRPr="00423ABD">
        <w:t>immediately</w:t>
      </w:r>
      <w:r w:rsidR="00DE7CCE" w:rsidRPr="00423ABD">
        <w:t xml:space="preserve"> </w:t>
      </w:r>
      <w:r w:rsidRPr="00423ABD">
        <w:t>following</w:t>
      </w:r>
      <w:r w:rsidR="00DE7CCE" w:rsidRPr="00423ABD">
        <w:t xml:space="preserve"> </w:t>
      </w:r>
      <w:r w:rsidRPr="00423ABD">
        <w:t>the</w:t>
      </w:r>
      <w:r w:rsidR="00DE7CCE" w:rsidRPr="00423ABD">
        <w:t xml:space="preserve"> </w:t>
      </w:r>
      <w:r w:rsidRPr="00423ABD">
        <w:t>method</w:t>
      </w:r>
      <w:r w:rsidR="00DE7CCE" w:rsidRPr="00423ABD">
        <w:t xml:space="preserve"> </w:t>
      </w:r>
      <w:r w:rsidRPr="00423ABD">
        <w:t>name,</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Pr="00423ABD">
        <w:t>the</w:t>
      </w:r>
      <w:r w:rsidR="00DE7CCE" w:rsidRPr="00423ABD">
        <w:t xml:space="preserve"> </w:t>
      </w:r>
      <w:proofErr w:type="spellStart"/>
      <w:r w:rsidRPr="00423ABD">
        <w:rPr>
          <w:rStyle w:val="CITchapbm"/>
        </w:rPr>
        <w:t>MathEx.Max</w:t>
      </w:r>
      <w:proofErr w:type="spellEnd"/>
      <w:r w:rsidRPr="00423ABD">
        <w:rPr>
          <w:rStyle w:val="CITchapbm"/>
        </w:rPr>
        <w:t>&lt;T&gt;</w:t>
      </w:r>
      <w:r w:rsidR="00DE7CCE" w:rsidRPr="00423ABD">
        <w:t xml:space="preserve"> </w:t>
      </w:r>
      <w:r w:rsidRPr="00423ABD">
        <w:t>and</w:t>
      </w:r>
      <w:r w:rsidR="00DE7CCE" w:rsidRPr="00423ABD">
        <w:t xml:space="preserve"> </w:t>
      </w:r>
      <w:proofErr w:type="spellStart"/>
      <w:r w:rsidRPr="00423ABD">
        <w:rPr>
          <w:rStyle w:val="CITchapbm"/>
        </w:rPr>
        <w:t>MathEx.Min</w:t>
      </w:r>
      <w:proofErr w:type="spellEnd"/>
      <w:r w:rsidRPr="00423ABD">
        <w:rPr>
          <w:rStyle w:val="CITchapbm"/>
        </w:rPr>
        <w:t>&lt;T&gt;</w:t>
      </w:r>
      <w:r w:rsidR="00DE7CCE" w:rsidRPr="00423ABD">
        <w:t xml:space="preserve"> </w:t>
      </w:r>
      <w:r w:rsidRPr="00423ABD">
        <w:t>examples</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35.</w:t>
      </w:r>
    </w:p>
    <w:p w14:paraId="10E71B30" w14:textId="25960769" w:rsidR="00FA02C3" w:rsidRPr="00423ABD" w:rsidRDefault="00ED1933" w:rsidP="009E7A29">
      <w:pPr>
        <w:pStyle w:val="CDTTTL"/>
      </w:pPr>
      <w:r w:rsidRPr="00423ABD">
        <w:rPr>
          <w:rStyle w:val="CDTNUM"/>
        </w:rPr>
        <w:lastRenderedPageBreak/>
        <w:t>Listing</w:t>
      </w:r>
      <w:r w:rsidR="00DE7CCE" w:rsidRPr="00423ABD">
        <w:rPr>
          <w:rStyle w:val="CDTNUM"/>
        </w:rPr>
        <w:t xml:space="preserve"> </w:t>
      </w:r>
      <w:r w:rsidRPr="00423ABD">
        <w:rPr>
          <w:rStyle w:val="CDTNUM"/>
        </w:rPr>
        <w:t>12.</w:t>
      </w:r>
      <w:r w:rsidR="00B15BD3" w:rsidRPr="00423ABD">
        <w:rPr>
          <w:rStyle w:val="CDTNUM"/>
        </w:rPr>
        <w:t>35:</w:t>
      </w:r>
      <w:r w:rsidR="00B15BD3" w:rsidRPr="00423ABD">
        <w:t> </w:t>
      </w:r>
      <w:r w:rsidR="00B15BD3" w:rsidRPr="00423ABD">
        <w:t>Defining</w:t>
      </w:r>
      <w:r w:rsidR="00DE7CCE" w:rsidRPr="00423ABD">
        <w:t xml:space="preserve"> </w:t>
      </w:r>
      <w:r w:rsidR="00B15BD3" w:rsidRPr="00423ABD">
        <w:t>Generic</w:t>
      </w:r>
      <w:r w:rsidR="00DE7CCE" w:rsidRPr="00423ABD">
        <w:t xml:space="preserve"> </w:t>
      </w:r>
      <w:r w:rsidR="00B15BD3" w:rsidRPr="00423ABD">
        <w:t>Methods</w:t>
      </w:r>
    </w:p>
    <w:p w14:paraId="0D0ACB25" w14:textId="5B99269A" w:rsidR="00FA02C3" w:rsidRPr="00423ABD" w:rsidRDefault="00B15BD3" w:rsidP="009E7A29">
      <w:pPr>
        <w:pStyle w:val="CDTFIRST"/>
      </w:pPr>
      <w:r w:rsidRPr="00423ABD">
        <w:rPr>
          <w:rStyle w:val="CPKeyword"/>
        </w:rPr>
        <w:t>public</w:t>
      </w:r>
      <w:r w:rsidR="00DE7CCE" w:rsidRPr="00423ABD">
        <w:rPr>
          <w:rStyle w:val="CPKeyword"/>
        </w:rPr>
        <w:t xml:space="preserve"> </w:t>
      </w:r>
      <w:r w:rsidRPr="00423ABD">
        <w:rPr>
          <w:rStyle w:val="CPKeyword"/>
        </w:rPr>
        <w:t>static</w:t>
      </w:r>
      <w:r w:rsidR="00DE7CCE" w:rsidRPr="00423ABD">
        <w:rPr>
          <w:rStyle w:val="CPKeyword"/>
        </w:rPr>
        <w:t xml:space="preserve"> </w:t>
      </w:r>
      <w:r w:rsidRPr="00423ABD">
        <w:rPr>
          <w:rStyle w:val="CPKeyword"/>
        </w:rPr>
        <w:t>class</w:t>
      </w:r>
      <w:r w:rsidR="00DE7CCE" w:rsidRPr="00423ABD">
        <w:rPr>
          <w:rStyle w:val="CPKeyword"/>
        </w:rPr>
        <w:t xml:space="preserve"> </w:t>
      </w:r>
      <w:proofErr w:type="spellStart"/>
      <w:r w:rsidRPr="00423ABD">
        <w:t>MathEx</w:t>
      </w:r>
      <w:proofErr w:type="spellEnd"/>
    </w:p>
    <w:p w14:paraId="72200196" w14:textId="77777777" w:rsidR="00FA02C3" w:rsidRPr="00423ABD" w:rsidRDefault="00B15BD3" w:rsidP="009E7A29">
      <w:pPr>
        <w:pStyle w:val="CDTMID"/>
      </w:pPr>
      <w:r w:rsidRPr="00423ABD">
        <w:t>{</w:t>
      </w:r>
    </w:p>
    <w:p w14:paraId="50E9CBB5" w14:textId="35764A5C"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static</w:t>
      </w:r>
      <w:r w:rsidRPr="00423ABD">
        <w:t xml:space="preserve"> </w:t>
      </w:r>
      <w:r w:rsidR="00B15BD3" w:rsidRPr="00423ABD">
        <w:t>T</w:t>
      </w:r>
      <w:r w:rsidRPr="00423ABD">
        <w:t xml:space="preserve"> </w:t>
      </w:r>
      <w:r w:rsidR="00B15BD3" w:rsidRPr="00423ABD">
        <w:t>Max&lt;T</w:t>
      </w:r>
      <w:proofErr w:type="gramStart"/>
      <w:r w:rsidR="00B15BD3" w:rsidRPr="00423ABD">
        <w:t>&gt;(</w:t>
      </w:r>
      <w:proofErr w:type="gramEnd"/>
      <w:r w:rsidR="00B15BD3" w:rsidRPr="00423ABD">
        <w:t>T</w:t>
      </w:r>
      <w:r w:rsidRPr="00423ABD">
        <w:t xml:space="preserve"> </w:t>
      </w:r>
      <w:r w:rsidR="00B15BD3" w:rsidRPr="00423ABD">
        <w:t>first,</w:t>
      </w:r>
      <w:r w:rsidRPr="00423ABD">
        <w:t xml:space="preserve"> </w:t>
      </w:r>
      <w:r w:rsidR="00B15BD3" w:rsidRPr="00423ABD">
        <w:rPr>
          <w:rStyle w:val="CPKeyword"/>
        </w:rPr>
        <w:t>params</w:t>
      </w:r>
      <w:r w:rsidRPr="00423ABD">
        <w:t xml:space="preserve"> </w:t>
      </w:r>
      <w:r w:rsidR="00B15BD3" w:rsidRPr="00423ABD">
        <w:t>T[]</w:t>
      </w:r>
      <w:r w:rsidRPr="00423ABD">
        <w:t xml:space="preserve"> </w:t>
      </w:r>
      <w:r w:rsidR="00B15BD3" w:rsidRPr="00423ABD">
        <w:t>values)</w:t>
      </w:r>
    </w:p>
    <w:p w14:paraId="3438AE1B" w14:textId="77B11F8F" w:rsidR="00FA02C3" w:rsidRPr="00423ABD" w:rsidRDefault="00DE7CCE" w:rsidP="009E7A29">
      <w:pPr>
        <w:pStyle w:val="CDTMID"/>
      </w:pPr>
      <w:r w:rsidRPr="00423ABD">
        <w:t xml:space="preserve">      </w:t>
      </w:r>
      <w:r w:rsidR="00B15BD3" w:rsidRPr="00423ABD">
        <w:rPr>
          <w:rStyle w:val="CPKeyword"/>
        </w:rPr>
        <w:t>where</w:t>
      </w:r>
      <w:r w:rsidRPr="00423ABD">
        <w:t xml:space="preserve"> </w:t>
      </w:r>
      <w:proofErr w:type="gramStart"/>
      <w:r w:rsidR="00B15BD3" w:rsidRPr="00423ABD">
        <w:t>T</w:t>
      </w:r>
      <w:r w:rsidRPr="00423ABD">
        <w:t xml:space="preserve"> </w:t>
      </w:r>
      <w:r w:rsidR="00B15BD3" w:rsidRPr="00423ABD">
        <w:t>:</w:t>
      </w:r>
      <w:proofErr w:type="gramEnd"/>
      <w:r w:rsidRPr="00423ABD">
        <w:t xml:space="preserve"> </w:t>
      </w:r>
      <w:proofErr w:type="spellStart"/>
      <w:r w:rsidR="00B15BD3" w:rsidRPr="00423ABD">
        <w:t>IComparable</w:t>
      </w:r>
      <w:proofErr w:type="spellEnd"/>
      <w:r w:rsidR="00B15BD3" w:rsidRPr="00423ABD">
        <w:t>&lt;T&gt;</w:t>
      </w:r>
    </w:p>
    <w:p w14:paraId="7D7C02FE" w14:textId="3B43EC5C" w:rsidR="00FA02C3" w:rsidRPr="00423ABD" w:rsidRDefault="00DE7CCE" w:rsidP="009E7A29">
      <w:pPr>
        <w:pStyle w:val="CDTMID"/>
      </w:pPr>
      <w:r w:rsidRPr="00423ABD">
        <w:t xml:space="preserve">  </w:t>
      </w:r>
      <w:r w:rsidR="00B15BD3" w:rsidRPr="00423ABD">
        <w:t>{</w:t>
      </w:r>
    </w:p>
    <w:p w14:paraId="198BCB87" w14:textId="226A642B" w:rsidR="00FA02C3" w:rsidRPr="00423ABD" w:rsidRDefault="00DE7CCE" w:rsidP="009E7A29">
      <w:pPr>
        <w:pStyle w:val="CDTMID"/>
      </w:pPr>
      <w:r w:rsidRPr="00423ABD">
        <w:t xml:space="preserve">      </w:t>
      </w:r>
      <w:r w:rsidR="00B15BD3" w:rsidRPr="00423ABD">
        <w:t>T</w:t>
      </w:r>
      <w:r w:rsidRPr="00423ABD">
        <w:t xml:space="preserve"> </w:t>
      </w:r>
      <w:r w:rsidR="00B15BD3" w:rsidRPr="00423ABD">
        <w:t>maximum</w:t>
      </w:r>
      <w:r w:rsidRPr="00423ABD">
        <w:t xml:space="preserve"> </w:t>
      </w:r>
      <w:r w:rsidR="00B15BD3" w:rsidRPr="00423ABD">
        <w:t>=</w:t>
      </w:r>
      <w:r w:rsidRPr="00423ABD">
        <w:t xml:space="preserve"> </w:t>
      </w:r>
      <w:r w:rsidR="00B15BD3" w:rsidRPr="00423ABD">
        <w:t>first;</w:t>
      </w:r>
    </w:p>
    <w:p w14:paraId="230BBA42" w14:textId="30F58B4F" w:rsidR="00FA02C3" w:rsidRPr="00423ABD" w:rsidRDefault="00DE7CCE" w:rsidP="009E7A29">
      <w:pPr>
        <w:pStyle w:val="CDTMID"/>
      </w:pPr>
      <w:r w:rsidRPr="00423ABD">
        <w:t xml:space="preserve">      </w:t>
      </w:r>
      <w:r w:rsidR="00B15BD3" w:rsidRPr="00423ABD">
        <w:rPr>
          <w:rStyle w:val="CPKeyword"/>
        </w:rPr>
        <w:t>foreach</w:t>
      </w:r>
      <w:r w:rsidRPr="00423ABD">
        <w:t xml:space="preserve"> </w:t>
      </w:r>
      <w:r w:rsidR="00B15BD3" w:rsidRPr="00423ABD">
        <w:t>(T</w:t>
      </w:r>
      <w:r w:rsidRPr="00423ABD">
        <w:t xml:space="preserve"> </w:t>
      </w:r>
      <w:r w:rsidR="00B15BD3" w:rsidRPr="00423ABD">
        <w:t>item</w:t>
      </w:r>
      <w:r w:rsidRPr="00423ABD">
        <w:t xml:space="preserve"> </w:t>
      </w:r>
      <w:r w:rsidR="00B15BD3" w:rsidRPr="00423ABD">
        <w:rPr>
          <w:rStyle w:val="CPKeyword"/>
        </w:rPr>
        <w:t>in</w:t>
      </w:r>
      <w:r w:rsidRPr="00423ABD">
        <w:t xml:space="preserve"> </w:t>
      </w:r>
      <w:r w:rsidR="00B15BD3" w:rsidRPr="00423ABD">
        <w:t>values)</w:t>
      </w:r>
    </w:p>
    <w:p w14:paraId="13F54302" w14:textId="7F68BA8B" w:rsidR="00FA02C3" w:rsidRPr="00423ABD" w:rsidRDefault="00DE7CCE" w:rsidP="009E7A29">
      <w:pPr>
        <w:pStyle w:val="CDTMID"/>
      </w:pPr>
      <w:r w:rsidRPr="00423ABD">
        <w:t xml:space="preserve">      </w:t>
      </w:r>
      <w:r w:rsidR="00B15BD3" w:rsidRPr="00423ABD">
        <w:t>{</w:t>
      </w:r>
    </w:p>
    <w:p w14:paraId="43184CB6" w14:textId="24669D19"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w:t>
      </w:r>
      <w:proofErr w:type="spellStart"/>
      <w:proofErr w:type="gramStart"/>
      <w:r w:rsidR="00B15BD3" w:rsidRPr="00423ABD">
        <w:t>item.CompareTo</w:t>
      </w:r>
      <w:proofErr w:type="spellEnd"/>
      <w:proofErr w:type="gramEnd"/>
      <w:r w:rsidR="00B15BD3" w:rsidRPr="00423ABD">
        <w:t>(maximum)</w:t>
      </w:r>
      <w:r w:rsidRPr="00423ABD">
        <w:t xml:space="preserve"> </w:t>
      </w:r>
      <w:r w:rsidR="00B15BD3" w:rsidRPr="00423ABD">
        <w:t>&gt;</w:t>
      </w:r>
      <w:r w:rsidRPr="00423ABD">
        <w:t xml:space="preserve"> </w:t>
      </w:r>
      <w:r w:rsidR="00B15BD3" w:rsidRPr="00423ABD">
        <w:t>0)</w:t>
      </w:r>
    </w:p>
    <w:p w14:paraId="1643C9AC" w14:textId="4BC62286" w:rsidR="00FA02C3" w:rsidRPr="00423ABD" w:rsidRDefault="00DE7CCE" w:rsidP="009E7A29">
      <w:pPr>
        <w:pStyle w:val="CDTMID"/>
      </w:pPr>
      <w:r w:rsidRPr="00423ABD">
        <w:t xml:space="preserve">          </w:t>
      </w:r>
      <w:r w:rsidR="00B15BD3" w:rsidRPr="00423ABD">
        <w:t>{</w:t>
      </w:r>
    </w:p>
    <w:p w14:paraId="419C8002" w14:textId="451F4885" w:rsidR="00FA02C3" w:rsidRPr="00423ABD" w:rsidRDefault="00DE7CCE" w:rsidP="009E7A29">
      <w:pPr>
        <w:pStyle w:val="CDTMID"/>
      </w:pPr>
      <w:r w:rsidRPr="00423ABD">
        <w:t xml:space="preserve">              </w:t>
      </w:r>
      <w:r w:rsidR="00B15BD3" w:rsidRPr="00423ABD">
        <w:t>maximum</w:t>
      </w:r>
      <w:r w:rsidRPr="00423ABD">
        <w:t xml:space="preserve"> </w:t>
      </w:r>
      <w:r w:rsidR="00B15BD3" w:rsidRPr="00423ABD">
        <w:t>=</w:t>
      </w:r>
      <w:r w:rsidRPr="00423ABD">
        <w:t xml:space="preserve"> </w:t>
      </w:r>
      <w:r w:rsidR="00B15BD3" w:rsidRPr="00423ABD">
        <w:t>item;</w:t>
      </w:r>
    </w:p>
    <w:p w14:paraId="2BE7B33B" w14:textId="3765ED52" w:rsidR="00FA02C3" w:rsidRPr="00423ABD" w:rsidRDefault="00DE7CCE" w:rsidP="009E7A29">
      <w:pPr>
        <w:pStyle w:val="CDTMID"/>
      </w:pPr>
      <w:r w:rsidRPr="00423ABD">
        <w:t xml:space="preserve">          </w:t>
      </w:r>
      <w:r w:rsidR="00B15BD3" w:rsidRPr="00423ABD">
        <w:t>}</w:t>
      </w:r>
    </w:p>
    <w:p w14:paraId="72D3A47D" w14:textId="75625DE4" w:rsidR="00FA02C3" w:rsidRPr="00423ABD" w:rsidRDefault="00DE7CCE" w:rsidP="009E7A29">
      <w:pPr>
        <w:pStyle w:val="CDTMID"/>
      </w:pPr>
      <w:r w:rsidRPr="00423ABD">
        <w:t xml:space="preserve">      </w:t>
      </w:r>
      <w:r w:rsidR="00B15BD3" w:rsidRPr="00423ABD">
        <w:t>}</w:t>
      </w:r>
    </w:p>
    <w:p w14:paraId="3C5A493E" w14:textId="711DEFA8" w:rsidR="00FA02C3" w:rsidRPr="00423ABD" w:rsidRDefault="00DE7CCE" w:rsidP="009E7A29">
      <w:pPr>
        <w:pStyle w:val="CDTMID"/>
      </w:pPr>
      <w:r w:rsidRPr="00423ABD">
        <w:t xml:space="preserve">      </w:t>
      </w:r>
      <w:r w:rsidR="00B15BD3" w:rsidRPr="00423ABD">
        <w:rPr>
          <w:rStyle w:val="CPKeyword"/>
        </w:rPr>
        <w:t>return</w:t>
      </w:r>
      <w:r w:rsidRPr="00423ABD">
        <w:t xml:space="preserve"> </w:t>
      </w:r>
      <w:r w:rsidR="00B15BD3" w:rsidRPr="00423ABD">
        <w:t>maximum;</w:t>
      </w:r>
    </w:p>
    <w:p w14:paraId="6EB8B6D9" w14:textId="78D53736" w:rsidR="00FA02C3" w:rsidRPr="00423ABD" w:rsidRDefault="00DE7CCE" w:rsidP="009E7A29">
      <w:pPr>
        <w:pStyle w:val="CDTMID"/>
      </w:pPr>
      <w:r w:rsidRPr="00423ABD">
        <w:t xml:space="preserve">  </w:t>
      </w:r>
      <w:r w:rsidR="00B15BD3" w:rsidRPr="00423ABD">
        <w:t>}</w:t>
      </w:r>
    </w:p>
    <w:p w14:paraId="3F4B8F2E" w14:textId="77777777" w:rsidR="00FA02C3" w:rsidRPr="00423ABD" w:rsidRDefault="00FA02C3" w:rsidP="009E7A29">
      <w:pPr>
        <w:pStyle w:val="CDTMID"/>
      </w:pPr>
    </w:p>
    <w:p w14:paraId="50C0A45D" w14:textId="622152DE"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static</w:t>
      </w:r>
      <w:r w:rsidRPr="00423ABD">
        <w:t xml:space="preserve"> </w:t>
      </w:r>
      <w:r w:rsidR="00B15BD3" w:rsidRPr="00423ABD">
        <w:t>T</w:t>
      </w:r>
      <w:r w:rsidRPr="00423ABD">
        <w:t xml:space="preserve"> </w:t>
      </w:r>
      <w:r w:rsidR="00B15BD3" w:rsidRPr="00423ABD">
        <w:t>Min&lt;T</w:t>
      </w:r>
      <w:proofErr w:type="gramStart"/>
      <w:r w:rsidR="00B15BD3" w:rsidRPr="00423ABD">
        <w:t>&gt;(</w:t>
      </w:r>
      <w:proofErr w:type="gramEnd"/>
      <w:r w:rsidR="00B15BD3" w:rsidRPr="00423ABD">
        <w:t>T</w:t>
      </w:r>
      <w:r w:rsidRPr="00423ABD">
        <w:t xml:space="preserve"> </w:t>
      </w:r>
      <w:r w:rsidR="00B15BD3" w:rsidRPr="00423ABD">
        <w:t>first,</w:t>
      </w:r>
      <w:r w:rsidRPr="00423ABD">
        <w:t xml:space="preserve"> </w:t>
      </w:r>
      <w:r w:rsidR="00B15BD3" w:rsidRPr="00423ABD">
        <w:rPr>
          <w:rStyle w:val="CPKeyword"/>
        </w:rPr>
        <w:t>params</w:t>
      </w:r>
      <w:r w:rsidRPr="00423ABD">
        <w:t xml:space="preserve"> </w:t>
      </w:r>
      <w:r w:rsidR="00B15BD3" w:rsidRPr="00423ABD">
        <w:t>T[]</w:t>
      </w:r>
      <w:r w:rsidRPr="00423ABD">
        <w:t xml:space="preserve"> </w:t>
      </w:r>
      <w:r w:rsidR="00B15BD3" w:rsidRPr="00423ABD">
        <w:t>values)</w:t>
      </w:r>
    </w:p>
    <w:p w14:paraId="096E56A9" w14:textId="19E8CE97" w:rsidR="00FA02C3" w:rsidRPr="00423ABD" w:rsidRDefault="00DE7CCE" w:rsidP="009E7A29">
      <w:pPr>
        <w:pStyle w:val="CDTMID"/>
      </w:pPr>
      <w:r w:rsidRPr="00423ABD">
        <w:t xml:space="preserve">      </w:t>
      </w:r>
      <w:r w:rsidR="00B15BD3" w:rsidRPr="00423ABD">
        <w:rPr>
          <w:rStyle w:val="CPKeyword"/>
        </w:rPr>
        <w:t>where</w:t>
      </w:r>
      <w:r w:rsidRPr="00423ABD">
        <w:t xml:space="preserve"> </w:t>
      </w:r>
      <w:proofErr w:type="gramStart"/>
      <w:r w:rsidR="00B15BD3" w:rsidRPr="00423ABD">
        <w:t>T</w:t>
      </w:r>
      <w:r w:rsidRPr="00423ABD">
        <w:t xml:space="preserve"> </w:t>
      </w:r>
      <w:r w:rsidR="00B15BD3" w:rsidRPr="00423ABD">
        <w:t>:</w:t>
      </w:r>
      <w:proofErr w:type="gramEnd"/>
      <w:r w:rsidRPr="00423ABD">
        <w:t xml:space="preserve"> </w:t>
      </w:r>
      <w:proofErr w:type="spellStart"/>
      <w:r w:rsidR="00B15BD3" w:rsidRPr="00423ABD">
        <w:t>IComparable</w:t>
      </w:r>
      <w:proofErr w:type="spellEnd"/>
      <w:r w:rsidR="00B15BD3" w:rsidRPr="00423ABD">
        <w:t>&lt;T&gt;</w:t>
      </w:r>
    </w:p>
    <w:p w14:paraId="68FF40D2" w14:textId="79EFFE8A" w:rsidR="00FA02C3" w:rsidRPr="00423ABD" w:rsidRDefault="00DE7CCE" w:rsidP="009E7A29">
      <w:pPr>
        <w:pStyle w:val="CDTMID"/>
      </w:pPr>
      <w:r w:rsidRPr="00423ABD">
        <w:t xml:space="preserve">  </w:t>
      </w:r>
      <w:r w:rsidR="00B15BD3" w:rsidRPr="00423ABD">
        <w:t>{</w:t>
      </w:r>
    </w:p>
    <w:p w14:paraId="2366B7AB" w14:textId="63996BB2" w:rsidR="00FA02C3" w:rsidRPr="00423ABD" w:rsidRDefault="00DE7CCE" w:rsidP="009E7A29">
      <w:pPr>
        <w:pStyle w:val="CDTMID"/>
      </w:pPr>
      <w:r w:rsidRPr="00423ABD">
        <w:t xml:space="preserve">      </w:t>
      </w:r>
      <w:r w:rsidR="00B15BD3" w:rsidRPr="00423ABD">
        <w:t>T</w:t>
      </w:r>
      <w:r w:rsidRPr="00423ABD">
        <w:t xml:space="preserve"> </w:t>
      </w:r>
      <w:r w:rsidR="00B15BD3" w:rsidRPr="00423ABD">
        <w:t>minimum</w:t>
      </w:r>
      <w:r w:rsidRPr="00423ABD">
        <w:t xml:space="preserve"> </w:t>
      </w:r>
      <w:r w:rsidR="00B15BD3" w:rsidRPr="00423ABD">
        <w:t>=</w:t>
      </w:r>
      <w:r w:rsidRPr="00423ABD">
        <w:t xml:space="preserve"> </w:t>
      </w:r>
      <w:r w:rsidR="00B15BD3" w:rsidRPr="00423ABD">
        <w:t>first;</w:t>
      </w:r>
    </w:p>
    <w:p w14:paraId="36A0ECDE" w14:textId="77777777" w:rsidR="00FA02C3" w:rsidRPr="00423ABD" w:rsidRDefault="00FA02C3" w:rsidP="009E7A29">
      <w:pPr>
        <w:pStyle w:val="CDTMID"/>
      </w:pPr>
    </w:p>
    <w:p w14:paraId="56ABE101" w14:textId="24CD9ED2" w:rsidR="00FA02C3" w:rsidRPr="00423ABD" w:rsidRDefault="00DE7CCE" w:rsidP="009E7A29">
      <w:pPr>
        <w:pStyle w:val="CDTMID"/>
      </w:pPr>
      <w:r w:rsidRPr="00423ABD">
        <w:t xml:space="preserve">        </w:t>
      </w:r>
      <w:r w:rsidR="00B15BD3" w:rsidRPr="00423ABD">
        <w:rPr>
          <w:rStyle w:val="CPKeyword"/>
        </w:rPr>
        <w:t>foreach</w:t>
      </w:r>
      <w:r w:rsidRPr="00423ABD">
        <w:t xml:space="preserve"> </w:t>
      </w:r>
      <w:r w:rsidR="00B15BD3" w:rsidRPr="00423ABD">
        <w:t>(T</w:t>
      </w:r>
      <w:r w:rsidRPr="00423ABD">
        <w:t xml:space="preserve"> </w:t>
      </w:r>
      <w:r w:rsidR="00B15BD3" w:rsidRPr="00423ABD">
        <w:t>item</w:t>
      </w:r>
      <w:r w:rsidRPr="00423ABD">
        <w:t xml:space="preserve"> </w:t>
      </w:r>
      <w:r w:rsidR="00B15BD3" w:rsidRPr="00423ABD">
        <w:rPr>
          <w:rStyle w:val="CPKeyword"/>
        </w:rPr>
        <w:t>in</w:t>
      </w:r>
      <w:r w:rsidRPr="00423ABD">
        <w:t xml:space="preserve"> </w:t>
      </w:r>
      <w:r w:rsidR="00B15BD3" w:rsidRPr="00423ABD">
        <w:t>values)</w:t>
      </w:r>
    </w:p>
    <w:p w14:paraId="1AE3D3D5" w14:textId="38652FDE" w:rsidR="00FA02C3" w:rsidRPr="00423ABD" w:rsidRDefault="00DE7CCE" w:rsidP="009E7A29">
      <w:pPr>
        <w:pStyle w:val="CDTMID"/>
      </w:pPr>
      <w:r w:rsidRPr="00423ABD">
        <w:t xml:space="preserve">        </w:t>
      </w:r>
      <w:r w:rsidR="00B15BD3" w:rsidRPr="00423ABD">
        <w:t>{</w:t>
      </w:r>
    </w:p>
    <w:p w14:paraId="31425E82" w14:textId="24E13B2E"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w:t>
      </w:r>
      <w:proofErr w:type="spellStart"/>
      <w:proofErr w:type="gramStart"/>
      <w:r w:rsidR="00B15BD3" w:rsidRPr="00423ABD">
        <w:t>item.CompareTo</w:t>
      </w:r>
      <w:proofErr w:type="spellEnd"/>
      <w:proofErr w:type="gramEnd"/>
      <w:r w:rsidR="00B15BD3" w:rsidRPr="00423ABD">
        <w:t>(minimum)</w:t>
      </w:r>
      <w:r w:rsidRPr="00423ABD">
        <w:t xml:space="preserve"> </w:t>
      </w:r>
      <w:r w:rsidR="00B15BD3" w:rsidRPr="00423ABD">
        <w:t>&lt;</w:t>
      </w:r>
      <w:r w:rsidRPr="00423ABD">
        <w:t xml:space="preserve"> </w:t>
      </w:r>
      <w:r w:rsidR="00B15BD3" w:rsidRPr="00423ABD">
        <w:t>0)</w:t>
      </w:r>
    </w:p>
    <w:p w14:paraId="5A3069AE" w14:textId="71BE6844" w:rsidR="00FA02C3" w:rsidRPr="00423ABD" w:rsidRDefault="00DE7CCE" w:rsidP="009E7A29">
      <w:pPr>
        <w:pStyle w:val="CDTMID"/>
      </w:pPr>
      <w:r w:rsidRPr="00423ABD">
        <w:t xml:space="preserve">            </w:t>
      </w:r>
      <w:r w:rsidR="00B15BD3" w:rsidRPr="00423ABD">
        <w:t>{</w:t>
      </w:r>
    </w:p>
    <w:p w14:paraId="0E532ADB" w14:textId="031D1C6B" w:rsidR="00FA02C3" w:rsidRPr="00423ABD" w:rsidRDefault="00DE7CCE" w:rsidP="009E7A29">
      <w:pPr>
        <w:pStyle w:val="CDTMID"/>
      </w:pPr>
      <w:r w:rsidRPr="00423ABD">
        <w:t xml:space="preserve">                </w:t>
      </w:r>
      <w:r w:rsidR="00B15BD3" w:rsidRPr="00423ABD">
        <w:t>minimum</w:t>
      </w:r>
      <w:r w:rsidRPr="00423ABD">
        <w:t xml:space="preserve"> </w:t>
      </w:r>
      <w:r w:rsidR="00B15BD3" w:rsidRPr="00423ABD">
        <w:t>=</w:t>
      </w:r>
      <w:r w:rsidRPr="00423ABD">
        <w:t xml:space="preserve"> </w:t>
      </w:r>
      <w:r w:rsidR="00B15BD3" w:rsidRPr="00423ABD">
        <w:t>item;</w:t>
      </w:r>
    </w:p>
    <w:p w14:paraId="279FC397" w14:textId="3B25F3F0" w:rsidR="00FA02C3" w:rsidRPr="00423ABD" w:rsidRDefault="00DE7CCE" w:rsidP="009E7A29">
      <w:pPr>
        <w:pStyle w:val="CDTMID"/>
      </w:pPr>
      <w:r w:rsidRPr="00423ABD">
        <w:t xml:space="preserve">            </w:t>
      </w:r>
      <w:r w:rsidR="00B15BD3" w:rsidRPr="00423ABD">
        <w:t>}</w:t>
      </w:r>
    </w:p>
    <w:p w14:paraId="371F3BE4" w14:textId="454A3781" w:rsidR="00FA02C3" w:rsidRPr="00423ABD" w:rsidRDefault="00DE7CCE" w:rsidP="009E7A29">
      <w:pPr>
        <w:pStyle w:val="CDTMID"/>
      </w:pPr>
      <w:r w:rsidRPr="00423ABD">
        <w:t xml:space="preserve">        </w:t>
      </w:r>
      <w:r w:rsidR="00B15BD3" w:rsidRPr="00423ABD">
        <w:t>}</w:t>
      </w:r>
    </w:p>
    <w:p w14:paraId="444970F8" w14:textId="7D13F305" w:rsidR="00FA02C3" w:rsidRPr="00423ABD" w:rsidRDefault="00DE7CCE" w:rsidP="009E7A29">
      <w:pPr>
        <w:pStyle w:val="CDTMID"/>
      </w:pPr>
      <w:r w:rsidRPr="00423ABD">
        <w:t xml:space="preserve">      </w:t>
      </w:r>
      <w:r w:rsidR="00B15BD3" w:rsidRPr="00423ABD">
        <w:rPr>
          <w:rStyle w:val="CPKeyword"/>
        </w:rPr>
        <w:t>return</w:t>
      </w:r>
      <w:r w:rsidRPr="00423ABD">
        <w:t xml:space="preserve"> </w:t>
      </w:r>
      <w:r w:rsidR="00B15BD3" w:rsidRPr="00423ABD">
        <w:t>minimum;</w:t>
      </w:r>
    </w:p>
    <w:p w14:paraId="507FBD73" w14:textId="64EA5123" w:rsidR="00FA02C3" w:rsidRPr="00423ABD" w:rsidRDefault="00DE7CCE" w:rsidP="009E7A29">
      <w:pPr>
        <w:pStyle w:val="CDTMID"/>
      </w:pPr>
      <w:r w:rsidRPr="00423ABD">
        <w:t xml:space="preserve">  </w:t>
      </w:r>
      <w:r w:rsidR="00B15BD3" w:rsidRPr="00423ABD">
        <w:t>}</w:t>
      </w:r>
    </w:p>
    <w:p w14:paraId="4F93B912" w14:textId="77777777" w:rsidR="00FA02C3" w:rsidRPr="00423ABD" w:rsidRDefault="00B15BD3" w:rsidP="009E7A29">
      <w:pPr>
        <w:pStyle w:val="CDTLAST"/>
      </w:pPr>
      <w:r w:rsidRPr="00423ABD">
        <w:t>}</w:t>
      </w:r>
    </w:p>
    <w:p w14:paraId="712FCEA3" w14:textId="7E64AEEC" w:rsidR="00FA02C3" w:rsidRPr="00423ABD" w:rsidRDefault="00B15BD3" w:rsidP="009E7A29">
      <w:pPr>
        <w:pStyle w:val="CHAPBMCON"/>
      </w:pPr>
      <w:r w:rsidRPr="00423ABD">
        <w:t>In</w:t>
      </w:r>
      <w:r w:rsidR="00DE7CCE" w:rsidRPr="00423ABD">
        <w:t xml:space="preserve"> </w:t>
      </w:r>
      <w:r w:rsidRPr="00423ABD">
        <w:t>this</w:t>
      </w:r>
      <w:r w:rsidR="00DE7CCE" w:rsidRPr="00423ABD">
        <w:t xml:space="preserve"> </w:t>
      </w:r>
      <w:r w:rsidRPr="00423ABD">
        <w:t>example,</w:t>
      </w:r>
      <w:r w:rsidR="00DE7CCE" w:rsidRPr="00423ABD">
        <w:t xml:space="preserve"> </w:t>
      </w:r>
      <w:r w:rsidRPr="00423ABD">
        <w:t>the</w:t>
      </w:r>
      <w:r w:rsidR="00DE7CCE" w:rsidRPr="00423ABD">
        <w:t xml:space="preserve"> </w:t>
      </w:r>
      <w:r w:rsidRPr="00423ABD">
        <w:t>method</w:t>
      </w:r>
      <w:r w:rsidR="00DE7CCE" w:rsidRPr="00423ABD">
        <w:t xml:space="preserve"> </w:t>
      </w:r>
      <w:r w:rsidRPr="00423ABD">
        <w:t>is</w:t>
      </w:r>
      <w:r w:rsidR="00DE7CCE" w:rsidRPr="00423ABD">
        <w:t xml:space="preserve"> </w:t>
      </w:r>
      <w:r w:rsidRPr="00423ABD">
        <w:t>static</w:t>
      </w:r>
      <w:r w:rsidR="00475205" w:rsidRPr="00423ABD">
        <w:t>,</w:t>
      </w:r>
      <w:r w:rsidR="00DE7CCE" w:rsidRPr="00423ABD">
        <w:t xml:space="preserve"> </w:t>
      </w:r>
      <w:r w:rsidR="00475205" w:rsidRPr="00423ABD">
        <w:t>although</w:t>
      </w:r>
      <w:r w:rsidR="00DE7CCE" w:rsidRPr="00423ABD">
        <w:t xml:space="preserve"> </w:t>
      </w:r>
      <w:r w:rsidR="007B3B88" w:rsidRPr="00423ABD">
        <w:t>this is</w:t>
      </w:r>
      <w:r w:rsidR="00DE7CCE" w:rsidRPr="00423ABD">
        <w:t xml:space="preserve"> </w:t>
      </w:r>
      <w:r w:rsidRPr="00423ABD">
        <w:t>not</w:t>
      </w:r>
      <w:r w:rsidR="00DE7CCE" w:rsidRPr="00423ABD">
        <w:t xml:space="preserve"> </w:t>
      </w:r>
      <w:r w:rsidR="007B3B88" w:rsidRPr="00423ABD">
        <w:t>required</w:t>
      </w:r>
      <w:r w:rsidRPr="00423ABD">
        <w:t>.</w:t>
      </w:r>
    </w:p>
    <w:p w14:paraId="52174105" w14:textId="2393D3A1" w:rsidR="00464665" w:rsidRPr="00423ABD" w:rsidRDefault="00475205" w:rsidP="009E7A29">
      <w:pPr>
        <w:pStyle w:val="CHAPBM"/>
      </w:pPr>
      <w:r w:rsidRPr="00423ABD">
        <w:t>G</w:t>
      </w:r>
      <w:r w:rsidR="00B15BD3" w:rsidRPr="00423ABD">
        <w:t>eneric</w:t>
      </w:r>
      <w:r w:rsidR="00DE7CCE" w:rsidRPr="00423ABD">
        <w:t xml:space="preserve"> </w:t>
      </w:r>
      <w:r w:rsidR="00B15BD3" w:rsidRPr="00423ABD">
        <w:t>methods,</w:t>
      </w:r>
      <w:r w:rsidR="00DE7CCE" w:rsidRPr="00423ABD">
        <w:t xml:space="preserve"> </w:t>
      </w:r>
      <w:r w:rsidR="00B15BD3" w:rsidRPr="00423ABD">
        <w:t>like</w:t>
      </w:r>
      <w:r w:rsidR="00DE7CCE" w:rsidRPr="00423ABD">
        <w:t xml:space="preserve"> </w:t>
      </w:r>
      <w:r w:rsidR="00B15BD3" w:rsidRPr="00423ABD">
        <w:t>generic</w:t>
      </w:r>
      <w:r w:rsidR="00DE7CCE" w:rsidRPr="00423ABD">
        <w:t xml:space="preserve"> </w:t>
      </w:r>
      <w:r w:rsidR="00B15BD3" w:rsidRPr="00423ABD">
        <w:t>types,</w:t>
      </w:r>
      <w:r w:rsidR="00DE7CCE" w:rsidRPr="00423ABD">
        <w:t xml:space="preserve"> </w:t>
      </w:r>
      <w:r w:rsidR="00B15BD3" w:rsidRPr="00423ABD">
        <w:t>can</w:t>
      </w:r>
      <w:r w:rsidR="00DE7CCE" w:rsidRPr="00423ABD">
        <w:t xml:space="preserve"> </w:t>
      </w:r>
      <w:r w:rsidR="00B15BD3" w:rsidRPr="00423ABD">
        <w:t>include</w:t>
      </w:r>
      <w:r w:rsidR="00DE7CCE" w:rsidRPr="00423ABD">
        <w:t xml:space="preserve"> </w:t>
      </w:r>
      <w:r w:rsidR="00B15BD3" w:rsidRPr="00423ABD">
        <w:t>more</w:t>
      </w:r>
      <w:r w:rsidR="00DE7CCE" w:rsidRPr="00423ABD">
        <w:t xml:space="preserve"> </w:t>
      </w:r>
      <w:r w:rsidR="00B15BD3" w:rsidRPr="00423ABD">
        <w:t>than</w:t>
      </w:r>
      <w:r w:rsidR="00DE7CCE" w:rsidRPr="00423ABD">
        <w:t xml:space="preserve"> </w:t>
      </w:r>
      <w:r w:rsidR="00B15BD3" w:rsidRPr="00423ABD">
        <w:t>one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The</w:t>
      </w:r>
      <w:r w:rsidR="00DE7CCE" w:rsidRPr="00423ABD">
        <w:t xml:space="preserve"> </w:t>
      </w:r>
      <w:r w:rsidR="00B15BD3" w:rsidRPr="00423ABD">
        <w:t>arity</w:t>
      </w:r>
      <w:r w:rsidR="00DE7CCE" w:rsidRPr="00423ABD">
        <w:t xml:space="preserve"> </w:t>
      </w:r>
      <w:r w:rsidR="00B15BD3" w:rsidRPr="00423ABD">
        <w:t>(the</w:t>
      </w:r>
      <w:r w:rsidR="00DE7CCE" w:rsidRPr="00423ABD">
        <w:t xml:space="preserve"> </w:t>
      </w:r>
      <w:r w:rsidR="00B15BD3" w:rsidRPr="00423ABD">
        <w:t>number</w:t>
      </w:r>
      <w:r w:rsidR="00DE7CCE" w:rsidRPr="00423ABD">
        <w:t xml:space="preserve"> </w:t>
      </w:r>
      <w:r w:rsidR="00B15BD3" w:rsidRPr="00423ABD">
        <w:t>of</w:t>
      </w:r>
      <w:r w:rsidR="00DE7CCE" w:rsidRPr="00423ABD">
        <w:t xml:space="preserve"> </w:t>
      </w:r>
      <w:r w:rsidR="00B15BD3" w:rsidRPr="00423ABD">
        <w:t>type</w:t>
      </w:r>
      <w:r w:rsidR="00DE7CCE" w:rsidRPr="00423ABD">
        <w:t xml:space="preserve"> </w:t>
      </w:r>
      <w:r w:rsidR="00B15BD3" w:rsidRPr="00423ABD">
        <w:t>parameters)</w:t>
      </w:r>
      <w:r w:rsidR="00DE7CCE" w:rsidRPr="00423ABD">
        <w:t xml:space="preserve"> </w:t>
      </w:r>
      <w:r w:rsidR="00B15BD3" w:rsidRPr="00423ABD">
        <w:t>is</w:t>
      </w:r>
      <w:r w:rsidR="00DE7CCE" w:rsidRPr="00423ABD">
        <w:t xml:space="preserve"> </w:t>
      </w:r>
      <w:r w:rsidR="00B15BD3" w:rsidRPr="00423ABD">
        <w:t>an</w:t>
      </w:r>
      <w:r w:rsidR="00DE7CCE" w:rsidRPr="00423ABD">
        <w:t xml:space="preserve"> </w:t>
      </w:r>
      <w:r w:rsidR="00B15BD3" w:rsidRPr="00423ABD">
        <w:t>additional</w:t>
      </w:r>
      <w:r w:rsidR="00DE7CCE" w:rsidRPr="00423ABD">
        <w:t xml:space="preserve"> </w:t>
      </w:r>
      <w:r w:rsidR="00B15BD3" w:rsidRPr="00423ABD">
        <w:t>distinguishing</w:t>
      </w:r>
      <w:r w:rsidR="00DE7CCE" w:rsidRPr="00423ABD">
        <w:t xml:space="preserve"> </w:t>
      </w:r>
      <w:r w:rsidR="00B15BD3" w:rsidRPr="00423ABD">
        <w:t>characteristic</w:t>
      </w:r>
      <w:r w:rsidR="00DE7CCE" w:rsidRPr="00423ABD">
        <w:t xml:space="preserve"> </w:t>
      </w:r>
      <w:r w:rsidR="00B15BD3" w:rsidRPr="00423ABD">
        <w:t>of</w:t>
      </w:r>
      <w:r w:rsidR="00DE7CCE" w:rsidRPr="00423ABD">
        <w:t xml:space="preserve"> </w:t>
      </w:r>
      <w:r w:rsidR="00B15BD3" w:rsidRPr="00423ABD">
        <w:t>a</w:t>
      </w:r>
      <w:r w:rsidR="00DE7CCE" w:rsidRPr="00423ABD">
        <w:t xml:space="preserve"> </w:t>
      </w:r>
      <w:r w:rsidR="00B15BD3" w:rsidRPr="00423ABD">
        <w:t>method</w:t>
      </w:r>
      <w:r w:rsidR="00DE7CCE" w:rsidRPr="00423ABD">
        <w:t xml:space="preserve"> </w:t>
      </w:r>
      <w:r w:rsidR="00B15BD3" w:rsidRPr="00423ABD">
        <w:t>signature.</w:t>
      </w:r>
      <w:r w:rsidR="00DE7CCE" w:rsidRPr="00423ABD">
        <w:t xml:space="preserve"> </w:t>
      </w:r>
      <w:r w:rsidR="00B15BD3" w:rsidRPr="00423ABD">
        <w:t>That</w:t>
      </w:r>
      <w:r w:rsidR="00DE7CCE" w:rsidRPr="00423ABD">
        <w:t xml:space="preserve"> </w:t>
      </w:r>
      <w:r w:rsidR="00B15BD3" w:rsidRPr="00423ABD">
        <w:t>is,</w:t>
      </w:r>
      <w:r w:rsidR="00DE7CCE" w:rsidRPr="00423ABD">
        <w:t xml:space="preserve"> </w:t>
      </w:r>
      <w:r w:rsidR="00B15BD3" w:rsidRPr="00423ABD">
        <w:t>it</w:t>
      </w:r>
      <w:r w:rsidR="00DE7CCE" w:rsidRPr="00423ABD">
        <w:t xml:space="preserve"> </w:t>
      </w:r>
      <w:r w:rsidR="00B15BD3" w:rsidRPr="00423ABD">
        <w:t>is</w:t>
      </w:r>
      <w:r w:rsidR="00DE7CCE" w:rsidRPr="00423ABD">
        <w:t xml:space="preserve"> </w:t>
      </w:r>
      <w:r w:rsidR="00B15BD3" w:rsidRPr="00423ABD">
        <w:t>legal</w:t>
      </w:r>
      <w:r w:rsidR="00DE7CCE" w:rsidRPr="00423ABD">
        <w:t xml:space="preserve"> </w:t>
      </w:r>
      <w:r w:rsidR="00B15BD3" w:rsidRPr="00423ABD">
        <w:t>to</w:t>
      </w:r>
      <w:r w:rsidR="00DE7CCE" w:rsidRPr="00423ABD">
        <w:t xml:space="preserve"> </w:t>
      </w:r>
      <w:r w:rsidR="00B15BD3" w:rsidRPr="00423ABD">
        <w:t>have</w:t>
      </w:r>
      <w:r w:rsidR="00DE7CCE" w:rsidRPr="00423ABD">
        <w:t xml:space="preserve"> </w:t>
      </w:r>
      <w:r w:rsidR="00B15BD3" w:rsidRPr="00423ABD">
        <w:t>two</w:t>
      </w:r>
      <w:r w:rsidR="00DE7CCE" w:rsidRPr="00423ABD">
        <w:t xml:space="preserve"> </w:t>
      </w:r>
      <w:r w:rsidR="00B15BD3" w:rsidRPr="00423ABD">
        <w:t>methods</w:t>
      </w:r>
      <w:r w:rsidR="00DE7CCE" w:rsidRPr="00423ABD">
        <w:t xml:space="preserve"> </w:t>
      </w:r>
      <w:del w:id="262" w:author="Jill Hobbs" w:date="2020-06-04T15:33:00Z">
        <w:r w:rsidR="00B15BD3" w:rsidRPr="00423ABD" w:rsidDel="00C70AA4">
          <w:delText>that</w:delText>
        </w:r>
        <w:r w:rsidR="00DE7CCE" w:rsidRPr="00423ABD" w:rsidDel="00C70AA4">
          <w:delText xml:space="preserve"> </w:delText>
        </w:r>
        <w:r w:rsidR="00B15BD3" w:rsidRPr="00423ABD" w:rsidDel="00C70AA4">
          <w:delText>are</w:delText>
        </w:r>
      </w:del>
      <w:ins w:id="263" w:author="Jill Hobbs" w:date="2020-06-04T15:33:00Z">
        <w:r w:rsidR="00C70AA4">
          <w:t>with</w:t>
        </w:r>
      </w:ins>
      <w:r w:rsidR="00DE7CCE" w:rsidRPr="00423ABD">
        <w:t xml:space="preserve"> </w:t>
      </w:r>
      <w:r w:rsidR="00B15BD3" w:rsidRPr="00423ABD">
        <w:t>identical</w:t>
      </w:r>
      <w:r w:rsidR="00DE7CCE" w:rsidRPr="00423ABD">
        <w:t xml:space="preserve"> </w:t>
      </w:r>
      <w:del w:id="264" w:author="Jill Hobbs" w:date="2020-06-04T15:33:00Z">
        <w:r w:rsidR="00B15BD3" w:rsidRPr="00423ABD" w:rsidDel="00C70AA4">
          <w:delText>in</w:delText>
        </w:r>
        <w:r w:rsidR="00DE7CCE" w:rsidRPr="00423ABD" w:rsidDel="00C70AA4">
          <w:delText xml:space="preserve"> </w:delText>
        </w:r>
        <w:r w:rsidR="00B15BD3" w:rsidRPr="00423ABD" w:rsidDel="00C70AA4">
          <w:delText>their</w:delText>
        </w:r>
        <w:r w:rsidR="00DE7CCE" w:rsidRPr="00423ABD" w:rsidDel="00C70AA4">
          <w:delText xml:space="preserve"> </w:delText>
        </w:r>
      </w:del>
      <w:r w:rsidR="00B15BD3" w:rsidRPr="00423ABD">
        <w:t>names</w:t>
      </w:r>
      <w:r w:rsidR="00DE7CCE" w:rsidRPr="00423ABD">
        <w:t xml:space="preserve"> </w:t>
      </w:r>
      <w:r w:rsidR="00B15BD3" w:rsidRPr="00423ABD">
        <w:t>and</w:t>
      </w:r>
      <w:r w:rsidR="00DE7CCE" w:rsidRPr="00423ABD">
        <w:t xml:space="preserve"> </w:t>
      </w:r>
      <w:r w:rsidR="00B15BD3" w:rsidRPr="00423ABD">
        <w:t>formal</w:t>
      </w:r>
      <w:r w:rsidR="00DE7CCE" w:rsidRPr="00423ABD">
        <w:t xml:space="preserve"> </w:t>
      </w:r>
      <w:r w:rsidR="00B15BD3" w:rsidRPr="00423ABD">
        <w:t>parameter</w:t>
      </w:r>
      <w:r w:rsidR="00DE7CCE" w:rsidRPr="00423ABD">
        <w:t xml:space="preserve"> </w:t>
      </w:r>
      <w:r w:rsidR="00B15BD3" w:rsidRPr="00423ABD">
        <w:t>types,</w:t>
      </w:r>
      <w:r w:rsidR="00DE7CCE" w:rsidRPr="00423ABD">
        <w:t xml:space="preserve"> </w:t>
      </w:r>
      <w:proofErr w:type="gramStart"/>
      <w:r w:rsidR="00B15BD3" w:rsidRPr="00423ABD">
        <w:t>as</w:t>
      </w:r>
      <w:r w:rsidR="00DE7CCE" w:rsidRPr="00423ABD">
        <w:t xml:space="preserve"> </w:t>
      </w:r>
      <w:r w:rsidR="00B15BD3" w:rsidRPr="00423ABD">
        <w:t>long</w:t>
      </w:r>
      <w:r w:rsidR="00DE7CCE" w:rsidRPr="00423ABD">
        <w:t xml:space="preserve"> </w:t>
      </w:r>
      <w:r w:rsidR="00B15BD3" w:rsidRPr="00423ABD">
        <w:t>as</w:t>
      </w:r>
      <w:proofErr w:type="gramEnd"/>
      <w:r w:rsidR="00DE7CCE" w:rsidRPr="00423ABD">
        <w:t xml:space="preserve"> </w:t>
      </w:r>
      <w:r w:rsidR="00B15BD3" w:rsidRPr="00423ABD">
        <w:t>they</w:t>
      </w:r>
      <w:r w:rsidR="00DE7CCE" w:rsidRPr="00423ABD">
        <w:t xml:space="preserve"> </w:t>
      </w:r>
      <w:r w:rsidR="00B15BD3" w:rsidRPr="00423ABD">
        <w:t>differ</w:t>
      </w:r>
      <w:r w:rsidR="00DE7CCE" w:rsidRPr="00423ABD">
        <w:t xml:space="preserve"> </w:t>
      </w:r>
      <w:r w:rsidR="00B15BD3" w:rsidRPr="00423ABD">
        <w:t>in</w:t>
      </w:r>
      <w:r w:rsidR="00DE7CCE" w:rsidRPr="00423ABD">
        <w:t xml:space="preserve"> </w:t>
      </w:r>
      <w:r w:rsidR="00B15BD3" w:rsidRPr="00423ABD">
        <w:t>method</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arity.</w:t>
      </w:r>
    </w:p>
    <w:p w14:paraId="612635C1" w14:textId="47C982DE" w:rsidR="00FA02C3" w:rsidRPr="00423ABD" w:rsidRDefault="00B15BD3" w:rsidP="009E7A29">
      <w:pPr>
        <w:pStyle w:val="H2"/>
        <w:keepNext w:val="0"/>
      </w:pPr>
      <w:bookmarkStart w:id="265" w:name="_Toc36295881"/>
      <w:r w:rsidRPr="00423ABD">
        <w:t>Generic</w:t>
      </w:r>
      <w:r w:rsidR="00DE7CCE" w:rsidRPr="00423ABD">
        <w:t xml:space="preserve"> </w:t>
      </w:r>
      <w:r w:rsidRPr="00423ABD">
        <w:t>Method</w:t>
      </w:r>
      <w:r w:rsidR="00DE7CCE" w:rsidRPr="00423ABD">
        <w:t xml:space="preserve"> </w:t>
      </w:r>
      <w:r w:rsidRPr="00423ABD">
        <w:t>Type</w:t>
      </w:r>
      <w:r w:rsidR="00DE7CCE" w:rsidRPr="00423ABD">
        <w:t xml:space="preserve"> </w:t>
      </w:r>
      <w:r w:rsidRPr="00423ABD">
        <w:t>Inference</w:t>
      </w:r>
      <w:bookmarkEnd w:id="265"/>
    </w:p>
    <w:p w14:paraId="11E91E42" w14:textId="46CDD50C" w:rsidR="00FA02C3" w:rsidRPr="00423ABD" w:rsidRDefault="00B15BD3" w:rsidP="009E7A29">
      <w:pPr>
        <w:pStyle w:val="HEADFIRST"/>
      </w:pPr>
      <w:r w:rsidRPr="00423ABD">
        <w:t>Just</w:t>
      </w:r>
      <w:r w:rsidR="00DE7CCE" w:rsidRPr="00423ABD">
        <w:t xml:space="preserve"> </w:t>
      </w:r>
      <w:r w:rsidRPr="00423ABD">
        <w:t>as</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are</w:t>
      </w:r>
      <w:r w:rsidR="00DE7CCE" w:rsidRPr="00423ABD">
        <w:t xml:space="preserve"> </w:t>
      </w:r>
      <w:r w:rsidRPr="00423ABD">
        <w:t>provided</w:t>
      </w:r>
      <w:r w:rsidR="00DE7CCE" w:rsidRPr="00423ABD">
        <w:t xml:space="preserve"> </w:t>
      </w:r>
      <w:r w:rsidRPr="00423ABD">
        <w:t>after</w:t>
      </w:r>
      <w:r w:rsidR="00DE7CCE" w:rsidRPr="00423ABD">
        <w:t xml:space="preserve"> </w:t>
      </w:r>
      <w:r w:rsidRPr="00423ABD">
        <w:t>the</w:t>
      </w:r>
      <w:r w:rsidR="00DE7CCE" w:rsidRPr="00423ABD">
        <w:t xml:space="preserve"> </w:t>
      </w:r>
      <w:r w:rsidRPr="00423ABD">
        <w:t>type</w:t>
      </w:r>
      <w:r w:rsidR="00DE7CCE" w:rsidRPr="00423ABD">
        <w:t xml:space="preserve"> </w:t>
      </w:r>
      <w:r w:rsidRPr="00423ABD">
        <w:t>name</w:t>
      </w:r>
      <w:r w:rsidR="00DE7CCE" w:rsidRPr="00423ABD">
        <w:t xml:space="preserve"> </w:t>
      </w:r>
      <w:r w:rsidRPr="00423ABD">
        <w:t>when</w:t>
      </w:r>
      <w:r w:rsidR="00DE7CCE" w:rsidRPr="00423ABD">
        <w:t xml:space="preserve"> </w:t>
      </w:r>
      <w:r w:rsidRPr="00423ABD">
        <w:t>using</w:t>
      </w:r>
      <w:r w:rsidR="00DE7CCE" w:rsidRPr="00423ABD">
        <w:t xml:space="preserve"> </w:t>
      </w:r>
      <w:r w:rsidRPr="00423ABD">
        <w:t>a</w:t>
      </w:r>
      <w:r w:rsidR="00DE7CCE" w:rsidRPr="00423ABD">
        <w:t xml:space="preserve"> </w:t>
      </w:r>
      <w:r w:rsidRPr="00423ABD">
        <w:t>generic</w:t>
      </w:r>
      <w:r w:rsidR="00DE7CCE" w:rsidRPr="00423ABD">
        <w:t xml:space="preserve"> </w:t>
      </w:r>
      <w:r w:rsidRPr="00423ABD">
        <w:t>type,</w:t>
      </w:r>
      <w:r w:rsidR="00DE7CCE" w:rsidRPr="00423ABD">
        <w:t xml:space="preserve"> </w:t>
      </w:r>
      <w:r w:rsidR="001A1FA7" w:rsidRPr="00423ABD">
        <w:t>so</w:t>
      </w:r>
      <w:r w:rsidR="00DE7CCE" w:rsidRPr="00423ABD">
        <w:t xml:space="preserve"> </w:t>
      </w:r>
      <w:r w:rsidRPr="00423ABD">
        <w:t>the</w:t>
      </w:r>
      <w:r w:rsidR="00DE7CCE" w:rsidRPr="00423ABD">
        <w:t xml:space="preserve"> </w:t>
      </w:r>
      <w:r w:rsidRPr="00423ABD">
        <w:t>method</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are</w:t>
      </w:r>
      <w:r w:rsidR="00DE7CCE" w:rsidRPr="00423ABD">
        <w:t xml:space="preserve"> </w:t>
      </w:r>
      <w:r w:rsidRPr="00423ABD">
        <w:t>provided</w:t>
      </w:r>
      <w:r w:rsidR="00DE7CCE" w:rsidRPr="00423ABD">
        <w:t xml:space="preserve"> </w:t>
      </w:r>
      <w:r w:rsidRPr="00423ABD">
        <w:t>after</w:t>
      </w:r>
      <w:r w:rsidR="00DE7CCE" w:rsidRPr="00423ABD">
        <w:t xml:space="preserve"> </w:t>
      </w:r>
      <w:r w:rsidRPr="00423ABD">
        <w:t>the</w:t>
      </w:r>
      <w:r w:rsidR="00DE7CCE" w:rsidRPr="00423ABD">
        <w:t xml:space="preserve"> </w:t>
      </w:r>
      <w:r w:rsidRPr="00423ABD">
        <w:t>method</w:t>
      </w:r>
      <w:r w:rsidR="00DE7CCE" w:rsidRPr="00423ABD">
        <w:t xml:space="preserve"> </w:t>
      </w:r>
      <w:r w:rsidRPr="00423ABD">
        <w:t>type</w:t>
      </w:r>
      <w:r w:rsidR="00DE7CCE" w:rsidRPr="00423ABD">
        <w:t xml:space="preserve"> </w:t>
      </w:r>
      <w:r w:rsidRPr="00423ABD">
        <w:t>name.</w:t>
      </w:r>
      <w:r w:rsidR="00DE7CCE" w:rsidRPr="00423ABD">
        <w:t xml:space="preserve"> </w:t>
      </w:r>
      <w:r w:rsidRPr="00423ABD">
        <w:t>The</w:t>
      </w:r>
      <w:r w:rsidR="00DE7CCE" w:rsidRPr="00423ABD">
        <w:t xml:space="preserve"> </w:t>
      </w:r>
      <w:r w:rsidRPr="00423ABD">
        <w:t>code</w:t>
      </w:r>
      <w:r w:rsidR="00DE7CCE" w:rsidRPr="00423ABD">
        <w:t xml:space="preserve"> </w:t>
      </w:r>
      <w:r w:rsidRPr="00423ABD">
        <w:t>used</w:t>
      </w:r>
      <w:r w:rsidR="00DE7CCE" w:rsidRPr="00423ABD">
        <w:t xml:space="preserve"> </w:t>
      </w:r>
      <w:r w:rsidRPr="00423ABD">
        <w:t>to</w:t>
      </w:r>
      <w:r w:rsidR="00DE7CCE" w:rsidRPr="00423ABD">
        <w:t xml:space="preserve"> </w:t>
      </w:r>
      <w:r w:rsidRPr="00423ABD">
        <w:t>call</w:t>
      </w:r>
      <w:r w:rsidR="00DE7CCE" w:rsidRPr="00423ABD">
        <w:t xml:space="preserve"> </w:t>
      </w:r>
      <w:r w:rsidRPr="00423ABD">
        <w:t>the</w:t>
      </w:r>
      <w:r w:rsidR="00DE7CCE" w:rsidRPr="00423ABD">
        <w:t xml:space="preserve"> </w:t>
      </w:r>
      <w:r w:rsidRPr="00423ABD">
        <w:rPr>
          <w:rStyle w:val="CITchapbm"/>
        </w:rPr>
        <w:t>Min&lt;T&gt;</w:t>
      </w:r>
      <w:r w:rsidR="00DE7CCE" w:rsidRPr="00423ABD">
        <w:t xml:space="preserve"> </w:t>
      </w:r>
      <w:r w:rsidRPr="00423ABD">
        <w:t>and</w:t>
      </w:r>
      <w:r w:rsidR="00DE7CCE" w:rsidRPr="00423ABD">
        <w:t xml:space="preserve"> </w:t>
      </w:r>
      <w:r w:rsidRPr="00423ABD">
        <w:rPr>
          <w:rStyle w:val="CITchapbm"/>
        </w:rPr>
        <w:t>Max&lt;T&gt;</w:t>
      </w:r>
      <w:r w:rsidR="00DE7CCE" w:rsidRPr="00423ABD">
        <w:t xml:space="preserve"> </w:t>
      </w:r>
      <w:r w:rsidRPr="00423ABD">
        <w:t>methods</w:t>
      </w:r>
      <w:r w:rsidR="00DE7CCE" w:rsidRPr="00423ABD">
        <w:t xml:space="preserve"> </w:t>
      </w:r>
      <w:r w:rsidRPr="00423ABD">
        <w:t>looks</w:t>
      </w:r>
      <w:r w:rsidR="00DE7CCE" w:rsidRPr="00423ABD">
        <w:t xml:space="preserve"> </w:t>
      </w:r>
      <w:r w:rsidRPr="00423ABD">
        <w:t>like</w:t>
      </w:r>
      <w:r w:rsidR="00DE7CCE" w:rsidRPr="00423ABD">
        <w:t xml:space="preserve"> </w:t>
      </w:r>
      <w:r w:rsidRPr="00423ABD">
        <w:t>that</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36.</w:t>
      </w:r>
    </w:p>
    <w:p w14:paraId="373A8818" w14:textId="3CEFB9D2" w:rsidR="00FA02C3" w:rsidRPr="00423ABD" w:rsidRDefault="00ED1933" w:rsidP="009E7A29">
      <w:pPr>
        <w:pStyle w:val="CDTTTL"/>
      </w:pPr>
      <w:r w:rsidRPr="00423ABD">
        <w:rPr>
          <w:rStyle w:val="CDTNUM"/>
        </w:rPr>
        <w:lastRenderedPageBreak/>
        <w:t>Listing</w:t>
      </w:r>
      <w:r w:rsidR="00DE7CCE" w:rsidRPr="00423ABD">
        <w:rPr>
          <w:rStyle w:val="CDTNUM"/>
        </w:rPr>
        <w:t xml:space="preserve"> </w:t>
      </w:r>
      <w:r w:rsidRPr="00423ABD">
        <w:rPr>
          <w:rStyle w:val="CDTNUM"/>
        </w:rPr>
        <w:t>12.</w:t>
      </w:r>
      <w:r w:rsidR="00B15BD3" w:rsidRPr="00423ABD">
        <w:rPr>
          <w:rStyle w:val="CDTNUM"/>
        </w:rPr>
        <w:t>36:</w:t>
      </w:r>
      <w:r w:rsidR="00B15BD3" w:rsidRPr="00423ABD">
        <w:t> </w:t>
      </w:r>
      <w:r w:rsidR="00B15BD3" w:rsidRPr="00423ABD">
        <w:t>Specifying</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Explicitly</w:t>
      </w:r>
    </w:p>
    <w:p w14:paraId="5B83CA72" w14:textId="77777777" w:rsidR="00FA02C3" w:rsidRPr="00423ABD" w:rsidRDefault="00B15BD3" w:rsidP="009E7A29">
      <w:pPr>
        <w:pStyle w:val="CDTFIRST"/>
      </w:pPr>
      <w:proofErr w:type="spellStart"/>
      <w:r w:rsidRPr="00423ABD">
        <w:t>Console.WriteLine</w:t>
      </w:r>
      <w:proofErr w:type="spellEnd"/>
      <w:r w:rsidRPr="00423ABD">
        <w:t>(</w:t>
      </w:r>
    </w:p>
    <w:p w14:paraId="69FA6D6D" w14:textId="3121AB4E" w:rsidR="00FA02C3" w:rsidRPr="00423ABD" w:rsidRDefault="00DE7CCE" w:rsidP="009E7A29">
      <w:pPr>
        <w:pStyle w:val="CDTMID"/>
      </w:pPr>
      <w:r w:rsidRPr="00423ABD">
        <w:t xml:space="preserve">    </w:t>
      </w:r>
      <w:proofErr w:type="spellStart"/>
      <w:r w:rsidR="00B15BD3" w:rsidRPr="00423ABD">
        <w:t>MathEx.Max</w:t>
      </w:r>
      <w:proofErr w:type="spellEnd"/>
      <w:r w:rsidR="00B15BD3" w:rsidRPr="00423ABD">
        <w:t>&lt;</w:t>
      </w:r>
      <w:r w:rsidR="00B15BD3" w:rsidRPr="00423ABD">
        <w:rPr>
          <w:rStyle w:val="CPKeyword"/>
        </w:rPr>
        <w:t>int</w:t>
      </w:r>
      <w:proofErr w:type="gramStart"/>
      <w:r w:rsidR="00B15BD3" w:rsidRPr="00423ABD">
        <w:t>&gt;(</w:t>
      </w:r>
      <w:proofErr w:type="gramEnd"/>
      <w:r w:rsidR="00B15BD3" w:rsidRPr="00423ABD">
        <w:t>7,</w:t>
      </w:r>
      <w:r w:rsidRPr="00423ABD">
        <w:t xml:space="preserve"> </w:t>
      </w:r>
      <w:r w:rsidR="00B15BD3" w:rsidRPr="00423ABD">
        <w:t>490));</w:t>
      </w:r>
    </w:p>
    <w:p w14:paraId="4744CBA9" w14:textId="77777777" w:rsidR="00FA02C3" w:rsidRPr="00423ABD" w:rsidRDefault="00B15BD3" w:rsidP="009E7A29">
      <w:pPr>
        <w:pStyle w:val="CDTMID"/>
      </w:pPr>
      <w:proofErr w:type="spellStart"/>
      <w:r w:rsidRPr="00423ABD">
        <w:t>Console.WriteLine</w:t>
      </w:r>
      <w:proofErr w:type="spellEnd"/>
      <w:r w:rsidRPr="00423ABD">
        <w:t>(</w:t>
      </w:r>
    </w:p>
    <w:p w14:paraId="3545DCCD" w14:textId="3B96A1C2" w:rsidR="00FA02C3" w:rsidRPr="00423ABD" w:rsidRDefault="00DE7CCE" w:rsidP="009E7A29">
      <w:pPr>
        <w:pStyle w:val="CDTLAST"/>
      </w:pPr>
      <w:r w:rsidRPr="00423ABD">
        <w:t xml:space="preserve">    </w:t>
      </w:r>
      <w:proofErr w:type="spellStart"/>
      <w:r w:rsidR="00B15BD3" w:rsidRPr="00423ABD">
        <w:t>MathEx.Min</w:t>
      </w:r>
      <w:proofErr w:type="spellEnd"/>
      <w:r w:rsidR="00B15BD3" w:rsidRPr="00423ABD">
        <w:t>&lt;</w:t>
      </w:r>
      <w:r w:rsidR="00B15BD3" w:rsidRPr="00423ABD">
        <w:rPr>
          <w:rStyle w:val="CPKeyword"/>
        </w:rPr>
        <w:t>string</w:t>
      </w:r>
      <w:proofErr w:type="gramStart"/>
      <w:r w:rsidR="00B15BD3" w:rsidRPr="00423ABD">
        <w:t>&gt;(</w:t>
      </w:r>
      <w:proofErr w:type="gramEnd"/>
      <w:r w:rsidR="00B15BD3" w:rsidRPr="00423ABD">
        <w:rPr>
          <w:rStyle w:val="Maroon"/>
        </w:rPr>
        <w:t>"R.O.U.S."</w:t>
      </w:r>
      <w:r w:rsidR="00B15BD3" w:rsidRPr="00423ABD">
        <w:t>,</w:t>
      </w:r>
      <w:r w:rsidRPr="00423ABD">
        <w:t xml:space="preserve"> </w:t>
      </w:r>
      <w:r w:rsidR="00B15BD3" w:rsidRPr="00423ABD">
        <w:rPr>
          <w:rStyle w:val="Maroon"/>
        </w:rPr>
        <w:t>"</w:t>
      </w:r>
      <w:proofErr w:type="spellStart"/>
      <w:r w:rsidR="00B15BD3" w:rsidRPr="00423ABD">
        <w:rPr>
          <w:rStyle w:val="Maroon"/>
        </w:rPr>
        <w:t>Fireswamp</w:t>
      </w:r>
      <w:proofErr w:type="spellEnd"/>
      <w:r w:rsidR="00B15BD3" w:rsidRPr="00423ABD">
        <w:rPr>
          <w:rStyle w:val="Maroon"/>
        </w:rPr>
        <w:t>"</w:t>
      </w:r>
      <w:r w:rsidR="00B15BD3" w:rsidRPr="00423ABD">
        <w:t>));</w:t>
      </w:r>
    </w:p>
    <w:p w14:paraId="5434661C" w14:textId="630B09F0" w:rsidR="00FA02C3" w:rsidRPr="00423ABD" w:rsidRDefault="00B15BD3" w:rsidP="009E7A29">
      <w:pPr>
        <w:pStyle w:val="CHAPBM"/>
      </w:pPr>
      <w:r w:rsidRPr="00423ABD">
        <w:t>The</w:t>
      </w:r>
      <w:r w:rsidR="00DE7CCE" w:rsidRPr="00423ABD">
        <w:t xml:space="preserve"> </w:t>
      </w:r>
      <w:del w:id="266" w:author="Jill Hobbs" w:date="2020-06-04T15:33:00Z">
        <w:r w:rsidRPr="00423ABD" w:rsidDel="00C70AA4">
          <w:delText>output</w:delText>
        </w:r>
        <w:r w:rsidR="00DE7CCE" w:rsidRPr="00423ABD" w:rsidDel="00C70AA4">
          <w:delText xml:space="preserve"> </w:delText>
        </w:r>
        <w:r w:rsidRPr="00423ABD" w:rsidDel="00C70AA4">
          <w:delText>to</w:delText>
        </w:r>
      </w:del>
      <w:ins w:id="267" w:author="Jill Hobbs" w:date="2020-06-04T15:33:00Z">
        <w:r w:rsidR="00C70AA4">
          <w:t>results of</w:t>
        </w:r>
      </w:ins>
      <w:r w:rsidR="00DE7CCE" w:rsidRPr="00423ABD">
        <w:t xml:space="preserve"> </w:t>
      </w:r>
      <w:r w:rsidR="00ED1933" w:rsidRPr="00423ABD">
        <w:t>Listing</w:t>
      </w:r>
      <w:r w:rsidR="00DE7CCE" w:rsidRPr="00423ABD">
        <w:t xml:space="preserve"> </w:t>
      </w:r>
      <w:r w:rsidR="00ED1933" w:rsidRPr="00423ABD">
        <w:t>12.</w:t>
      </w:r>
      <w:r w:rsidRPr="00423ABD">
        <w:t>36</w:t>
      </w:r>
      <w:r w:rsidR="00DE7CCE" w:rsidRPr="00423ABD">
        <w:t xml:space="preserve"> </w:t>
      </w:r>
      <w:r w:rsidRPr="00423ABD">
        <w:t>appear</w:t>
      </w:r>
      <w:del w:id="268" w:author="Jill Hobbs" w:date="2020-06-04T15:33:00Z">
        <w:r w:rsidRPr="00423ABD" w:rsidDel="00C70AA4">
          <w:delText>s</w:delText>
        </w:r>
      </w:del>
      <w:r w:rsidR="00DE7CCE" w:rsidRPr="00423ABD">
        <w:t xml:space="preserve"> </w:t>
      </w:r>
      <w:r w:rsidRPr="00423ABD">
        <w:t>in</w:t>
      </w:r>
      <w:r w:rsidR="00DE7CCE" w:rsidRPr="00423ABD">
        <w:t xml:space="preserve"> </w:t>
      </w:r>
      <w:r w:rsidR="0054019D" w:rsidRPr="00423ABD">
        <w:t>Output</w:t>
      </w:r>
      <w:r w:rsidR="00DE7CCE" w:rsidRPr="00423ABD">
        <w:t xml:space="preserve"> </w:t>
      </w:r>
      <w:r w:rsidR="0054019D" w:rsidRPr="00423ABD">
        <w:t>12.</w:t>
      </w:r>
      <w:r w:rsidRPr="00423ABD">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010"/>
      </w:tblGrid>
      <w:tr w:rsidR="00686BB6" w:rsidRPr="00423ABD" w14:paraId="39B5CC3D" w14:textId="77777777" w:rsidTr="005F0E56">
        <w:tc>
          <w:tcPr>
            <w:tcW w:w="7010" w:type="dxa"/>
            <w:shd w:val="clear" w:color="auto" w:fill="auto"/>
          </w:tcPr>
          <w:p w14:paraId="02C0CE45" w14:textId="77777777" w:rsidR="00686BB6" w:rsidRPr="00423ABD" w:rsidRDefault="003579FE" w:rsidP="009B386C">
            <w:pPr>
              <w:pStyle w:val="OUTPUTTTLNUM"/>
              <w:rPr>
                <w:rFonts w:hint="eastAsia"/>
              </w:rPr>
            </w:pPr>
            <w:r w:rsidRPr="00423ABD">
              <w:t>Output 12.4</w:t>
            </w:r>
          </w:p>
        </w:tc>
      </w:tr>
      <w:tr w:rsidR="00686BB6" w:rsidRPr="00423ABD" w14:paraId="2A61C7AA" w14:textId="77777777" w:rsidTr="005F0E56">
        <w:tc>
          <w:tcPr>
            <w:tcW w:w="7010" w:type="dxa"/>
            <w:shd w:val="clear" w:color="auto" w:fill="E6E6E6"/>
            <w:tcMar>
              <w:left w:w="115" w:type="dxa"/>
            </w:tcMar>
          </w:tcPr>
          <w:p w14:paraId="0E690939" w14:textId="77777777" w:rsidR="001D1BC9" w:rsidRPr="00423ABD" w:rsidRDefault="001D1BC9" w:rsidP="009B386C">
            <w:pPr>
              <w:pStyle w:val="OUTPUTFIRST"/>
            </w:pPr>
            <w:r w:rsidRPr="00423ABD">
              <w:t>490</w:t>
            </w:r>
          </w:p>
          <w:p w14:paraId="6E9377A4" w14:textId="77777777" w:rsidR="00686BB6" w:rsidRPr="00423ABD" w:rsidRDefault="001D1BC9" w:rsidP="009B386C">
            <w:pPr>
              <w:pStyle w:val="OUTPUTLAST"/>
              <w:rPr>
                <w:rStyle w:val="E1"/>
              </w:rPr>
            </w:pPr>
            <w:proofErr w:type="spellStart"/>
            <w:r w:rsidRPr="00423ABD">
              <w:t>Fireswamp</w:t>
            </w:r>
            <w:proofErr w:type="spellEnd"/>
          </w:p>
        </w:tc>
      </w:tr>
    </w:tbl>
    <w:p w14:paraId="04358C9E" w14:textId="77777777" w:rsidR="00686BB6" w:rsidRPr="00423ABD" w:rsidRDefault="00686BB6" w:rsidP="009B386C">
      <w:pPr>
        <w:pStyle w:val="spacer"/>
      </w:pPr>
    </w:p>
    <w:p w14:paraId="1317A192" w14:textId="05004A64" w:rsidR="00FA02C3" w:rsidRPr="00423ABD" w:rsidRDefault="00B15BD3" w:rsidP="009E7A29">
      <w:pPr>
        <w:pStyle w:val="CHAPBM"/>
      </w:pPr>
      <w:r w:rsidRPr="00423ABD">
        <w:t>Not</w:t>
      </w:r>
      <w:r w:rsidR="00DE7CCE" w:rsidRPr="00423ABD">
        <w:t xml:space="preserve"> </w:t>
      </w:r>
      <w:r w:rsidRPr="00423ABD">
        <w:t>surprisingly,</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rPr>
          <w:rStyle w:val="CITchapbm"/>
        </w:rPr>
        <w:t>int</w:t>
      </w:r>
      <w:r w:rsidR="00DE7CCE" w:rsidRPr="00423ABD">
        <w:t xml:space="preserve"> </w:t>
      </w:r>
      <w:r w:rsidRPr="00423ABD">
        <w:t>and</w:t>
      </w:r>
      <w:r w:rsidR="00DE7CCE" w:rsidRPr="00423ABD">
        <w:t xml:space="preserve"> </w:t>
      </w:r>
      <w:r w:rsidRPr="00423ABD">
        <w:rPr>
          <w:rStyle w:val="CITchapbm"/>
        </w:rPr>
        <w:t>string</w:t>
      </w:r>
      <w:r w:rsidRPr="00423ABD">
        <w:t>,</w:t>
      </w:r>
      <w:r w:rsidR="00DE7CCE" w:rsidRPr="00423ABD">
        <w:t xml:space="preserve"> </w:t>
      </w:r>
      <w:r w:rsidRPr="00423ABD">
        <w:t>correspond</w:t>
      </w:r>
      <w:r w:rsidR="00DE7CCE" w:rsidRPr="00423ABD">
        <w:t xml:space="preserve"> </w:t>
      </w:r>
      <w:r w:rsidRPr="00423ABD">
        <w:t>to</w:t>
      </w:r>
      <w:r w:rsidR="00DE7CCE" w:rsidRPr="00423ABD">
        <w:t xml:space="preserve"> </w:t>
      </w:r>
      <w:r w:rsidRPr="00423ABD">
        <w:t>the</w:t>
      </w:r>
      <w:r w:rsidR="00DE7CCE" w:rsidRPr="00423ABD">
        <w:t xml:space="preserve"> </w:t>
      </w:r>
      <w:r w:rsidRPr="00423ABD">
        <w:t>actual</w:t>
      </w:r>
      <w:r w:rsidR="00DE7CCE" w:rsidRPr="00423ABD">
        <w:t xml:space="preserve"> </w:t>
      </w:r>
      <w:r w:rsidRPr="00423ABD">
        <w:t>types</w:t>
      </w:r>
      <w:r w:rsidR="00DE7CCE" w:rsidRPr="00423ABD">
        <w:t xml:space="preserve"> </w:t>
      </w:r>
      <w:r w:rsidRPr="00423ABD">
        <w:t>used</w:t>
      </w:r>
      <w:r w:rsidR="00DE7CCE" w:rsidRPr="00423ABD">
        <w:t xml:space="preserve"> </w:t>
      </w:r>
      <w:r w:rsidRPr="00423ABD">
        <w:t>in</w:t>
      </w:r>
      <w:r w:rsidR="00DE7CCE" w:rsidRPr="00423ABD">
        <w:t xml:space="preserve"> </w:t>
      </w:r>
      <w:r w:rsidRPr="00423ABD">
        <w:t>the</w:t>
      </w:r>
      <w:r w:rsidR="00DE7CCE" w:rsidRPr="00423ABD">
        <w:t xml:space="preserve"> </w:t>
      </w:r>
      <w:r w:rsidRPr="00423ABD">
        <w:t>generic</w:t>
      </w:r>
      <w:r w:rsidR="00DE7CCE" w:rsidRPr="00423ABD">
        <w:t xml:space="preserve"> </w:t>
      </w:r>
      <w:r w:rsidRPr="00423ABD">
        <w:t>method</w:t>
      </w:r>
      <w:r w:rsidR="00DE7CCE" w:rsidRPr="00423ABD">
        <w:t xml:space="preserve"> </w:t>
      </w:r>
      <w:r w:rsidRPr="00423ABD">
        <w:t>calls.</w:t>
      </w:r>
      <w:r w:rsidR="00DE7CCE" w:rsidRPr="00423ABD">
        <w:t xml:space="preserve"> </w:t>
      </w:r>
      <w:r w:rsidRPr="00423ABD">
        <w:t>However,</w:t>
      </w:r>
      <w:r w:rsidR="00DE7CCE" w:rsidRPr="00423ABD">
        <w:t xml:space="preserve"> </w:t>
      </w:r>
      <w:r w:rsidRPr="00423ABD">
        <w:t>specifying</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is</w:t>
      </w:r>
      <w:r w:rsidR="00DE7CCE" w:rsidRPr="00423ABD">
        <w:t xml:space="preserve"> </w:t>
      </w:r>
      <w:r w:rsidRPr="00423ABD">
        <w:t>redundant</w:t>
      </w:r>
      <w:r w:rsidR="00DE7CCE" w:rsidRPr="00423ABD">
        <w:t xml:space="preserve"> </w:t>
      </w:r>
      <w:r w:rsidRPr="00423ABD">
        <w:t>because</w:t>
      </w:r>
      <w:r w:rsidR="00DE7CCE" w:rsidRPr="00423ABD">
        <w:t xml:space="preserve"> </w:t>
      </w:r>
      <w:r w:rsidRPr="00423ABD">
        <w:t>the</w:t>
      </w:r>
      <w:r w:rsidR="00DE7CCE" w:rsidRPr="00423ABD">
        <w:t xml:space="preserve"> </w:t>
      </w:r>
      <w:r w:rsidRPr="00423ABD">
        <w:t>compiler</w:t>
      </w:r>
      <w:r w:rsidR="00DE7CCE" w:rsidRPr="00423ABD">
        <w:t xml:space="preserve"> </w:t>
      </w:r>
      <w:r w:rsidRPr="00423ABD">
        <w:t>can</w:t>
      </w:r>
      <w:r w:rsidR="00DE7CCE" w:rsidRPr="00423ABD">
        <w:t xml:space="preserve"> </w:t>
      </w:r>
      <w:r w:rsidRPr="00423ABD">
        <w:t>infer</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from</w:t>
      </w:r>
      <w:r w:rsidR="00DE7CCE" w:rsidRPr="00423ABD">
        <w:t xml:space="preserve"> </w:t>
      </w:r>
      <w:r w:rsidRPr="00423ABD">
        <w:t>the</w:t>
      </w:r>
      <w:r w:rsidR="00DE7CCE" w:rsidRPr="00423ABD">
        <w:t xml:space="preserve"> </w:t>
      </w:r>
      <w:r w:rsidRPr="00423ABD">
        <w:t>formal</w:t>
      </w:r>
      <w:r w:rsidR="00DE7CCE" w:rsidRPr="00423ABD">
        <w:t xml:space="preserve"> </w:t>
      </w:r>
      <w:r w:rsidRPr="00423ABD">
        <w:t>parameters</w:t>
      </w:r>
      <w:r w:rsidR="00DE7CCE" w:rsidRPr="00423ABD">
        <w:t xml:space="preserve"> </w:t>
      </w:r>
      <w:r w:rsidRPr="00423ABD">
        <w:t>passed</w:t>
      </w:r>
      <w:r w:rsidR="00DE7CCE" w:rsidRPr="00423ABD">
        <w:t xml:space="preserve"> </w:t>
      </w:r>
      <w:r w:rsidRPr="00423ABD">
        <w:t>to</w:t>
      </w:r>
      <w:r w:rsidR="00DE7CCE" w:rsidRPr="00423ABD">
        <w:t xml:space="preserve"> </w:t>
      </w:r>
      <w:r w:rsidRPr="00423ABD">
        <w:t>the</w:t>
      </w:r>
      <w:r w:rsidR="00DE7CCE" w:rsidRPr="00423ABD">
        <w:t xml:space="preserve"> </w:t>
      </w:r>
      <w:r w:rsidRPr="00423ABD">
        <w:t>method.</w:t>
      </w:r>
      <w:r w:rsidR="00DE7CCE" w:rsidRPr="00423ABD">
        <w:t xml:space="preserve"> </w:t>
      </w:r>
      <w:r w:rsidRPr="00423ABD">
        <w:t>Clearly,</w:t>
      </w:r>
      <w:r w:rsidR="00DE7CCE" w:rsidRPr="00423ABD">
        <w:t xml:space="preserve"> </w:t>
      </w:r>
      <w:r w:rsidRPr="00423ABD">
        <w:t>the</w:t>
      </w:r>
      <w:r w:rsidR="00DE7CCE" w:rsidRPr="00423ABD">
        <w:t xml:space="preserve"> </w:t>
      </w:r>
      <w:r w:rsidRPr="00423ABD">
        <w:t>caller</w:t>
      </w:r>
      <w:r w:rsidR="00DE7CCE" w:rsidRPr="00423ABD">
        <w:t xml:space="preserve"> </w:t>
      </w:r>
      <w:r w:rsidRPr="00423ABD">
        <w:t>of</w:t>
      </w:r>
      <w:r w:rsidR="00DE7CCE" w:rsidRPr="00423ABD">
        <w:t xml:space="preserve"> </w:t>
      </w:r>
      <w:r w:rsidRPr="00423ABD">
        <w:rPr>
          <w:rStyle w:val="CITchapbm"/>
        </w:rPr>
        <w:t>Max</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36</w:t>
      </w:r>
      <w:r w:rsidR="00DE7CCE" w:rsidRPr="00423ABD">
        <w:t xml:space="preserve"> </w:t>
      </w:r>
      <w:r w:rsidRPr="00423ABD">
        <w:t>intends</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to</w:t>
      </w:r>
      <w:r w:rsidR="00DE7CCE" w:rsidRPr="00423ABD">
        <w:t xml:space="preserve"> </w:t>
      </w:r>
      <w:r w:rsidRPr="00423ABD">
        <w:t>be</w:t>
      </w:r>
      <w:r w:rsidR="00DE7CCE" w:rsidRPr="00423ABD">
        <w:t xml:space="preserve"> </w:t>
      </w:r>
      <w:r w:rsidRPr="00423ABD">
        <w:rPr>
          <w:rStyle w:val="CITchapbm"/>
        </w:rPr>
        <w:t>int</w:t>
      </w:r>
      <w:r w:rsidR="00DE7CCE" w:rsidRPr="00423ABD">
        <w:t xml:space="preserve"> </w:t>
      </w:r>
      <w:r w:rsidRPr="00423ABD">
        <w:t>because</w:t>
      </w:r>
      <w:r w:rsidR="00DE7CCE" w:rsidRPr="00423ABD">
        <w:t xml:space="preserve"> </w:t>
      </w:r>
      <w:proofErr w:type="gramStart"/>
      <w:r w:rsidRPr="00423ABD">
        <w:t>both</w:t>
      </w:r>
      <w:r w:rsidR="00DE7CCE" w:rsidRPr="00423ABD">
        <w:t xml:space="preserve"> </w:t>
      </w:r>
      <w:r w:rsidRPr="00423ABD">
        <w:t>of</w:t>
      </w:r>
      <w:r w:rsidR="00DE7CCE" w:rsidRPr="00423ABD">
        <w:t xml:space="preserve"> </w:t>
      </w:r>
      <w:r w:rsidRPr="00423ABD">
        <w:t>the</w:t>
      </w:r>
      <w:r w:rsidR="00DE7CCE" w:rsidRPr="00423ABD">
        <w:t xml:space="preserve"> </w:t>
      </w:r>
      <w:r w:rsidRPr="00423ABD">
        <w:t>method</w:t>
      </w:r>
      <w:proofErr w:type="gramEnd"/>
      <w:r w:rsidR="00DE7CCE" w:rsidRPr="00423ABD">
        <w:t xml:space="preserve"> </w:t>
      </w:r>
      <w:r w:rsidRPr="00423ABD">
        <w:t>arguments</w:t>
      </w:r>
      <w:r w:rsidR="00DE7CCE" w:rsidRPr="00423ABD">
        <w:t xml:space="preserve"> </w:t>
      </w:r>
      <w:r w:rsidRPr="00423ABD">
        <w:t>are</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int</w:t>
      </w:r>
      <w:r w:rsidRPr="00423ABD">
        <w:t>.</w:t>
      </w:r>
      <w:r w:rsidR="00DE7CCE" w:rsidRPr="00423ABD">
        <w:t xml:space="preserve"> </w:t>
      </w:r>
      <w:r w:rsidRPr="00423ABD">
        <w:t>To</w:t>
      </w:r>
      <w:r w:rsidR="00DE7CCE" w:rsidRPr="00423ABD">
        <w:t xml:space="preserve"> </w:t>
      </w:r>
      <w:r w:rsidRPr="00423ABD">
        <w:t>avoid</w:t>
      </w:r>
      <w:r w:rsidR="00DE7CCE" w:rsidRPr="00423ABD">
        <w:t xml:space="preserve"> </w:t>
      </w:r>
      <w:r w:rsidRPr="00423ABD">
        <w:t>redundancy,</w:t>
      </w:r>
      <w:r w:rsidR="00DE7CCE" w:rsidRPr="00423ABD">
        <w:t xml:space="preserve"> </w:t>
      </w:r>
      <w:r w:rsidRPr="00423ABD">
        <w:t>you</w:t>
      </w:r>
      <w:r w:rsidR="00DE7CCE" w:rsidRPr="00423ABD">
        <w:t xml:space="preserve"> </w:t>
      </w:r>
      <w:r w:rsidRPr="00423ABD">
        <w:t>can</w:t>
      </w:r>
      <w:r w:rsidR="00DE7CCE" w:rsidRPr="00423ABD">
        <w:t xml:space="preserve"> </w:t>
      </w:r>
      <w:r w:rsidRPr="00423ABD">
        <w:t>exclude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from</w:t>
      </w:r>
      <w:r w:rsidR="00DE7CCE" w:rsidRPr="00423ABD">
        <w:t xml:space="preserve"> </w:t>
      </w:r>
      <w:r w:rsidRPr="00423ABD">
        <w:t>the</w:t>
      </w:r>
      <w:r w:rsidR="00DE7CCE" w:rsidRPr="00423ABD">
        <w:t xml:space="preserve"> </w:t>
      </w:r>
      <w:r w:rsidRPr="00423ABD">
        <w:t>call</w:t>
      </w:r>
      <w:r w:rsidR="00DE7CCE" w:rsidRPr="00423ABD">
        <w:t xml:space="preserve"> </w:t>
      </w:r>
      <w:r w:rsidRPr="00423ABD">
        <w:t>in</w:t>
      </w:r>
      <w:r w:rsidR="00DE7CCE" w:rsidRPr="00423ABD">
        <w:t xml:space="preserve"> </w:t>
      </w:r>
      <w:r w:rsidRPr="00423ABD">
        <w:t>all</w:t>
      </w:r>
      <w:r w:rsidR="00DE7CCE" w:rsidRPr="00423ABD">
        <w:t xml:space="preserve"> </w:t>
      </w:r>
      <w:r w:rsidRPr="00423ABD">
        <w:t>cases</w:t>
      </w:r>
      <w:r w:rsidR="00DE7CCE" w:rsidRPr="00423ABD">
        <w:t xml:space="preserve"> </w:t>
      </w:r>
      <w:r w:rsidRPr="00423ABD">
        <w:t>when</w:t>
      </w:r>
      <w:r w:rsidR="00DE7CCE" w:rsidRPr="00423ABD">
        <w:t xml:space="preserve"> </w:t>
      </w:r>
      <w:r w:rsidRPr="00423ABD">
        <w:t>the</w:t>
      </w:r>
      <w:r w:rsidR="00DE7CCE" w:rsidRPr="00423ABD">
        <w:t xml:space="preserve"> </w:t>
      </w:r>
      <w:r w:rsidRPr="00423ABD">
        <w:t>compiler</w:t>
      </w:r>
      <w:r w:rsidR="00DE7CCE" w:rsidRPr="00423ABD">
        <w:t xml:space="preserve"> </w:t>
      </w:r>
      <w:r w:rsidRPr="00423ABD">
        <w:t>is</w:t>
      </w:r>
      <w:r w:rsidR="00DE7CCE" w:rsidRPr="00423ABD">
        <w:t xml:space="preserve"> </w:t>
      </w:r>
      <w:r w:rsidRPr="00423ABD">
        <w:t>able</w:t>
      </w:r>
      <w:r w:rsidR="00DE7CCE" w:rsidRPr="00423ABD">
        <w:t xml:space="preserve"> </w:t>
      </w:r>
      <w:r w:rsidRPr="00423ABD">
        <w:t>to</w:t>
      </w:r>
      <w:r w:rsidR="00DE7CCE" w:rsidRPr="00423ABD">
        <w:t xml:space="preserve"> </w:t>
      </w:r>
      <w:r w:rsidRPr="00423ABD">
        <w:t>logically</w:t>
      </w:r>
      <w:r w:rsidR="00DE7CCE" w:rsidRPr="00423ABD">
        <w:t xml:space="preserve"> </w:t>
      </w:r>
      <w:r w:rsidRPr="00423ABD">
        <w:t>infer</w:t>
      </w:r>
      <w:r w:rsidR="00DE7CCE" w:rsidRPr="00423ABD">
        <w:t xml:space="preserve"> </w:t>
      </w:r>
      <w:r w:rsidR="001A1FA7" w:rsidRPr="00423ABD">
        <w:t>which</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you</w:t>
      </w:r>
      <w:r w:rsidR="00DE7CCE" w:rsidRPr="00423ABD">
        <w:t xml:space="preserve"> </w:t>
      </w:r>
      <w:r w:rsidRPr="00423ABD">
        <w:t>must</w:t>
      </w:r>
      <w:r w:rsidR="00DE7CCE" w:rsidRPr="00423ABD">
        <w:t xml:space="preserve"> </w:t>
      </w:r>
      <w:r w:rsidRPr="00423ABD">
        <w:t>have</w:t>
      </w:r>
      <w:r w:rsidR="00DE7CCE" w:rsidRPr="00423ABD">
        <w:t xml:space="preserve"> </w:t>
      </w:r>
      <w:r w:rsidRPr="00423ABD">
        <w:t>intended.</w:t>
      </w:r>
      <w:r w:rsidR="00DE7CCE" w:rsidRPr="00423ABD">
        <w:t xml:space="preserve"> </w:t>
      </w:r>
      <w:r w:rsidR="001A1FA7" w:rsidRPr="00423ABD">
        <w:t>An</w:t>
      </w:r>
      <w:r w:rsidR="00DE7CCE" w:rsidRPr="00423ABD">
        <w:t xml:space="preserve"> </w:t>
      </w:r>
      <w:r w:rsidR="001A1FA7" w:rsidRPr="00423ABD">
        <w:t>example</w:t>
      </w:r>
      <w:r w:rsidR="00DE7CCE" w:rsidRPr="00423ABD">
        <w:t xml:space="preserve"> </w:t>
      </w:r>
      <w:r w:rsidR="001A1FA7" w:rsidRPr="00423ABD">
        <w:t>of</w:t>
      </w:r>
      <w:r w:rsidR="00DE7CCE" w:rsidRPr="00423ABD">
        <w:t xml:space="preserve"> </w:t>
      </w:r>
      <w:r w:rsidR="001A1FA7" w:rsidRPr="00423ABD">
        <w:t>this</w:t>
      </w:r>
      <w:r w:rsidR="00DE7CCE" w:rsidRPr="00423ABD">
        <w:t xml:space="preserve"> </w:t>
      </w:r>
      <w:r w:rsidR="001A1FA7" w:rsidRPr="00423ABD">
        <w:t>practice,</w:t>
      </w:r>
      <w:r w:rsidR="00DE7CCE" w:rsidRPr="00423ABD">
        <w:t xml:space="preserve"> </w:t>
      </w:r>
      <w:r w:rsidR="001A1FA7" w:rsidRPr="00423ABD">
        <w:t>which</w:t>
      </w:r>
      <w:r w:rsidR="00DE7CCE" w:rsidRPr="00423ABD">
        <w:t xml:space="preserve"> </w:t>
      </w:r>
      <w:r w:rsidRPr="00423ABD">
        <w:t>is</w:t>
      </w:r>
      <w:r w:rsidR="00DE7CCE" w:rsidRPr="00423ABD">
        <w:t xml:space="preserve"> </w:t>
      </w:r>
      <w:r w:rsidRPr="00423ABD">
        <w:t>known</w:t>
      </w:r>
      <w:r w:rsidR="00DE7CCE" w:rsidRPr="00423ABD">
        <w:t xml:space="preserve"> </w:t>
      </w:r>
      <w:r w:rsidRPr="00423ABD">
        <w:t>as</w:t>
      </w:r>
      <w:r w:rsidR="00DE7CCE" w:rsidRPr="00423ABD">
        <w:t xml:space="preserve"> </w:t>
      </w:r>
      <w:r w:rsidRPr="00423ABD">
        <w:rPr>
          <w:rStyle w:val="BOLD"/>
        </w:rPr>
        <w:t>method</w:t>
      </w:r>
      <w:r w:rsidR="00DE7CCE" w:rsidRPr="00423ABD">
        <w:rPr>
          <w:rStyle w:val="BOLD"/>
        </w:rPr>
        <w:t xml:space="preserve"> </w:t>
      </w:r>
      <w:r w:rsidRPr="00423ABD">
        <w:rPr>
          <w:rStyle w:val="BOLD"/>
        </w:rPr>
        <w:t>type</w:t>
      </w:r>
      <w:r w:rsidR="00DE7CCE" w:rsidRPr="00423ABD">
        <w:rPr>
          <w:rStyle w:val="BOLD"/>
        </w:rPr>
        <w:t xml:space="preserve"> </w:t>
      </w:r>
      <w:r w:rsidRPr="00423ABD">
        <w:rPr>
          <w:rStyle w:val="BOLD"/>
        </w:rPr>
        <w:t>inference</w:t>
      </w:r>
      <w:r w:rsidRPr="00423ABD">
        <w:t>,</w:t>
      </w:r>
      <w:r w:rsidR="00DE7CCE" w:rsidRPr="00423ABD">
        <w:t xml:space="preserve"> </w:t>
      </w:r>
      <w:r w:rsidRPr="00423ABD">
        <w:t>appears</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37.</w:t>
      </w:r>
      <w:r w:rsidR="00DE7CCE" w:rsidRPr="00423ABD">
        <w:t xml:space="preserve"> </w:t>
      </w:r>
      <w:r w:rsidRPr="00423ABD">
        <w:t>The</w:t>
      </w:r>
      <w:r w:rsidR="00DE7CCE" w:rsidRPr="00423ABD">
        <w:t xml:space="preserve"> </w:t>
      </w:r>
      <w:del w:id="269" w:author="Jill Hobbs" w:date="2020-06-04T15:34:00Z">
        <w:r w:rsidRPr="00423ABD" w:rsidDel="00C70AA4">
          <w:delText>output</w:delText>
        </w:r>
        <w:r w:rsidR="00DE7CCE" w:rsidRPr="00423ABD" w:rsidDel="00C70AA4">
          <w:delText xml:space="preserve"> </w:delText>
        </w:r>
      </w:del>
      <w:ins w:id="270" w:author="Jill Hobbs" w:date="2020-06-04T15:34:00Z">
        <w:r w:rsidR="00C70AA4">
          <w:t>results</w:t>
        </w:r>
        <w:r w:rsidR="00C70AA4" w:rsidRPr="00423ABD">
          <w:t xml:space="preserve"> </w:t>
        </w:r>
      </w:ins>
      <w:r w:rsidRPr="00423ABD">
        <w:t>appear</w:t>
      </w:r>
      <w:del w:id="271" w:author="Jill Hobbs" w:date="2020-06-04T15:34:00Z">
        <w:r w:rsidRPr="00423ABD" w:rsidDel="00C70AA4">
          <w:delText>s</w:delText>
        </w:r>
      </w:del>
      <w:r w:rsidR="00DE7CCE" w:rsidRPr="00423ABD">
        <w:t xml:space="preserve"> </w:t>
      </w:r>
      <w:r w:rsidRPr="00423ABD">
        <w:t>in</w:t>
      </w:r>
      <w:r w:rsidR="00DE7CCE" w:rsidRPr="00423ABD">
        <w:t xml:space="preserve"> </w:t>
      </w:r>
      <w:r w:rsidR="0054019D" w:rsidRPr="00423ABD">
        <w:t>Output</w:t>
      </w:r>
      <w:r w:rsidR="00DE7CCE" w:rsidRPr="00423ABD">
        <w:t xml:space="preserve"> </w:t>
      </w:r>
      <w:r w:rsidR="0054019D" w:rsidRPr="00423ABD">
        <w:t>12.</w:t>
      </w:r>
      <w:r w:rsidRPr="00423ABD">
        <w:t>5.</w:t>
      </w:r>
    </w:p>
    <w:p w14:paraId="0C9E0E12" w14:textId="4CAD8DC3"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37:</w:t>
      </w:r>
      <w:r w:rsidR="00B15BD3" w:rsidRPr="00423ABD">
        <w:t> </w:t>
      </w:r>
      <w:r w:rsidR="00B15BD3" w:rsidRPr="00423ABD">
        <w:t>Inferring</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Argument</w:t>
      </w:r>
      <w:r w:rsidR="00DE7CCE" w:rsidRPr="00423ABD">
        <w:t xml:space="preserve"> </w:t>
      </w:r>
      <w:r w:rsidR="00B15BD3" w:rsidRPr="00423ABD">
        <w:t>from</w:t>
      </w:r>
      <w:r w:rsidR="00DE7CCE" w:rsidRPr="00423ABD">
        <w:t xml:space="preserve"> </w:t>
      </w:r>
      <w:r w:rsidR="00B15BD3" w:rsidRPr="00423ABD">
        <w:t>the</w:t>
      </w:r>
      <w:r w:rsidR="00DE7CCE" w:rsidRPr="00423ABD">
        <w:t xml:space="preserve"> </w:t>
      </w:r>
      <w:r w:rsidR="00B15BD3" w:rsidRPr="00423ABD">
        <w:t>Arguments</w:t>
      </w:r>
    </w:p>
    <w:p w14:paraId="268E8C93" w14:textId="77777777" w:rsidR="00FA02C3" w:rsidRPr="00423ABD" w:rsidRDefault="00B15BD3" w:rsidP="009E7A29">
      <w:pPr>
        <w:pStyle w:val="CDTFIRST"/>
      </w:pPr>
      <w:proofErr w:type="spellStart"/>
      <w:r w:rsidRPr="00423ABD">
        <w:t>Console.WriteLine</w:t>
      </w:r>
      <w:proofErr w:type="spellEnd"/>
      <w:r w:rsidRPr="00423ABD">
        <w:t>(</w:t>
      </w:r>
    </w:p>
    <w:p w14:paraId="45B3BA8B" w14:textId="6C15BD9C" w:rsidR="00FA02C3" w:rsidRPr="00423ABD" w:rsidRDefault="00DE7CCE" w:rsidP="009E7A29">
      <w:pPr>
        <w:pStyle w:val="CDTMID"/>
        <w:rPr>
          <w:rStyle w:val="CPComment"/>
        </w:rPr>
      </w:pPr>
      <w:r w:rsidRPr="00423ABD">
        <w:t xml:space="preserve">    </w:t>
      </w:r>
      <w:proofErr w:type="spellStart"/>
      <w:r w:rsidR="00B15BD3" w:rsidRPr="00423ABD">
        <w:t>MathEx.Max</w:t>
      </w:r>
      <w:proofErr w:type="spellEnd"/>
      <w:r w:rsidR="00B15BD3" w:rsidRPr="00423ABD">
        <w:t>(7,</w:t>
      </w:r>
      <w:r w:rsidRPr="00423ABD">
        <w:t xml:space="preserve"> </w:t>
      </w:r>
      <w:r w:rsidR="00B15BD3" w:rsidRPr="00423ABD">
        <w:t>490));</w:t>
      </w:r>
      <w:r w:rsidRPr="00423ABD">
        <w:t xml:space="preserve"> </w:t>
      </w:r>
      <w:r w:rsidR="00B15BD3" w:rsidRPr="00423ABD">
        <w:rPr>
          <w:rStyle w:val="CPComment"/>
        </w:rPr>
        <w:t>//</w:t>
      </w:r>
      <w:r w:rsidRPr="00423ABD">
        <w:rPr>
          <w:rStyle w:val="CPComment"/>
        </w:rPr>
        <w:t xml:space="preserve"> </w:t>
      </w:r>
      <w:r w:rsidR="00B15BD3" w:rsidRPr="00423ABD">
        <w:rPr>
          <w:rStyle w:val="CPComment"/>
        </w:rPr>
        <w:t>No</w:t>
      </w:r>
      <w:r w:rsidRPr="00423ABD">
        <w:rPr>
          <w:rStyle w:val="CPComment"/>
        </w:rPr>
        <w:t xml:space="preserve"> </w:t>
      </w:r>
      <w:r w:rsidR="00B15BD3" w:rsidRPr="00423ABD">
        <w:rPr>
          <w:rStyle w:val="CPComment"/>
        </w:rPr>
        <w:t>type</w:t>
      </w:r>
      <w:r w:rsidRPr="00423ABD">
        <w:rPr>
          <w:rStyle w:val="CPComment"/>
        </w:rPr>
        <w:t xml:space="preserve"> </w:t>
      </w:r>
      <w:r w:rsidR="00B15BD3" w:rsidRPr="00423ABD">
        <w:rPr>
          <w:rStyle w:val="CPComment"/>
        </w:rPr>
        <w:t>arguments!</w:t>
      </w:r>
    </w:p>
    <w:p w14:paraId="1B0849DB" w14:textId="77777777" w:rsidR="00FA02C3" w:rsidRPr="00423ABD" w:rsidRDefault="00B15BD3" w:rsidP="009E7A29">
      <w:pPr>
        <w:pStyle w:val="CDTMID"/>
      </w:pPr>
      <w:proofErr w:type="spellStart"/>
      <w:r w:rsidRPr="00423ABD">
        <w:t>Console.WriteLine</w:t>
      </w:r>
      <w:proofErr w:type="spellEnd"/>
      <w:r w:rsidRPr="00423ABD">
        <w:t>(</w:t>
      </w:r>
    </w:p>
    <w:p w14:paraId="2806047E" w14:textId="12C69839" w:rsidR="00FA02C3" w:rsidRPr="00423ABD" w:rsidRDefault="00DE7CCE" w:rsidP="009E7A29">
      <w:pPr>
        <w:pStyle w:val="CDTLAST"/>
      </w:pPr>
      <w:r w:rsidRPr="00423ABD">
        <w:t xml:space="preserve">    </w:t>
      </w:r>
      <w:proofErr w:type="spellStart"/>
      <w:r w:rsidR="00B15BD3" w:rsidRPr="00423ABD">
        <w:t>MathEx.Min</w:t>
      </w:r>
      <w:proofErr w:type="spellEnd"/>
      <w:r w:rsidR="00B15BD3" w:rsidRPr="00423ABD">
        <w:t>(</w:t>
      </w:r>
      <w:r w:rsidR="00B15BD3" w:rsidRPr="00423ABD">
        <w:rPr>
          <w:rStyle w:val="Maroon"/>
        </w:rPr>
        <w:t>"R.O.</w:t>
      </w:r>
      <w:proofErr w:type="gramStart"/>
      <w:r w:rsidR="00B15BD3" w:rsidRPr="00423ABD">
        <w:rPr>
          <w:rStyle w:val="Maroon"/>
        </w:rPr>
        <w:t>U.S</w:t>
      </w:r>
      <w:proofErr w:type="gramEnd"/>
      <w:r w:rsidR="00B15BD3" w:rsidRPr="00423ABD">
        <w:rPr>
          <w:rStyle w:val="Maroon"/>
        </w:rPr>
        <w:t>'"</w:t>
      </w:r>
      <w:r w:rsidR="00B15BD3" w:rsidRPr="00423ABD">
        <w:t>,</w:t>
      </w:r>
      <w:r w:rsidRPr="00423ABD">
        <w:t xml:space="preserve"> </w:t>
      </w:r>
      <w:r w:rsidR="00B15BD3" w:rsidRPr="00423ABD">
        <w:rPr>
          <w:rStyle w:val="Maroon"/>
        </w:rPr>
        <w:t>"</w:t>
      </w:r>
      <w:proofErr w:type="spellStart"/>
      <w:r w:rsidR="00B15BD3" w:rsidRPr="00423ABD">
        <w:rPr>
          <w:rStyle w:val="Maroon"/>
        </w:rPr>
        <w:t>Fireswamp</w:t>
      </w:r>
      <w:proofErr w:type="spellEnd"/>
      <w:r w:rsidR="00B15BD3" w:rsidRPr="00423ABD">
        <w:rPr>
          <w:rStyle w:val="Maroon"/>
        </w:rPr>
        <w:t>"</w:t>
      </w:r>
      <w:r w:rsidR="00B15BD3" w:rsidRPr="00423AB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010"/>
      </w:tblGrid>
      <w:tr w:rsidR="00B52477" w:rsidRPr="00423ABD" w14:paraId="2928C23F" w14:textId="77777777" w:rsidTr="005F0E56">
        <w:tc>
          <w:tcPr>
            <w:tcW w:w="7010" w:type="dxa"/>
            <w:shd w:val="clear" w:color="auto" w:fill="auto"/>
          </w:tcPr>
          <w:p w14:paraId="1560444C" w14:textId="77777777" w:rsidR="00B52477" w:rsidRPr="00423ABD" w:rsidRDefault="00B52477" w:rsidP="009B386C">
            <w:pPr>
              <w:pStyle w:val="OUTPUTTTLNUM"/>
              <w:rPr>
                <w:rFonts w:hint="eastAsia"/>
              </w:rPr>
            </w:pPr>
            <w:r w:rsidRPr="00423ABD">
              <w:t>Output 12.5</w:t>
            </w:r>
          </w:p>
        </w:tc>
      </w:tr>
      <w:tr w:rsidR="00B52477" w:rsidRPr="00423ABD" w14:paraId="68976B1A" w14:textId="77777777" w:rsidTr="005F0E56">
        <w:tc>
          <w:tcPr>
            <w:tcW w:w="7010" w:type="dxa"/>
            <w:shd w:val="clear" w:color="auto" w:fill="E6E6E6"/>
            <w:tcMar>
              <w:left w:w="115" w:type="dxa"/>
            </w:tcMar>
          </w:tcPr>
          <w:p w14:paraId="1BB0ABED" w14:textId="77777777" w:rsidR="00B52477" w:rsidRPr="00423ABD" w:rsidRDefault="00B52477" w:rsidP="009B386C">
            <w:pPr>
              <w:pStyle w:val="OUTPUTFIRST"/>
            </w:pPr>
            <w:r w:rsidRPr="00423ABD">
              <w:t>490</w:t>
            </w:r>
          </w:p>
          <w:p w14:paraId="63C0700C" w14:textId="77777777" w:rsidR="00B52477" w:rsidRPr="00423ABD" w:rsidRDefault="00B52477" w:rsidP="009B386C">
            <w:pPr>
              <w:pStyle w:val="OUTPUTLAST"/>
              <w:rPr>
                <w:rStyle w:val="E1"/>
              </w:rPr>
            </w:pPr>
            <w:proofErr w:type="spellStart"/>
            <w:r w:rsidRPr="00423ABD">
              <w:t>Fireswamp</w:t>
            </w:r>
            <w:proofErr w:type="spellEnd"/>
          </w:p>
        </w:tc>
      </w:tr>
    </w:tbl>
    <w:p w14:paraId="13F4B01F" w14:textId="77777777" w:rsidR="00B52477" w:rsidRPr="00423ABD" w:rsidRDefault="00B52477" w:rsidP="009B386C">
      <w:pPr>
        <w:pStyle w:val="spacer"/>
      </w:pPr>
    </w:p>
    <w:p w14:paraId="6E6DDDBD" w14:textId="112D6EA7" w:rsidR="00464665" w:rsidRPr="00423ABD" w:rsidRDefault="00B15BD3" w:rsidP="009E7A29">
      <w:pPr>
        <w:pStyle w:val="CHAPBM"/>
      </w:pPr>
      <w:r w:rsidRPr="00423ABD">
        <w:t>For</w:t>
      </w:r>
      <w:r w:rsidR="00DE7CCE" w:rsidRPr="00423ABD">
        <w:t xml:space="preserve"> </w:t>
      </w:r>
      <w:r w:rsidRPr="00423ABD">
        <w:t>method</w:t>
      </w:r>
      <w:r w:rsidR="00DE7CCE" w:rsidRPr="00423ABD">
        <w:t xml:space="preserve"> </w:t>
      </w:r>
      <w:r w:rsidRPr="00423ABD">
        <w:t>type</w:t>
      </w:r>
      <w:r w:rsidR="00DE7CCE" w:rsidRPr="00423ABD">
        <w:t xml:space="preserve"> </w:t>
      </w:r>
      <w:r w:rsidRPr="00423ABD">
        <w:t>inference</w:t>
      </w:r>
      <w:r w:rsidR="00DE7CCE" w:rsidRPr="00423ABD">
        <w:t xml:space="preserve"> </w:t>
      </w:r>
      <w:r w:rsidRPr="00423ABD">
        <w:t>to</w:t>
      </w:r>
      <w:r w:rsidR="00DE7CCE" w:rsidRPr="00423ABD">
        <w:t xml:space="preserve"> </w:t>
      </w:r>
      <w:r w:rsidRPr="00423ABD">
        <w:t>succeed,</w:t>
      </w:r>
      <w:r w:rsidR="00DE7CCE" w:rsidRPr="00423ABD">
        <w:t xml:space="preserve"> </w:t>
      </w:r>
      <w:r w:rsidRPr="00423ABD">
        <w:t>the</w:t>
      </w:r>
      <w:r w:rsidR="00DE7CCE" w:rsidRPr="00423ABD">
        <w:t xml:space="preserve"> </w:t>
      </w:r>
      <w:r w:rsidRPr="00423ABD">
        <w:t>types</w:t>
      </w:r>
      <w:r w:rsidR="00DE7CCE" w:rsidRPr="00423ABD">
        <w:t xml:space="preserve"> </w:t>
      </w:r>
      <w:r w:rsidRPr="00423ABD">
        <w:t>of</w:t>
      </w:r>
      <w:r w:rsidR="00DE7CCE" w:rsidRPr="00423ABD">
        <w:t xml:space="preserve"> </w:t>
      </w:r>
      <w:r w:rsidRPr="00423ABD">
        <w:t>the</w:t>
      </w:r>
      <w:r w:rsidR="00DE7CCE" w:rsidRPr="00423ABD">
        <w:t xml:space="preserve"> </w:t>
      </w:r>
      <w:r w:rsidRPr="00423ABD">
        <w:t>arguments</w:t>
      </w:r>
      <w:r w:rsidR="00DE7CCE" w:rsidRPr="00423ABD">
        <w:t xml:space="preserve"> </w:t>
      </w:r>
      <w:r w:rsidRPr="00423ABD">
        <w:t>must</w:t>
      </w:r>
      <w:r w:rsidR="00DE7CCE" w:rsidRPr="00423ABD">
        <w:t xml:space="preserve"> </w:t>
      </w:r>
      <w:r w:rsidRPr="00423ABD">
        <w:t>be</w:t>
      </w:r>
      <w:r w:rsidR="00DE7CCE" w:rsidRPr="00423ABD">
        <w:t xml:space="preserve"> </w:t>
      </w:r>
      <w:r w:rsidRPr="00423ABD">
        <w:t>“matched”</w:t>
      </w:r>
      <w:r w:rsidR="00DE7CCE" w:rsidRPr="00423ABD">
        <w:t xml:space="preserve"> </w:t>
      </w:r>
      <w:r w:rsidRPr="00423ABD">
        <w:t>with</w:t>
      </w:r>
      <w:r w:rsidR="00DE7CCE" w:rsidRPr="00423ABD">
        <w:t xml:space="preserve"> </w:t>
      </w:r>
      <w:r w:rsidRPr="00423ABD">
        <w:t>the</w:t>
      </w:r>
      <w:r w:rsidR="00DE7CCE" w:rsidRPr="00423ABD">
        <w:t xml:space="preserve"> </w:t>
      </w:r>
      <w:r w:rsidRPr="00423ABD">
        <w:t>formal</w:t>
      </w:r>
      <w:r w:rsidR="00DE7CCE" w:rsidRPr="00423ABD">
        <w:t xml:space="preserve"> </w:t>
      </w:r>
      <w:r w:rsidRPr="00423ABD">
        <w:t>parameters</w:t>
      </w:r>
      <w:r w:rsidR="00DE7CCE" w:rsidRPr="00423ABD">
        <w:t xml:space="preserve"> </w:t>
      </w:r>
      <w:r w:rsidRPr="00423ABD">
        <w:t>of</w:t>
      </w:r>
      <w:r w:rsidR="00DE7CCE" w:rsidRPr="00423ABD">
        <w:t xml:space="preserve"> </w:t>
      </w:r>
      <w:r w:rsidRPr="00423ABD">
        <w:t>the</w:t>
      </w:r>
      <w:r w:rsidR="00DE7CCE" w:rsidRPr="00423ABD">
        <w:t xml:space="preserve"> </w:t>
      </w:r>
      <w:r w:rsidRPr="00423ABD">
        <w:t>generic</w:t>
      </w:r>
      <w:r w:rsidR="00DE7CCE" w:rsidRPr="00423ABD">
        <w:t xml:space="preserve"> </w:t>
      </w:r>
      <w:r w:rsidRPr="00423ABD">
        <w:t>method</w:t>
      </w:r>
      <w:r w:rsidR="00DE7CCE" w:rsidRPr="00423ABD">
        <w:t xml:space="preserve"> </w:t>
      </w:r>
      <w:r w:rsidRPr="00423ABD">
        <w:t>in</w:t>
      </w:r>
      <w:r w:rsidR="00DE7CCE" w:rsidRPr="00423ABD">
        <w:t xml:space="preserve"> </w:t>
      </w:r>
      <w:r w:rsidRPr="00423ABD">
        <w:t>such</w:t>
      </w:r>
      <w:r w:rsidR="00DE7CCE" w:rsidRPr="00423ABD">
        <w:t xml:space="preserve"> </w:t>
      </w:r>
      <w:r w:rsidRPr="00423ABD">
        <w:t>a</w:t>
      </w:r>
      <w:r w:rsidR="00DE7CCE" w:rsidRPr="00423ABD">
        <w:t xml:space="preserve"> </w:t>
      </w:r>
      <w:r w:rsidRPr="00423ABD">
        <w:t>way</w:t>
      </w:r>
      <w:r w:rsidR="00DE7CCE" w:rsidRPr="00423ABD">
        <w:t xml:space="preserve"> </w:t>
      </w:r>
      <w:r w:rsidRPr="00423ABD">
        <w:t>that</w:t>
      </w:r>
      <w:r w:rsidR="00DE7CCE" w:rsidRPr="00423ABD">
        <w:t xml:space="preserve"> </w:t>
      </w:r>
      <w:r w:rsidRPr="00423ABD">
        <w:t>the</w:t>
      </w:r>
      <w:r w:rsidR="00DE7CCE" w:rsidRPr="00423ABD">
        <w:t xml:space="preserve"> </w:t>
      </w:r>
      <w:r w:rsidRPr="00423ABD">
        <w:t>desired</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can</w:t>
      </w:r>
      <w:r w:rsidR="00DE7CCE" w:rsidRPr="00423ABD">
        <w:t xml:space="preserve"> </w:t>
      </w:r>
      <w:r w:rsidRPr="00423ABD">
        <w:t>be</w:t>
      </w:r>
      <w:r w:rsidR="00DE7CCE" w:rsidRPr="00423ABD">
        <w:t xml:space="preserve"> </w:t>
      </w:r>
      <w:r w:rsidRPr="00423ABD">
        <w:t>inferred.</w:t>
      </w:r>
      <w:r w:rsidR="00DE7CCE" w:rsidRPr="00423ABD">
        <w:t xml:space="preserve"> </w:t>
      </w:r>
      <w:r w:rsidRPr="00423ABD">
        <w:t>An</w:t>
      </w:r>
      <w:r w:rsidR="00DE7CCE" w:rsidRPr="00423ABD">
        <w:t xml:space="preserve"> </w:t>
      </w:r>
      <w:r w:rsidRPr="00423ABD">
        <w:t>interesting</w:t>
      </w:r>
      <w:r w:rsidR="00DE7CCE" w:rsidRPr="00423ABD">
        <w:t xml:space="preserve"> </w:t>
      </w:r>
      <w:r w:rsidRPr="00423ABD">
        <w:t>question</w:t>
      </w:r>
      <w:r w:rsidR="00DE7CCE" w:rsidRPr="00423ABD">
        <w:t xml:space="preserve"> </w:t>
      </w:r>
      <w:r w:rsidRPr="00423ABD">
        <w:t>to</w:t>
      </w:r>
      <w:r w:rsidR="00DE7CCE" w:rsidRPr="00423ABD">
        <w:t xml:space="preserve"> </w:t>
      </w:r>
      <w:r w:rsidRPr="00423ABD">
        <w:t>consider</w:t>
      </w:r>
      <w:r w:rsidR="00DE7CCE" w:rsidRPr="00423ABD">
        <w:t xml:space="preserve"> </w:t>
      </w:r>
      <w:r w:rsidRPr="00423ABD">
        <w:t>is</w:t>
      </w:r>
      <w:r w:rsidR="00DE7CCE" w:rsidRPr="00423ABD">
        <w:t xml:space="preserve"> </w:t>
      </w:r>
      <w:r w:rsidRPr="00423ABD">
        <w:t>what</w:t>
      </w:r>
      <w:r w:rsidR="00DE7CCE" w:rsidRPr="00423ABD">
        <w:t xml:space="preserve"> </w:t>
      </w:r>
      <w:r w:rsidRPr="00423ABD">
        <w:t>happens</w:t>
      </w:r>
      <w:r w:rsidR="00DE7CCE" w:rsidRPr="00423ABD">
        <w:t xml:space="preserve"> </w:t>
      </w:r>
      <w:r w:rsidRPr="00423ABD">
        <w:t>when</w:t>
      </w:r>
      <w:r w:rsidR="00DE7CCE" w:rsidRPr="00423ABD">
        <w:t xml:space="preserve"> </w:t>
      </w:r>
      <w:r w:rsidRPr="00423ABD">
        <w:t>contradictory</w:t>
      </w:r>
      <w:r w:rsidR="00DE7CCE" w:rsidRPr="00423ABD">
        <w:t xml:space="preserve"> </w:t>
      </w:r>
      <w:r w:rsidRPr="00423ABD">
        <w:t>inferences</w:t>
      </w:r>
      <w:r w:rsidR="00DE7CCE" w:rsidRPr="00423ABD">
        <w:t xml:space="preserve"> </w:t>
      </w:r>
      <w:r w:rsidRPr="00423ABD">
        <w:t>are</w:t>
      </w:r>
      <w:r w:rsidR="00DE7CCE" w:rsidRPr="00423ABD">
        <w:t xml:space="preserve"> </w:t>
      </w:r>
      <w:r w:rsidRPr="00423ABD">
        <w:t>made.</w:t>
      </w:r>
      <w:r w:rsidR="00DE7CCE" w:rsidRPr="00423ABD">
        <w:t xml:space="preserve"> </w:t>
      </w:r>
      <w:r w:rsidRPr="00423ABD">
        <w:t>For</w:t>
      </w:r>
      <w:r w:rsidR="00DE7CCE" w:rsidRPr="00423ABD">
        <w:t xml:space="preserve"> </w:t>
      </w:r>
      <w:r w:rsidRPr="00423ABD">
        <w:t>example,</w:t>
      </w:r>
      <w:r w:rsidR="00DE7CCE" w:rsidRPr="00423ABD">
        <w:t xml:space="preserve"> </w:t>
      </w:r>
      <w:r w:rsidR="001A1FA7" w:rsidRPr="00423ABD">
        <w:t>when</w:t>
      </w:r>
      <w:r w:rsidR="00DE7CCE" w:rsidRPr="00423ABD">
        <w:t xml:space="preserve"> </w:t>
      </w:r>
      <w:r w:rsidR="001A1FA7" w:rsidRPr="00423ABD">
        <w:t>you</w:t>
      </w:r>
      <w:r w:rsidR="00DE7CCE" w:rsidRPr="00423ABD">
        <w:t xml:space="preserve"> </w:t>
      </w:r>
      <w:r w:rsidR="001A1FA7" w:rsidRPr="00423ABD">
        <w:t>call</w:t>
      </w:r>
      <w:r w:rsidR="00DE7CCE" w:rsidRPr="00423ABD">
        <w:t xml:space="preserve"> </w:t>
      </w:r>
      <w:r w:rsidRPr="00423ABD">
        <w:t>the</w:t>
      </w:r>
      <w:r w:rsidR="00DE7CCE" w:rsidRPr="00423ABD">
        <w:t xml:space="preserve"> </w:t>
      </w:r>
      <w:r w:rsidRPr="00423ABD">
        <w:rPr>
          <w:rStyle w:val="CITchapbm"/>
        </w:rPr>
        <w:t>Max&lt;T&gt;</w:t>
      </w:r>
      <w:r w:rsidR="00DE7CCE" w:rsidRPr="00423ABD">
        <w:t xml:space="preserve"> </w:t>
      </w:r>
      <w:r w:rsidRPr="00423ABD">
        <w:t>method</w:t>
      </w:r>
      <w:r w:rsidR="00DE7CCE" w:rsidRPr="00423ABD">
        <w:t xml:space="preserve"> </w:t>
      </w:r>
      <w:r w:rsidRPr="00423ABD">
        <w:t>using</w:t>
      </w:r>
      <w:r w:rsidR="00DE7CCE" w:rsidRPr="00423ABD">
        <w:t xml:space="preserve"> </w:t>
      </w:r>
      <w:proofErr w:type="spellStart"/>
      <w:r w:rsidRPr="00423ABD">
        <w:rPr>
          <w:rStyle w:val="CITchapbm"/>
        </w:rPr>
        <w:t>MathEx.Max</w:t>
      </w:r>
      <w:proofErr w:type="spellEnd"/>
      <w:r w:rsidRPr="00423ABD">
        <w:rPr>
          <w:rStyle w:val="CITchapbm"/>
        </w:rPr>
        <w:t>(7.0,</w:t>
      </w:r>
      <w:r w:rsidR="00DE7CCE" w:rsidRPr="00423ABD">
        <w:rPr>
          <w:rStyle w:val="CITchapbm"/>
        </w:rPr>
        <w:t xml:space="preserve"> </w:t>
      </w:r>
      <w:r w:rsidRPr="00423ABD">
        <w:rPr>
          <w:rStyle w:val="CITchapbm"/>
        </w:rPr>
        <w:t>490)</w:t>
      </w:r>
      <w:r w:rsidR="001A1FA7" w:rsidRPr="00423ABD">
        <w:t>,</w:t>
      </w:r>
      <w:r w:rsidR="00DE7CCE" w:rsidRPr="00423ABD">
        <w:t xml:space="preserve"> </w:t>
      </w:r>
      <w:r w:rsidR="001A1FA7" w:rsidRPr="00423ABD">
        <w:t>the</w:t>
      </w:r>
      <w:r w:rsidR="00DE7CCE" w:rsidRPr="00423ABD">
        <w:t xml:space="preserve"> </w:t>
      </w:r>
      <w:r w:rsidR="001A1FA7" w:rsidRPr="00423ABD">
        <w:t>compiler</w:t>
      </w:r>
      <w:r w:rsidR="00DE7CCE" w:rsidRPr="00423ABD">
        <w:t xml:space="preserve"> </w:t>
      </w:r>
      <w:r w:rsidRPr="00423ABD">
        <w:t>could</w:t>
      </w:r>
      <w:r w:rsidR="00DE7CCE" w:rsidRPr="00423ABD">
        <w:t xml:space="preserve"> </w:t>
      </w:r>
      <w:r w:rsidRPr="00423ABD">
        <w:t>deduce</w:t>
      </w:r>
      <w:r w:rsidR="00DE7CCE" w:rsidRPr="00423ABD">
        <w:t xml:space="preserve"> </w:t>
      </w:r>
      <w:r w:rsidRPr="00423ABD">
        <w:t>from</w:t>
      </w:r>
      <w:r w:rsidR="00DE7CCE" w:rsidRPr="00423ABD">
        <w:t xml:space="preserve"> </w:t>
      </w:r>
      <w:r w:rsidRPr="00423ABD">
        <w:t>the</w:t>
      </w:r>
      <w:r w:rsidR="00DE7CCE" w:rsidRPr="00423ABD">
        <w:t xml:space="preserve"> </w:t>
      </w:r>
      <w:r w:rsidRPr="00423ABD">
        <w:t>first</w:t>
      </w:r>
      <w:r w:rsidR="00DE7CCE" w:rsidRPr="00423ABD">
        <w:t xml:space="preserve"> </w:t>
      </w:r>
      <w:r w:rsidRPr="00423ABD">
        <w:lastRenderedPageBreak/>
        <w:t>argument</w:t>
      </w:r>
      <w:r w:rsidR="00DE7CCE" w:rsidRPr="00423ABD">
        <w:t xml:space="preserve"> </w:t>
      </w:r>
      <w:r w:rsidRPr="00423ABD">
        <w:t>that</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should</w:t>
      </w:r>
      <w:r w:rsidR="00DE7CCE" w:rsidRPr="00423ABD">
        <w:t xml:space="preserve"> </w:t>
      </w:r>
      <w:r w:rsidRPr="00423ABD">
        <w:t>be</w:t>
      </w:r>
      <w:r w:rsidR="00DE7CCE" w:rsidRPr="00423ABD">
        <w:t xml:space="preserve"> </w:t>
      </w:r>
      <w:r w:rsidRPr="00423ABD">
        <w:rPr>
          <w:rStyle w:val="CITchapbm"/>
        </w:rPr>
        <w:t>double</w:t>
      </w:r>
      <w:r w:rsidRPr="00423ABD">
        <w:t>,</w:t>
      </w:r>
      <w:r w:rsidR="00DE7CCE" w:rsidRPr="00423ABD">
        <w:t xml:space="preserve"> </w:t>
      </w:r>
      <w:r w:rsidRPr="00423ABD">
        <w:t>and</w:t>
      </w:r>
      <w:r w:rsidR="00DE7CCE" w:rsidRPr="00423ABD">
        <w:t xml:space="preserve"> </w:t>
      </w:r>
      <w:r w:rsidR="001A1FA7" w:rsidRPr="00423ABD">
        <w:t>it</w:t>
      </w:r>
      <w:r w:rsidR="00DE7CCE" w:rsidRPr="00423ABD">
        <w:t xml:space="preserve"> </w:t>
      </w:r>
      <w:r w:rsidR="001A1FA7" w:rsidRPr="00423ABD">
        <w:t>could</w:t>
      </w:r>
      <w:r w:rsidR="00DE7CCE" w:rsidRPr="00423ABD">
        <w:t xml:space="preserve"> </w:t>
      </w:r>
      <w:r w:rsidRPr="00423ABD">
        <w:t>deduce</w:t>
      </w:r>
      <w:r w:rsidR="00DE7CCE" w:rsidRPr="00423ABD">
        <w:t xml:space="preserve"> </w:t>
      </w:r>
      <w:r w:rsidRPr="00423ABD">
        <w:t>from</w:t>
      </w:r>
      <w:r w:rsidR="00DE7CCE" w:rsidRPr="00423ABD">
        <w:t xml:space="preserve"> </w:t>
      </w:r>
      <w:r w:rsidRPr="00423ABD">
        <w:t>the</w:t>
      </w:r>
      <w:r w:rsidR="00DE7CCE" w:rsidRPr="00423ABD">
        <w:t xml:space="preserve"> </w:t>
      </w:r>
      <w:r w:rsidRPr="00423ABD">
        <w:t>second</w:t>
      </w:r>
      <w:r w:rsidR="00DE7CCE" w:rsidRPr="00423ABD">
        <w:t xml:space="preserve"> </w:t>
      </w:r>
      <w:r w:rsidRPr="00423ABD">
        <w:t>argument</w:t>
      </w:r>
      <w:r w:rsidR="00DE7CCE" w:rsidRPr="00423ABD">
        <w:t xml:space="preserve"> </w:t>
      </w:r>
      <w:r w:rsidRPr="00423ABD">
        <w:t>that</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is</w:t>
      </w:r>
      <w:r w:rsidR="00DE7CCE" w:rsidRPr="00423ABD">
        <w:t xml:space="preserve"> </w:t>
      </w:r>
      <w:r w:rsidRPr="00423ABD">
        <w:rPr>
          <w:rStyle w:val="CITchapbm"/>
        </w:rPr>
        <w:t>int</w:t>
      </w:r>
      <w:del w:id="272" w:author="Jill Hobbs" w:date="2020-06-04T15:35:00Z">
        <w:r w:rsidRPr="00423ABD" w:rsidDel="00B82597">
          <w:delText>,</w:delText>
        </w:r>
      </w:del>
      <w:ins w:id="273" w:author="Jill Hobbs" w:date="2020-06-04T15:35:00Z">
        <w:r w:rsidR="00B82597">
          <w:t>—</w:t>
        </w:r>
      </w:ins>
      <w:del w:id="274" w:author="Jill Hobbs" w:date="2020-06-04T15:35:00Z">
        <w:r w:rsidR="00DE7CCE" w:rsidRPr="00423ABD" w:rsidDel="00B82597">
          <w:delText xml:space="preserve"> </w:delText>
        </w:r>
      </w:del>
      <w:r w:rsidRPr="00423ABD">
        <w:t>a</w:t>
      </w:r>
      <w:r w:rsidR="00DE7CCE" w:rsidRPr="00423ABD">
        <w:t xml:space="preserve"> </w:t>
      </w:r>
      <w:r w:rsidRPr="00423ABD">
        <w:t>contradiction.</w:t>
      </w:r>
      <w:r w:rsidR="00DE7CCE" w:rsidRPr="00423ABD">
        <w:t xml:space="preserve"> </w:t>
      </w:r>
      <w:r w:rsidRPr="00423ABD">
        <w:t>In</w:t>
      </w:r>
      <w:r w:rsidR="00DE7CCE" w:rsidRPr="00423ABD">
        <w:t xml:space="preserve"> </w:t>
      </w:r>
      <w:r w:rsidRPr="00423ABD">
        <w:t>C#</w:t>
      </w:r>
      <w:r w:rsidR="00DE7CCE" w:rsidRPr="00423ABD">
        <w:t xml:space="preserve"> </w:t>
      </w:r>
      <w:r w:rsidRPr="00423ABD">
        <w:t>2.0,</w:t>
      </w:r>
      <w:r w:rsidR="00DE7CCE" w:rsidRPr="00423ABD">
        <w:t xml:space="preserve"> </w:t>
      </w:r>
      <w:r w:rsidRPr="00423ABD">
        <w:t>this</w:t>
      </w:r>
      <w:r w:rsidR="00DE7CCE" w:rsidRPr="00423ABD">
        <w:t xml:space="preserve"> </w:t>
      </w:r>
      <w:ins w:id="275" w:author="Jill Hobbs" w:date="2020-06-04T15:35:00Z">
        <w:r w:rsidR="00B82597">
          <w:t xml:space="preserve">discrepancy </w:t>
        </w:r>
      </w:ins>
      <w:r w:rsidRPr="00423ABD">
        <w:t>would</w:t>
      </w:r>
      <w:r w:rsidR="00DE7CCE" w:rsidRPr="00423ABD">
        <w:t xml:space="preserve"> </w:t>
      </w:r>
      <w:r w:rsidRPr="00423ABD">
        <w:t>have</w:t>
      </w:r>
      <w:r w:rsidR="00DE7CCE" w:rsidRPr="00423ABD">
        <w:t xml:space="preserve"> </w:t>
      </w:r>
      <w:r w:rsidRPr="00423ABD">
        <w:t>produced</w:t>
      </w:r>
      <w:r w:rsidR="00DE7CCE" w:rsidRPr="00423ABD">
        <w:t xml:space="preserve"> </w:t>
      </w:r>
      <w:r w:rsidRPr="00423ABD">
        <w:t>an</w:t>
      </w:r>
      <w:r w:rsidR="00DE7CCE" w:rsidRPr="00423ABD">
        <w:t xml:space="preserve"> </w:t>
      </w:r>
      <w:r w:rsidRPr="00423ABD">
        <w:t>error.</w:t>
      </w:r>
      <w:r w:rsidR="00DE7CCE" w:rsidRPr="00423ABD">
        <w:t xml:space="preserve"> </w:t>
      </w:r>
      <w:r w:rsidRPr="00423ABD">
        <w:t>A</w:t>
      </w:r>
      <w:r w:rsidR="00DE7CCE" w:rsidRPr="00423ABD">
        <w:t xml:space="preserve"> </w:t>
      </w:r>
      <w:r w:rsidRPr="00423ABD">
        <w:t>more</w:t>
      </w:r>
      <w:r w:rsidR="00DE7CCE" w:rsidRPr="00423ABD">
        <w:t xml:space="preserve"> </w:t>
      </w:r>
      <w:r w:rsidRPr="00423ABD">
        <w:t>sophisticated</w:t>
      </w:r>
      <w:r w:rsidR="00DE7CCE" w:rsidRPr="00423ABD">
        <w:t xml:space="preserve"> </w:t>
      </w:r>
      <w:r w:rsidRPr="00423ABD">
        <w:t>analysis</w:t>
      </w:r>
      <w:r w:rsidR="00DE7CCE" w:rsidRPr="00423ABD">
        <w:t xml:space="preserve"> </w:t>
      </w:r>
      <w:r w:rsidRPr="00423ABD">
        <w:t>would</w:t>
      </w:r>
      <w:r w:rsidR="00DE7CCE" w:rsidRPr="00423ABD">
        <w:t xml:space="preserve"> </w:t>
      </w:r>
      <w:r w:rsidRPr="00423ABD">
        <w:t>notice</w:t>
      </w:r>
      <w:r w:rsidR="00DE7CCE" w:rsidRPr="00423ABD">
        <w:t xml:space="preserve"> </w:t>
      </w:r>
      <w:r w:rsidRPr="00423ABD">
        <w:t>that</w:t>
      </w:r>
      <w:r w:rsidR="00DE7CCE" w:rsidRPr="00423ABD">
        <w:t xml:space="preserve"> </w:t>
      </w:r>
      <w:r w:rsidRPr="00423ABD">
        <w:t>the</w:t>
      </w:r>
      <w:r w:rsidR="00DE7CCE" w:rsidRPr="00423ABD">
        <w:t xml:space="preserve"> </w:t>
      </w:r>
      <w:r w:rsidRPr="00423ABD">
        <w:t>contradiction</w:t>
      </w:r>
      <w:r w:rsidR="00DE7CCE" w:rsidRPr="00423ABD">
        <w:t xml:space="preserve"> </w:t>
      </w:r>
      <w:r w:rsidRPr="00423ABD">
        <w:t>can</w:t>
      </w:r>
      <w:r w:rsidR="00DE7CCE" w:rsidRPr="00423ABD">
        <w:t xml:space="preserve"> </w:t>
      </w:r>
      <w:r w:rsidRPr="00423ABD">
        <w:t>be</w:t>
      </w:r>
      <w:r w:rsidR="00DE7CCE" w:rsidRPr="00423ABD">
        <w:t xml:space="preserve"> </w:t>
      </w:r>
      <w:r w:rsidRPr="00423ABD">
        <w:t>resolved</w:t>
      </w:r>
      <w:r w:rsidR="00DE7CCE" w:rsidRPr="00423ABD">
        <w:t xml:space="preserve"> </w:t>
      </w:r>
      <w:r w:rsidRPr="00423ABD">
        <w:t>because</w:t>
      </w:r>
      <w:r w:rsidR="00DE7CCE" w:rsidRPr="00423ABD">
        <w:t xml:space="preserve"> </w:t>
      </w:r>
      <w:r w:rsidRPr="00423ABD">
        <w:t>every</w:t>
      </w:r>
      <w:r w:rsidR="00DE7CCE" w:rsidRPr="00423ABD">
        <w:t xml:space="preserve"> </w:t>
      </w:r>
      <w:r w:rsidRPr="00423ABD">
        <w:rPr>
          <w:rStyle w:val="CITchapbm"/>
        </w:rPr>
        <w:t>int</w:t>
      </w:r>
      <w:r w:rsidR="00DE7CCE" w:rsidRPr="00423ABD">
        <w:t xml:space="preserve"> </w:t>
      </w:r>
      <w:r w:rsidRPr="00423ABD">
        <w:t>can</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ins w:id="276" w:author="Jill Hobbs" w:date="2020-06-04T15:35:00Z">
        <w:r w:rsidR="00B82597">
          <w:t xml:space="preserve">a </w:t>
        </w:r>
      </w:ins>
      <w:r w:rsidRPr="00423ABD">
        <w:rPr>
          <w:rStyle w:val="CITchapbm"/>
        </w:rPr>
        <w:t>double</w:t>
      </w:r>
      <w:r w:rsidRPr="00423ABD">
        <w:t>,</w:t>
      </w:r>
      <w:r w:rsidR="00DE7CCE" w:rsidRPr="00423ABD">
        <w:t xml:space="preserve"> </w:t>
      </w:r>
      <w:r w:rsidRPr="00423ABD">
        <w:t>so</w:t>
      </w:r>
      <w:r w:rsidR="00DE7CCE" w:rsidRPr="00423ABD">
        <w:t xml:space="preserve"> </w:t>
      </w:r>
      <w:r w:rsidRPr="00423ABD">
        <w:rPr>
          <w:rStyle w:val="CITchapbm"/>
        </w:rPr>
        <w:t>double</w:t>
      </w:r>
      <w:r w:rsidR="00DE7CCE" w:rsidRPr="00423ABD">
        <w:t xml:space="preserve"> </w:t>
      </w:r>
      <w:r w:rsidRPr="00423ABD">
        <w:t>is</w:t>
      </w:r>
      <w:r w:rsidR="00DE7CCE" w:rsidRPr="00423ABD">
        <w:t xml:space="preserve"> </w:t>
      </w:r>
      <w:r w:rsidRPr="00423ABD">
        <w:t>the</w:t>
      </w:r>
      <w:r w:rsidR="00DE7CCE" w:rsidRPr="00423ABD">
        <w:t xml:space="preserve"> </w:t>
      </w:r>
      <w:r w:rsidRPr="00423ABD">
        <w:t>best</w:t>
      </w:r>
      <w:r w:rsidR="00DE7CCE" w:rsidRPr="00423ABD">
        <w:t xml:space="preserve"> </w:t>
      </w:r>
      <w:r w:rsidRPr="00423ABD">
        <w:t>choice</w:t>
      </w:r>
      <w:r w:rsidR="00DE7CCE" w:rsidRPr="00423ABD">
        <w:t xml:space="preserve"> </w:t>
      </w:r>
      <w:r w:rsidRPr="00423ABD">
        <w:t>for</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w:t>
      </w:r>
      <w:r w:rsidR="00DE7CCE" w:rsidRPr="00423ABD">
        <w:t xml:space="preserve"> </w:t>
      </w:r>
      <w:r w:rsidRPr="00423ABD">
        <w:t>C#</w:t>
      </w:r>
      <w:r w:rsidR="00DE7CCE" w:rsidRPr="00423ABD">
        <w:t xml:space="preserve"> </w:t>
      </w:r>
      <w:r w:rsidRPr="00423ABD">
        <w:t>3.0</w:t>
      </w:r>
      <w:r w:rsidR="00DE7CCE" w:rsidRPr="00423ABD">
        <w:t xml:space="preserve"> </w:t>
      </w:r>
      <w:r w:rsidRPr="00423ABD">
        <w:t>and</w:t>
      </w:r>
      <w:r w:rsidR="00DE7CCE" w:rsidRPr="00423ABD">
        <w:t xml:space="preserve"> </w:t>
      </w:r>
      <w:r w:rsidRPr="00423ABD">
        <w:t>C#</w:t>
      </w:r>
      <w:r w:rsidR="00DE7CCE" w:rsidRPr="00423ABD">
        <w:t xml:space="preserve"> </w:t>
      </w:r>
      <w:r w:rsidRPr="00423ABD">
        <w:t>4.0</w:t>
      </w:r>
      <w:r w:rsidR="00DE7CCE" w:rsidRPr="00423ABD">
        <w:t xml:space="preserve"> </w:t>
      </w:r>
      <w:r w:rsidRPr="00423ABD">
        <w:t>both</w:t>
      </w:r>
      <w:r w:rsidR="00DE7CCE" w:rsidRPr="00423ABD">
        <w:t xml:space="preserve"> </w:t>
      </w:r>
      <w:r w:rsidRPr="00423ABD">
        <w:t>included</w:t>
      </w:r>
      <w:r w:rsidR="00DE7CCE" w:rsidRPr="00423ABD">
        <w:t xml:space="preserve"> </w:t>
      </w:r>
      <w:r w:rsidRPr="00423ABD">
        <w:t>improvements</w:t>
      </w:r>
      <w:r w:rsidR="00DE7CCE" w:rsidRPr="00423ABD">
        <w:t xml:space="preserve"> </w:t>
      </w:r>
      <w:r w:rsidRPr="00423ABD">
        <w:t>to</w:t>
      </w:r>
      <w:r w:rsidR="00DE7CCE" w:rsidRPr="00423ABD">
        <w:t xml:space="preserve"> </w:t>
      </w:r>
      <w:r w:rsidRPr="00423ABD">
        <w:t>the</w:t>
      </w:r>
      <w:r w:rsidR="00DE7CCE" w:rsidRPr="00423ABD">
        <w:t xml:space="preserve"> </w:t>
      </w:r>
      <w:r w:rsidRPr="00423ABD">
        <w:t>method</w:t>
      </w:r>
      <w:r w:rsidR="00DE7CCE" w:rsidRPr="00423ABD">
        <w:t xml:space="preserve"> </w:t>
      </w:r>
      <w:r w:rsidRPr="00423ABD">
        <w:t>type</w:t>
      </w:r>
      <w:r w:rsidR="00DE7CCE" w:rsidRPr="00423ABD">
        <w:t xml:space="preserve"> </w:t>
      </w:r>
      <w:r w:rsidRPr="00423ABD">
        <w:t>inferencing</w:t>
      </w:r>
      <w:r w:rsidR="00DE7CCE" w:rsidRPr="00423ABD">
        <w:t xml:space="preserve"> </w:t>
      </w:r>
      <w:r w:rsidRPr="00423ABD">
        <w:t>algorithm</w:t>
      </w:r>
      <w:r w:rsidR="00DE7CCE" w:rsidRPr="00423ABD">
        <w:t xml:space="preserve"> </w:t>
      </w:r>
      <w:r w:rsidRPr="00423ABD">
        <w:t>that</w:t>
      </w:r>
      <w:r w:rsidR="00DE7CCE" w:rsidRPr="00423ABD">
        <w:t xml:space="preserve"> </w:t>
      </w:r>
      <w:r w:rsidRPr="00423ABD">
        <w:t>permit</w:t>
      </w:r>
      <w:r w:rsidR="00DE7CCE" w:rsidRPr="00423ABD">
        <w:t xml:space="preserve"> </w:t>
      </w:r>
      <w:r w:rsidRPr="00423ABD">
        <w:t>the</w:t>
      </w:r>
      <w:r w:rsidR="00DE7CCE" w:rsidRPr="00423ABD">
        <w:t xml:space="preserve"> </w:t>
      </w:r>
      <w:r w:rsidRPr="00423ABD">
        <w:t>compiler</w:t>
      </w:r>
      <w:r w:rsidR="00DE7CCE" w:rsidRPr="00423ABD">
        <w:t xml:space="preserve"> </w:t>
      </w:r>
      <w:r w:rsidRPr="00423ABD">
        <w:t>to</w:t>
      </w:r>
      <w:r w:rsidR="00DE7CCE" w:rsidRPr="00423ABD">
        <w:t xml:space="preserve"> </w:t>
      </w:r>
      <w:r w:rsidRPr="00423ABD">
        <w:t>make</w:t>
      </w:r>
      <w:r w:rsidR="00DE7CCE" w:rsidRPr="00423ABD">
        <w:t xml:space="preserve"> </w:t>
      </w:r>
      <w:r w:rsidRPr="00423ABD">
        <w:t>these</w:t>
      </w:r>
      <w:r w:rsidR="00DE7CCE" w:rsidRPr="00423ABD">
        <w:t xml:space="preserve"> </w:t>
      </w:r>
      <w:r w:rsidRPr="00423ABD">
        <w:t>more</w:t>
      </w:r>
      <w:r w:rsidR="00DE7CCE" w:rsidRPr="00423ABD">
        <w:t xml:space="preserve"> </w:t>
      </w:r>
      <w:r w:rsidRPr="00423ABD">
        <w:t>sophisticated</w:t>
      </w:r>
      <w:r w:rsidR="00DE7CCE" w:rsidRPr="00423ABD">
        <w:t xml:space="preserve"> </w:t>
      </w:r>
      <w:r w:rsidRPr="00423ABD">
        <w:t>analyses.</w:t>
      </w:r>
    </w:p>
    <w:p w14:paraId="07E08FC4" w14:textId="24CCC64C" w:rsidR="00464665" w:rsidRPr="00423ABD" w:rsidRDefault="00B15BD3" w:rsidP="009E7A29">
      <w:pPr>
        <w:pStyle w:val="CHAPBM"/>
      </w:pPr>
      <w:r w:rsidRPr="00423ABD">
        <w:t>In</w:t>
      </w:r>
      <w:r w:rsidR="00DE7CCE" w:rsidRPr="00423ABD">
        <w:t xml:space="preserve"> </w:t>
      </w:r>
      <w:r w:rsidRPr="00423ABD">
        <w:t>cases</w:t>
      </w:r>
      <w:r w:rsidR="00DE7CCE" w:rsidRPr="00423ABD">
        <w:t xml:space="preserve"> </w:t>
      </w:r>
      <w:r w:rsidRPr="00423ABD">
        <w:t>where</w:t>
      </w:r>
      <w:r w:rsidR="00DE7CCE" w:rsidRPr="00423ABD">
        <w:t xml:space="preserve"> </w:t>
      </w:r>
      <w:r w:rsidRPr="00423ABD">
        <w:t>method</w:t>
      </w:r>
      <w:r w:rsidR="00DE7CCE" w:rsidRPr="00423ABD">
        <w:t xml:space="preserve"> </w:t>
      </w:r>
      <w:r w:rsidRPr="00423ABD">
        <w:t>type</w:t>
      </w:r>
      <w:r w:rsidR="00DE7CCE" w:rsidRPr="00423ABD">
        <w:t xml:space="preserve"> </w:t>
      </w:r>
      <w:r w:rsidRPr="00423ABD">
        <w:t>inference</w:t>
      </w:r>
      <w:r w:rsidR="00DE7CCE" w:rsidRPr="00423ABD">
        <w:t xml:space="preserve"> </w:t>
      </w:r>
      <w:r w:rsidRPr="00423ABD">
        <w:t>is</w:t>
      </w:r>
      <w:r w:rsidR="00DE7CCE" w:rsidRPr="00423ABD">
        <w:t xml:space="preserve"> </w:t>
      </w:r>
      <w:r w:rsidRPr="00423ABD">
        <w:t>still</w:t>
      </w:r>
      <w:r w:rsidR="00DE7CCE" w:rsidRPr="00423ABD">
        <w:t xml:space="preserve"> </w:t>
      </w:r>
      <w:r w:rsidRPr="00423ABD">
        <w:t>not</w:t>
      </w:r>
      <w:r w:rsidR="00DE7CCE" w:rsidRPr="00423ABD">
        <w:t xml:space="preserve"> </w:t>
      </w:r>
      <w:r w:rsidRPr="00423ABD">
        <w:t>sophisticated</w:t>
      </w:r>
      <w:r w:rsidR="00DE7CCE" w:rsidRPr="00423ABD">
        <w:t xml:space="preserve"> </w:t>
      </w:r>
      <w:r w:rsidRPr="00423ABD">
        <w:t>enough</w:t>
      </w:r>
      <w:r w:rsidR="00DE7CCE" w:rsidRPr="00423ABD">
        <w:t xml:space="preserve"> </w:t>
      </w:r>
      <w:r w:rsidRPr="00423ABD">
        <w:t>to</w:t>
      </w:r>
      <w:r w:rsidR="00DE7CCE" w:rsidRPr="00423ABD">
        <w:t xml:space="preserve"> </w:t>
      </w:r>
      <w:r w:rsidRPr="00423ABD">
        <w:t>deduce</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you</w:t>
      </w:r>
      <w:r w:rsidR="00DE7CCE" w:rsidRPr="00423ABD">
        <w:t xml:space="preserve"> </w:t>
      </w:r>
      <w:r w:rsidRPr="00423ABD">
        <w:t>can</w:t>
      </w:r>
      <w:r w:rsidR="00DE7CCE" w:rsidRPr="00423ABD">
        <w:t xml:space="preserve"> </w:t>
      </w:r>
      <w:r w:rsidRPr="00423ABD">
        <w:t>resolve</w:t>
      </w:r>
      <w:r w:rsidR="00DE7CCE" w:rsidRPr="00423ABD">
        <w:t xml:space="preserve"> </w:t>
      </w:r>
      <w:r w:rsidRPr="00423ABD">
        <w:t>the</w:t>
      </w:r>
      <w:r w:rsidR="00DE7CCE" w:rsidRPr="00423ABD">
        <w:t xml:space="preserve"> </w:t>
      </w:r>
      <w:r w:rsidRPr="00423ABD">
        <w:t>error</w:t>
      </w:r>
      <w:r w:rsidR="00DE7CCE" w:rsidRPr="00423ABD">
        <w:t xml:space="preserve"> </w:t>
      </w:r>
      <w:r w:rsidRPr="00423ABD">
        <w:t>either</w:t>
      </w:r>
      <w:r w:rsidR="00DE7CCE" w:rsidRPr="00423ABD">
        <w:t xml:space="preserve"> </w:t>
      </w:r>
      <w:r w:rsidR="001A1FA7" w:rsidRPr="00423ABD">
        <w:t>by</w:t>
      </w:r>
      <w:r w:rsidR="00DE7CCE" w:rsidRPr="00423ABD">
        <w:t xml:space="preserve"> </w:t>
      </w:r>
      <w:r w:rsidRPr="00423ABD">
        <w:t>inserting</w:t>
      </w:r>
      <w:r w:rsidR="00DE7CCE" w:rsidRPr="00423ABD">
        <w:t xml:space="preserve"> </w:t>
      </w:r>
      <w:r w:rsidRPr="00423ABD">
        <w:t>casts</w:t>
      </w:r>
      <w:r w:rsidR="00DE7CCE" w:rsidRPr="00423ABD">
        <w:t xml:space="preserve"> </w:t>
      </w:r>
      <w:r w:rsidRPr="00423ABD">
        <w:t>on</w:t>
      </w:r>
      <w:r w:rsidR="00DE7CCE" w:rsidRPr="00423ABD">
        <w:t xml:space="preserve"> </w:t>
      </w:r>
      <w:r w:rsidRPr="00423ABD">
        <w:t>the</w:t>
      </w:r>
      <w:r w:rsidR="00DE7CCE" w:rsidRPr="00423ABD">
        <w:t xml:space="preserve"> </w:t>
      </w:r>
      <w:r w:rsidRPr="00423ABD">
        <w:t>arguments</w:t>
      </w:r>
      <w:r w:rsidR="00DE7CCE" w:rsidRPr="00423ABD">
        <w:t xml:space="preserve"> </w:t>
      </w:r>
      <w:r w:rsidRPr="00423ABD">
        <w:t>that</w:t>
      </w:r>
      <w:r w:rsidR="00DE7CCE" w:rsidRPr="00423ABD">
        <w:t xml:space="preserve"> </w:t>
      </w:r>
      <w:r w:rsidRPr="00423ABD">
        <w:t>clarify</w:t>
      </w:r>
      <w:r w:rsidR="00DE7CCE" w:rsidRPr="00423ABD">
        <w:t xml:space="preserve"> </w:t>
      </w:r>
      <w:r w:rsidRPr="00423ABD">
        <w:t>to</w:t>
      </w:r>
      <w:r w:rsidR="00DE7CCE" w:rsidRPr="00423ABD">
        <w:t xml:space="preserve"> </w:t>
      </w:r>
      <w:r w:rsidRPr="00423ABD">
        <w:t>the</w:t>
      </w:r>
      <w:r w:rsidR="00DE7CCE" w:rsidRPr="00423ABD">
        <w:t xml:space="preserve"> </w:t>
      </w:r>
      <w:r w:rsidRPr="00423ABD">
        <w:t>compiler</w:t>
      </w:r>
      <w:r w:rsidR="00DE7CCE" w:rsidRPr="00423ABD">
        <w:t xml:space="preserve"> </w:t>
      </w:r>
      <w:r w:rsidRPr="00423ABD">
        <w:t>the</w:t>
      </w:r>
      <w:r w:rsidR="00DE7CCE" w:rsidRPr="00423ABD">
        <w:t xml:space="preserve"> </w:t>
      </w:r>
      <w:r w:rsidRPr="00423ABD">
        <w:t>argument</w:t>
      </w:r>
      <w:r w:rsidR="00DE7CCE" w:rsidRPr="00423ABD">
        <w:t xml:space="preserve"> </w:t>
      </w:r>
      <w:r w:rsidRPr="00423ABD">
        <w:t>types</w:t>
      </w:r>
      <w:r w:rsidR="00DE7CCE" w:rsidRPr="00423ABD">
        <w:t xml:space="preserve"> </w:t>
      </w:r>
      <w:r w:rsidRPr="00423ABD">
        <w:t>that</w:t>
      </w:r>
      <w:r w:rsidR="00DE7CCE" w:rsidRPr="00423ABD">
        <w:t xml:space="preserve"> </w:t>
      </w:r>
      <w:r w:rsidRPr="00423ABD">
        <w:t>should</w:t>
      </w:r>
      <w:r w:rsidR="00DE7CCE" w:rsidRPr="00423ABD">
        <w:t xml:space="preserve"> </w:t>
      </w:r>
      <w:r w:rsidRPr="00423ABD">
        <w:t>be</w:t>
      </w:r>
      <w:r w:rsidR="00DE7CCE" w:rsidRPr="00423ABD">
        <w:t xml:space="preserve"> </w:t>
      </w:r>
      <w:r w:rsidRPr="00423ABD">
        <w:t>used</w:t>
      </w:r>
      <w:r w:rsidR="00DE7CCE" w:rsidRPr="00423ABD">
        <w:t xml:space="preserve"> </w:t>
      </w:r>
      <w:r w:rsidRPr="00423ABD">
        <w:t>in</w:t>
      </w:r>
      <w:r w:rsidR="00DE7CCE" w:rsidRPr="00423ABD">
        <w:t xml:space="preserve"> </w:t>
      </w:r>
      <w:r w:rsidRPr="00423ABD">
        <w:t>the</w:t>
      </w:r>
      <w:r w:rsidR="00DE7CCE" w:rsidRPr="00423ABD">
        <w:t xml:space="preserve"> </w:t>
      </w:r>
      <w:r w:rsidRPr="00423ABD">
        <w:t>inferences</w:t>
      </w:r>
      <w:r w:rsidR="00DE7CCE" w:rsidRPr="00423ABD">
        <w:t xml:space="preserve"> </w:t>
      </w:r>
      <w:r w:rsidRPr="00423ABD">
        <w:t>or</w:t>
      </w:r>
      <w:r w:rsidR="00DE7CCE" w:rsidRPr="00423ABD">
        <w:t xml:space="preserve"> </w:t>
      </w:r>
      <w:r w:rsidR="001A1FA7" w:rsidRPr="00423ABD">
        <w:t>by</w:t>
      </w:r>
      <w:r w:rsidR="00DE7CCE" w:rsidRPr="00423ABD">
        <w:t xml:space="preserve"> </w:t>
      </w:r>
      <w:r w:rsidRPr="00423ABD">
        <w:t>giving</w:t>
      </w:r>
      <w:r w:rsidR="00DE7CCE" w:rsidRPr="00423ABD">
        <w:t xml:space="preserve"> </w:t>
      </w:r>
      <w:r w:rsidRPr="00423ABD">
        <w:t>up</w:t>
      </w:r>
      <w:r w:rsidR="00DE7CCE" w:rsidRPr="00423ABD">
        <w:t xml:space="preserve"> </w:t>
      </w:r>
      <w:r w:rsidRPr="00423ABD">
        <w:t>on</w:t>
      </w:r>
      <w:r w:rsidR="00DE7CCE" w:rsidRPr="00423ABD">
        <w:t xml:space="preserve"> </w:t>
      </w:r>
      <w:r w:rsidRPr="00423ABD">
        <w:t>type</w:t>
      </w:r>
      <w:r w:rsidR="00DE7CCE" w:rsidRPr="00423ABD">
        <w:t xml:space="preserve"> </w:t>
      </w:r>
      <w:r w:rsidRPr="00423ABD">
        <w:t>inferencing</w:t>
      </w:r>
      <w:r w:rsidR="00DE7CCE" w:rsidRPr="00423ABD">
        <w:t xml:space="preserve"> </w:t>
      </w:r>
      <w:r w:rsidRPr="00423ABD">
        <w:t>and</w:t>
      </w:r>
      <w:r w:rsidR="00DE7CCE" w:rsidRPr="00423ABD">
        <w:t xml:space="preserve"> </w:t>
      </w:r>
      <w:r w:rsidRPr="00423ABD">
        <w:t>including</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explicitly.</w:t>
      </w:r>
    </w:p>
    <w:p w14:paraId="4CF803E1" w14:textId="2592B47E" w:rsidR="00FA02C3" w:rsidRPr="00423ABD" w:rsidRDefault="001A1FA7" w:rsidP="009E7A29">
      <w:pPr>
        <w:pStyle w:val="CHAPBM"/>
      </w:pPr>
      <w:r w:rsidRPr="00423ABD">
        <w:t>Notice</w:t>
      </w:r>
      <w:r w:rsidR="00DE7CCE" w:rsidRPr="00423ABD">
        <w:t xml:space="preserve"> </w:t>
      </w:r>
      <w:r w:rsidR="00B15BD3" w:rsidRPr="00423ABD">
        <w:t>that</w:t>
      </w:r>
      <w:r w:rsidR="00DE7CCE" w:rsidRPr="00423ABD">
        <w:t xml:space="preserve"> </w:t>
      </w:r>
      <w:r w:rsidRPr="00423ABD">
        <w:t>the</w:t>
      </w:r>
      <w:r w:rsidR="00DE7CCE" w:rsidRPr="00423ABD">
        <w:t xml:space="preserve"> </w:t>
      </w:r>
      <w:r w:rsidRPr="00423ABD">
        <w:t>method</w:t>
      </w:r>
      <w:r w:rsidR="00DE7CCE" w:rsidRPr="00423ABD">
        <w:t xml:space="preserve"> </w:t>
      </w:r>
      <w:r w:rsidRPr="00423ABD">
        <w:t>type</w:t>
      </w:r>
      <w:r w:rsidR="00DE7CCE" w:rsidRPr="00423ABD">
        <w:t xml:space="preserve"> </w:t>
      </w:r>
      <w:r w:rsidRPr="00423ABD">
        <w:t>inference</w:t>
      </w:r>
      <w:r w:rsidR="00DE7CCE" w:rsidRPr="00423ABD">
        <w:t xml:space="preserve"> </w:t>
      </w:r>
      <w:r w:rsidRPr="00423ABD">
        <w:t>algorithm,</w:t>
      </w:r>
      <w:r w:rsidR="00DE7CCE" w:rsidRPr="00423ABD">
        <w:t xml:space="preserve"> </w:t>
      </w:r>
      <w:r w:rsidR="00B15BD3" w:rsidRPr="00423ABD">
        <w:t>when</w:t>
      </w:r>
      <w:r w:rsidR="00DE7CCE" w:rsidRPr="00423ABD">
        <w:t xml:space="preserve"> </w:t>
      </w:r>
      <w:r w:rsidR="00B15BD3" w:rsidRPr="00423ABD">
        <w:t>making</w:t>
      </w:r>
      <w:r w:rsidR="00DE7CCE" w:rsidRPr="00423ABD">
        <w:t xml:space="preserve"> </w:t>
      </w:r>
      <w:r w:rsidR="00B15BD3" w:rsidRPr="00423ABD">
        <w:t>its</w:t>
      </w:r>
      <w:r w:rsidR="00DE7CCE" w:rsidRPr="00423ABD">
        <w:t xml:space="preserve"> </w:t>
      </w:r>
      <w:r w:rsidR="00B15BD3" w:rsidRPr="00423ABD">
        <w:t>inferences,</w:t>
      </w:r>
      <w:r w:rsidR="00DE7CCE" w:rsidRPr="00423ABD">
        <w:t xml:space="preserve"> </w:t>
      </w:r>
      <w:r w:rsidR="00B15BD3" w:rsidRPr="00423ABD">
        <w:t>considers</w:t>
      </w:r>
      <w:r w:rsidR="00DE7CCE" w:rsidRPr="00423ABD">
        <w:t xml:space="preserve"> </w:t>
      </w:r>
      <w:r w:rsidR="00B15BD3" w:rsidRPr="00423ABD">
        <w:t>only</w:t>
      </w:r>
      <w:r w:rsidR="00DE7CCE" w:rsidRPr="00423ABD">
        <w:t xml:space="preserve"> </w:t>
      </w:r>
      <w:r w:rsidR="00B15BD3" w:rsidRPr="00423ABD">
        <w:t>the</w:t>
      </w:r>
      <w:r w:rsidR="00DE7CCE" w:rsidRPr="00423ABD">
        <w:t xml:space="preserve"> </w:t>
      </w:r>
      <w:r w:rsidR="00B15BD3" w:rsidRPr="00423ABD">
        <w:t>arguments,</w:t>
      </w:r>
      <w:r w:rsidR="00DE7CCE" w:rsidRPr="00423ABD">
        <w:t xml:space="preserve"> </w:t>
      </w:r>
      <w:r w:rsidR="00B15BD3" w:rsidRPr="00423ABD">
        <w:t>the</w:t>
      </w:r>
      <w:r w:rsidR="00DE7CCE" w:rsidRPr="00423ABD">
        <w:t xml:space="preserve"> </w:t>
      </w:r>
      <w:r w:rsidR="00B15BD3" w:rsidRPr="00423ABD">
        <w:t>arguments’</w:t>
      </w:r>
      <w:r w:rsidR="00DE7CCE" w:rsidRPr="00423ABD">
        <w:t xml:space="preserve"> </w:t>
      </w:r>
      <w:r w:rsidR="00B15BD3" w:rsidRPr="00423ABD">
        <w:t>types,</w:t>
      </w:r>
      <w:r w:rsidR="00DE7CCE" w:rsidRPr="00423ABD">
        <w:t xml:space="preserve"> </w:t>
      </w:r>
      <w:r w:rsidR="00B15BD3" w:rsidRPr="00423ABD">
        <w:t>and</w:t>
      </w:r>
      <w:r w:rsidR="00DE7CCE" w:rsidRPr="00423ABD">
        <w:t xml:space="preserve"> </w:t>
      </w:r>
      <w:r w:rsidR="00B15BD3" w:rsidRPr="00423ABD">
        <w:t>the</w:t>
      </w:r>
      <w:r w:rsidR="00DE7CCE" w:rsidRPr="00423ABD">
        <w:t xml:space="preserve"> </w:t>
      </w:r>
      <w:r w:rsidR="00B15BD3" w:rsidRPr="00423ABD">
        <w:t>formal</w:t>
      </w:r>
      <w:r w:rsidR="00DE7CCE" w:rsidRPr="00423ABD">
        <w:t xml:space="preserve"> </w:t>
      </w:r>
      <w:r w:rsidR="00B15BD3" w:rsidRPr="00423ABD">
        <w:t>parameter</w:t>
      </w:r>
      <w:r w:rsidR="00DE7CCE" w:rsidRPr="00423ABD">
        <w:t xml:space="preserve"> </w:t>
      </w:r>
      <w:r w:rsidR="00B15BD3" w:rsidRPr="00423ABD">
        <w:t>types</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method.</w:t>
      </w:r>
      <w:r w:rsidR="00DE7CCE" w:rsidRPr="00423ABD">
        <w:t xml:space="preserve"> </w:t>
      </w:r>
      <w:r w:rsidR="00B15BD3" w:rsidRPr="00423ABD">
        <w:t>Other</w:t>
      </w:r>
      <w:r w:rsidR="00DE7CCE" w:rsidRPr="00423ABD">
        <w:t xml:space="preserve"> </w:t>
      </w:r>
      <w:r w:rsidR="00B15BD3" w:rsidRPr="00423ABD">
        <w:t>factors</w:t>
      </w:r>
      <w:r w:rsidR="00DE7CCE" w:rsidRPr="00423ABD">
        <w:t xml:space="preserve"> </w:t>
      </w:r>
      <w:r w:rsidR="00B15BD3" w:rsidRPr="00423ABD">
        <w:t>that</w:t>
      </w:r>
      <w:r w:rsidR="00DE7CCE" w:rsidRPr="00423ABD">
        <w:t xml:space="preserve"> </w:t>
      </w:r>
      <w:r w:rsidR="00B15BD3" w:rsidRPr="00423ABD">
        <w:t>could</w:t>
      </w:r>
      <w:r w:rsidRPr="00423ABD">
        <w:t>,</w:t>
      </w:r>
      <w:r w:rsidR="00DE7CCE" w:rsidRPr="00423ABD">
        <w:t xml:space="preserve"> </w:t>
      </w:r>
      <w:r w:rsidR="00B15BD3" w:rsidRPr="00423ABD">
        <w:t>in</w:t>
      </w:r>
      <w:r w:rsidR="00DE7CCE" w:rsidRPr="00423ABD">
        <w:t xml:space="preserve"> </w:t>
      </w:r>
      <w:r w:rsidR="00B15BD3" w:rsidRPr="00423ABD">
        <w:t>practice</w:t>
      </w:r>
      <w:r w:rsidRPr="00423ABD">
        <w:t>,</w:t>
      </w:r>
      <w:r w:rsidR="00DE7CCE" w:rsidRPr="00423ABD">
        <w:t xml:space="preserve"> </w:t>
      </w:r>
      <w:r w:rsidR="00B15BD3" w:rsidRPr="00423ABD">
        <w:t>be</w:t>
      </w:r>
      <w:r w:rsidR="00DE7CCE" w:rsidRPr="00423ABD">
        <w:t xml:space="preserve"> </w:t>
      </w:r>
      <w:r w:rsidR="00B15BD3" w:rsidRPr="00423ABD">
        <w:t>used</w:t>
      </w:r>
      <w:r w:rsidR="00DE7CCE" w:rsidRPr="00423ABD">
        <w:t xml:space="preserve"> </w:t>
      </w:r>
      <w:r w:rsidR="00B15BD3" w:rsidRPr="00423ABD">
        <w:t>in</w:t>
      </w:r>
      <w:r w:rsidR="00DE7CCE" w:rsidRPr="00423ABD">
        <w:t xml:space="preserve"> </w:t>
      </w:r>
      <w:r w:rsidR="00B15BD3" w:rsidRPr="00423ABD">
        <w:t>the</w:t>
      </w:r>
      <w:r w:rsidR="00DE7CCE" w:rsidRPr="00423ABD">
        <w:t xml:space="preserve"> </w:t>
      </w:r>
      <w:r w:rsidR="00B15BD3" w:rsidRPr="00423ABD">
        <w:t>analysis—such</w:t>
      </w:r>
      <w:r w:rsidR="00DE7CCE" w:rsidRPr="00423ABD">
        <w:t xml:space="preserve"> </w:t>
      </w:r>
      <w:r w:rsidR="00B15BD3" w:rsidRPr="00423ABD">
        <w:t>as</w:t>
      </w:r>
      <w:r w:rsidR="00DE7CCE" w:rsidRPr="00423ABD">
        <w:t xml:space="preserve"> </w:t>
      </w:r>
      <w:r w:rsidR="00B15BD3" w:rsidRPr="00423ABD">
        <w:t>the</w:t>
      </w:r>
      <w:r w:rsidR="00DE7CCE" w:rsidRPr="00423ABD">
        <w:t xml:space="preserve"> </w:t>
      </w:r>
      <w:r w:rsidR="00B15BD3" w:rsidRPr="00423ABD">
        <w:t>return</w:t>
      </w:r>
      <w:r w:rsidR="00DE7CCE" w:rsidRPr="00423ABD">
        <w:t xml:space="preserve"> </w:t>
      </w:r>
      <w:r w:rsidR="00B15BD3" w:rsidRPr="00423ABD">
        <w:t>type</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method,</w:t>
      </w:r>
      <w:r w:rsidR="00DE7CCE" w:rsidRPr="00423ABD">
        <w:t xml:space="preserve"> </w:t>
      </w:r>
      <w:r w:rsidR="00B15BD3" w:rsidRPr="00423ABD">
        <w:t>the</w:t>
      </w:r>
      <w:r w:rsidR="00DE7CCE" w:rsidRPr="00423ABD">
        <w:t xml:space="preserve"> </w:t>
      </w:r>
      <w:r w:rsidR="00B15BD3" w:rsidRPr="00423ABD">
        <w:t>type</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variable</w:t>
      </w:r>
      <w:r w:rsidR="00DE7CCE" w:rsidRPr="00423ABD">
        <w:t xml:space="preserve"> </w:t>
      </w:r>
      <w:del w:id="277" w:author="Jill Hobbs" w:date="2020-06-04T15:36:00Z">
        <w:r w:rsidR="00B15BD3" w:rsidRPr="00423ABD" w:rsidDel="00B82597">
          <w:delText>that</w:delText>
        </w:r>
        <w:r w:rsidR="00DE7CCE" w:rsidRPr="00423ABD" w:rsidDel="00B82597">
          <w:delText xml:space="preserve"> </w:delText>
        </w:r>
      </w:del>
      <w:ins w:id="278" w:author="Jill Hobbs" w:date="2020-06-04T15:36:00Z">
        <w:r w:rsidR="00B82597">
          <w:t>to which</w:t>
        </w:r>
        <w:r w:rsidR="00B82597" w:rsidRPr="00423ABD">
          <w:t xml:space="preserve"> </w:t>
        </w:r>
      </w:ins>
      <w:r w:rsidR="00B15BD3" w:rsidRPr="00423ABD">
        <w:t>the</w:t>
      </w:r>
      <w:r w:rsidR="00DE7CCE" w:rsidRPr="00423ABD">
        <w:t xml:space="preserve"> </w:t>
      </w:r>
      <w:r w:rsidR="00B15BD3" w:rsidRPr="00423ABD">
        <w:t>method’s</w:t>
      </w:r>
      <w:r w:rsidR="00DE7CCE" w:rsidRPr="00423ABD">
        <w:t xml:space="preserve"> </w:t>
      </w:r>
      <w:r w:rsidR="00B15BD3" w:rsidRPr="00423ABD">
        <w:t>returned</w:t>
      </w:r>
      <w:r w:rsidR="00DE7CCE" w:rsidRPr="00423ABD">
        <w:t xml:space="preserve"> </w:t>
      </w:r>
      <w:r w:rsidR="00B15BD3" w:rsidRPr="00423ABD">
        <w:t>value</w:t>
      </w:r>
      <w:r w:rsidR="00DE7CCE" w:rsidRPr="00423ABD">
        <w:t xml:space="preserve"> </w:t>
      </w:r>
      <w:r w:rsidR="00B15BD3" w:rsidRPr="00423ABD">
        <w:t>is</w:t>
      </w:r>
      <w:r w:rsidR="00DE7CCE" w:rsidRPr="00423ABD">
        <w:t xml:space="preserve"> </w:t>
      </w:r>
      <w:r w:rsidR="00B15BD3" w:rsidRPr="00423ABD">
        <w:t>being</w:t>
      </w:r>
      <w:r w:rsidR="00DE7CCE" w:rsidRPr="00423ABD">
        <w:t xml:space="preserve"> </w:t>
      </w:r>
      <w:r w:rsidR="00B15BD3" w:rsidRPr="00423ABD">
        <w:t>assigned</w:t>
      </w:r>
      <w:del w:id="279" w:author="Jill Hobbs" w:date="2020-06-04T15:36:00Z">
        <w:r w:rsidR="00DE7CCE" w:rsidRPr="00423ABD" w:rsidDel="00B82597">
          <w:delText xml:space="preserve"> </w:delText>
        </w:r>
        <w:r w:rsidR="00B15BD3" w:rsidRPr="00423ABD" w:rsidDel="00B82597">
          <w:delText>to</w:delText>
        </w:r>
      </w:del>
      <w:r w:rsidR="00B15BD3" w:rsidRPr="00423ABD">
        <w:t>,</w:t>
      </w:r>
      <w:r w:rsidR="00DE7CCE" w:rsidRPr="00423ABD">
        <w:t xml:space="preserve"> </w:t>
      </w:r>
      <w:r w:rsidR="00B15BD3" w:rsidRPr="00423ABD">
        <w:t>or</w:t>
      </w:r>
      <w:r w:rsidR="00DE7CCE" w:rsidRPr="00423ABD">
        <w:t xml:space="preserve"> </w:t>
      </w:r>
      <w:r w:rsidR="00B15BD3" w:rsidRPr="00423ABD">
        <w:t>the</w:t>
      </w:r>
      <w:r w:rsidR="00DE7CCE" w:rsidRPr="00423ABD">
        <w:t xml:space="preserve"> </w:t>
      </w:r>
      <w:r w:rsidR="00B15BD3" w:rsidRPr="00423ABD">
        <w:t>constraints</w:t>
      </w:r>
      <w:r w:rsidR="00DE7CCE" w:rsidRPr="00423ABD">
        <w:t xml:space="preserve"> </w:t>
      </w:r>
      <w:r w:rsidR="00B15BD3" w:rsidRPr="00423ABD">
        <w:t>on</w:t>
      </w:r>
      <w:r w:rsidR="00DE7CCE" w:rsidRPr="00423ABD">
        <w:t xml:space="preserve"> </w:t>
      </w:r>
      <w:r w:rsidR="00B15BD3" w:rsidRPr="00423ABD">
        <w:t>the</w:t>
      </w:r>
      <w:r w:rsidR="00DE7CCE" w:rsidRPr="00423ABD">
        <w:t xml:space="preserve"> </w:t>
      </w:r>
      <w:r w:rsidR="00B15BD3" w:rsidRPr="00423ABD">
        <w:t>method’s</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00B15BD3" w:rsidRPr="00423ABD">
        <w:t>parameters—are</w:t>
      </w:r>
      <w:r w:rsidR="00DE7CCE" w:rsidRPr="00423ABD">
        <w:t xml:space="preserve"> </w:t>
      </w:r>
      <w:r w:rsidR="00B15BD3" w:rsidRPr="00423ABD">
        <w:t>not</w:t>
      </w:r>
      <w:r w:rsidR="00DE7CCE" w:rsidRPr="00423ABD">
        <w:t xml:space="preserve"> </w:t>
      </w:r>
      <w:r w:rsidR="00B15BD3" w:rsidRPr="00423ABD">
        <w:t>considered</w:t>
      </w:r>
      <w:r w:rsidR="00DE7CCE" w:rsidRPr="00423ABD">
        <w:t xml:space="preserve"> </w:t>
      </w:r>
      <w:r w:rsidR="00B15BD3" w:rsidRPr="00423ABD">
        <w:t>at</w:t>
      </w:r>
      <w:r w:rsidR="00DE7CCE" w:rsidRPr="00423ABD">
        <w:t xml:space="preserve"> </w:t>
      </w:r>
      <w:r w:rsidR="00B15BD3" w:rsidRPr="00423ABD">
        <w:t>all</w:t>
      </w:r>
      <w:r w:rsidR="00DE7CCE" w:rsidRPr="00423ABD">
        <w:t xml:space="preserve"> </w:t>
      </w:r>
      <w:r w:rsidR="00B15BD3" w:rsidRPr="00423ABD">
        <w:t>by</w:t>
      </w:r>
      <w:r w:rsidR="00DE7CCE" w:rsidRPr="00423ABD">
        <w:t xml:space="preserve"> </w:t>
      </w:r>
      <w:del w:id="280" w:author="Jill Hobbs" w:date="2020-06-04T15:36:00Z">
        <w:r w:rsidR="00B15BD3" w:rsidRPr="00423ABD" w:rsidDel="00B82597">
          <w:delText>the</w:delText>
        </w:r>
        <w:r w:rsidR="00DE7CCE" w:rsidRPr="00423ABD" w:rsidDel="00B82597">
          <w:delText xml:space="preserve"> </w:delText>
        </w:r>
        <w:r w:rsidR="00B15BD3" w:rsidRPr="00423ABD" w:rsidDel="00B82597">
          <w:delText>method</w:delText>
        </w:r>
        <w:r w:rsidR="00DE7CCE" w:rsidRPr="00423ABD" w:rsidDel="00B82597">
          <w:delText xml:space="preserve"> </w:delText>
        </w:r>
        <w:r w:rsidR="00B15BD3" w:rsidRPr="00423ABD" w:rsidDel="00B82597">
          <w:delText>type</w:delText>
        </w:r>
        <w:r w:rsidR="00DE7CCE" w:rsidRPr="00423ABD" w:rsidDel="00B82597">
          <w:delText xml:space="preserve"> </w:delText>
        </w:r>
        <w:r w:rsidR="00B15BD3" w:rsidRPr="00423ABD" w:rsidDel="00B82597">
          <w:delText>inference</w:delText>
        </w:r>
      </w:del>
      <w:ins w:id="281" w:author="Jill Hobbs" w:date="2020-06-04T15:36:00Z">
        <w:r w:rsidR="00B82597">
          <w:t>this</w:t>
        </w:r>
      </w:ins>
      <w:r w:rsidR="00DE7CCE" w:rsidRPr="00423ABD">
        <w:t xml:space="preserve"> </w:t>
      </w:r>
      <w:r w:rsidR="00B15BD3" w:rsidRPr="00423ABD">
        <w:t>algorithm.</w:t>
      </w:r>
    </w:p>
    <w:p w14:paraId="61B9B8FC" w14:textId="3BD53F27" w:rsidR="00FA02C3" w:rsidRPr="00423ABD" w:rsidRDefault="00B15BD3" w:rsidP="009E7A29">
      <w:pPr>
        <w:pStyle w:val="H2"/>
        <w:keepNext w:val="0"/>
      </w:pPr>
      <w:bookmarkStart w:id="282" w:name="_Toc36295882"/>
      <w:r w:rsidRPr="00423ABD">
        <w:t>Specifying</w:t>
      </w:r>
      <w:r w:rsidR="00DE7CCE" w:rsidRPr="00423ABD">
        <w:t xml:space="preserve"> </w:t>
      </w:r>
      <w:r w:rsidRPr="00423ABD">
        <w:t>Constraints</w:t>
      </w:r>
      <w:bookmarkEnd w:id="282"/>
    </w:p>
    <w:p w14:paraId="2CFA8B1E" w14:textId="26A5CF3B" w:rsidR="00FA02C3" w:rsidRPr="00423ABD" w:rsidRDefault="00B15BD3" w:rsidP="009E7A29">
      <w:pPr>
        <w:pStyle w:val="HEADFIRST"/>
      </w:pPr>
      <w:r w:rsidRPr="00423ABD">
        <w:t>Type</w:t>
      </w:r>
      <w:r w:rsidR="00DE7CCE" w:rsidRPr="00423ABD">
        <w:t xml:space="preserve"> </w:t>
      </w:r>
      <w:r w:rsidRPr="00423ABD">
        <w:t>parameters</w:t>
      </w:r>
      <w:r w:rsidR="00DE7CCE" w:rsidRPr="00423ABD">
        <w:t xml:space="preserve"> </w:t>
      </w:r>
      <w:r w:rsidRPr="00423ABD">
        <w:t>of</w:t>
      </w:r>
      <w:r w:rsidR="00DE7CCE" w:rsidRPr="00423ABD">
        <w:t xml:space="preserve"> </w:t>
      </w:r>
      <w:r w:rsidRPr="00423ABD">
        <w:t>generic</w:t>
      </w:r>
      <w:r w:rsidR="00DE7CCE" w:rsidRPr="00423ABD">
        <w:t xml:space="preserve"> </w:t>
      </w:r>
      <w:r w:rsidRPr="00423ABD">
        <w:t>methods</w:t>
      </w:r>
      <w:r w:rsidR="00DE7CCE" w:rsidRPr="00423ABD">
        <w:t xml:space="preserve"> </w:t>
      </w:r>
      <w:r w:rsidRPr="00423ABD">
        <w:t>may</w:t>
      </w:r>
      <w:r w:rsidR="00DE7CCE" w:rsidRPr="00423ABD">
        <w:t xml:space="preserve"> </w:t>
      </w:r>
      <w:r w:rsidRPr="00423ABD">
        <w:t>be</w:t>
      </w:r>
      <w:r w:rsidR="00DE7CCE" w:rsidRPr="00423ABD">
        <w:t xml:space="preserve"> </w:t>
      </w:r>
      <w:r w:rsidRPr="00423ABD">
        <w:t>constrained</w:t>
      </w:r>
      <w:r w:rsidR="00DE7CCE" w:rsidRPr="00423ABD">
        <w:t xml:space="preserve"> </w:t>
      </w:r>
      <w:r w:rsidRPr="00423ABD">
        <w:t>in</w:t>
      </w:r>
      <w:r w:rsidR="00DE7CCE" w:rsidRPr="00423ABD">
        <w:t xml:space="preserve"> </w:t>
      </w:r>
      <w:r w:rsidRPr="00423ABD">
        <w:t>the</w:t>
      </w:r>
      <w:r w:rsidR="00DE7CCE" w:rsidRPr="00423ABD">
        <w:t xml:space="preserve"> </w:t>
      </w:r>
      <w:r w:rsidRPr="00423ABD">
        <w:t>same</w:t>
      </w:r>
      <w:r w:rsidR="00DE7CCE" w:rsidRPr="00423ABD">
        <w:t xml:space="preserve"> </w:t>
      </w:r>
      <w:r w:rsidRPr="00423ABD">
        <w:t>way</w:t>
      </w:r>
      <w:r w:rsidR="00DE7CCE" w:rsidRPr="00423ABD">
        <w:t xml:space="preserve"> </w:t>
      </w:r>
      <w:r w:rsidRPr="00423ABD">
        <w:t>that</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of</w:t>
      </w:r>
      <w:r w:rsidR="00DE7CCE" w:rsidRPr="00423ABD">
        <w:t xml:space="preserve"> </w:t>
      </w:r>
      <w:r w:rsidRPr="00423ABD">
        <w:t>generic</w:t>
      </w:r>
      <w:r w:rsidR="00DE7CCE" w:rsidRPr="00423ABD">
        <w:t xml:space="preserve"> </w:t>
      </w:r>
      <w:r w:rsidRPr="00423ABD">
        <w:t>types</w:t>
      </w:r>
      <w:r w:rsidR="00DE7CCE" w:rsidRPr="00423ABD">
        <w:t xml:space="preserve"> </w:t>
      </w:r>
      <w:r w:rsidRPr="00423ABD">
        <w:t>are</w:t>
      </w:r>
      <w:r w:rsidR="00DE7CCE" w:rsidRPr="00423ABD">
        <w:t xml:space="preserve"> </w:t>
      </w:r>
      <w:r w:rsidRPr="00423ABD">
        <w:t>constrained.</w:t>
      </w:r>
      <w:r w:rsidR="00DE7CCE" w:rsidRPr="00423ABD">
        <w:t xml:space="preserve"> </w:t>
      </w:r>
      <w:r w:rsidRPr="00423ABD">
        <w:t>For</w:t>
      </w:r>
      <w:r w:rsidR="00DE7CCE" w:rsidRPr="00423ABD">
        <w:t xml:space="preserve"> </w:t>
      </w:r>
      <w:r w:rsidRPr="00423ABD">
        <w:t>example,</w:t>
      </w:r>
      <w:r w:rsidR="00DE7CCE" w:rsidRPr="00423ABD">
        <w:t xml:space="preserve"> </w:t>
      </w:r>
      <w:r w:rsidRPr="00423ABD">
        <w:t>you</w:t>
      </w:r>
      <w:r w:rsidR="00DE7CCE" w:rsidRPr="00423ABD">
        <w:t xml:space="preserve"> </w:t>
      </w:r>
      <w:r w:rsidRPr="00423ABD">
        <w:t>can</w:t>
      </w:r>
      <w:r w:rsidR="00DE7CCE" w:rsidRPr="00423ABD">
        <w:t xml:space="preserve"> </w:t>
      </w:r>
      <w:r w:rsidRPr="00423ABD">
        <w:t>restrict</w:t>
      </w:r>
      <w:r w:rsidR="00DE7CCE" w:rsidRPr="00423ABD">
        <w:t xml:space="preserve"> </w:t>
      </w:r>
      <w:r w:rsidRPr="00423ABD">
        <w:t>a</w:t>
      </w:r>
      <w:r w:rsidR="00DE7CCE" w:rsidRPr="00423ABD">
        <w:t xml:space="preserve"> </w:t>
      </w:r>
      <w:r w:rsidRPr="00423ABD">
        <w:t>method’s</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to</w:t>
      </w:r>
      <w:r w:rsidR="00DE7CCE" w:rsidRPr="00423ABD">
        <w:t xml:space="preserve"> </w:t>
      </w:r>
      <w:r w:rsidRPr="00423ABD">
        <w:t>implement</w:t>
      </w:r>
      <w:r w:rsidR="00DE7CCE" w:rsidRPr="00423ABD">
        <w:t xml:space="preserve"> </w:t>
      </w:r>
      <w:r w:rsidRPr="00423ABD">
        <w:t>an</w:t>
      </w:r>
      <w:r w:rsidR="00DE7CCE" w:rsidRPr="00423ABD">
        <w:t xml:space="preserve"> </w:t>
      </w:r>
      <w:r w:rsidRPr="00423ABD">
        <w:t>interface</w:t>
      </w:r>
      <w:r w:rsidR="00DE7CCE" w:rsidRPr="00423ABD">
        <w:t xml:space="preserve"> </w:t>
      </w:r>
      <w:r w:rsidRPr="00423ABD">
        <w:t>or</w:t>
      </w:r>
      <w:r w:rsidR="00DE7CCE" w:rsidRPr="00423ABD">
        <w:t xml:space="preserve"> </w:t>
      </w:r>
      <w:r w:rsidR="001A1FA7" w:rsidRPr="00423ABD">
        <w:t>to</w:t>
      </w:r>
      <w:r w:rsidR="00DE7CCE" w:rsidRPr="00423ABD">
        <w:t xml:space="preserve"> </w:t>
      </w:r>
      <w:r w:rsidRPr="00423ABD">
        <w:t>be</w:t>
      </w:r>
      <w:r w:rsidR="00DE7CCE" w:rsidRPr="00423ABD">
        <w:t xml:space="preserve"> </w:t>
      </w:r>
      <w:r w:rsidRPr="00423ABD">
        <w:t>convertible</w:t>
      </w:r>
      <w:r w:rsidR="00DE7CCE" w:rsidRPr="00423ABD">
        <w:t xml:space="preserve"> </w:t>
      </w:r>
      <w:r w:rsidRPr="00423ABD">
        <w:t>to</w:t>
      </w:r>
      <w:r w:rsidR="00DE7CCE" w:rsidRPr="00423ABD">
        <w:t xml:space="preserve"> </w:t>
      </w:r>
      <w:r w:rsidRPr="00423ABD">
        <w:t>a</w:t>
      </w:r>
      <w:r w:rsidR="00DE7CCE" w:rsidRPr="00423ABD">
        <w:t xml:space="preserve"> </w:t>
      </w:r>
      <w:r w:rsidRPr="00423ABD">
        <w:t>class</w:t>
      </w:r>
      <w:r w:rsidR="00DE7CCE" w:rsidRPr="00423ABD">
        <w:t xml:space="preserve"> </w:t>
      </w:r>
      <w:r w:rsidRPr="00423ABD">
        <w:t>type.</w:t>
      </w:r>
      <w:r w:rsidR="00DE7CCE" w:rsidRPr="00423ABD">
        <w:t xml:space="preserve"> </w:t>
      </w:r>
      <w:r w:rsidRPr="00423ABD">
        <w:t>The</w:t>
      </w:r>
      <w:r w:rsidR="00DE7CCE" w:rsidRPr="00423ABD">
        <w:t xml:space="preserve"> </w:t>
      </w:r>
      <w:r w:rsidRPr="00423ABD">
        <w:t>constraints</w:t>
      </w:r>
      <w:r w:rsidR="00DE7CCE" w:rsidRPr="00423ABD">
        <w:t xml:space="preserve"> </w:t>
      </w:r>
      <w:r w:rsidRPr="00423ABD">
        <w:t>are</w:t>
      </w:r>
      <w:r w:rsidR="00DE7CCE" w:rsidRPr="00423ABD">
        <w:t xml:space="preserve"> </w:t>
      </w:r>
      <w:r w:rsidRPr="00423ABD">
        <w:t>specified</w:t>
      </w:r>
      <w:r w:rsidR="00DE7CCE" w:rsidRPr="00423ABD">
        <w:t xml:space="preserve"> </w:t>
      </w:r>
      <w:r w:rsidRPr="00423ABD">
        <w:t>between</w:t>
      </w:r>
      <w:r w:rsidR="00DE7CCE" w:rsidRPr="00423ABD">
        <w:t xml:space="preserve"> </w:t>
      </w:r>
      <w:r w:rsidRPr="00423ABD">
        <w:t>the</w:t>
      </w:r>
      <w:r w:rsidR="00DE7CCE" w:rsidRPr="00423ABD">
        <w:t xml:space="preserve"> </w:t>
      </w:r>
      <w:r w:rsidRPr="00423ABD">
        <w:t>argument</w:t>
      </w:r>
      <w:r w:rsidR="00DE7CCE" w:rsidRPr="00423ABD">
        <w:t xml:space="preserve"> </w:t>
      </w:r>
      <w:r w:rsidRPr="00423ABD">
        <w:t>list</w:t>
      </w:r>
      <w:r w:rsidR="00DE7CCE" w:rsidRPr="00423ABD">
        <w:t xml:space="preserve"> </w:t>
      </w:r>
      <w:r w:rsidRPr="00423ABD">
        <w:t>and</w:t>
      </w:r>
      <w:r w:rsidR="00DE7CCE" w:rsidRPr="00423ABD">
        <w:t xml:space="preserve"> </w:t>
      </w:r>
      <w:r w:rsidRPr="00423ABD">
        <w:t>the</w:t>
      </w:r>
      <w:r w:rsidR="00DE7CCE" w:rsidRPr="00423ABD">
        <w:t xml:space="preserve"> </w:t>
      </w:r>
      <w:r w:rsidRPr="00423ABD">
        <w:t>method</w:t>
      </w:r>
      <w:r w:rsidR="00DE7CCE" w:rsidRPr="00423ABD">
        <w:t xml:space="preserve"> </w:t>
      </w:r>
      <w:r w:rsidRPr="00423ABD">
        <w:t>body,</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38.</w:t>
      </w:r>
    </w:p>
    <w:p w14:paraId="22B7C322" w14:textId="7D7AA28C"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38:</w:t>
      </w:r>
      <w:r w:rsidR="00B15BD3" w:rsidRPr="00423ABD">
        <w:t> </w:t>
      </w:r>
      <w:r w:rsidR="00B15BD3" w:rsidRPr="00423ABD">
        <w:t>Specifying</w:t>
      </w:r>
      <w:r w:rsidR="00DE7CCE" w:rsidRPr="00423ABD">
        <w:t xml:space="preserve"> </w:t>
      </w:r>
      <w:r w:rsidR="00B15BD3" w:rsidRPr="00423ABD">
        <w:t>Constraints</w:t>
      </w:r>
      <w:r w:rsidR="00DE7CCE" w:rsidRPr="00423ABD">
        <w:t xml:space="preserve"> </w:t>
      </w:r>
      <w:r w:rsidR="00B15BD3" w:rsidRPr="00423ABD">
        <w:t>on</w:t>
      </w:r>
      <w:r w:rsidR="00DE7CCE" w:rsidRPr="00423ABD">
        <w:t xml:space="preserve"> </w:t>
      </w:r>
      <w:r w:rsidR="00B15BD3" w:rsidRPr="00423ABD">
        <w:t>Generic</w:t>
      </w:r>
      <w:r w:rsidR="00DE7CCE" w:rsidRPr="00423ABD">
        <w:t xml:space="preserve"> </w:t>
      </w:r>
      <w:r w:rsidR="00B15BD3" w:rsidRPr="00423ABD">
        <w:t>Methods</w:t>
      </w:r>
    </w:p>
    <w:p w14:paraId="7EC5C2E5" w14:textId="5B64F430"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ConsoleTreeControl</w:t>
      </w:r>
      <w:proofErr w:type="spellEnd"/>
    </w:p>
    <w:p w14:paraId="03D2B957" w14:textId="77777777" w:rsidR="00FA02C3" w:rsidRPr="00423ABD" w:rsidRDefault="00B15BD3" w:rsidP="009E7A29">
      <w:pPr>
        <w:pStyle w:val="CDTMID"/>
      </w:pPr>
      <w:r w:rsidRPr="00423ABD">
        <w:t>{</w:t>
      </w:r>
    </w:p>
    <w:p w14:paraId="461CF2AE" w14:textId="32AF6258" w:rsidR="00FA02C3" w:rsidRPr="00423ABD" w:rsidRDefault="00DE7CCE" w:rsidP="009E7A29">
      <w:pPr>
        <w:pStyle w:val="CDTMID"/>
        <w:rPr>
          <w:rStyle w:val="CPComment"/>
        </w:rPr>
      </w:pPr>
      <w:r w:rsidRPr="00423ABD">
        <w:t xml:space="preserve">    </w:t>
      </w:r>
      <w:r w:rsidR="00B15BD3" w:rsidRPr="00423ABD">
        <w:rPr>
          <w:rStyle w:val="CPComment"/>
        </w:rPr>
        <w:t>//</w:t>
      </w:r>
      <w:r w:rsidRPr="00423ABD">
        <w:rPr>
          <w:rStyle w:val="CPComment"/>
        </w:rPr>
        <w:t xml:space="preserve"> </w:t>
      </w:r>
      <w:r w:rsidR="00B15BD3" w:rsidRPr="00423ABD">
        <w:rPr>
          <w:rStyle w:val="CPComment"/>
        </w:rPr>
        <w:t>Generic</w:t>
      </w:r>
      <w:r w:rsidRPr="00423ABD">
        <w:rPr>
          <w:rStyle w:val="CPComment"/>
        </w:rPr>
        <w:t xml:space="preserve"> </w:t>
      </w:r>
      <w:r w:rsidR="00B15BD3" w:rsidRPr="00423ABD">
        <w:rPr>
          <w:rStyle w:val="CPComment"/>
        </w:rPr>
        <w:t>method</w:t>
      </w:r>
      <w:r w:rsidRPr="00423ABD">
        <w:rPr>
          <w:rStyle w:val="CPComment"/>
        </w:rPr>
        <w:t xml:space="preserve"> </w:t>
      </w:r>
      <w:r w:rsidR="00B15BD3" w:rsidRPr="00423ABD">
        <w:rPr>
          <w:rStyle w:val="CPComment"/>
        </w:rPr>
        <w:t>Show&lt;T&gt;</w:t>
      </w:r>
    </w:p>
    <w:p w14:paraId="5F96E044" w14:textId="101D7B6A" w:rsidR="00FA02C3" w:rsidRPr="00423ABD" w:rsidRDefault="00DE7CCE" w:rsidP="009E7A29">
      <w:pPr>
        <w:pStyle w:val="CDTMID"/>
      </w:pPr>
      <w:r w:rsidRPr="00423ABD">
        <w:t xml:space="preserve">    </w:t>
      </w:r>
      <w:r w:rsidR="00B15BD3" w:rsidRPr="00423ABD">
        <w:rPr>
          <w:rStyle w:val="CPKeyword"/>
        </w:rPr>
        <w:t>public</w:t>
      </w:r>
      <w:r w:rsidRPr="00423ABD">
        <w:t xml:space="preserve"> </w:t>
      </w:r>
      <w:r w:rsidR="00B15BD3" w:rsidRPr="00423ABD">
        <w:rPr>
          <w:rStyle w:val="CPKeyword"/>
        </w:rPr>
        <w:t>static</w:t>
      </w:r>
      <w:r w:rsidRPr="00423ABD">
        <w:t xml:space="preserve"> </w:t>
      </w:r>
      <w:r w:rsidR="00B15BD3" w:rsidRPr="00423ABD">
        <w:rPr>
          <w:rStyle w:val="CPKeyword"/>
        </w:rPr>
        <w:t>void</w:t>
      </w:r>
      <w:r w:rsidRPr="00423ABD">
        <w:t xml:space="preserve"> </w:t>
      </w:r>
      <w:r w:rsidR="00B15BD3" w:rsidRPr="00423ABD">
        <w:t>Show&lt;T&gt;(</w:t>
      </w:r>
      <w:proofErr w:type="spellStart"/>
      <w:r w:rsidR="00B15BD3" w:rsidRPr="00423ABD">
        <w:t>BinaryTree</w:t>
      </w:r>
      <w:proofErr w:type="spellEnd"/>
      <w:r w:rsidR="00B15BD3" w:rsidRPr="00423ABD">
        <w:t>&lt;T&gt;</w:t>
      </w:r>
      <w:r w:rsidRPr="00423ABD">
        <w:t xml:space="preserve"> </w:t>
      </w:r>
      <w:r w:rsidR="00B15BD3" w:rsidRPr="00423ABD">
        <w:t>tree,</w:t>
      </w:r>
      <w:r w:rsidRPr="00423ABD">
        <w:t xml:space="preserve"> </w:t>
      </w:r>
      <w:r w:rsidR="00B15BD3" w:rsidRPr="00423ABD">
        <w:rPr>
          <w:rStyle w:val="CPKeyword"/>
        </w:rPr>
        <w:t>int</w:t>
      </w:r>
      <w:r w:rsidRPr="00423ABD">
        <w:t xml:space="preserve"> </w:t>
      </w:r>
      <w:r w:rsidR="00B15BD3" w:rsidRPr="00423ABD">
        <w:t>indent)</w:t>
      </w:r>
    </w:p>
    <w:p w14:paraId="3A266F7D" w14:textId="1C0A3448"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proofErr w:type="gramStart"/>
      <w:r w:rsidR="00B15BD3" w:rsidRPr="00423ABD">
        <w:t>T</w:t>
      </w:r>
      <w:r w:rsidRPr="00423ABD">
        <w:t xml:space="preserve"> </w:t>
      </w:r>
      <w:r w:rsidR="00B15BD3" w:rsidRPr="00423ABD">
        <w:t>:</w:t>
      </w:r>
      <w:proofErr w:type="gramEnd"/>
      <w:r w:rsidRPr="00423ABD">
        <w:t xml:space="preserve">  </w:t>
      </w:r>
      <w:proofErr w:type="spellStart"/>
      <w:r w:rsidR="00B15BD3" w:rsidRPr="00423ABD">
        <w:t>IComparable</w:t>
      </w:r>
      <w:proofErr w:type="spellEnd"/>
      <w:r w:rsidR="00B15BD3" w:rsidRPr="00423ABD">
        <w:t>&lt;T&gt;</w:t>
      </w:r>
    </w:p>
    <w:p w14:paraId="6F8FDFA1" w14:textId="038F3964" w:rsidR="00FA02C3" w:rsidRPr="00423ABD" w:rsidRDefault="00DE7CCE" w:rsidP="009E7A29">
      <w:pPr>
        <w:pStyle w:val="CDTMID"/>
      </w:pPr>
      <w:r w:rsidRPr="00423ABD">
        <w:t xml:space="preserve">    </w:t>
      </w:r>
      <w:r w:rsidR="00B15BD3" w:rsidRPr="00423ABD">
        <w:t>{</w:t>
      </w:r>
    </w:p>
    <w:p w14:paraId="7D831FCA" w14:textId="6C607E52" w:rsidR="00464665" w:rsidRPr="00423ABD" w:rsidRDefault="00DE7CCE" w:rsidP="009E7A29">
      <w:pPr>
        <w:pStyle w:val="CDTMID"/>
      </w:pPr>
      <w:r w:rsidRPr="00423ABD">
        <w:t xml:space="preserve">        </w:t>
      </w:r>
      <w:proofErr w:type="spellStart"/>
      <w:r w:rsidR="00B15BD3" w:rsidRPr="00423ABD">
        <w:t>Console.WriteLine</w:t>
      </w:r>
      <w:proofErr w:type="spellEnd"/>
      <w:r w:rsidR="00B15BD3" w:rsidRPr="00423ABD">
        <w:t>(</w:t>
      </w:r>
      <w:r w:rsidR="00B15BD3" w:rsidRPr="00423ABD">
        <w:rPr>
          <w:rStyle w:val="Maroon"/>
        </w:rPr>
        <w:t>"\</w:t>
      </w:r>
      <w:proofErr w:type="gramStart"/>
      <w:r w:rsidR="00B15BD3" w:rsidRPr="00423ABD">
        <w:rPr>
          <w:rStyle w:val="Maroon"/>
        </w:rPr>
        <w:t>n{</w:t>
      </w:r>
      <w:proofErr w:type="gramEnd"/>
      <w:r w:rsidR="00B15BD3" w:rsidRPr="00423ABD">
        <w:rPr>
          <w:rStyle w:val="Maroon"/>
        </w:rPr>
        <w:t>0}{1}"</w:t>
      </w:r>
      <w:r w:rsidR="00B15BD3" w:rsidRPr="00423ABD">
        <w:t>,</w:t>
      </w:r>
    </w:p>
    <w:p w14:paraId="2A6795C6" w14:textId="642A9167" w:rsidR="00464665" w:rsidRPr="00423ABD" w:rsidRDefault="00DE7CCE" w:rsidP="009E7A29">
      <w:pPr>
        <w:pStyle w:val="CDTMID"/>
      </w:pPr>
      <w:r w:rsidRPr="00423ABD">
        <w:t xml:space="preserve">            </w:t>
      </w:r>
      <w:r w:rsidR="00B15BD3" w:rsidRPr="00423ABD">
        <w:rPr>
          <w:rStyle w:val="Maroon"/>
        </w:rPr>
        <w:t>"+</w:t>
      </w:r>
      <w:r w:rsidRPr="00423ABD">
        <w:rPr>
          <w:rStyle w:val="Maroon"/>
        </w:rPr>
        <w:t xml:space="preserve"> </w:t>
      </w:r>
      <w:r w:rsidR="00B15BD3" w:rsidRPr="00423ABD">
        <w:rPr>
          <w:rStyle w:val="Maroon"/>
        </w:rPr>
        <w:t>--</w:t>
      </w:r>
      <w:proofErr w:type="gramStart"/>
      <w:r w:rsidR="00B15BD3" w:rsidRPr="00423ABD">
        <w:rPr>
          <w:rStyle w:val="Maroon"/>
        </w:rPr>
        <w:t>"</w:t>
      </w:r>
      <w:r w:rsidR="00B15BD3" w:rsidRPr="00423ABD">
        <w:t>.</w:t>
      </w:r>
      <w:proofErr w:type="spellStart"/>
      <w:r w:rsidR="00B15BD3" w:rsidRPr="00423ABD">
        <w:t>PadLeft</w:t>
      </w:r>
      <w:proofErr w:type="spellEnd"/>
      <w:proofErr w:type="gramEnd"/>
      <w:r w:rsidR="00B15BD3" w:rsidRPr="00423ABD">
        <w:t>(5*indent,</w:t>
      </w:r>
      <w:r w:rsidRPr="00423ABD">
        <w:t xml:space="preserve"> </w:t>
      </w:r>
      <w:r w:rsidR="00B15BD3" w:rsidRPr="00423ABD">
        <w:rPr>
          <w:rStyle w:val="Maroon"/>
        </w:rPr>
        <w:t>'</w:t>
      </w:r>
      <w:r w:rsidRPr="00423ABD">
        <w:rPr>
          <w:rStyle w:val="Maroon"/>
        </w:rPr>
        <w:t xml:space="preserve"> </w:t>
      </w:r>
      <w:r w:rsidR="00B15BD3" w:rsidRPr="00423ABD">
        <w:rPr>
          <w:rStyle w:val="Maroon"/>
        </w:rPr>
        <w:t>'</w:t>
      </w:r>
      <w:r w:rsidR="00B15BD3" w:rsidRPr="00423ABD">
        <w:t>),</w:t>
      </w:r>
    </w:p>
    <w:p w14:paraId="62E99D7A" w14:textId="7B797479" w:rsidR="00FA02C3" w:rsidRPr="00423ABD" w:rsidRDefault="00DE7CCE" w:rsidP="009E7A29">
      <w:pPr>
        <w:pStyle w:val="CDTMID"/>
      </w:pPr>
      <w:r w:rsidRPr="00423ABD">
        <w:t xml:space="preserve">            </w:t>
      </w:r>
      <w:proofErr w:type="spellStart"/>
      <w:proofErr w:type="gramStart"/>
      <w:r w:rsidR="00B15BD3" w:rsidRPr="00423ABD">
        <w:t>tree.Item.ToString</w:t>
      </w:r>
      <w:proofErr w:type="spellEnd"/>
      <w:proofErr w:type="gramEnd"/>
      <w:r w:rsidR="00B15BD3" w:rsidRPr="00423ABD">
        <w:t>());</w:t>
      </w:r>
    </w:p>
    <w:p w14:paraId="374B3547" w14:textId="34E67B41"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w:t>
      </w:r>
      <w:proofErr w:type="spellStart"/>
      <w:proofErr w:type="gramStart"/>
      <w:r w:rsidR="00B15BD3" w:rsidRPr="00423ABD">
        <w:t>tree.SubItems.First</w:t>
      </w:r>
      <w:proofErr w:type="spellEnd"/>
      <w:proofErr w:type="gramEnd"/>
      <w:r w:rsidRPr="00423ABD">
        <w:t xml:space="preserve"> </w:t>
      </w:r>
      <w:r w:rsidR="00B15BD3" w:rsidRPr="00423ABD">
        <w:t>!=</w:t>
      </w:r>
      <w:r w:rsidRPr="00423ABD">
        <w:t xml:space="preserve"> </w:t>
      </w:r>
      <w:r w:rsidR="00B15BD3" w:rsidRPr="00423ABD">
        <w:rPr>
          <w:rStyle w:val="CPKeyword"/>
        </w:rPr>
        <w:t>null</w:t>
      </w:r>
      <w:r w:rsidR="00B15BD3" w:rsidRPr="00423ABD">
        <w:t>)</w:t>
      </w:r>
    </w:p>
    <w:p w14:paraId="5B47A41B" w14:textId="07943877" w:rsidR="00FA02C3" w:rsidRPr="00423ABD" w:rsidRDefault="00DE7CCE" w:rsidP="009E7A29">
      <w:pPr>
        <w:pStyle w:val="CDTMID"/>
      </w:pPr>
      <w:r w:rsidRPr="00423ABD">
        <w:t xml:space="preserve">            </w:t>
      </w:r>
      <w:proofErr w:type="gramStart"/>
      <w:r w:rsidR="00B15BD3" w:rsidRPr="00423ABD">
        <w:t>Show(</w:t>
      </w:r>
      <w:proofErr w:type="spellStart"/>
      <w:proofErr w:type="gramEnd"/>
      <w:r w:rsidR="00B15BD3" w:rsidRPr="00423ABD">
        <w:t>tree.SubItems.First</w:t>
      </w:r>
      <w:proofErr w:type="spellEnd"/>
      <w:r w:rsidR="00B15BD3" w:rsidRPr="00423ABD">
        <w:t>,</w:t>
      </w:r>
      <w:r w:rsidRPr="00423ABD">
        <w:t xml:space="preserve"> </w:t>
      </w:r>
      <w:r w:rsidR="00B15BD3" w:rsidRPr="00423ABD">
        <w:t>indent+1);</w:t>
      </w:r>
    </w:p>
    <w:p w14:paraId="666F8C4E" w14:textId="5BC918B5" w:rsidR="00FA02C3" w:rsidRPr="00423ABD" w:rsidRDefault="00DE7CCE" w:rsidP="009E7A29">
      <w:pPr>
        <w:pStyle w:val="CDTMID"/>
      </w:pPr>
      <w:r w:rsidRPr="00423ABD">
        <w:t xml:space="preserve">        </w:t>
      </w:r>
      <w:r w:rsidR="00B15BD3" w:rsidRPr="00423ABD">
        <w:rPr>
          <w:rStyle w:val="CPKeyword"/>
        </w:rPr>
        <w:t>if</w:t>
      </w:r>
      <w:r w:rsidRPr="00423ABD">
        <w:t xml:space="preserve"> </w:t>
      </w:r>
      <w:r w:rsidR="00B15BD3" w:rsidRPr="00423ABD">
        <w:t>(</w:t>
      </w:r>
      <w:proofErr w:type="spellStart"/>
      <w:proofErr w:type="gramStart"/>
      <w:r w:rsidR="00B15BD3" w:rsidRPr="00423ABD">
        <w:t>tree.SubItems.Second</w:t>
      </w:r>
      <w:proofErr w:type="spellEnd"/>
      <w:proofErr w:type="gramEnd"/>
      <w:r w:rsidRPr="00423ABD">
        <w:t xml:space="preserve"> </w:t>
      </w:r>
      <w:r w:rsidR="00B15BD3" w:rsidRPr="00423ABD">
        <w:t>!=</w:t>
      </w:r>
      <w:r w:rsidRPr="00423ABD">
        <w:t xml:space="preserve"> </w:t>
      </w:r>
      <w:r w:rsidR="00B15BD3" w:rsidRPr="00423ABD">
        <w:rPr>
          <w:rStyle w:val="CPKeyword"/>
        </w:rPr>
        <w:t>null</w:t>
      </w:r>
      <w:r w:rsidR="00B15BD3" w:rsidRPr="00423ABD">
        <w:t>)</w:t>
      </w:r>
    </w:p>
    <w:p w14:paraId="606666C6" w14:textId="58340B75" w:rsidR="00FA02C3" w:rsidRPr="00423ABD" w:rsidRDefault="00DE7CCE" w:rsidP="009E7A29">
      <w:pPr>
        <w:pStyle w:val="CDTMID"/>
      </w:pPr>
      <w:r w:rsidRPr="00423ABD">
        <w:t xml:space="preserve">            </w:t>
      </w:r>
      <w:proofErr w:type="gramStart"/>
      <w:r w:rsidR="00B15BD3" w:rsidRPr="00423ABD">
        <w:t>Show(</w:t>
      </w:r>
      <w:proofErr w:type="spellStart"/>
      <w:proofErr w:type="gramEnd"/>
      <w:r w:rsidR="00B15BD3" w:rsidRPr="00423ABD">
        <w:t>tree.SubItems.Second</w:t>
      </w:r>
      <w:proofErr w:type="spellEnd"/>
      <w:r w:rsidR="00B15BD3" w:rsidRPr="00423ABD">
        <w:t>,</w:t>
      </w:r>
      <w:r w:rsidRPr="00423ABD">
        <w:t xml:space="preserve"> </w:t>
      </w:r>
      <w:r w:rsidR="00B15BD3" w:rsidRPr="00423ABD">
        <w:t>indent+1);</w:t>
      </w:r>
    </w:p>
    <w:p w14:paraId="53819CFC" w14:textId="72387103" w:rsidR="00FA02C3" w:rsidRPr="00423ABD" w:rsidRDefault="00DE7CCE" w:rsidP="009E7A29">
      <w:pPr>
        <w:pStyle w:val="CDTMID"/>
      </w:pPr>
      <w:r w:rsidRPr="00423ABD">
        <w:lastRenderedPageBreak/>
        <w:t xml:space="preserve">    </w:t>
      </w:r>
      <w:r w:rsidR="00B15BD3" w:rsidRPr="00423ABD">
        <w:t>}</w:t>
      </w:r>
    </w:p>
    <w:p w14:paraId="2E704E55" w14:textId="77777777" w:rsidR="00FA02C3" w:rsidRPr="00423ABD" w:rsidRDefault="00B15BD3" w:rsidP="009E7A29">
      <w:pPr>
        <w:pStyle w:val="CDTLAST"/>
      </w:pPr>
      <w:r w:rsidRPr="00423ABD">
        <w:t>}</w:t>
      </w:r>
    </w:p>
    <w:p w14:paraId="2579E41A" w14:textId="074786EF" w:rsidR="00464665" w:rsidRPr="00423ABD" w:rsidRDefault="001A1FA7">
      <w:pPr>
        <w:pStyle w:val="CHAPBMCON"/>
        <w:pPrChange w:id="283" w:author="Jill Hobbs" w:date="2020-06-04T15:37:00Z">
          <w:pPr>
            <w:pStyle w:val="CHAPBM"/>
          </w:pPr>
        </w:pPrChange>
      </w:pPr>
      <w:r w:rsidRPr="00423ABD">
        <w:t>Here,</w:t>
      </w:r>
      <w:r w:rsidR="00DE7CCE" w:rsidRPr="00423ABD">
        <w:t xml:space="preserve"> </w:t>
      </w:r>
      <w:r w:rsidR="00B15BD3" w:rsidRPr="00423ABD">
        <w:t>the</w:t>
      </w:r>
      <w:r w:rsidR="00DE7CCE" w:rsidRPr="00423ABD">
        <w:t xml:space="preserve"> </w:t>
      </w:r>
      <w:r w:rsidR="00B15BD3" w:rsidRPr="00423ABD">
        <w:rPr>
          <w:rStyle w:val="CITchapbm"/>
        </w:rPr>
        <w:t>Show&lt;T&gt;</w:t>
      </w:r>
      <w:r w:rsidR="00DE7CCE" w:rsidRPr="00423ABD">
        <w:t xml:space="preserve"> </w:t>
      </w:r>
      <w:r w:rsidR="00B15BD3" w:rsidRPr="00423ABD">
        <w:t>implementation</w:t>
      </w:r>
      <w:r w:rsidR="00DE7CCE" w:rsidRPr="00423ABD">
        <w:t xml:space="preserve"> </w:t>
      </w:r>
      <w:r w:rsidR="00B15BD3" w:rsidRPr="00423ABD">
        <w:t>itself</w:t>
      </w:r>
      <w:r w:rsidR="00DE7CCE" w:rsidRPr="00423ABD">
        <w:t xml:space="preserve"> </w:t>
      </w:r>
      <w:r w:rsidR="00B15BD3" w:rsidRPr="00423ABD">
        <w:t>does</w:t>
      </w:r>
      <w:r w:rsidR="00DE7CCE" w:rsidRPr="00423ABD">
        <w:t xml:space="preserve"> </w:t>
      </w:r>
      <w:r w:rsidR="00B15BD3" w:rsidRPr="00423ABD">
        <w:t>not</w:t>
      </w:r>
      <w:r w:rsidR="00DE7CCE" w:rsidRPr="00423ABD">
        <w:t xml:space="preserve"> </w:t>
      </w:r>
      <w:r w:rsidR="00B15BD3" w:rsidRPr="00423ABD">
        <w:t>directly</w:t>
      </w:r>
      <w:r w:rsidR="00DE7CCE" w:rsidRPr="00423ABD">
        <w:t xml:space="preserve"> </w:t>
      </w:r>
      <w:r w:rsidR="00B15BD3" w:rsidRPr="00423ABD">
        <w:t>use</w:t>
      </w:r>
      <w:r w:rsidR="00DE7CCE" w:rsidRPr="00423ABD">
        <w:t xml:space="preserve"> </w:t>
      </w:r>
      <w:r w:rsidR="00B15BD3" w:rsidRPr="00423ABD">
        <w:t>any</w:t>
      </w:r>
      <w:r w:rsidR="00DE7CCE" w:rsidRPr="00423ABD">
        <w:t xml:space="preserve"> </w:t>
      </w:r>
      <w:r w:rsidR="00B15BD3" w:rsidRPr="00423ABD">
        <w:t>member</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proofErr w:type="spellStart"/>
      <w:r w:rsidR="00B15BD3" w:rsidRPr="00423ABD">
        <w:rPr>
          <w:rStyle w:val="CITchapbm"/>
        </w:rPr>
        <w:t>IComparable</w:t>
      </w:r>
      <w:proofErr w:type="spellEnd"/>
      <w:r w:rsidR="00B15BD3" w:rsidRPr="00423ABD">
        <w:rPr>
          <w:rStyle w:val="CITchapbm"/>
        </w:rPr>
        <w:t>&lt;T&gt;</w:t>
      </w:r>
      <w:r w:rsidR="00DE7CCE" w:rsidRPr="00423ABD">
        <w:t xml:space="preserve"> </w:t>
      </w:r>
      <w:r w:rsidR="00B15BD3" w:rsidRPr="00423ABD">
        <w:t>interface,</w:t>
      </w:r>
      <w:r w:rsidR="00DE7CCE" w:rsidRPr="00423ABD">
        <w:t xml:space="preserve"> </w:t>
      </w:r>
      <w:r w:rsidR="00B15BD3" w:rsidRPr="00423ABD">
        <w:t>so</w:t>
      </w:r>
      <w:r w:rsidR="00DE7CCE" w:rsidRPr="00423ABD">
        <w:t xml:space="preserve"> </w:t>
      </w:r>
      <w:r w:rsidR="00B15BD3" w:rsidRPr="00423ABD">
        <w:t>you</w:t>
      </w:r>
      <w:r w:rsidR="00DE7CCE" w:rsidRPr="00423ABD">
        <w:t xml:space="preserve"> </w:t>
      </w:r>
      <w:r w:rsidR="00B15BD3" w:rsidRPr="00423ABD">
        <w:t>might</w:t>
      </w:r>
      <w:r w:rsidR="00DE7CCE" w:rsidRPr="00423ABD">
        <w:t xml:space="preserve"> </w:t>
      </w:r>
      <w:r w:rsidR="00B15BD3" w:rsidRPr="00423ABD">
        <w:t>wonder</w:t>
      </w:r>
      <w:r w:rsidR="00DE7CCE" w:rsidRPr="00423ABD">
        <w:t xml:space="preserve"> </w:t>
      </w:r>
      <w:r w:rsidR="00B15BD3" w:rsidRPr="00423ABD">
        <w:t>why</w:t>
      </w:r>
      <w:r w:rsidR="00DE7CCE" w:rsidRPr="00423ABD">
        <w:t xml:space="preserve"> </w:t>
      </w:r>
      <w:r w:rsidR="00B15BD3" w:rsidRPr="00423ABD">
        <w:t>the</w:t>
      </w:r>
      <w:r w:rsidR="00DE7CCE" w:rsidRPr="00423ABD">
        <w:t xml:space="preserve"> </w:t>
      </w:r>
      <w:r w:rsidR="00B15BD3" w:rsidRPr="00423ABD">
        <w:t>constraint</w:t>
      </w:r>
      <w:r w:rsidR="00DE7CCE" w:rsidRPr="00423ABD">
        <w:t xml:space="preserve"> </w:t>
      </w:r>
      <w:r w:rsidR="00B15BD3" w:rsidRPr="00423ABD">
        <w:t>is</w:t>
      </w:r>
      <w:r w:rsidR="00DE7CCE" w:rsidRPr="00423ABD">
        <w:t xml:space="preserve"> </w:t>
      </w:r>
      <w:r w:rsidR="00B15BD3" w:rsidRPr="00423ABD">
        <w:t>required.</w:t>
      </w:r>
      <w:r w:rsidR="00DE7CCE" w:rsidRPr="00423ABD">
        <w:t xml:space="preserve"> </w:t>
      </w:r>
      <w:r w:rsidR="00B15BD3" w:rsidRPr="00423ABD">
        <w:t>Recall,</w:t>
      </w:r>
      <w:r w:rsidR="00DE7CCE" w:rsidRPr="00423ABD">
        <w:t xml:space="preserve"> </w:t>
      </w:r>
      <w:r w:rsidR="00B15BD3" w:rsidRPr="00423ABD">
        <w:t>however,</w:t>
      </w:r>
      <w:r w:rsidR="00DE7CCE" w:rsidRPr="00423ABD">
        <w:t xml:space="preserve"> </w:t>
      </w:r>
      <w:r w:rsidR="00B15BD3" w:rsidRPr="00423ABD">
        <w:t>that</w:t>
      </w:r>
      <w:r w:rsidR="00DE7CCE" w:rsidRPr="00423ABD">
        <w:t xml:space="preserve"> </w:t>
      </w:r>
      <w:r w:rsidR="00B15BD3" w:rsidRPr="00423ABD">
        <w:t>the</w:t>
      </w:r>
      <w:r w:rsidR="00DE7CCE" w:rsidRPr="00423ABD">
        <w:t xml:space="preserve"> </w:t>
      </w:r>
      <w:proofErr w:type="spellStart"/>
      <w:r w:rsidR="00B15BD3" w:rsidRPr="00423ABD">
        <w:rPr>
          <w:rStyle w:val="CITchapbm"/>
        </w:rPr>
        <w:t>BinaryTree</w:t>
      </w:r>
      <w:proofErr w:type="spellEnd"/>
      <w:r w:rsidR="00B15BD3" w:rsidRPr="00423ABD">
        <w:rPr>
          <w:rStyle w:val="CITchapbm"/>
        </w:rPr>
        <w:t>&lt;T&gt;</w:t>
      </w:r>
      <w:r w:rsidR="00DE7CCE" w:rsidRPr="00423ABD">
        <w:t xml:space="preserve"> </w:t>
      </w:r>
      <w:r w:rsidR="00B15BD3" w:rsidRPr="00423ABD">
        <w:t>class</w:t>
      </w:r>
      <w:r w:rsidR="00DE7CCE" w:rsidRPr="00423ABD">
        <w:t xml:space="preserve"> </w:t>
      </w:r>
      <w:r w:rsidR="00B15BD3" w:rsidRPr="00423ABD">
        <w:t>did</w:t>
      </w:r>
      <w:r w:rsidR="00DE7CCE" w:rsidRPr="00423ABD">
        <w:t xml:space="preserve"> </w:t>
      </w:r>
      <w:r w:rsidR="00B15BD3" w:rsidRPr="00423ABD">
        <w:t>require</w:t>
      </w:r>
      <w:r w:rsidR="00DE7CCE" w:rsidRPr="00423ABD">
        <w:t xml:space="preserve"> </w:t>
      </w:r>
      <w:r w:rsidR="00B15BD3" w:rsidRPr="00423ABD">
        <w:t>this</w:t>
      </w:r>
      <w:r w:rsidR="00DE7CCE" w:rsidRPr="00423ABD">
        <w:t xml:space="preserve"> </w:t>
      </w:r>
      <w:r w:rsidRPr="00423ABD">
        <w:t>constraint</w:t>
      </w:r>
      <w:r w:rsidR="00DE7CCE" w:rsidRPr="00423ABD">
        <w:t xml:space="preserve"> </w:t>
      </w:r>
      <w:r w:rsidR="00B15BD3" w:rsidRPr="00423ABD">
        <w:t>(see</w:t>
      </w:r>
      <w:r w:rsidR="00DE7CCE" w:rsidRPr="00423ABD">
        <w:t xml:space="preserve"> </w:t>
      </w:r>
      <w:r w:rsidR="00ED1933" w:rsidRPr="00423ABD">
        <w:t>Listing</w:t>
      </w:r>
      <w:r w:rsidR="00DE7CCE" w:rsidRPr="00423ABD">
        <w:t xml:space="preserve"> </w:t>
      </w:r>
      <w:r w:rsidR="00ED1933" w:rsidRPr="00423ABD">
        <w:t>12.</w:t>
      </w:r>
      <w:r w:rsidR="00B15BD3" w:rsidRPr="00423ABD">
        <w:t>39).</w:t>
      </w:r>
    </w:p>
    <w:p w14:paraId="50308F63" w14:textId="310B97BE"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39:</w:t>
      </w:r>
      <w:r w:rsidR="00B15BD3" w:rsidRPr="00423ABD">
        <w:t> </w:t>
      </w:r>
      <w:proofErr w:type="spellStart"/>
      <w:r w:rsidR="00B15BD3" w:rsidRPr="00423ABD">
        <w:rPr>
          <w:rStyle w:val="CITchapbm"/>
        </w:rPr>
        <w:t>BinaryTree</w:t>
      </w:r>
      <w:proofErr w:type="spellEnd"/>
      <w:r w:rsidR="00B15BD3" w:rsidRPr="00423ABD">
        <w:rPr>
          <w:rStyle w:val="CITchapbm"/>
        </w:rPr>
        <w:t>&lt;T&gt;</w:t>
      </w:r>
      <w:r w:rsidR="00DE7CCE" w:rsidRPr="00423ABD">
        <w:t xml:space="preserve"> </w:t>
      </w:r>
      <w:r w:rsidR="00B15BD3" w:rsidRPr="00423ABD">
        <w:t>Requiring</w:t>
      </w:r>
      <w:r w:rsidR="00DE7CCE" w:rsidRPr="00423ABD">
        <w:t xml:space="preserve"> </w:t>
      </w:r>
      <w:proofErr w:type="spellStart"/>
      <w:r w:rsidR="00B15BD3" w:rsidRPr="00423ABD">
        <w:rPr>
          <w:rStyle w:val="CITchapbm"/>
        </w:rPr>
        <w:t>IComparable</w:t>
      </w:r>
      <w:proofErr w:type="spellEnd"/>
      <w:r w:rsidR="00B15BD3" w:rsidRPr="00423ABD">
        <w:rPr>
          <w:rStyle w:val="CITchapbm"/>
        </w:rPr>
        <w:t>&lt;T&gt;</w:t>
      </w:r>
      <w:r w:rsidR="00DE7CCE" w:rsidRPr="00423ABD">
        <w:t xml:space="preserve"> </w:t>
      </w:r>
      <w:r w:rsidR="00B15BD3" w:rsidRPr="00423ABD">
        <w:t>Type</w:t>
      </w:r>
      <w:r w:rsidR="00DE7CCE" w:rsidRPr="00423ABD">
        <w:t xml:space="preserve"> </w:t>
      </w:r>
      <w:r w:rsidR="00B15BD3" w:rsidRPr="00423ABD">
        <w:t>Parameters</w:t>
      </w:r>
    </w:p>
    <w:p w14:paraId="71F9AFEA" w14:textId="748B0329" w:rsidR="00FA02C3" w:rsidRPr="00423ABD" w:rsidRDefault="00B15BD3" w:rsidP="009E7A29">
      <w:pPr>
        <w:pStyle w:val="CDTFIRST"/>
      </w:pPr>
      <w:r w:rsidRPr="00423ABD">
        <w:rPr>
          <w:rStyle w:val="CPKeyword"/>
        </w:rPr>
        <w:t>public</w:t>
      </w:r>
      <w:r w:rsidR="00DE7CCE" w:rsidRPr="00423ABD">
        <w:t xml:space="preserve"> </w:t>
      </w:r>
      <w:r w:rsidRPr="00423ABD">
        <w:rPr>
          <w:rStyle w:val="CPKeyword"/>
        </w:rPr>
        <w:t>class</w:t>
      </w:r>
      <w:r w:rsidR="00DE7CCE" w:rsidRPr="00423ABD">
        <w:t xml:space="preserve"> </w:t>
      </w:r>
      <w:proofErr w:type="spellStart"/>
      <w:r w:rsidRPr="00423ABD">
        <w:t>BinaryTree</w:t>
      </w:r>
      <w:proofErr w:type="spellEnd"/>
      <w:r w:rsidRPr="00423ABD">
        <w:t>&lt;T&gt;</w:t>
      </w:r>
    </w:p>
    <w:p w14:paraId="12DE93E1" w14:textId="7C896339"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where</w:t>
      </w:r>
      <w:r w:rsidRPr="00423ABD">
        <w:t xml:space="preserve"> </w:t>
      </w:r>
      <w:r w:rsidR="00B15BD3" w:rsidRPr="00423ABD">
        <w:t>T:</w:t>
      </w:r>
      <w:r w:rsidRPr="00423ABD">
        <w:t xml:space="preserve"> </w:t>
      </w:r>
      <w:proofErr w:type="spellStart"/>
      <w:r w:rsidR="00B15BD3" w:rsidRPr="00423ABD">
        <w:t>System.IComparable</w:t>
      </w:r>
      <w:proofErr w:type="spellEnd"/>
      <w:r w:rsidR="00B15BD3" w:rsidRPr="00423ABD">
        <w:t>&lt;T&gt;</w:t>
      </w:r>
    </w:p>
    <w:p w14:paraId="7FDBD98E" w14:textId="77777777" w:rsidR="00FA02C3" w:rsidRPr="00423ABD" w:rsidRDefault="00B15BD3" w:rsidP="009E7A29">
      <w:pPr>
        <w:pStyle w:val="CDTMID"/>
      </w:pPr>
      <w:r w:rsidRPr="00423ABD">
        <w:t>{</w:t>
      </w:r>
    </w:p>
    <w:p w14:paraId="30360CFB" w14:textId="3DE70310" w:rsidR="00FA02C3" w:rsidRPr="00423ABD" w:rsidRDefault="00DE7CCE" w:rsidP="009E7A29">
      <w:pPr>
        <w:pStyle w:val="CDTMID"/>
      </w:pPr>
      <w:r w:rsidRPr="00423ABD">
        <w:t xml:space="preserve">    </w:t>
      </w:r>
      <w:r w:rsidR="00B15BD3" w:rsidRPr="00423ABD">
        <w:t>...</w:t>
      </w:r>
    </w:p>
    <w:p w14:paraId="249CBE58" w14:textId="77777777" w:rsidR="00FA02C3" w:rsidRPr="00423ABD" w:rsidRDefault="00B15BD3" w:rsidP="009E7A29">
      <w:pPr>
        <w:pStyle w:val="CDTLAST"/>
      </w:pPr>
      <w:r w:rsidRPr="00423ABD">
        <w:t>}</w:t>
      </w:r>
    </w:p>
    <w:p w14:paraId="2C3F028C" w14:textId="74F9CE08" w:rsidR="00FA02C3" w:rsidRPr="00423ABD" w:rsidRDefault="00B15BD3" w:rsidP="009E7A29">
      <w:pPr>
        <w:pStyle w:val="CHAPBMCON"/>
      </w:pPr>
      <w:r w:rsidRPr="00423ABD">
        <w:t>Because</w:t>
      </w:r>
      <w:r w:rsidR="00DE7CCE" w:rsidRPr="00423ABD">
        <w:t xml:space="preserve"> </w:t>
      </w:r>
      <w:r w:rsidRPr="00423ABD">
        <w:t>the</w:t>
      </w:r>
      <w:r w:rsidR="00DE7CCE" w:rsidRPr="00423ABD">
        <w:t xml:space="preserve"> </w:t>
      </w:r>
      <w:proofErr w:type="spellStart"/>
      <w:r w:rsidRPr="00423ABD">
        <w:rPr>
          <w:rStyle w:val="CITchapbm"/>
        </w:rPr>
        <w:t>BinaryTree</w:t>
      </w:r>
      <w:proofErr w:type="spellEnd"/>
      <w:r w:rsidRPr="00423ABD">
        <w:rPr>
          <w:rStyle w:val="CITchapbm"/>
        </w:rPr>
        <w:t>&lt;T&gt;</w:t>
      </w:r>
      <w:r w:rsidR="00DE7CCE" w:rsidRPr="00423ABD">
        <w:t xml:space="preserve"> </w:t>
      </w:r>
      <w:r w:rsidRPr="00423ABD">
        <w:t>class</w:t>
      </w:r>
      <w:r w:rsidR="00DE7CCE" w:rsidRPr="00423ABD">
        <w:t xml:space="preserve"> </w:t>
      </w:r>
      <w:r w:rsidRPr="00423ABD">
        <w:t>requires</w:t>
      </w:r>
      <w:r w:rsidR="00DE7CCE" w:rsidRPr="00423ABD">
        <w:t xml:space="preserve"> </w:t>
      </w:r>
      <w:r w:rsidRPr="00423ABD">
        <w:t>this</w:t>
      </w:r>
      <w:r w:rsidR="00DE7CCE" w:rsidRPr="00423ABD">
        <w:t xml:space="preserve"> </w:t>
      </w:r>
      <w:r w:rsidRPr="00423ABD">
        <w:t>constraint</w:t>
      </w:r>
      <w:r w:rsidR="00DE7CCE" w:rsidRPr="00423ABD">
        <w:t xml:space="preserve"> </w:t>
      </w:r>
      <w:r w:rsidRPr="00423ABD">
        <w:t>on</w:t>
      </w:r>
      <w:r w:rsidR="00DE7CCE" w:rsidRPr="00423ABD">
        <w:t xml:space="preserve"> </w:t>
      </w:r>
      <w:r w:rsidRPr="00423ABD">
        <w:t>its</w:t>
      </w:r>
      <w:r w:rsidR="00DE7CCE" w:rsidRPr="00423ABD">
        <w:t xml:space="preserve"> </w:t>
      </w:r>
      <w:r w:rsidRPr="00423ABD">
        <w:rPr>
          <w:rStyle w:val="CITchapbm"/>
        </w:rPr>
        <w:t>T</w:t>
      </w:r>
      <w:r w:rsidRPr="00423ABD">
        <w:t>,</w:t>
      </w:r>
      <w:r w:rsidR="00DE7CCE" w:rsidRPr="00423ABD">
        <w:t xml:space="preserve"> </w:t>
      </w:r>
      <w:r w:rsidRPr="00423ABD">
        <w:t>and</w:t>
      </w:r>
      <w:r w:rsidR="00DE7CCE" w:rsidRPr="00423ABD">
        <w:t xml:space="preserve"> </w:t>
      </w:r>
      <w:r w:rsidRPr="00423ABD">
        <w:t>because</w:t>
      </w:r>
      <w:r w:rsidR="00DE7CCE" w:rsidRPr="00423ABD">
        <w:t xml:space="preserve"> </w:t>
      </w:r>
      <w:r w:rsidRPr="00423ABD">
        <w:rPr>
          <w:rStyle w:val="CITchapbm"/>
        </w:rPr>
        <w:t>Show&lt;T&gt;</w:t>
      </w:r>
      <w:r w:rsidR="00DE7CCE" w:rsidRPr="00423ABD">
        <w:t xml:space="preserve"> </w:t>
      </w:r>
      <w:r w:rsidRPr="00423ABD">
        <w:t>uses</w:t>
      </w:r>
      <w:r w:rsidR="00DE7CCE" w:rsidRPr="00423ABD">
        <w:t xml:space="preserve"> </w:t>
      </w:r>
      <w:r w:rsidRPr="00423ABD">
        <w:t>its</w:t>
      </w:r>
      <w:r w:rsidR="00DE7CCE" w:rsidRPr="00423ABD">
        <w:t xml:space="preserve"> </w:t>
      </w:r>
      <w:r w:rsidRPr="00423ABD">
        <w:rPr>
          <w:rStyle w:val="CITchapbm"/>
        </w:rPr>
        <w:t>T</w:t>
      </w:r>
      <w:r w:rsidR="00DE7CCE" w:rsidRPr="00423ABD">
        <w:t xml:space="preserve"> </w:t>
      </w:r>
      <w:r w:rsidRPr="00423ABD">
        <w:t>as</w:t>
      </w:r>
      <w:r w:rsidR="00DE7CCE" w:rsidRPr="00423ABD">
        <w:t xml:space="preserve"> </w:t>
      </w:r>
      <w:r w:rsidRPr="00423ABD">
        <w:t>a</w:t>
      </w:r>
      <w:r w:rsidR="00DE7CCE" w:rsidRPr="00423ABD">
        <w:t xml:space="preserve"> </w:t>
      </w:r>
      <w:r w:rsidRPr="00423ABD">
        <w:t>type</w:t>
      </w:r>
      <w:r w:rsidR="00DE7CCE" w:rsidRPr="00423ABD">
        <w:t xml:space="preserve"> </w:t>
      </w:r>
      <w:r w:rsidRPr="00423ABD">
        <w:t>argument</w:t>
      </w:r>
      <w:r w:rsidR="00DE7CCE" w:rsidRPr="00423ABD">
        <w:t xml:space="preserve"> </w:t>
      </w:r>
      <w:r w:rsidRPr="00423ABD">
        <w:t>corresponding</w:t>
      </w:r>
      <w:r w:rsidR="00DE7CCE" w:rsidRPr="00423ABD">
        <w:t xml:space="preserve"> </w:t>
      </w:r>
      <w:r w:rsidRPr="00423ABD">
        <w:t>to</w:t>
      </w:r>
      <w:r w:rsidR="00DE7CCE" w:rsidRPr="00423ABD">
        <w:t xml:space="preserve"> </w:t>
      </w:r>
      <w:r w:rsidRPr="00423ABD">
        <w:t>a</w:t>
      </w:r>
      <w:r w:rsidR="00DE7CCE" w:rsidRPr="00423ABD">
        <w:t xml:space="preserve"> </w:t>
      </w:r>
      <w:r w:rsidRPr="00423ABD">
        <w:t>constrained</w:t>
      </w:r>
      <w:r w:rsidR="00DE7CCE" w:rsidRPr="00423ABD">
        <w:t xml:space="preserve"> </w:t>
      </w:r>
      <w:r w:rsidRPr="00423ABD">
        <w:t>type</w:t>
      </w:r>
      <w:r w:rsidR="00DE7CCE" w:rsidRPr="00423ABD">
        <w:t xml:space="preserve"> </w:t>
      </w:r>
      <w:r w:rsidRPr="00423ABD">
        <w:t>parameter,</w:t>
      </w:r>
      <w:r w:rsidR="00DE7CCE" w:rsidRPr="00423ABD">
        <w:t xml:space="preserve"> </w:t>
      </w:r>
      <w:r w:rsidRPr="00423ABD">
        <w:rPr>
          <w:rStyle w:val="CITchapbm"/>
        </w:rPr>
        <w:t>Show&lt;T&gt;</w:t>
      </w:r>
      <w:r w:rsidR="00DE7CCE" w:rsidRPr="00423ABD">
        <w:t xml:space="preserve"> </w:t>
      </w:r>
      <w:r w:rsidRPr="00423ABD">
        <w:t>needs</w:t>
      </w:r>
      <w:r w:rsidR="00DE7CCE" w:rsidRPr="00423ABD">
        <w:t xml:space="preserve"> </w:t>
      </w:r>
      <w:r w:rsidRPr="00423ABD">
        <w:t>to</w:t>
      </w:r>
      <w:r w:rsidR="00DE7CCE" w:rsidRPr="00423ABD">
        <w:t xml:space="preserve"> </w:t>
      </w:r>
      <w:r w:rsidRPr="00423ABD">
        <w:t>ensure</w:t>
      </w:r>
      <w:r w:rsidR="00DE7CCE" w:rsidRPr="00423ABD">
        <w:t xml:space="preserve"> </w:t>
      </w:r>
      <w:r w:rsidRPr="00423ABD">
        <w:t>that</w:t>
      </w:r>
      <w:r w:rsidR="00DE7CCE" w:rsidRPr="00423ABD">
        <w:t xml:space="preserve"> </w:t>
      </w:r>
      <w:r w:rsidR="00057C66" w:rsidRPr="00423ABD">
        <w:t>the</w:t>
      </w:r>
      <w:r w:rsidR="00DE7CCE" w:rsidRPr="00423ABD">
        <w:t xml:space="preserve"> </w:t>
      </w:r>
      <w:r w:rsidR="00057C66" w:rsidRPr="00423ABD">
        <w:t>constraint</w:t>
      </w:r>
      <w:r w:rsidR="00DE7CCE" w:rsidRPr="00423ABD">
        <w:t xml:space="preserve"> </w:t>
      </w:r>
      <w:r w:rsidR="00057C66" w:rsidRPr="00423ABD">
        <w:t>on</w:t>
      </w:r>
      <w:r w:rsidR="00DE7CCE" w:rsidRPr="00423ABD">
        <w:t xml:space="preserve"> </w:t>
      </w:r>
      <w:r w:rsidRPr="00423ABD">
        <w:t>the</w:t>
      </w:r>
      <w:r w:rsidR="00DE7CCE" w:rsidRPr="00423ABD">
        <w:t xml:space="preserve"> </w:t>
      </w:r>
      <w:r w:rsidRPr="00423ABD">
        <w:t>class’s</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is</w:t>
      </w:r>
      <w:r w:rsidR="00DE7CCE" w:rsidRPr="00423ABD">
        <w:t xml:space="preserve"> </w:t>
      </w:r>
      <w:r w:rsidRPr="00423ABD">
        <w:t>met</w:t>
      </w:r>
      <w:r w:rsidR="00DE7CCE" w:rsidRPr="00423ABD">
        <w:t xml:space="preserve"> </w:t>
      </w:r>
      <w:r w:rsidRPr="00423ABD">
        <w:t>on</w:t>
      </w:r>
      <w:r w:rsidR="00DE7CCE" w:rsidRPr="00423ABD">
        <w:t xml:space="preserve"> </w:t>
      </w:r>
      <w:r w:rsidRPr="00423ABD">
        <w:t>its</w:t>
      </w:r>
      <w:r w:rsidR="00DE7CCE" w:rsidRPr="00423ABD">
        <w:t xml:space="preserve"> </w:t>
      </w:r>
      <w:r w:rsidRPr="00423ABD">
        <w:t>method</w:t>
      </w:r>
      <w:r w:rsidR="00DE7CCE" w:rsidRPr="00423ABD">
        <w:t xml:space="preserve"> </w:t>
      </w:r>
      <w:r w:rsidRPr="00423ABD">
        <w:t>type</w:t>
      </w:r>
      <w:r w:rsidR="00DE7CCE" w:rsidRPr="00423ABD">
        <w:t xml:space="preserve"> </w:t>
      </w:r>
      <w:r w:rsidRPr="00423ABD">
        <w:t>argument.</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943193" w:rsidRPr="00423ABD" w14:paraId="24AE2B2C" w14:textId="77777777" w:rsidTr="005F0E56">
        <w:trPr>
          <w:trHeight w:val="590"/>
        </w:trPr>
        <w:tc>
          <w:tcPr>
            <w:tcW w:w="7003" w:type="dxa"/>
            <w:gridSpan w:val="2"/>
            <w:shd w:val="clear" w:color="auto" w:fill="auto"/>
            <w:tcMar>
              <w:right w:w="115" w:type="dxa"/>
            </w:tcMar>
          </w:tcPr>
          <w:p w14:paraId="2D15496A" w14:textId="77777777" w:rsidR="00943193" w:rsidRPr="00423ABD" w:rsidRDefault="00943193" w:rsidP="009B386C">
            <w:pPr>
              <w:pStyle w:val="SF1TTL"/>
              <w:keepNext w:val="0"/>
              <w:rPr>
                <w:noProof/>
              </w:rPr>
            </w:pPr>
          </w:p>
        </w:tc>
      </w:tr>
      <w:tr w:rsidR="00943193" w:rsidRPr="00423ABD" w14:paraId="4826A2B3" w14:textId="77777777" w:rsidTr="005F0E56">
        <w:trPr>
          <w:trHeight w:val="701"/>
        </w:trPr>
        <w:tc>
          <w:tcPr>
            <w:tcW w:w="121" w:type="dxa"/>
            <w:shd w:val="clear" w:color="auto" w:fill="C0C0C0"/>
            <w:tcMar>
              <w:right w:w="115" w:type="dxa"/>
            </w:tcMar>
          </w:tcPr>
          <w:p w14:paraId="48BAEB49" w14:textId="77777777" w:rsidR="00943193" w:rsidRPr="00423ABD" w:rsidRDefault="00943193" w:rsidP="009B386C">
            <w:pPr>
              <w:pStyle w:val="SF1SUBTTL"/>
              <w:keepNext w:val="0"/>
            </w:pPr>
          </w:p>
        </w:tc>
        <w:tc>
          <w:tcPr>
            <w:tcW w:w="6882" w:type="dxa"/>
            <w:tcMar>
              <w:left w:w="173" w:type="dxa"/>
              <w:right w:w="173" w:type="dxa"/>
            </w:tcMar>
          </w:tcPr>
          <w:p w14:paraId="45E1211E" w14:textId="77777777" w:rsidR="00943193" w:rsidRPr="00423ABD" w:rsidRDefault="00943193" w:rsidP="009B386C">
            <w:pPr>
              <w:pStyle w:val="SF1TTL"/>
              <w:keepNext w:val="0"/>
            </w:pPr>
            <w:r w:rsidRPr="00423ABD">
              <w:rPr>
                <w:noProof/>
              </w:rPr>
              <mc:AlternateContent>
                <mc:Choice Requires="wps">
                  <w:drawing>
                    <wp:anchor distT="0" distB="0" distL="114300" distR="114300" simplePos="0" relativeHeight="251662336" behindDoc="0" locked="0" layoutInCell="1" allowOverlap="1" wp14:anchorId="382E45BA" wp14:editId="6235BCEC">
                      <wp:simplePos x="0" y="0"/>
                      <wp:positionH relativeFrom="column">
                        <wp:posOffset>9253</wp:posOffset>
                      </wp:positionH>
                      <wp:positionV relativeFrom="page">
                        <wp:posOffset>5819</wp:posOffset>
                      </wp:positionV>
                      <wp:extent cx="73025" cy="73025"/>
                      <wp:effectExtent l="0" t="0" r="3175" b="3175"/>
                      <wp:wrapNone/>
                      <wp:docPr id="20"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F1B8C" id="Rectangle 216" o:spid="_x0000_s1026" style="position:absolute;margin-left:.75pt;margin-top:.45pt;width:5.75pt;height: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xqggIAAA4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DjIFxqggIAAA4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61312" behindDoc="0" locked="1" layoutInCell="1" allowOverlap="1" wp14:anchorId="429D8718" wp14:editId="305489FF">
                      <wp:simplePos x="0" y="0"/>
                      <wp:positionH relativeFrom="column">
                        <wp:posOffset>84455</wp:posOffset>
                      </wp:positionH>
                      <wp:positionV relativeFrom="page">
                        <wp:posOffset>76200</wp:posOffset>
                      </wp:positionV>
                      <wp:extent cx="73025" cy="73025"/>
                      <wp:effectExtent l="0" t="0" r="3175" b="3175"/>
                      <wp:wrapNone/>
                      <wp:docPr id="21"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6F6B4" id="Rectangle 215" o:spid="_x0000_s1026" style="position:absolute;margin-left:6.65pt;margin-top:6pt;width:5.7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PoegQIAAA4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" fillcolor="gray" stroked="f">
                      <o:lock v:ext="edit" aspectratio="t"/>
                      <w10:wrap anchory="page"/>
                      <w10:anchorlock/>
                    </v:rect>
                  </w:pict>
                </mc:Fallback>
              </mc:AlternateContent>
            </w:r>
            <w:r w:rsidRPr="00423ABD">
              <w:t>AdVanced Topic</w:t>
            </w:r>
          </w:p>
          <w:p w14:paraId="68C04E51" w14:textId="77777777" w:rsidR="00283199" w:rsidRPr="00423ABD" w:rsidRDefault="00283199" w:rsidP="009B386C">
            <w:pPr>
              <w:pStyle w:val="SF1SUBTTL"/>
              <w:keepNext w:val="0"/>
            </w:pPr>
            <w:r w:rsidRPr="00423ABD">
              <w:t>Casting inside a Generic Method</w:t>
            </w:r>
          </w:p>
          <w:p w14:paraId="34897223" w14:textId="77777777" w:rsidR="00283199" w:rsidRPr="00423ABD" w:rsidRDefault="00283199" w:rsidP="009B386C">
            <w:pPr>
              <w:pStyle w:val="SF1FIRST"/>
            </w:pPr>
            <w:r w:rsidRPr="00423ABD">
              <w:t>Sometimes you should be wary of using generics—for instance, when using them specifically to bury a cast operation. Consider the following method, which converts a stream into an object of a given type:</w:t>
            </w:r>
          </w:p>
          <w:p w14:paraId="17EC7418" w14:textId="77777777" w:rsidR="00283199" w:rsidRPr="00423ABD" w:rsidRDefault="00283199" w:rsidP="009B386C">
            <w:pPr>
              <w:pStyle w:val="SF1DPGMFIRST"/>
            </w:pPr>
            <w:r w:rsidRPr="00423ABD">
              <w:rPr>
                <w:rStyle w:val="CPKeyword"/>
              </w:rPr>
              <w:t>public</w:t>
            </w:r>
            <w:r w:rsidRPr="00423ABD">
              <w:t xml:space="preserve"> </w:t>
            </w:r>
            <w:r w:rsidRPr="00423ABD">
              <w:rPr>
                <w:rStyle w:val="CPKeyword"/>
              </w:rPr>
              <w:t>static</w:t>
            </w:r>
            <w:r w:rsidRPr="00423ABD">
              <w:t xml:space="preserve"> T Deserialize&lt;T</w:t>
            </w:r>
            <w:proofErr w:type="gramStart"/>
            <w:r w:rsidRPr="00423ABD">
              <w:t>&gt;(</w:t>
            </w:r>
            <w:proofErr w:type="gramEnd"/>
          </w:p>
          <w:p w14:paraId="652E8C37" w14:textId="77777777" w:rsidR="00283199" w:rsidRPr="00423ABD" w:rsidRDefault="00283199" w:rsidP="009B386C">
            <w:pPr>
              <w:pStyle w:val="SF1DPGMMID"/>
            </w:pPr>
            <w:r w:rsidRPr="00423ABD">
              <w:t xml:space="preserve">    Stream </w:t>
            </w:r>
            <w:proofErr w:type="spellStart"/>
            <w:r w:rsidRPr="00423ABD">
              <w:t>stream</w:t>
            </w:r>
            <w:proofErr w:type="spellEnd"/>
            <w:r w:rsidRPr="00423ABD">
              <w:t xml:space="preserve">, </w:t>
            </w:r>
            <w:proofErr w:type="spellStart"/>
            <w:r w:rsidRPr="00423ABD">
              <w:t>IFormatter</w:t>
            </w:r>
            <w:proofErr w:type="spellEnd"/>
            <w:r w:rsidRPr="00423ABD">
              <w:t xml:space="preserve"> formatter)</w:t>
            </w:r>
          </w:p>
          <w:p w14:paraId="45C60F78" w14:textId="77777777" w:rsidR="00283199" w:rsidRPr="00423ABD" w:rsidRDefault="00283199" w:rsidP="009B386C">
            <w:pPr>
              <w:pStyle w:val="SF1DPGMMID"/>
            </w:pPr>
            <w:r w:rsidRPr="00423ABD">
              <w:t>{</w:t>
            </w:r>
          </w:p>
          <w:p w14:paraId="5A4C413D" w14:textId="77777777" w:rsidR="00283199" w:rsidRPr="00423ABD" w:rsidRDefault="00283199" w:rsidP="009B386C">
            <w:pPr>
              <w:pStyle w:val="SF1DPGMMID"/>
            </w:pPr>
            <w:r w:rsidRPr="00423ABD">
              <w:t xml:space="preserve">    </w:t>
            </w:r>
            <w:r w:rsidRPr="00423ABD">
              <w:rPr>
                <w:rStyle w:val="CPKeyword"/>
              </w:rPr>
              <w:t>return</w:t>
            </w:r>
            <w:r w:rsidRPr="00423ABD">
              <w:t xml:space="preserve"> (T)</w:t>
            </w:r>
            <w:proofErr w:type="spellStart"/>
            <w:proofErr w:type="gramStart"/>
            <w:r w:rsidRPr="00423ABD">
              <w:t>formatter.Deserialize</w:t>
            </w:r>
            <w:proofErr w:type="spellEnd"/>
            <w:proofErr w:type="gramEnd"/>
            <w:r w:rsidRPr="00423ABD">
              <w:t>(stream);</w:t>
            </w:r>
          </w:p>
          <w:p w14:paraId="3A6FA869" w14:textId="77777777" w:rsidR="00283199" w:rsidRPr="00423ABD" w:rsidRDefault="00283199" w:rsidP="009B386C">
            <w:pPr>
              <w:pStyle w:val="SF1DPGMLAST"/>
            </w:pPr>
            <w:r w:rsidRPr="00423ABD">
              <w:t>}</w:t>
            </w:r>
          </w:p>
          <w:p w14:paraId="689CA985" w14:textId="77777777" w:rsidR="00283199" w:rsidRPr="00423ABD" w:rsidRDefault="00283199" w:rsidP="009B386C">
            <w:pPr>
              <w:pStyle w:val="SF1MID"/>
            </w:pPr>
            <w:r w:rsidRPr="00423ABD">
              <w:t xml:space="preserve">The </w:t>
            </w:r>
            <w:r w:rsidRPr="00423ABD">
              <w:rPr>
                <w:rStyle w:val="CITchapbm"/>
              </w:rPr>
              <w:t>formatter</w:t>
            </w:r>
            <w:r w:rsidRPr="00423ABD">
              <w:t xml:space="preserve"> is responsible for removing data from the stream and converting it to an object. The </w:t>
            </w:r>
            <w:proofErr w:type="gramStart"/>
            <w:r w:rsidRPr="00423ABD">
              <w:rPr>
                <w:rStyle w:val="CITchapbm"/>
              </w:rPr>
              <w:t>Deserialize(</w:t>
            </w:r>
            <w:proofErr w:type="gramEnd"/>
            <w:r w:rsidRPr="00423ABD">
              <w:rPr>
                <w:rStyle w:val="CITchapbm"/>
              </w:rPr>
              <w:t>)</w:t>
            </w:r>
            <w:r w:rsidRPr="00423ABD">
              <w:t xml:space="preserve"> call on the formatter returns data of type </w:t>
            </w:r>
            <w:r w:rsidRPr="00423ABD">
              <w:rPr>
                <w:rStyle w:val="CITchapbm"/>
              </w:rPr>
              <w:t>object</w:t>
            </w:r>
            <w:r w:rsidRPr="00423ABD">
              <w:t xml:space="preserve">. A call to use the generic version of </w:t>
            </w:r>
            <w:proofErr w:type="gramStart"/>
            <w:r w:rsidRPr="00423ABD">
              <w:rPr>
                <w:rStyle w:val="CITchapbm"/>
              </w:rPr>
              <w:t>Deserialize(</w:t>
            </w:r>
            <w:proofErr w:type="gramEnd"/>
            <w:r w:rsidRPr="00423ABD">
              <w:rPr>
                <w:rStyle w:val="CITchapbm"/>
              </w:rPr>
              <w:t>)</w:t>
            </w:r>
            <w:r w:rsidRPr="00423ABD">
              <w:t xml:space="preserve"> looks something like this:</w:t>
            </w:r>
          </w:p>
          <w:p w14:paraId="5D204A4D" w14:textId="77777777" w:rsidR="00283199" w:rsidRPr="00423ABD" w:rsidRDefault="00283199" w:rsidP="009B386C">
            <w:pPr>
              <w:pStyle w:val="SF1DPGMFIRST"/>
            </w:pPr>
            <w:r w:rsidRPr="00423ABD">
              <w:rPr>
                <w:rStyle w:val="CPKeyword"/>
              </w:rPr>
              <w:t>string</w:t>
            </w:r>
            <w:r w:rsidRPr="00423ABD">
              <w:t xml:space="preserve"> greeting =</w:t>
            </w:r>
          </w:p>
          <w:p w14:paraId="3ACF56E5" w14:textId="77777777" w:rsidR="00283199" w:rsidRPr="00423ABD" w:rsidRDefault="00283199" w:rsidP="009B386C">
            <w:pPr>
              <w:pStyle w:val="SF1DPGMLAST"/>
            </w:pPr>
            <w:r w:rsidRPr="00423ABD">
              <w:t xml:space="preserve">    </w:t>
            </w:r>
            <w:proofErr w:type="spellStart"/>
            <w:r w:rsidRPr="00423ABD">
              <w:t>Deserialization.Deserialize</w:t>
            </w:r>
            <w:proofErr w:type="spellEnd"/>
            <w:r w:rsidRPr="00423ABD">
              <w:t>&lt;</w:t>
            </w:r>
            <w:r w:rsidRPr="00423ABD">
              <w:rPr>
                <w:rStyle w:val="CPKeyword"/>
              </w:rPr>
              <w:t>string</w:t>
            </w:r>
            <w:proofErr w:type="gramStart"/>
            <w:r w:rsidRPr="00423ABD">
              <w:t>&gt;(</w:t>
            </w:r>
            <w:proofErr w:type="gramEnd"/>
            <w:r w:rsidRPr="00423ABD">
              <w:t>stream, formatter);</w:t>
            </w:r>
          </w:p>
          <w:p w14:paraId="3F4570C0" w14:textId="77777777" w:rsidR="00283199" w:rsidRPr="00423ABD" w:rsidRDefault="00283199" w:rsidP="009B386C">
            <w:pPr>
              <w:pStyle w:val="SF1MID"/>
            </w:pPr>
            <w:r w:rsidRPr="00423ABD">
              <w:lastRenderedPageBreak/>
              <w:t xml:space="preserve">The problem with this code is that to the caller of the method, </w:t>
            </w:r>
            <w:r w:rsidRPr="00423ABD">
              <w:rPr>
                <w:rStyle w:val="CITchapbm"/>
              </w:rPr>
              <w:t>Deserialize&lt;T</w:t>
            </w:r>
            <w:proofErr w:type="gramStart"/>
            <w:r w:rsidRPr="00423ABD">
              <w:rPr>
                <w:rStyle w:val="CITchapbm"/>
              </w:rPr>
              <w:t>&gt;(</w:t>
            </w:r>
            <w:proofErr w:type="gramEnd"/>
            <w:r w:rsidRPr="00423ABD">
              <w:rPr>
                <w:rStyle w:val="CITchapbm"/>
              </w:rPr>
              <w:t>)</w:t>
            </w:r>
            <w:r w:rsidRPr="00423ABD">
              <w:t xml:space="preserve"> appears to be type-safe. However, a cast operation is still performed on behalf of the caller, as in the case of the </w:t>
            </w:r>
            <w:proofErr w:type="spellStart"/>
            <w:r w:rsidRPr="00423ABD">
              <w:t>non</w:t>
            </w:r>
            <w:del w:id="284" w:author="Jill Hobbs" w:date="2020-06-04T15:38:00Z">
              <w:r w:rsidRPr="00423ABD" w:rsidDel="001857D6">
                <w:delText>-</w:delText>
              </w:r>
            </w:del>
            <w:r w:rsidRPr="00423ABD">
              <w:t>generic</w:t>
            </w:r>
            <w:proofErr w:type="spellEnd"/>
            <w:r w:rsidRPr="00423ABD">
              <w:t xml:space="preserve"> equivalent shown here:</w:t>
            </w:r>
          </w:p>
          <w:p w14:paraId="66033C41" w14:textId="77777777" w:rsidR="00283199" w:rsidRPr="00423ABD" w:rsidRDefault="00283199" w:rsidP="009B386C">
            <w:pPr>
              <w:pStyle w:val="SF1DPGMFIRST"/>
            </w:pPr>
            <w:r w:rsidRPr="00423ABD">
              <w:rPr>
                <w:rStyle w:val="CPKeyword"/>
              </w:rPr>
              <w:t>string</w:t>
            </w:r>
            <w:r w:rsidRPr="00423ABD">
              <w:t xml:space="preserve"> greeting =</w:t>
            </w:r>
          </w:p>
          <w:p w14:paraId="252B86E5" w14:textId="77777777" w:rsidR="00283199" w:rsidRPr="00423ABD" w:rsidRDefault="00283199" w:rsidP="009B386C">
            <w:pPr>
              <w:pStyle w:val="SF1DPGMLAST"/>
            </w:pPr>
            <w:r w:rsidRPr="00423ABD">
              <w:t xml:space="preserve">    (</w:t>
            </w:r>
            <w:r w:rsidRPr="00423ABD">
              <w:rPr>
                <w:rStyle w:val="CPKeyword"/>
              </w:rPr>
              <w:t>string</w:t>
            </w:r>
            <w:r w:rsidRPr="00423ABD">
              <w:t>)</w:t>
            </w:r>
            <w:proofErr w:type="spellStart"/>
            <w:r w:rsidRPr="00423ABD">
              <w:t>Deserialization.Deserialize</w:t>
            </w:r>
            <w:proofErr w:type="spellEnd"/>
            <w:r w:rsidRPr="00423ABD">
              <w:t>(stream, formatter);</w:t>
            </w:r>
          </w:p>
          <w:p w14:paraId="11E2CDA5" w14:textId="77777777" w:rsidR="00283199" w:rsidRPr="00423ABD" w:rsidRDefault="00283199">
            <w:pPr>
              <w:pStyle w:val="SF1LAST"/>
              <w:pPrChange w:id="285" w:author="Jill Hobbs" w:date="2020-06-04T15:38:00Z">
                <w:pPr>
                  <w:pStyle w:val="SF1MID"/>
                </w:pPr>
              </w:pPrChange>
            </w:pPr>
            <w:r w:rsidRPr="00423ABD">
              <w:t xml:space="preserve">The cast could fail at runtime; the method might not be as </w:t>
            </w:r>
            <w:proofErr w:type="gramStart"/>
            <w:r w:rsidRPr="00423ABD">
              <w:t>type-safe</w:t>
            </w:r>
            <w:proofErr w:type="gramEnd"/>
            <w:r w:rsidRPr="00423ABD">
              <w:t xml:space="preserve"> as it appears. The </w:t>
            </w:r>
            <w:r w:rsidRPr="00423ABD">
              <w:rPr>
                <w:rStyle w:val="CITchapbm"/>
              </w:rPr>
              <w:t>Deserialize&lt;T&gt;</w:t>
            </w:r>
            <w:r w:rsidRPr="00423ABD">
              <w:t xml:space="preserve"> method is generic solely so that it can hide the existence of the cast from the caller, which seems dangerously deceptive. It might be better for the method to be </w:t>
            </w:r>
            <w:proofErr w:type="spellStart"/>
            <w:r w:rsidRPr="00423ABD">
              <w:t>non</w:t>
            </w:r>
            <w:del w:id="286" w:author="Jill Hobbs" w:date="2020-06-04T15:38:00Z">
              <w:r w:rsidRPr="00423ABD" w:rsidDel="001857D6">
                <w:delText>-</w:delText>
              </w:r>
            </w:del>
            <w:r w:rsidRPr="00423ABD">
              <w:t>generic</w:t>
            </w:r>
            <w:proofErr w:type="spellEnd"/>
            <w:r w:rsidRPr="00423ABD">
              <w:t xml:space="preserve"> and return </w:t>
            </w:r>
            <w:r w:rsidRPr="00423ABD">
              <w:rPr>
                <w:rStyle w:val="CITchapbm"/>
              </w:rPr>
              <w:t>object</w:t>
            </w:r>
            <w:r w:rsidRPr="00423ABD">
              <w:t>, making the caller aware that it is not type-safe. Developers should use care when casting in generic methods if there are no constraints to verify cast validity.</w:t>
            </w:r>
          </w:p>
          <w:p w14:paraId="44F7ED3C" w14:textId="77777777" w:rsidR="00283199" w:rsidRPr="00423ABD" w:rsidRDefault="00283199" w:rsidP="009B386C">
            <w:pPr>
              <w:pStyle w:val="SF1MID"/>
            </w:pPr>
          </w:p>
          <w:tbl>
            <w:tblPr>
              <w:tblW w:w="0" w:type="auto"/>
              <w:jc w:val="center"/>
              <w:shd w:val="clear" w:color="auto" w:fill="EAEAEA"/>
              <w:tblCellMar>
                <w:left w:w="0" w:type="dxa"/>
                <w:right w:w="0" w:type="dxa"/>
              </w:tblCellMar>
              <w:tblLook w:val="04A0" w:firstRow="1" w:lastRow="0" w:firstColumn="1" w:lastColumn="0" w:noHBand="0" w:noVBand="1"/>
            </w:tblPr>
            <w:tblGrid>
              <w:gridCol w:w="5940"/>
            </w:tblGrid>
            <w:tr w:rsidR="00283199" w:rsidRPr="00423ABD" w14:paraId="7559D624" w14:textId="77777777" w:rsidTr="00D61D1D">
              <w:trPr>
                <w:trHeight w:val="945"/>
                <w:jc w:val="center"/>
              </w:trPr>
              <w:tc>
                <w:tcPr>
                  <w:tcW w:w="5940" w:type="dxa"/>
                  <w:shd w:val="clear" w:color="auto" w:fill="EAEAEA"/>
                </w:tcPr>
                <w:p w14:paraId="7654FCC5" w14:textId="77777777" w:rsidR="00283199" w:rsidRPr="00423ABD" w:rsidRDefault="00283199" w:rsidP="009B386C">
                  <w:pPr>
                    <w:pStyle w:val="SF2TTL"/>
                  </w:pPr>
                  <w:r w:rsidRPr="00423ABD">
                    <w:rPr>
                      <w:noProof/>
                    </w:rPr>
                    <mc:AlternateContent>
                      <mc:Choice Requires="wps">
                        <w:drawing>
                          <wp:anchor distT="0" distB="0" distL="114300" distR="114300" simplePos="0" relativeHeight="251663360" behindDoc="0" locked="0" layoutInCell="1" allowOverlap="1" wp14:anchorId="363ED327" wp14:editId="23375F01">
                            <wp:simplePos x="0" y="0"/>
                            <wp:positionH relativeFrom="column">
                              <wp:posOffset>0</wp:posOffset>
                            </wp:positionH>
                            <wp:positionV relativeFrom="paragraph">
                              <wp:posOffset>6350</wp:posOffset>
                            </wp:positionV>
                            <wp:extent cx="109855" cy="109855"/>
                            <wp:effectExtent l="0" t="0" r="4445" b="4445"/>
                            <wp:wrapNone/>
                            <wp:docPr id="19"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E0A44" id="Rectangle 18" o:spid="_x0000_s1026" style="position:absolute;margin-left:0;margin-top:.5pt;width:8.65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D2pgewAgIAAO8DAAAOAAAAAAAAAAAA&#10;AAAAAC4CAABkcnMvZTJvRG9jLnhtbFBLAQItABQABgAIAAAAIQAmlZXO2gAAAAQBAAAPAAAAAAAA&#10;AAAAAAAAAFwEAABkcnMvZG93bnJldi54bWxQSwUGAAAAAAQABADzAAAAYwUAAAAA&#10;" fillcolor="#76787a" stroked="f">
                            <o:lock v:ext="edit" aspectratio="t"/>
                          </v:rect>
                        </w:pict>
                      </mc:Fallback>
                    </mc:AlternateContent>
                  </w:r>
                  <w:r w:rsidRPr="00423ABD">
                    <w:t>Guidelines</w:t>
                  </w:r>
                </w:p>
                <w:p w14:paraId="357219F0" w14:textId="77777777" w:rsidR="00283199" w:rsidRPr="00423ABD" w:rsidRDefault="00283199" w:rsidP="009B386C">
                  <w:pPr>
                    <w:pStyle w:val="SF2"/>
                  </w:pPr>
                  <w:r w:rsidRPr="00423ABD">
                    <w:rPr>
                      <w:rStyle w:val="BOLD"/>
                    </w:rPr>
                    <w:t>AVOID</w:t>
                  </w:r>
                  <w:r w:rsidRPr="00423ABD">
                    <w:t xml:space="preserve"> misleading the caller with generic methods that are not as </w:t>
                  </w:r>
                  <w:proofErr w:type="gramStart"/>
                  <w:r w:rsidRPr="00423ABD">
                    <w:t>type-safe</w:t>
                  </w:r>
                  <w:proofErr w:type="gramEnd"/>
                  <w:r w:rsidRPr="00423ABD">
                    <w:t xml:space="preserve"> as they appear.</w:t>
                  </w:r>
                </w:p>
              </w:tc>
            </w:tr>
          </w:tbl>
          <w:p w14:paraId="127907A3" w14:textId="77777777" w:rsidR="00943193" w:rsidRPr="00423ABD" w:rsidRDefault="00943193" w:rsidP="009B386C">
            <w:pPr>
              <w:pStyle w:val="SF1FIRST"/>
            </w:pPr>
          </w:p>
        </w:tc>
      </w:tr>
      <w:tr w:rsidR="00943193" w:rsidRPr="00423ABD" w14:paraId="660064F7" w14:textId="77777777" w:rsidTr="005F0E56">
        <w:trPr>
          <w:trHeight w:val="475"/>
        </w:trPr>
        <w:tc>
          <w:tcPr>
            <w:tcW w:w="7003" w:type="dxa"/>
            <w:gridSpan w:val="2"/>
            <w:shd w:val="clear" w:color="auto" w:fill="auto"/>
            <w:tcMar>
              <w:right w:w="115" w:type="dxa"/>
            </w:tcMar>
          </w:tcPr>
          <w:p w14:paraId="0D3C867F" w14:textId="77777777" w:rsidR="00943193" w:rsidRPr="00423ABD" w:rsidRDefault="00943193" w:rsidP="009B386C">
            <w:pPr>
              <w:pStyle w:val="SF1TTL"/>
              <w:keepNext w:val="0"/>
              <w:rPr>
                <w:noProof/>
              </w:rPr>
            </w:pPr>
          </w:p>
        </w:tc>
      </w:tr>
    </w:tbl>
    <w:p w14:paraId="51E7DA93" w14:textId="14EF5F4D" w:rsidR="00FA02C3" w:rsidRPr="00423ABD" w:rsidRDefault="00B15BD3" w:rsidP="009E7A29">
      <w:pPr>
        <w:pStyle w:val="CHAPBMPD"/>
      </w:pPr>
      <w:r w:rsidRPr="00423ABD">
        <w:t>***</w:t>
      </w:r>
      <w:r w:rsidR="009F1E02" w:rsidRPr="00423ABD">
        <w:t>COMP:</w:t>
      </w:r>
      <w:r w:rsidR="00DE7CCE" w:rsidRPr="00423ABD">
        <w:t xml:space="preserve"> </w:t>
      </w:r>
      <w:r w:rsidR="009F1E02" w:rsidRPr="00423ABD">
        <w:t>End</w:t>
      </w:r>
      <w:r w:rsidR="00DE7CCE" w:rsidRPr="00423ABD">
        <w:t xml:space="preserve"> </w:t>
      </w:r>
      <w:r w:rsidR="009F1E02" w:rsidRPr="00423ABD">
        <w:t>Advanced</w:t>
      </w:r>
      <w:r w:rsidR="00DE7CCE" w:rsidRPr="00423ABD">
        <w:t xml:space="preserve"> </w:t>
      </w:r>
      <w:r w:rsidR="009F1E02" w:rsidRPr="00423ABD">
        <w:t>Topic</w:t>
      </w:r>
      <w:r w:rsidR="00DE7CCE" w:rsidRPr="00423ABD">
        <w:t xml:space="preserve"> </w:t>
      </w:r>
      <w:r w:rsidR="009F1E02" w:rsidRPr="00423ABD">
        <w:t>after</w:t>
      </w:r>
      <w:r w:rsidR="00DE7CCE" w:rsidRPr="00423ABD">
        <w:t xml:space="preserve"> </w:t>
      </w:r>
      <w:r w:rsidR="009F1E02" w:rsidRPr="00423ABD">
        <w:t>Guidelines</w:t>
      </w:r>
    </w:p>
    <w:p w14:paraId="46B91231" w14:textId="38EE56B7" w:rsidR="00FA02C3" w:rsidRPr="00423ABD" w:rsidRDefault="00B15BD3" w:rsidP="009E7A29">
      <w:pPr>
        <w:pStyle w:val="H1"/>
        <w:keepNext w:val="0"/>
      </w:pPr>
      <w:bookmarkStart w:id="287" w:name="_Toc36295883"/>
      <w:r w:rsidRPr="00423ABD">
        <w:t>Covariance</w:t>
      </w:r>
      <w:r w:rsidR="00DE7CCE" w:rsidRPr="00423ABD">
        <w:t xml:space="preserve"> </w:t>
      </w:r>
      <w:r w:rsidRPr="00423ABD">
        <w:t>and</w:t>
      </w:r>
      <w:r w:rsidR="00DE7CCE" w:rsidRPr="00423ABD">
        <w:t xml:space="preserve"> </w:t>
      </w:r>
      <w:r w:rsidRPr="00423ABD">
        <w:t>Contravariance</w:t>
      </w:r>
      <w:bookmarkEnd w:id="287"/>
    </w:p>
    <w:p w14:paraId="44FBC502" w14:textId="7DF5BBA0" w:rsidR="00464665" w:rsidRPr="00423ABD" w:rsidRDefault="00B15BD3" w:rsidP="009E7A29">
      <w:pPr>
        <w:pStyle w:val="HEADFIRST"/>
      </w:pPr>
      <w:r w:rsidRPr="00423ABD">
        <w:t>A</w:t>
      </w:r>
      <w:r w:rsidR="00DE7CCE" w:rsidRPr="00423ABD">
        <w:t xml:space="preserve"> </w:t>
      </w:r>
      <w:r w:rsidRPr="00423ABD">
        <w:t>question</w:t>
      </w:r>
      <w:r w:rsidR="00DE7CCE" w:rsidRPr="00423ABD">
        <w:t xml:space="preserve"> </w:t>
      </w:r>
      <w:r w:rsidR="00057C66" w:rsidRPr="00423ABD">
        <w:t>often</w:t>
      </w:r>
      <w:r w:rsidR="00DE7CCE" w:rsidRPr="00423ABD">
        <w:t xml:space="preserve"> </w:t>
      </w:r>
      <w:r w:rsidRPr="00423ABD">
        <w:t>asked</w:t>
      </w:r>
      <w:r w:rsidR="00DE7CCE" w:rsidRPr="00423ABD">
        <w:t xml:space="preserve"> </w:t>
      </w:r>
      <w:r w:rsidRPr="00423ABD">
        <w:t>by</w:t>
      </w:r>
      <w:r w:rsidR="00DE7CCE" w:rsidRPr="00423ABD">
        <w:t xml:space="preserve"> </w:t>
      </w:r>
      <w:r w:rsidRPr="00423ABD">
        <w:t>new</w:t>
      </w:r>
      <w:r w:rsidR="00DE7CCE" w:rsidRPr="00423ABD">
        <w:t xml:space="preserve"> </w:t>
      </w:r>
      <w:r w:rsidRPr="00423ABD">
        <w:t>users</w:t>
      </w:r>
      <w:r w:rsidR="00DE7CCE" w:rsidRPr="00423ABD">
        <w:t xml:space="preserve"> </w:t>
      </w:r>
      <w:r w:rsidRPr="00423ABD">
        <w:t>of</w:t>
      </w:r>
      <w:r w:rsidR="00DE7CCE" w:rsidRPr="00423ABD">
        <w:t xml:space="preserve"> </w:t>
      </w:r>
      <w:r w:rsidRPr="00423ABD">
        <w:t>generic</w:t>
      </w:r>
      <w:r w:rsidR="00DE7CCE" w:rsidRPr="00423ABD">
        <w:t xml:space="preserve"> </w:t>
      </w:r>
      <w:r w:rsidRPr="00423ABD">
        <w:t>types</w:t>
      </w:r>
      <w:r w:rsidR="00DE7CCE" w:rsidRPr="00423ABD">
        <w:t xml:space="preserve"> </w:t>
      </w:r>
      <w:r w:rsidRPr="00423ABD">
        <w:t>is</w:t>
      </w:r>
      <w:r w:rsidR="00DE7CCE" w:rsidRPr="00423ABD">
        <w:t xml:space="preserve"> </w:t>
      </w:r>
      <w:r w:rsidRPr="00423ABD">
        <w:t>why</w:t>
      </w:r>
      <w:r w:rsidR="00DE7CCE" w:rsidRPr="00423ABD">
        <w:t xml:space="preserve"> </w:t>
      </w:r>
      <w:r w:rsidRPr="00423ABD">
        <w:t>an</w:t>
      </w:r>
      <w:r w:rsidR="00DE7CCE" w:rsidRPr="00423ABD">
        <w:t xml:space="preserve"> </w:t>
      </w:r>
      <w:r w:rsidRPr="00423ABD">
        <w:t>expression</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List&lt;string&gt;</w:t>
      </w:r>
      <w:r w:rsidR="00DE7CCE" w:rsidRPr="00423ABD">
        <w:t xml:space="preserve"> </w:t>
      </w:r>
      <w:r w:rsidRPr="00423ABD">
        <w:t>may</w:t>
      </w:r>
      <w:r w:rsidR="00DE7CCE" w:rsidRPr="00423ABD">
        <w:t xml:space="preserve"> </w:t>
      </w:r>
      <w:r w:rsidRPr="00423ABD">
        <w:t>not</w:t>
      </w:r>
      <w:r w:rsidR="00DE7CCE" w:rsidRPr="00423ABD">
        <w:t xml:space="preserve"> </w:t>
      </w:r>
      <w:r w:rsidRPr="00423ABD">
        <w:t>be</w:t>
      </w:r>
      <w:r w:rsidR="00DE7CCE" w:rsidRPr="00423ABD">
        <w:t xml:space="preserve"> </w:t>
      </w:r>
      <w:r w:rsidRPr="00423ABD">
        <w:t>assigned</w:t>
      </w:r>
      <w:r w:rsidR="00DE7CCE" w:rsidRPr="00423ABD">
        <w:t xml:space="preserve"> </w:t>
      </w:r>
      <w:r w:rsidRPr="00423ABD">
        <w:t>to</w:t>
      </w:r>
      <w:r w:rsidR="00DE7CCE" w:rsidRPr="00423ABD">
        <w:t xml:space="preserve"> </w:t>
      </w:r>
      <w:r w:rsidRPr="00423ABD">
        <w:t>a</w:t>
      </w:r>
      <w:r w:rsidR="00DE7CCE" w:rsidRPr="00423ABD">
        <w:t xml:space="preserve"> </w:t>
      </w:r>
      <w:r w:rsidRPr="00423ABD">
        <w:t>variable</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List&lt;object&gt;</w:t>
      </w:r>
      <w:ins w:id="288" w:author="Jill Hobbs" w:date="2020-06-04T15:39:00Z">
        <w:r w:rsidR="001857D6">
          <w:t>: I</w:t>
        </w:r>
      </w:ins>
      <w:del w:id="289" w:author="Jill Hobbs" w:date="2020-06-04T15:39:00Z">
        <w:r w:rsidRPr="00423ABD" w:rsidDel="001857D6">
          <w:delText>—i</w:delText>
        </w:r>
      </w:del>
      <w:r w:rsidRPr="00423ABD">
        <w:t>f</w:t>
      </w:r>
      <w:r w:rsidR="00DE7CCE" w:rsidRPr="00423ABD">
        <w:t xml:space="preserve"> </w:t>
      </w:r>
      <w:r w:rsidRPr="00423ABD">
        <w:t>a</w:t>
      </w:r>
      <w:r w:rsidR="00DE7CCE" w:rsidRPr="00423ABD">
        <w:t xml:space="preserve"> </w:t>
      </w:r>
      <w:r w:rsidRPr="00423ABD">
        <w:rPr>
          <w:rStyle w:val="CITchapbm"/>
        </w:rPr>
        <w:t>string</w:t>
      </w:r>
      <w:r w:rsidR="00DE7CCE" w:rsidRPr="00423ABD">
        <w:t xml:space="preserve"> </w:t>
      </w:r>
      <w:r w:rsidRPr="00423ABD">
        <w:t>may</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r w:rsidRPr="00423ABD">
        <w:t>type</w:t>
      </w:r>
      <w:r w:rsidR="00DE7CCE" w:rsidRPr="00423ABD">
        <w:t xml:space="preserve"> </w:t>
      </w:r>
      <w:r w:rsidRPr="00423ABD">
        <w:rPr>
          <w:rStyle w:val="CITchapbm"/>
        </w:rPr>
        <w:t>object</w:t>
      </w:r>
      <w:r w:rsidRPr="00423ABD">
        <w:t>,</w:t>
      </w:r>
      <w:r w:rsidR="00DE7CCE" w:rsidRPr="00423ABD">
        <w:t xml:space="preserve"> </w:t>
      </w:r>
      <w:r w:rsidRPr="00423ABD">
        <w:t>surely</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strings</w:t>
      </w:r>
      <w:r w:rsidR="00DE7CCE" w:rsidRPr="00423ABD">
        <w:t xml:space="preserve"> </w:t>
      </w:r>
      <w:r w:rsidRPr="00423ABD">
        <w:t>is</w:t>
      </w:r>
      <w:r w:rsidR="00DE7CCE" w:rsidRPr="00423ABD">
        <w:t xml:space="preserve"> </w:t>
      </w:r>
      <w:r w:rsidRPr="00423ABD">
        <w:t>similarly</w:t>
      </w:r>
      <w:r w:rsidR="00DE7CCE" w:rsidRPr="00423ABD">
        <w:t xml:space="preserve"> </w:t>
      </w:r>
      <w:r w:rsidRPr="00423ABD">
        <w:t>compatible</w:t>
      </w:r>
      <w:r w:rsidR="00DE7CCE" w:rsidRPr="00423ABD">
        <w:t xml:space="preserve"> </w:t>
      </w:r>
      <w:r w:rsidRPr="00423ABD">
        <w:t>with</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objects.</w:t>
      </w:r>
      <w:r w:rsidR="00DE7CCE" w:rsidRPr="00423ABD">
        <w:t xml:space="preserve"> </w:t>
      </w:r>
      <w:del w:id="290" w:author="Jill Hobbs" w:date="2020-06-04T15:39:00Z">
        <w:r w:rsidRPr="00423ABD" w:rsidDel="001857D6">
          <w:delText>But</w:delText>
        </w:r>
        <w:r w:rsidR="00DE7CCE" w:rsidRPr="00423ABD" w:rsidDel="001857D6">
          <w:delText xml:space="preserve"> </w:delText>
        </w:r>
      </w:del>
      <w:proofErr w:type="gramStart"/>
      <w:ins w:id="291" w:author="Jill Hobbs" w:date="2020-06-04T15:39:00Z">
        <w:r w:rsidR="001857D6">
          <w:t>In reality,</w:t>
        </w:r>
        <w:r w:rsidR="001857D6" w:rsidRPr="00423ABD">
          <w:t xml:space="preserve"> </w:t>
        </w:r>
      </w:ins>
      <w:r w:rsidRPr="00423ABD">
        <w:t>this</w:t>
      </w:r>
      <w:proofErr w:type="gramEnd"/>
      <w:r w:rsidR="00DE7CCE" w:rsidRPr="00423ABD">
        <w:t xml:space="preserve"> </w:t>
      </w:r>
      <w:r w:rsidRPr="00423ABD">
        <w:t>is</w:t>
      </w:r>
      <w:r w:rsidR="00DE7CCE" w:rsidRPr="00423ABD">
        <w:t xml:space="preserve"> </w:t>
      </w:r>
      <w:r w:rsidRPr="00423ABD">
        <w:t>not,</w:t>
      </w:r>
      <w:r w:rsidR="00DE7CCE" w:rsidRPr="00423ABD">
        <w:t xml:space="preserve"> </w:t>
      </w:r>
      <w:r w:rsidRPr="00423ABD">
        <w:t>generally</w:t>
      </w:r>
      <w:r w:rsidR="00DE7CCE" w:rsidRPr="00423ABD">
        <w:t xml:space="preserve"> </w:t>
      </w:r>
      <w:r w:rsidRPr="00423ABD">
        <w:t>speaking,</w:t>
      </w:r>
      <w:r w:rsidR="00DE7CCE" w:rsidRPr="00423ABD">
        <w:t xml:space="preserve"> </w:t>
      </w:r>
      <w:r w:rsidRPr="00423ABD">
        <w:t>either</w:t>
      </w:r>
      <w:r w:rsidR="00DE7CCE" w:rsidRPr="00423ABD">
        <w:t xml:space="preserve"> </w:t>
      </w:r>
      <w:r w:rsidRPr="00423ABD">
        <w:t>type-safe</w:t>
      </w:r>
      <w:r w:rsidR="00DE7CCE" w:rsidRPr="00423ABD">
        <w:t xml:space="preserve"> </w:t>
      </w:r>
      <w:r w:rsidRPr="00423ABD">
        <w:t>or</w:t>
      </w:r>
      <w:r w:rsidR="00DE7CCE" w:rsidRPr="00423ABD">
        <w:t xml:space="preserve"> </w:t>
      </w:r>
      <w:r w:rsidRPr="00423ABD">
        <w:t>legal.</w:t>
      </w:r>
      <w:r w:rsidR="00DE7CCE" w:rsidRPr="00423ABD">
        <w:t xml:space="preserve"> </w:t>
      </w:r>
      <w:r w:rsidRPr="00423ABD">
        <w:t>If</w:t>
      </w:r>
      <w:r w:rsidR="00DE7CCE" w:rsidRPr="00423ABD">
        <w:t xml:space="preserve"> </w:t>
      </w:r>
      <w:r w:rsidRPr="00423ABD">
        <w:t>you</w:t>
      </w:r>
      <w:r w:rsidR="00DE7CCE" w:rsidRPr="00423ABD">
        <w:t xml:space="preserve"> </w:t>
      </w:r>
      <w:r w:rsidRPr="00423ABD">
        <w:t>declare</w:t>
      </w:r>
      <w:r w:rsidR="00DE7CCE" w:rsidRPr="00423ABD">
        <w:t xml:space="preserve"> </w:t>
      </w:r>
      <w:r w:rsidRPr="00423ABD">
        <w:t>two</w:t>
      </w:r>
      <w:r w:rsidR="00DE7CCE" w:rsidRPr="00423ABD">
        <w:t xml:space="preserve"> </w:t>
      </w:r>
      <w:r w:rsidRPr="00423ABD">
        <w:t>variables</w:t>
      </w:r>
      <w:r w:rsidR="00DE7CCE" w:rsidRPr="00423ABD">
        <w:t xml:space="preserve"> </w:t>
      </w:r>
      <w:r w:rsidRPr="00423ABD">
        <w:t>with</w:t>
      </w:r>
      <w:r w:rsidR="00DE7CCE" w:rsidRPr="00423ABD">
        <w:t xml:space="preserve"> </w:t>
      </w:r>
      <w:r w:rsidRPr="00423ABD">
        <w:t>different</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using</w:t>
      </w:r>
      <w:r w:rsidR="00DE7CCE" w:rsidRPr="00423ABD">
        <w:t xml:space="preserve"> </w:t>
      </w:r>
      <w:r w:rsidRPr="00423ABD">
        <w:t>the</w:t>
      </w:r>
      <w:r w:rsidR="00DE7CCE" w:rsidRPr="00423ABD">
        <w:t xml:space="preserve"> </w:t>
      </w:r>
      <w:r w:rsidRPr="00423ABD">
        <w:t>same</w:t>
      </w:r>
      <w:r w:rsidR="00DE7CCE" w:rsidRPr="00423ABD">
        <w:t xml:space="preserve"> </w:t>
      </w:r>
      <w:r w:rsidRPr="00423ABD">
        <w:t>generic</w:t>
      </w:r>
      <w:r w:rsidR="00DE7CCE" w:rsidRPr="00423ABD">
        <w:t xml:space="preserve"> </w:t>
      </w:r>
      <w:r w:rsidRPr="00423ABD">
        <w:t>class,</w:t>
      </w:r>
      <w:r w:rsidR="00DE7CCE" w:rsidRPr="00423ABD">
        <w:t xml:space="preserve"> </w:t>
      </w:r>
      <w:r w:rsidRPr="00423ABD">
        <w:t>the</w:t>
      </w:r>
      <w:r w:rsidR="00DE7CCE" w:rsidRPr="00423ABD">
        <w:t xml:space="preserve"> </w:t>
      </w:r>
      <w:r w:rsidRPr="00423ABD">
        <w:t>variables</w:t>
      </w:r>
      <w:r w:rsidR="00DE7CCE" w:rsidRPr="00423ABD">
        <w:t xml:space="preserve"> </w:t>
      </w:r>
      <w:r w:rsidRPr="00423ABD">
        <w:t>are</w:t>
      </w:r>
      <w:r w:rsidR="00DE7CCE" w:rsidRPr="00423ABD">
        <w:t xml:space="preserve"> </w:t>
      </w:r>
      <w:r w:rsidRPr="00423ABD">
        <w:t>not</w:t>
      </w:r>
      <w:r w:rsidR="00DE7CCE" w:rsidRPr="00423ABD">
        <w:t xml:space="preserve"> </w:t>
      </w:r>
      <w:r w:rsidRPr="00423ABD">
        <w:t>type-compatible</w:t>
      </w:r>
      <w:r w:rsidR="00DE7CCE" w:rsidRPr="00423ABD">
        <w:t xml:space="preserve"> </w:t>
      </w:r>
      <w:r w:rsidRPr="00423ABD">
        <w:t>even</w:t>
      </w:r>
      <w:r w:rsidR="00DE7CCE" w:rsidRPr="00423ABD">
        <w:t xml:space="preserve"> </w:t>
      </w:r>
      <w:r w:rsidRPr="00423ABD">
        <w:t>if</w:t>
      </w:r>
      <w:r w:rsidR="00DE7CCE" w:rsidRPr="00423ABD">
        <w:t xml:space="preserve"> </w:t>
      </w:r>
      <w:r w:rsidRPr="00423ABD">
        <w:t>they</w:t>
      </w:r>
      <w:r w:rsidR="00DE7CCE" w:rsidRPr="00423ABD">
        <w:t xml:space="preserve"> </w:t>
      </w:r>
      <w:r w:rsidRPr="00423ABD">
        <w:t>are</w:t>
      </w:r>
      <w:r w:rsidR="00DE7CCE" w:rsidRPr="00423ABD">
        <w:t xml:space="preserve"> </w:t>
      </w:r>
      <w:r w:rsidRPr="00423ABD">
        <w:t>assigning</w:t>
      </w:r>
      <w:r w:rsidR="00DE7CCE" w:rsidRPr="00423ABD">
        <w:t xml:space="preserve"> </w:t>
      </w:r>
      <w:r w:rsidRPr="00423ABD">
        <w:t>from</w:t>
      </w:r>
      <w:r w:rsidR="00DE7CCE" w:rsidRPr="00423ABD">
        <w:t xml:space="preserve"> </w:t>
      </w:r>
      <w:r w:rsidRPr="00423ABD">
        <w:t>a</w:t>
      </w:r>
      <w:r w:rsidR="00DE7CCE" w:rsidRPr="00423ABD">
        <w:t xml:space="preserve"> </w:t>
      </w:r>
      <w:r w:rsidRPr="00423ABD">
        <w:t>more</w:t>
      </w:r>
      <w:r w:rsidR="00DE7CCE" w:rsidRPr="00423ABD">
        <w:t xml:space="preserve"> </w:t>
      </w:r>
      <w:r w:rsidRPr="00423ABD">
        <w:t>specific</w:t>
      </w:r>
      <w:r w:rsidR="00DE7CCE" w:rsidRPr="00423ABD">
        <w:t xml:space="preserve"> </w:t>
      </w:r>
      <w:r w:rsidRPr="00423ABD">
        <w:t>type</w:t>
      </w:r>
      <w:r w:rsidR="00DE7CCE" w:rsidRPr="00423ABD">
        <w:t xml:space="preserve"> </w:t>
      </w:r>
      <w:r w:rsidRPr="00423ABD">
        <w:t>to</w:t>
      </w:r>
      <w:r w:rsidR="00DE7CCE" w:rsidRPr="00423ABD">
        <w:t xml:space="preserve"> </w:t>
      </w:r>
      <w:r w:rsidRPr="00423ABD">
        <w:t>a</w:t>
      </w:r>
      <w:r w:rsidR="00DE7CCE" w:rsidRPr="00423ABD">
        <w:t xml:space="preserve"> </w:t>
      </w:r>
      <w:r w:rsidRPr="00423ABD">
        <w:t>more</w:t>
      </w:r>
      <w:r w:rsidR="00DE7CCE" w:rsidRPr="00423ABD">
        <w:t xml:space="preserve"> </w:t>
      </w:r>
      <w:r w:rsidRPr="00423ABD">
        <w:t>generic</w:t>
      </w:r>
      <w:r w:rsidR="00DE7CCE" w:rsidRPr="00423ABD">
        <w:t xml:space="preserve"> </w:t>
      </w:r>
      <w:r w:rsidRPr="00423ABD">
        <w:t>type—in</w:t>
      </w:r>
      <w:r w:rsidR="00DE7CCE" w:rsidRPr="00423ABD">
        <w:t xml:space="preserve"> </w:t>
      </w:r>
      <w:r w:rsidRPr="00423ABD">
        <w:t>other</w:t>
      </w:r>
      <w:r w:rsidR="00DE7CCE" w:rsidRPr="00423ABD">
        <w:t xml:space="preserve"> </w:t>
      </w:r>
      <w:r w:rsidRPr="00423ABD">
        <w:t>words,</w:t>
      </w:r>
      <w:r w:rsidR="00DE7CCE" w:rsidRPr="00423ABD">
        <w:t xml:space="preserve"> </w:t>
      </w:r>
      <w:r w:rsidRPr="00423ABD">
        <w:t>they</w:t>
      </w:r>
      <w:r w:rsidR="00DE7CCE" w:rsidRPr="00423ABD">
        <w:t xml:space="preserve"> </w:t>
      </w:r>
      <w:r w:rsidRPr="00423ABD">
        <w:t>are</w:t>
      </w:r>
      <w:r w:rsidR="00DE7CCE" w:rsidRPr="00423ABD">
        <w:t xml:space="preserve"> </w:t>
      </w:r>
      <w:r w:rsidRPr="00423ABD">
        <w:t>not</w:t>
      </w:r>
      <w:r w:rsidR="00DE7CCE" w:rsidRPr="00423ABD">
        <w:t xml:space="preserve"> </w:t>
      </w:r>
      <w:r w:rsidRPr="00423ABD">
        <w:rPr>
          <w:rStyle w:val="BOLD"/>
        </w:rPr>
        <w:t>covariant</w:t>
      </w:r>
      <w:r w:rsidRPr="00423ABD">
        <w:t>.</w:t>
      </w:r>
    </w:p>
    <w:p w14:paraId="09C1A416" w14:textId="4940ED26" w:rsidR="00464665" w:rsidRPr="00423ABD" w:rsidRDefault="00B15BD3" w:rsidP="009E7A29">
      <w:pPr>
        <w:pStyle w:val="CHAPBM"/>
      </w:pPr>
      <w:r w:rsidRPr="00423ABD">
        <w:rPr>
          <w:rStyle w:val="ITAL"/>
        </w:rPr>
        <w:t>Covariant</w:t>
      </w:r>
      <w:r w:rsidR="00DE7CCE" w:rsidRPr="00423ABD">
        <w:t xml:space="preserve"> </w:t>
      </w:r>
      <w:r w:rsidRPr="00423ABD">
        <w:t>is</w:t>
      </w:r>
      <w:r w:rsidR="00DE7CCE" w:rsidRPr="00423ABD">
        <w:t xml:space="preserve"> </w:t>
      </w:r>
      <w:r w:rsidRPr="00423ABD">
        <w:t>a</w:t>
      </w:r>
      <w:r w:rsidR="00DE7CCE" w:rsidRPr="00423ABD">
        <w:t xml:space="preserve"> </w:t>
      </w:r>
      <w:r w:rsidRPr="00423ABD">
        <w:t>technical</w:t>
      </w:r>
      <w:r w:rsidR="00DE7CCE" w:rsidRPr="00423ABD">
        <w:t xml:space="preserve"> </w:t>
      </w:r>
      <w:r w:rsidRPr="00423ABD">
        <w:t>term</w:t>
      </w:r>
      <w:r w:rsidR="00DE7CCE" w:rsidRPr="00423ABD">
        <w:t xml:space="preserve"> </w:t>
      </w:r>
      <w:r w:rsidRPr="00423ABD">
        <w:t>from</w:t>
      </w:r>
      <w:r w:rsidR="00DE7CCE" w:rsidRPr="00423ABD">
        <w:t xml:space="preserve"> </w:t>
      </w:r>
      <w:r w:rsidRPr="00423ABD">
        <w:t>category</w:t>
      </w:r>
      <w:r w:rsidR="00DE7CCE" w:rsidRPr="00423ABD">
        <w:t xml:space="preserve"> </w:t>
      </w:r>
      <w:r w:rsidRPr="00423ABD">
        <w:t>theory,</w:t>
      </w:r>
      <w:r w:rsidR="00DE7CCE" w:rsidRPr="00423ABD">
        <w:t xml:space="preserve"> </w:t>
      </w:r>
      <w:r w:rsidRPr="00423ABD">
        <w:t>but</w:t>
      </w:r>
      <w:r w:rsidR="00DE7CCE" w:rsidRPr="00423ABD">
        <w:t xml:space="preserve"> </w:t>
      </w:r>
      <w:r w:rsidR="00057C66" w:rsidRPr="00423ABD">
        <w:t>its</w:t>
      </w:r>
      <w:r w:rsidR="00DE7CCE" w:rsidRPr="00423ABD">
        <w:t xml:space="preserve"> </w:t>
      </w:r>
      <w:r w:rsidR="00057C66" w:rsidRPr="00423ABD">
        <w:t>underlying</w:t>
      </w:r>
      <w:r w:rsidR="00DE7CCE" w:rsidRPr="00423ABD">
        <w:t xml:space="preserve"> </w:t>
      </w:r>
      <w:r w:rsidRPr="00423ABD">
        <w:t>idea</w:t>
      </w:r>
      <w:r w:rsidR="00DE7CCE" w:rsidRPr="00423ABD">
        <w:t xml:space="preserve"> </w:t>
      </w:r>
      <w:r w:rsidRPr="00423ABD">
        <w:t>is</w:t>
      </w:r>
      <w:r w:rsidR="00DE7CCE" w:rsidRPr="00423ABD">
        <w:t xml:space="preserve"> </w:t>
      </w:r>
      <w:r w:rsidRPr="00423ABD">
        <w:t>straightforward:</w:t>
      </w:r>
      <w:r w:rsidR="00DE7CCE" w:rsidRPr="00423ABD">
        <w:t xml:space="preserve"> </w:t>
      </w:r>
      <w:r w:rsidRPr="00423ABD">
        <w:t>Suppose</w:t>
      </w:r>
      <w:r w:rsidR="00DE7CCE" w:rsidRPr="00423ABD">
        <w:t xml:space="preserve"> </w:t>
      </w:r>
      <w:r w:rsidRPr="00423ABD">
        <w:t>two</w:t>
      </w:r>
      <w:r w:rsidR="00DE7CCE" w:rsidRPr="00423ABD">
        <w:t xml:space="preserve"> </w:t>
      </w:r>
      <w:r w:rsidRPr="00423ABD">
        <w:t>types</w:t>
      </w:r>
      <w:r w:rsidR="00DE7CCE" w:rsidRPr="00423ABD">
        <w:t xml:space="preserve"> </w:t>
      </w:r>
      <w:r w:rsidRPr="00423ABD">
        <w:rPr>
          <w:rStyle w:val="CITchapbm"/>
        </w:rPr>
        <w:t>X</w:t>
      </w:r>
      <w:r w:rsidR="00DE7CCE" w:rsidRPr="00423ABD">
        <w:t xml:space="preserve"> </w:t>
      </w:r>
      <w:r w:rsidRPr="00423ABD">
        <w:t>and</w:t>
      </w:r>
      <w:r w:rsidR="00DE7CCE" w:rsidRPr="00423ABD">
        <w:t xml:space="preserve"> </w:t>
      </w:r>
      <w:r w:rsidRPr="00423ABD">
        <w:rPr>
          <w:rStyle w:val="CITchapbm"/>
        </w:rPr>
        <w:t>Y</w:t>
      </w:r>
      <w:r w:rsidR="00DE7CCE" w:rsidRPr="00423ABD">
        <w:t xml:space="preserve"> </w:t>
      </w:r>
      <w:r w:rsidRPr="00423ABD">
        <w:t>have</w:t>
      </w:r>
      <w:r w:rsidR="00DE7CCE" w:rsidRPr="00423ABD">
        <w:t xml:space="preserve"> </w:t>
      </w:r>
      <w:r w:rsidRPr="00423ABD">
        <w:t>a</w:t>
      </w:r>
      <w:r w:rsidR="00DE7CCE" w:rsidRPr="00423ABD">
        <w:t xml:space="preserve"> </w:t>
      </w:r>
      <w:r w:rsidRPr="00423ABD">
        <w:t>special</w:t>
      </w:r>
      <w:r w:rsidR="00DE7CCE" w:rsidRPr="00423ABD">
        <w:t xml:space="preserve"> </w:t>
      </w:r>
      <w:r w:rsidRPr="00423ABD">
        <w:t>relationship</w:t>
      </w:r>
      <w:r w:rsidR="00057C66" w:rsidRPr="00423ABD">
        <w:t>—</w:t>
      </w:r>
      <w:r w:rsidRPr="00423ABD">
        <w:t>namely</w:t>
      </w:r>
      <w:r w:rsidR="00057C66" w:rsidRPr="00423ABD">
        <w:t>,</w:t>
      </w:r>
      <w:r w:rsidR="00DE7CCE" w:rsidRPr="00423ABD">
        <w:t xml:space="preserve"> </w:t>
      </w:r>
      <w:r w:rsidRPr="00423ABD">
        <w:t>that</w:t>
      </w:r>
      <w:r w:rsidR="00DE7CCE" w:rsidRPr="00423ABD">
        <w:t xml:space="preserve"> </w:t>
      </w:r>
      <w:r w:rsidRPr="00423ABD">
        <w:t>every</w:t>
      </w:r>
      <w:r w:rsidR="00DE7CCE" w:rsidRPr="00423ABD">
        <w:t xml:space="preserve"> </w:t>
      </w:r>
      <w:r w:rsidRPr="00423ABD">
        <w:t>value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X</w:t>
      </w:r>
      <w:r w:rsidR="00DE7CCE" w:rsidRPr="00423ABD">
        <w:t xml:space="preserve"> </w:t>
      </w:r>
      <w:r w:rsidRPr="00423ABD">
        <w:t>may</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Y</w:t>
      </w:r>
      <w:r w:rsidRPr="00423ABD">
        <w:t>.</w:t>
      </w:r>
      <w:r w:rsidR="00DE7CCE" w:rsidRPr="00423ABD">
        <w:t xml:space="preserve"> </w:t>
      </w:r>
      <w:r w:rsidRPr="00423ABD">
        <w:t>If</w:t>
      </w:r>
      <w:r w:rsidR="00DE7CCE" w:rsidRPr="00423ABD">
        <w:t xml:space="preserve"> </w:t>
      </w:r>
      <w:r w:rsidRPr="00423ABD">
        <w:t>the</w:t>
      </w:r>
      <w:r w:rsidR="00DE7CCE" w:rsidRPr="00423ABD">
        <w:t xml:space="preserve"> </w:t>
      </w:r>
      <w:r w:rsidRPr="00423ABD">
        <w:t>types</w:t>
      </w:r>
      <w:r w:rsidR="00DE7CCE" w:rsidRPr="00423ABD">
        <w:t xml:space="preserve"> </w:t>
      </w:r>
      <w:r w:rsidRPr="00423ABD">
        <w:rPr>
          <w:rStyle w:val="CITchapbm"/>
        </w:rPr>
        <w:t>I&lt;X&gt;</w:t>
      </w:r>
      <w:r w:rsidR="00DE7CCE" w:rsidRPr="00423ABD">
        <w:t xml:space="preserve"> </w:t>
      </w:r>
      <w:r w:rsidRPr="00423ABD">
        <w:t>and</w:t>
      </w:r>
      <w:r w:rsidR="00DE7CCE" w:rsidRPr="00423ABD">
        <w:t xml:space="preserve"> </w:t>
      </w:r>
      <w:r w:rsidRPr="00423ABD">
        <w:rPr>
          <w:rStyle w:val="CITchapbm"/>
        </w:rPr>
        <w:t>I&lt;Y&gt;</w:t>
      </w:r>
      <w:r w:rsidR="00DE7CCE" w:rsidRPr="00423ABD">
        <w:t xml:space="preserve"> </w:t>
      </w:r>
      <w:r w:rsidRPr="00423ABD">
        <w:t>always</w:t>
      </w:r>
      <w:r w:rsidR="00DE7CCE" w:rsidRPr="00423ABD">
        <w:t xml:space="preserve"> </w:t>
      </w:r>
      <w:r w:rsidRPr="00423ABD">
        <w:t>also</w:t>
      </w:r>
      <w:r w:rsidR="00DE7CCE" w:rsidRPr="00423ABD">
        <w:t xml:space="preserve"> </w:t>
      </w:r>
      <w:r w:rsidRPr="00423ABD">
        <w:t>have</w:t>
      </w:r>
      <w:r w:rsidR="00DE7CCE" w:rsidRPr="00423ABD">
        <w:t xml:space="preserve"> </w:t>
      </w:r>
      <w:r w:rsidRPr="00423ABD">
        <w:t>that</w:t>
      </w:r>
      <w:r w:rsidR="00DE7CCE" w:rsidRPr="00423ABD">
        <w:t xml:space="preserve"> </w:t>
      </w:r>
      <w:r w:rsidRPr="00423ABD">
        <w:t>same</w:t>
      </w:r>
      <w:r w:rsidR="00DE7CCE" w:rsidRPr="00423ABD">
        <w:t xml:space="preserve"> </w:t>
      </w:r>
      <w:r w:rsidRPr="00423ABD">
        <w:t>special</w:t>
      </w:r>
      <w:r w:rsidR="00DE7CCE" w:rsidRPr="00423ABD">
        <w:t xml:space="preserve"> </w:t>
      </w:r>
      <w:r w:rsidRPr="00423ABD">
        <w:t>relationship,</w:t>
      </w:r>
      <w:r w:rsidR="00DE7CCE" w:rsidRPr="00423ABD">
        <w:t xml:space="preserve"> </w:t>
      </w:r>
      <w:r w:rsidRPr="00423ABD">
        <w:t>we</w:t>
      </w:r>
      <w:r w:rsidR="00DE7CCE" w:rsidRPr="00423ABD">
        <w:t xml:space="preserve"> </w:t>
      </w:r>
      <w:r w:rsidRPr="00423ABD">
        <w:t>say,</w:t>
      </w:r>
      <w:r w:rsidR="00DE7CCE" w:rsidRPr="00423ABD">
        <w:t xml:space="preserve"> </w:t>
      </w:r>
      <w:r w:rsidRPr="00423ABD">
        <w:t>“</w:t>
      </w:r>
      <w:r w:rsidRPr="00423ABD">
        <w:rPr>
          <w:rStyle w:val="CITchapbm"/>
        </w:rPr>
        <w:t>I&lt;T&gt;</w:t>
      </w:r>
      <w:r w:rsidR="00DE7CCE" w:rsidRPr="00423ABD">
        <w:t xml:space="preserve"> </w:t>
      </w:r>
      <w:r w:rsidRPr="00423ABD">
        <w:t>is</w:t>
      </w:r>
      <w:r w:rsidR="00DE7CCE" w:rsidRPr="00423ABD">
        <w:t xml:space="preserve"> </w:t>
      </w:r>
      <w:r w:rsidRPr="00423ABD">
        <w:t>covariant</w:t>
      </w:r>
      <w:r w:rsidR="00DE7CCE" w:rsidRPr="00423ABD">
        <w:t xml:space="preserve"> </w:t>
      </w:r>
      <w:r w:rsidRPr="00423ABD">
        <w:t>in</w:t>
      </w:r>
      <w:r w:rsidR="00DE7CCE" w:rsidRPr="00423ABD">
        <w:t xml:space="preserve"> </w:t>
      </w:r>
      <w:r w:rsidRPr="00423ABD">
        <w:rPr>
          <w:rStyle w:val="CITchapbm"/>
        </w:rPr>
        <w:t>T</w:t>
      </w:r>
      <w:r w:rsidRPr="00423ABD">
        <w:t>.”</w:t>
      </w:r>
      <w:r w:rsidR="00DE7CCE" w:rsidRPr="00423ABD">
        <w:t xml:space="preserve"> </w:t>
      </w:r>
      <w:r w:rsidRPr="00423ABD">
        <w:t>When</w:t>
      </w:r>
      <w:r w:rsidR="00DE7CCE" w:rsidRPr="00423ABD">
        <w:t xml:space="preserve"> </w:t>
      </w:r>
      <w:r w:rsidRPr="00423ABD">
        <w:t>dealing</w:t>
      </w:r>
      <w:r w:rsidR="00DE7CCE" w:rsidRPr="00423ABD">
        <w:t xml:space="preserve"> </w:t>
      </w:r>
      <w:r w:rsidRPr="00423ABD">
        <w:t>with</w:t>
      </w:r>
      <w:r w:rsidR="00DE7CCE" w:rsidRPr="00423ABD">
        <w:t xml:space="preserve"> </w:t>
      </w:r>
      <w:r w:rsidRPr="00423ABD">
        <w:t>simple</w:t>
      </w:r>
      <w:r w:rsidR="00DE7CCE" w:rsidRPr="00423ABD">
        <w:t xml:space="preserve"> </w:t>
      </w:r>
      <w:r w:rsidRPr="00423ABD">
        <w:t>generic</w:t>
      </w:r>
      <w:r w:rsidR="00DE7CCE" w:rsidRPr="00423ABD">
        <w:t xml:space="preserve"> </w:t>
      </w:r>
      <w:r w:rsidRPr="00423ABD">
        <w:t>types</w:t>
      </w:r>
      <w:r w:rsidR="00DE7CCE" w:rsidRPr="00423ABD">
        <w:t xml:space="preserve"> </w:t>
      </w:r>
      <w:r w:rsidRPr="00423ABD">
        <w:t>with</w:t>
      </w:r>
      <w:r w:rsidR="00DE7CCE" w:rsidRPr="00423ABD">
        <w:t xml:space="preserve"> </w:t>
      </w:r>
      <w:r w:rsidRPr="00423ABD">
        <w:t>only</w:t>
      </w:r>
      <w:r w:rsidR="00DE7CCE" w:rsidRPr="00423ABD">
        <w:t xml:space="preserve"> </w:t>
      </w:r>
      <w:r w:rsidRPr="00423ABD">
        <w:t>one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lastRenderedPageBreak/>
        <w:t>can</w:t>
      </w:r>
      <w:r w:rsidR="00DE7CCE" w:rsidRPr="00423ABD">
        <w:t xml:space="preserve"> </w:t>
      </w:r>
      <w:r w:rsidRPr="00423ABD">
        <w:t>be</w:t>
      </w:r>
      <w:r w:rsidR="00DE7CCE" w:rsidRPr="00423ABD">
        <w:t xml:space="preserve"> </w:t>
      </w:r>
      <w:r w:rsidRPr="00423ABD">
        <w:t>understood</w:t>
      </w:r>
      <w:ins w:id="292" w:author="Jill Hobbs" w:date="2020-06-04T15:40:00Z">
        <w:r w:rsidR="001857D6">
          <w:t xml:space="preserve"> such that</w:t>
        </w:r>
      </w:ins>
      <w:del w:id="293" w:author="Jill Hobbs" w:date="2020-06-04T15:40:00Z">
        <w:r w:rsidR="00DE7CCE" w:rsidRPr="00423ABD" w:rsidDel="001857D6">
          <w:delText xml:space="preserve"> </w:delText>
        </w:r>
        <w:r w:rsidRPr="00423ABD" w:rsidDel="001857D6">
          <w:delText>and</w:delText>
        </w:r>
      </w:del>
      <w:r w:rsidR="00DE7CCE" w:rsidRPr="00423ABD">
        <w:t xml:space="preserve"> </w:t>
      </w:r>
      <w:r w:rsidRPr="00423ABD">
        <w:t>we</w:t>
      </w:r>
      <w:r w:rsidR="00DE7CCE" w:rsidRPr="00423ABD">
        <w:t xml:space="preserve"> </w:t>
      </w:r>
      <w:r w:rsidRPr="00423ABD">
        <w:t>simply</w:t>
      </w:r>
      <w:r w:rsidR="00DE7CCE" w:rsidRPr="00423ABD">
        <w:t xml:space="preserve"> </w:t>
      </w:r>
      <w:r w:rsidRPr="00423ABD">
        <w:t>say,</w:t>
      </w:r>
      <w:r w:rsidR="00DE7CCE" w:rsidRPr="00423ABD">
        <w:t xml:space="preserve"> </w:t>
      </w:r>
      <w:r w:rsidRPr="00423ABD">
        <w:t>“</w:t>
      </w:r>
      <w:r w:rsidRPr="00423ABD">
        <w:rPr>
          <w:rStyle w:val="CITchapbm"/>
        </w:rPr>
        <w:t>I&lt;T&gt;</w:t>
      </w:r>
      <w:r w:rsidR="00DE7CCE" w:rsidRPr="00423ABD">
        <w:t xml:space="preserve"> </w:t>
      </w:r>
      <w:r w:rsidRPr="00423ABD">
        <w:t>is</w:t>
      </w:r>
      <w:r w:rsidR="00DE7CCE" w:rsidRPr="00423ABD">
        <w:t xml:space="preserve"> </w:t>
      </w:r>
      <w:r w:rsidRPr="00423ABD">
        <w:t>covariant.”</w:t>
      </w:r>
      <w:r w:rsidR="00DE7CCE" w:rsidRPr="00423ABD">
        <w:t xml:space="preserve"> </w:t>
      </w:r>
      <w:r w:rsidRPr="00423ABD">
        <w:t>The</w:t>
      </w:r>
      <w:r w:rsidR="00DE7CCE" w:rsidRPr="00423ABD">
        <w:t xml:space="preserve"> </w:t>
      </w:r>
      <w:r w:rsidRPr="00423ABD">
        <w:t>conversion</w:t>
      </w:r>
      <w:r w:rsidR="00DE7CCE" w:rsidRPr="00423ABD">
        <w:t xml:space="preserve"> </w:t>
      </w:r>
      <w:r w:rsidRPr="00423ABD">
        <w:t>from</w:t>
      </w:r>
      <w:r w:rsidR="00DE7CCE" w:rsidRPr="00423ABD">
        <w:t xml:space="preserve"> </w:t>
      </w:r>
      <w:r w:rsidRPr="00423ABD">
        <w:rPr>
          <w:rStyle w:val="CITchapbm"/>
        </w:rPr>
        <w:t>I&lt;X&gt;</w:t>
      </w:r>
      <w:r w:rsidR="00DE7CCE" w:rsidRPr="00423ABD">
        <w:t xml:space="preserve"> </w:t>
      </w:r>
      <w:r w:rsidRPr="00423ABD">
        <w:t>to</w:t>
      </w:r>
      <w:r w:rsidR="00DE7CCE" w:rsidRPr="00423ABD">
        <w:t xml:space="preserve"> </w:t>
      </w:r>
      <w:r w:rsidRPr="00423ABD">
        <w:rPr>
          <w:rStyle w:val="CITchapbm"/>
        </w:rPr>
        <w:t>I&lt;Y&gt;</w:t>
      </w:r>
      <w:r w:rsidR="00DE7CCE" w:rsidRPr="00423ABD">
        <w:t xml:space="preserve"> </w:t>
      </w:r>
      <w:r w:rsidRPr="00423ABD">
        <w:t>is</w:t>
      </w:r>
      <w:r w:rsidR="00DE7CCE" w:rsidRPr="00423ABD">
        <w:t xml:space="preserve"> </w:t>
      </w:r>
      <w:r w:rsidRPr="00423ABD">
        <w:t>called</w:t>
      </w:r>
      <w:r w:rsidR="00DE7CCE" w:rsidRPr="00423ABD">
        <w:t xml:space="preserve"> </w:t>
      </w:r>
      <w:r w:rsidRPr="00423ABD">
        <w:t>a</w:t>
      </w:r>
      <w:r w:rsidR="00DE7CCE" w:rsidRPr="00423ABD">
        <w:t xml:space="preserve"> </w:t>
      </w:r>
      <w:r w:rsidRPr="00423ABD">
        <w:rPr>
          <w:rStyle w:val="BOLD"/>
        </w:rPr>
        <w:t>covariant</w:t>
      </w:r>
      <w:r w:rsidR="00DE7CCE" w:rsidRPr="00423ABD">
        <w:rPr>
          <w:rStyle w:val="BOLD"/>
        </w:rPr>
        <w:t xml:space="preserve"> </w:t>
      </w:r>
      <w:r w:rsidRPr="00423ABD">
        <w:rPr>
          <w:rStyle w:val="BOLD"/>
        </w:rPr>
        <w:t>conversion</w:t>
      </w:r>
      <w:r w:rsidRPr="00423ABD">
        <w:t>.</w:t>
      </w:r>
    </w:p>
    <w:p w14:paraId="64C0A8F8" w14:textId="05467920" w:rsidR="00FA02C3" w:rsidRPr="00423ABD" w:rsidRDefault="00B15BD3" w:rsidP="009E7A29">
      <w:pPr>
        <w:pStyle w:val="CHAPBM"/>
      </w:pPr>
      <w:r w:rsidRPr="00423ABD">
        <w:t>For</w:t>
      </w:r>
      <w:r w:rsidR="00DE7CCE" w:rsidRPr="00423ABD">
        <w:t xml:space="preserve"> </w:t>
      </w:r>
      <w:r w:rsidRPr="00423ABD">
        <w:t>example,</w:t>
      </w:r>
      <w:r w:rsidR="00DE7CCE" w:rsidRPr="00423ABD">
        <w:t xml:space="preserve"> </w:t>
      </w:r>
      <w:ins w:id="294" w:author="Jill Hobbs" w:date="2020-06-04T15:40:00Z">
        <w:r w:rsidR="001857D6">
          <w:t xml:space="preserve">two </w:t>
        </w:r>
      </w:ins>
      <w:r w:rsidRPr="00423ABD">
        <w:t>instances</w:t>
      </w:r>
      <w:r w:rsidR="00DE7CCE" w:rsidRPr="00423ABD">
        <w:t xml:space="preserve"> </w:t>
      </w:r>
      <w:r w:rsidRPr="00423ABD">
        <w:t>of</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r w:rsidR="00DE7CCE" w:rsidRPr="00423ABD">
        <w:t xml:space="preserve"> </w:t>
      </w:r>
      <w:r w:rsidRPr="00423ABD">
        <w:rPr>
          <w:rStyle w:val="CITchapbm"/>
        </w:rPr>
        <w:t>Pair&lt;Contact&gt;</w:t>
      </w:r>
      <w:r w:rsidR="00DE7CCE" w:rsidRPr="00423ABD">
        <w:t xml:space="preserve"> </w:t>
      </w:r>
      <w:r w:rsidRPr="00423ABD">
        <w:t>and</w:t>
      </w:r>
      <w:r w:rsidR="00DE7CCE" w:rsidRPr="00423ABD">
        <w:t xml:space="preserve"> </w:t>
      </w:r>
      <w:r w:rsidRPr="00423ABD">
        <w:rPr>
          <w:rStyle w:val="CITchapbm"/>
        </w:rPr>
        <w:t>Pair&lt;</w:t>
      </w:r>
      <w:proofErr w:type="spellStart"/>
      <w:r w:rsidRPr="00423ABD">
        <w:rPr>
          <w:rStyle w:val="CITchapbm"/>
        </w:rPr>
        <w:t>PdaItem</w:t>
      </w:r>
      <w:proofErr w:type="spellEnd"/>
      <w:r w:rsidRPr="00423ABD">
        <w:rPr>
          <w:rStyle w:val="CITchapbm"/>
        </w:rPr>
        <w:t>&gt;</w:t>
      </w:r>
      <w:r w:rsidRPr="00423ABD">
        <w:t>,</w:t>
      </w:r>
      <w:r w:rsidR="00DE7CCE" w:rsidRPr="00423ABD">
        <w:t xml:space="preserve"> </w:t>
      </w:r>
      <w:r w:rsidRPr="00423ABD">
        <w:t>are</w:t>
      </w:r>
      <w:r w:rsidR="00DE7CCE" w:rsidRPr="00423ABD">
        <w:t xml:space="preserve"> </w:t>
      </w:r>
      <w:r w:rsidRPr="00423ABD">
        <w:t>not</w:t>
      </w:r>
      <w:r w:rsidR="00DE7CCE" w:rsidRPr="00423ABD">
        <w:t xml:space="preserve"> </w:t>
      </w:r>
      <w:r w:rsidRPr="00423ABD">
        <w:t>type-compatible</w:t>
      </w:r>
      <w:r w:rsidR="00DE7CCE" w:rsidRPr="00423ABD">
        <w:t xml:space="preserve"> </w:t>
      </w:r>
      <w:r w:rsidRPr="00423ABD">
        <w:t>even</w:t>
      </w:r>
      <w:r w:rsidR="00DE7CCE" w:rsidRPr="00423ABD">
        <w:t xml:space="preserve"> </w:t>
      </w:r>
      <w:r w:rsidRPr="00423ABD">
        <w:t>when</w:t>
      </w:r>
      <w:r w:rsidR="00DE7CCE" w:rsidRPr="00423ABD">
        <w:t xml:space="preserve"> </w:t>
      </w:r>
      <w:r w:rsidRPr="00423ABD">
        <w:t>the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are</w:t>
      </w:r>
      <w:r w:rsidR="00DE7CCE" w:rsidRPr="00423ABD">
        <w:t xml:space="preserve"> </w:t>
      </w:r>
      <w:r w:rsidRPr="00423ABD">
        <w:t>themselves</w:t>
      </w:r>
      <w:r w:rsidR="00DE7CCE" w:rsidRPr="00423ABD">
        <w:t xml:space="preserve"> </w:t>
      </w:r>
      <w:r w:rsidRPr="00423ABD">
        <w:t>compatible.</w:t>
      </w:r>
      <w:r w:rsidR="00DE7CCE" w:rsidRPr="00423ABD">
        <w:t xml:space="preserve"> </w:t>
      </w:r>
      <w:r w:rsidRPr="00423ABD">
        <w:t>In</w:t>
      </w:r>
      <w:r w:rsidR="00DE7CCE" w:rsidRPr="00423ABD">
        <w:t xml:space="preserve"> </w:t>
      </w:r>
      <w:r w:rsidRPr="00423ABD">
        <w:t>other</w:t>
      </w:r>
      <w:r w:rsidR="00DE7CCE" w:rsidRPr="00423ABD">
        <w:t xml:space="preserve"> </w:t>
      </w:r>
      <w:r w:rsidRPr="00423ABD">
        <w:t>words,</w:t>
      </w:r>
      <w:r w:rsidR="00DE7CCE" w:rsidRPr="00423ABD">
        <w:t xml:space="preserve"> </w:t>
      </w:r>
      <w:r w:rsidRPr="00423ABD">
        <w:t>the</w:t>
      </w:r>
      <w:r w:rsidR="00DE7CCE" w:rsidRPr="00423ABD">
        <w:t xml:space="preserve"> </w:t>
      </w:r>
      <w:r w:rsidRPr="00423ABD">
        <w:t>compiler</w:t>
      </w:r>
      <w:r w:rsidR="00DE7CCE" w:rsidRPr="00423ABD">
        <w:t xml:space="preserve"> </w:t>
      </w:r>
      <w:r w:rsidRPr="00423ABD">
        <w:t>prevents</w:t>
      </w:r>
      <w:r w:rsidR="00DE7CCE" w:rsidRPr="00423ABD">
        <w:t xml:space="preserve"> </w:t>
      </w:r>
      <w:r w:rsidR="00057C66" w:rsidRPr="00423ABD">
        <w:t>the</w:t>
      </w:r>
      <w:r w:rsidR="00DE7CCE" w:rsidRPr="00423ABD">
        <w:t xml:space="preserve"> </w:t>
      </w:r>
      <w:r w:rsidR="00057C66" w:rsidRPr="00423ABD">
        <w:t>conversion</w:t>
      </w:r>
      <w:r w:rsidR="00DE7CCE" w:rsidRPr="00423ABD">
        <w:t xml:space="preserve"> </w:t>
      </w:r>
      <w:r w:rsidRPr="00423ABD">
        <w:t>(implicit</w:t>
      </w:r>
      <w:r w:rsidR="00DE7CCE" w:rsidRPr="00423ABD">
        <w:t xml:space="preserve"> </w:t>
      </w:r>
      <w:r w:rsidRPr="00423ABD">
        <w:t>or</w:t>
      </w:r>
      <w:r w:rsidR="00DE7CCE" w:rsidRPr="00423ABD">
        <w:t xml:space="preserve"> </w:t>
      </w:r>
      <w:r w:rsidRPr="00423ABD">
        <w:t>explicit)</w:t>
      </w:r>
      <w:r w:rsidR="00DE7CCE" w:rsidRPr="00423ABD">
        <w:t xml:space="preserve"> </w:t>
      </w:r>
      <w:r w:rsidR="00057C66" w:rsidRPr="00423ABD">
        <w:t>of</w:t>
      </w:r>
      <w:r w:rsidR="00DE7CCE" w:rsidRPr="00423ABD">
        <w:t xml:space="preserve"> </w:t>
      </w:r>
      <w:r w:rsidRPr="00423ABD">
        <w:rPr>
          <w:rStyle w:val="CITchapbm"/>
        </w:rPr>
        <w:t>Pair&lt;Contact&gt;</w:t>
      </w:r>
      <w:r w:rsidR="00DE7CCE" w:rsidRPr="00423ABD">
        <w:t xml:space="preserve"> </w:t>
      </w:r>
      <w:r w:rsidRPr="00423ABD">
        <w:t>to</w:t>
      </w:r>
      <w:r w:rsidR="00DE7CCE" w:rsidRPr="00423ABD">
        <w:t xml:space="preserve"> </w:t>
      </w:r>
      <w:r w:rsidRPr="00423ABD">
        <w:rPr>
          <w:rStyle w:val="CITchapbm"/>
        </w:rPr>
        <w:t>Pair&lt;</w:t>
      </w:r>
      <w:proofErr w:type="spellStart"/>
      <w:r w:rsidRPr="00423ABD">
        <w:rPr>
          <w:rStyle w:val="CITchapbm"/>
        </w:rPr>
        <w:t>PdaItem</w:t>
      </w:r>
      <w:proofErr w:type="spellEnd"/>
      <w:r w:rsidRPr="00423ABD">
        <w:rPr>
          <w:rStyle w:val="CITchapbm"/>
        </w:rPr>
        <w:t>&gt;</w:t>
      </w:r>
      <w:r w:rsidRPr="00423ABD">
        <w:t>,</w:t>
      </w:r>
      <w:r w:rsidR="00DE7CCE" w:rsidRPr="00423ABD">
        <w:t xml:space="preserve"> </w:t>
      </w:r>
      <w:r w:rsidRPr="00423ABD">
        <w:t>even</w:t>
      </w:r>
      <w:r w:rsidR="00DE7CCE" w:rsidRPr="00423ABD">
        <w:t xml:space="preserve"> </w:t>
      </w:r>
      <w:r w:rsidRPr="00423ABD">
        <w:t>though</w:t>
      </w:r>
      <w:r w:rsidR="00DE7CCE" w:rsidRPr="00423ABD">
        <w:t xml:space="preserve"> </w:t>
      </w:r>
      <w:r w:rsidRPr="00423ABD">
        <w:rPr>
          <w:rStyle w:val="CITchapbm"/>
        </w:rPr>
        <w:t>Contact</w:t>
      </w:r>
      <w:r w:rsidR="00DE7CCE" w:rsidRPr="00423ABD">
        <w:t xml:space="preserve"> </w:t>
      </w:r>
      <w:r w:rsidRPr="00423ABD">
        <w:t>derives</w:t>
      </w:r>
      <w:r w:rsidR="00DE7CCE" w:rsidRPr="00423ABD">
        <w:t xml:space="preserve"> </w:t>
      </w:r>
      <w:r w:rsidRPr="00423ABD">
        <w:t>from</w:t>
      </w:r>
      <w:r w:rsidR="00DE7CCE" w:rsidRPr="00423ABD">
        <w:t xml:space="preserve"> </w:t>
      </w:r>
      <w:proofErr w:type="spellStart"/>
      <w:r w:rsidRPr="00423ABD">
        <w:rPr>
          <w:rStyle w:val="CITchapbm"/>
        </w:rPr>
        <w:t>PdaItem</w:t>
      </w:r>
      <w:proofErr w:type="spellEnd"/>
      <w:r w:rsidRPr="00423ABD">
        <w:t>.</w:t>
      </w:r>
      <w:r w:rsidR="00DE7CCE" w:rsidRPr="00423ABD">
        <w:t xml:space="preserve"> </w:t>
      </w:r>
      <w:r w:rsidRPr="00423ABD">
        <w:t>Similarly,</w:t>
      </w:r>
      <w:r w:rsidR="00DE7CCE" w:rsidRPr="00423ABD">
        <w:t xml:space="preserve"> </w:t>
      </w:r>
      <w:r w:rsidRPr="00423ABD">
        <w:t>converting</w:t>
      </w:r>
      <w:r w:rsidR="00DE7CCE" w:rsidRPr="00423ABD">
        <w:t xml:space="preserve"> </w:t>
      </w:r>
      <w:r w:rsidRPr="00423ABD">
        <w:rPr>
          <w:rStyle w:val="CITchapbm"/>
        </w:rPr>
        <w:t>Pair&lt;Contact&gt;</w:t>
      </w:r>
      <w:r w:rsidR="00DE7CCE" w:rsidRPr="00423ABD">
        <w:t xml:space="preserve"> </w:t>
      </w:r>
      <w:r w:rsidRPr="00423ABD">
        <w:t>to</w:t>
      </w:r>
      <w:r w:rsidR="00DE7CCE" w:rsidRPr="00423ABD">
        <w:t xml:space="preserve"> </w:t>
      </w:r>
      <w:r w:rsidRPr="00423ABD">
        <w:t>the</w:t>
      </w:r>
      <w:r w:rsidR="00DE7CCE" w:rsidRPr="00423ABD">
        <w:t xml:space="preserve"> </w:t>
      </w:r>
      <w:r w:rsidRPr="00423ABD">
        <w:t>interface</w:t>
      </w:r>
      <w:r w:rsidR="00DE7CCE" w:rsidRPr="00423ABD">
        <w:t xml:space="preserve"> </w:t>
      </w:r>
      <w:r w:rsidRPr="00423ABD">
        <w:t>type</w:t>
      </w:r>
      <w:r w:rsidR="00DE7CCE" w:rsidRPr="00423ABD">
        <w:t xml:space="preserve"> </w:t>
      </w:r>
      <w:proofErr w:type="spellStart"/>
      <w:r w:rsidRPr="00423ABD">
        <w:rPr>
          <w:rStyle w:val="CITchapbm"/>
        </w:rPr>
        <w:t>IPair</w:t>
      </w:r>
      <w:proofErr w:type="spellEnd"/>
      <w:r w:rsidRPr="00423ABD">
        <w:rPr>
          <w:rStyle w:val="CITchapbm"/>
        </w:rPr>
        <w:t>&lt;</w:t>
      </w:r>
      <w:proofErr w:type="spellStart"/>
      <w:r w:rsidRPr="00423ABD">
        <w:rPr>
          <w:rStyle w:val="CITchapbm"/>
        </w:rPr>
        <w:t>PdaItem</w:t>
      </w:r>
      <w:proofErr w:type="spellEnd"/>
      <w:r w:rsidRPr="00423ABD">
        <w:rPr>
          <w:rStyle w:val="CITchapbm"/>
        </w:rPr>
        <w:t>&gt;</w:t>
      </w:r>
      <w:r w:rsidR="00DE7CCE" w:rsidRPr="00423ABD">
        <w:t xml:space="preserve"> </w:t>
      </w:r>
      <w:r w:rsidRPr="00423ABD">
        <w:t>will</w:t>
      </w:r>
      <w:r w:rsidR="00DE7CCE" w:rsidRPr="00423ABD">
        <w:t xml:space="preserve"> </w:t>
      </w:r>
      <w:del w:id="295" w:author="Jill Hobbs" w:date="2020-06-04T15:40:00Z">
        <w:r w:rsidRPr="00423ABD" w:rsidDel="001857D6">
          <w:delText>also</w:delText>
        </w:r>
        <w:r w:rsidR="00DE7CCE" w:rsidRPr="00423ABD" w:rsidDel="001857D6">
          <w:delText xml:space="preserve"> </w:delText>
        </w:r>
      </w:del>
      <w:r w:rsidRPr="00423ABD">
        <w:t>fail.</w:t>
      </w:r>
      <w:r w:rsidR="00DE7CCE" w:rsidRPr="00423ABD">
        <w:t xml:space="preserve"> </w:t>
      </w:r>
      <w:r w:rsidRPr="00423ABD">
        <w:t>See</w:t>
      </w:r>
      <w:r w:rsidR="00DE7CCE" w:rsidRPr="00423ABD">
        <w:t xml:space="preserve"> </w:t>
      </w:r>
      <w:r w:rsidR="00ED1933" w:rsidRPr="00423ABD">
        <w:t>Listing</w:t>
      </w:r>
      <w:r w:rsidR="00DE7CCE" w:rsidRPr="00423ABD">
        <w:t xml:space="preserve"> </w:t>
      </w:r>
      <w:r w:rsidR="00ED1933" w:rsidRPr="00423ABD">
        <w:t>12.</w:t>
      </w:r>
      <w:r w:rsidRPr="00423ABD">
        <w:t>40</w:t>
      </w:r>
      <w:r w:rsidR="00DE7CCE" w:rsidRPr="00423ABD">
        <w:t xml:space="preserve"> </w:t>
      </w:r>
      <w:r w:rsidRPr="00423ABD">
        <w:t>for</w:t>
      </w:r>
      <w:r w:rsidR="00DE7CCE" w:rsidRPr="00423ABD">
        <w:t xml:space="preserve"> </w:t>
      </w:r>
      <w:r w:rsidRPr="00423ABD">
        <w:t>an</w:t>
      </w:r>
      <w:r w:rsidR="00DE7CCE" w:rsidRPr="00423ABD">
        <w:t xml:space="preserve"> </w:t>
      </w:r>
      <w:r w:rsidRPr="00423ABD">
        <w:t>example.</w:t>
      </w:r>
    </w:p>
    <w:p w14:paraId="4E1F2F26" w14:textId="676A858B"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40:</w:t>
      </w:r>
      <w:r w:rsidR="00B15BD3" w:rsidRPr="00423ABD">
        <w:t> </w:t>
      </w:r>
      <w:r w:rsidR="00B15BD3" w:rsidRPr="00423ABD">
        <w:t>Conversion</w:t>
      </w:r>
      <w:r w:rsidR="00DE7CCE" w:rsidRPr="00423ABD">
        <w:t xml:space="preserve"> </w:t>
      </w:r>
      <w:r w:rsidR="00B15BD3" w:rsidRPr="00423ABD">
        <w:t>between</w:t>
      </w:r>
      <w:r w:rsidR="00DE7CCE" w:rsidRPr="00423ABD">
        <w:t xml:space="preserve"> </w:t>
      </w:r>
      <w:r w:rsidR="00B15BD3" w:rsidRPr="00423ABD">
        <w:t>Generics</w:t>
      </w:r>
      <w:r w:rsidR="00DE7CCE" w:rsidRPr="00423ABD">
        <w:t xml:space="preserve"> </w:t>
      </w:r>
      <w:r w:rsidR="00B15BD3" w:rsidRPr="00423ABD">
        <w:t>with</w:t>
      </w:r>
      <w:r w:rsidR="00DE7CCE" w:rsidRPr="00423ABD">
        <w:t xml:space="preserve"> </w:t>
      </w:r>
      <w:r w:rsidR="00B15BD3" w:rsidRPr="00423ABD">
        <w:t>Different</w:t>
      </w:r>
      <w:r w:rsidR="00DE7CCE" w:rsidRPr="00423ABD">
        <w:t xml:space="preserve"> </w:t>
      </w:r>
      <w:r w:rsidR="00B15BD3" w:rsidRPr="00423ABD">
        <w:t>Type</w:t>
      </w:r>
      <w:r w:rsidR="00DE7CCE" w:rsidRPr="00423ABD">
        <w:t xml:space="preserve"> </w:t>
      </w:r>
      <w:r w:rsidR="00B15BD3" w:rsidRPr="00423ABD">
        <w:t>Parameters</w:t>
      </w:r>
    </w:p>
    <w:p w14:paraId="1D60A4B7" w14:textId="0C0B093B" w:rsidR="00FA02C3" w:rsidRPr="00423ABD" w:rsidRDefault="00B15BD3" w:rsidP="009E7A29">
      <w:pPr>
        <w:pStyle w:val="CDTFIRST"/>
      </w:pPr>
      <w:r w:rsidRPr="00423ABD">
        <w:rPr>
          <w:rStyle w:val="CPComment"/>
        </w:rPr>
        <w:t>//</w:t>
      </w:r>
      <w:r w:rsidR="00DE7CCE" w:rsidRPr="00423ABD">
        <w:rPr>
          <w:rStyle w:val="CPComment"/>
        </w:rPr>
        <w:t xml:space="preserve"> </w:t>
      </w:r>
      <w:r w:rsidRPr="00423ABD">
        <w:rPr>
          <w:rStyle w:val="CPComment"/>
        </w:rPr>
        <w:t>...</w:t>
      </w:r>
    </w:p>
    <w:p w14:paraId="1F9BC724" w14:textId="602D3797" w:rsidR="00FA02C3"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CPComment"/>
        </w:rPr>
        <w:t>Error:</w:t>
      </w:r>
      <w:r w:rsidR="00DE7CCE" w:rsidRPr="00423ABD">
        <w:rPr>
          <w:rStyle w:val="CPComment"/>
        </w:rPr>
        <w:t xml:space="preserve"> </w:t>
      </w:r>
      <w:r w:rsidRPr="00423ABD">
        <w:rPr>
          <w:rStyle w:val="CPComment"/>
        </w:rPr>
        <w:t>Cannot</w:t>
      </w:r>
      <w:r w:rsidR="00DE7CCE" w:rsidRPr="00423ABD">
        <w:rPr>
          <w:rStyle w:val="CPComment"/>
        </w:rPr>
        <w:t xml:space="preserve"> </w:t>
      </w:r>
      <w:r w:rsidRPr="00423ABD">
        <w:rPr>
          <w:rStyle w:val="CPComment"/>
        </w:rPr>
        <w:t>convert</w:t>
      </w:r>
      <w:r w:rsidR="00DE7CCE" w:rsidRPr="00423ABD">
        <w:rPr>
          <w:rStyle w:val="CPComment"/>
        </w:rPr>
        <w:t xml:space="preserve"> </w:t>
      </w:r>
      <w:r w:rsidRPr="00423ABD">
        <w:rPr>
          <w:rStyle w:val="CPComment"/>
        </w:rPr>
        <w:t>type</w:t>
      </w:r>
      <w:r w:rsidR="00DE7CCE" w:rsidRPr="00423ABD">
        <w:rPr>
          <w:rStyle w:val="CPComment"/>
        </w:rPr>
        <w:t xml:space="preserve"> </w:t>
      </w:r>
      <w:r w:rsidRPr="00423ABD">
        <w:rPr>
          <w:rStyle w:val="CPComment"/>
        </w:rPr>
        <w:t>...</w:t>
      </w:r>
    </w:p>
    <w:p w14:paraId="36336E92" w14:textId="440324F3" w:rsidR="00FA02C3" w:rsidRPr="00423ABD" w:rsidRDefault="00B15BD3" w:rsidP="009E7A29">
      <w:pPr>
        <w:pStyle w:val="CDTMID"/>
        <w:rPr>
          <w:rStyle w:val="CPComment"/>
        </w:rPr>
      </w:pPr>
      <w:r w:rsidRPr="00423ABD">
        <w:t>Pair&lt;</w:t>
      </w:r>
      <w:proofErr w:type="spellStart"/>
      <w:r w:rsidRPr="00423ABD">
        <w:t>PdaItem</w:t>
      </w:r>
      <w:proofErr w:type="spellEnd"/>
      <w:r w:rsidRPr="00423ABD">
        <w:t>&gt;</w:t>
      </w:r>
      <w:r w:rsidR="00DE7CCE" w:rsidRPr="00423ABD">
        <w:t xml:space="preserve"> </w:t>
      </w:r>
      <w:r w:rsidRPr="00423ABD">
        <w:t>pair</w:t>
      </w:r>
      <w:r w:rsidR="00DE7CCE" w:rsidRPr="00423ABD">
        <w:t xml:space="preserve"> </w:t>
      </w:r>
      <w:r w:rsidRPr="00423ABD">
        <w:t>=</w:t>
      </w:r>
      <w:r w:rsidR="00DE7CCE" w:rsidRPr="00423ABD">
        <w:t xml:space="preserve"> </w:t>
      </w:r>
      <w:r w:rsidRPr="00423ABD">
        <w:t>(Pair&lt;</w:t>
      </w:r>
      <w:proofErr w:type="spellStart"/>
      <w:r w:rsidRPr="00423ABD">
        <w:t>PdaItem</w:t>
      </w:r>
      <w:proofErr w:type="spellEnd"/>
      <w:r w:rsidRPr="00423ABD">
        <w:t>&gt;)</w:t>
      </w:r>
      <w:r w:rsidR="00DE7CCE" w:rsidRPr="00423ABD">
        <w:t xml:space="preserve"> </w:t>
      </w:r>
      <w:r w:rsidRPr="00423ABD">
        <w:rPr>
          <w:rStyle w:val="CPKeyword"/>
        </w:rPr>
        <w:t>new</w:t>
      </w:r>
      <w:r w:rsidR="00DE7CCE" w:rsidRPr="00423ABD">
        <w:t xml:space="preserve"> </w:t>
      </w:r>
      <w:r w:rsidRPr="00423ABD">
        <w:t>Pair&lt;Contact</w:t>
      </w:r>
      <w:proofErr w:type="gramStart"/>
      <w:r w:rsidRPr="00423ABD">
        <w:t>&gt;(</w:t>
      </w:r>
      <w:proofErr w:type="gramEnd"/>
      <w:r w:rsidRPr="00423ABD">
        <w:t>);</w:t>
      </w:r>
    </w:p>
    <w:p w14:paraId="6E259D3F" w14:textId="0CB79D9C" w:rsidR="00FA02C3" w:rsidRPr="00423ABD" w:rsidRDefault="00B15BD3" w:rsidP="009E7A29">
      <w:pPr>
        <w:pStyle w:val="CDTLAST"/>
      </w:pPr>
      <w:proofErr w:type="spellStart"/>
      <w:r w:rsidRPr="00423ABD">
        <w:t>IPair</w:t>
      </w:r>
      <w:proofErr w:type="spellEnd"/>
      <w:r w:rsidRPr="00423ABD">
        <w:t>&lt;</w:t>
      </w:r>
      <w:proofErr w:type="spellStart"/>
      <w:r w:rsidRPr="00423ABD">
        <w:t>PdaItem</w:t>
      </w:r>
      <w:proofErr w:type="spellEnd"/>
      <w:r w:rsidRPr="00423ABD">
        <w:t>&gt;</w:t>
      </w:r>
      <w:r w:rsidR="00DE7CCE" w:rsidRPr="00423ABD">
        <w:t xml:space="preserve"> </w:t>
      </w:r>
      <w:r w:rsidRPr="00423ABD">
        <w:t>duple</w:t>
      </w:r>
      <w:r w:rsidR="00DE7CCE" w:rsidRPr="00423ABD">
        <w:t xml:space="preserve"> </w:t>
      </w:r>
      <w:r w:rsidRPr="00423ABD">
        <w:t>=</w:t>
      </w:r>
      <w:r w:rsidR="00DE7CCE" w:rsidRPr="00423ABD">
        <w:t xml:space="preserve"> </w:t>
      </w:r>
      <w:r w:rsidRPr="00423ABD">
        <w:t>(</w:t>
      </w:r>
      <w:proofErr w:type="spellStart"/>
      <w:r w:rsidRPr="00423ABD">
        <w:t>IPair</w:t>
      </w:r>
      <w:proofErr w:type="spellEnd"/>
      <w:r w:rsidRPr="00423ABD">
        <w:t>&lt;</w:t>
      </w:r>
      <w:proofErr w:type="spellStart"/>
      <w:r w:rsidRPr="00423ABD">
        <w:t>PdaItem</w:t>
      </w:r>
      <w:proofErr w:type="spellEnd"/>
      <w:r w:rsidRPr="00423ABD">
        <w:t>&gt;)</w:t>
      </w:r>
      <w:r w:rsidR="00DE7CCE" w:rsidRPr="00423ABD">
        <w:t xml:space="preserve"> </w:t>
      </w:r>
      <w:r w:rsidRPr="00423ABD">
        <w:rPr>
          <w:rStyle w:val="CPKeyword"/>
        </w:rPr>
        <w:t>new</w:t>
      </w:r>
      <w:r w:rsidR="00DE7CCE" w:rsidRPr="00423ABD">
        <w:t xml:space="preserve"> </w:t>
      </w:r>
      <w:r w:rsidRPr="00423ABD">
        <w:t>Pair&lt;Contact</w:t>
      </w:r>
      <w:proofErr w:type="gramStart"/>
      <w:r w:rsidRPr="00423ABD">
        <w:t>&gt;(</w:t>
      </w:r>
      <w:proofErr w:type="gramEnd"/>
      <w:r w:rsidRPr="00423ABD">
        <w:t>);</w:t>
      </w:r>
    </w:p>
    <w:p w14:paraId="340E5B4B" w14:textId="59D4AD1D" w:rsidR="00FA02C3" w:rsidRPr="00423ABD" w:rsidRDefault="00B15BD3" w:rsidP="009E7A29">
      <w:pPr>
        <w:pStyle w:val="CHAPBM"/>
      </w:pPr>
      <w:r w:rsidRPr="00423ABD">
        <w:t>But</w:t>
      </w:r>
      <w:r w:rsidR="00DE7CCE" w:rsidRPr="00423ABD">
        <w:t xml:space="preserve"> </w:t>
      </w:r>
      <w:r w:rsidRPr="00423ABD">
        <w:t>why</w:t>
      </w:r>
      <w:r w:rsidR="00DE7CCE" w:rsidRPr="00423ABD">
        <w:t xml:space="preserve"> </w:t>
      </w:r>
      <w:r w:rsidRPr="00423ABD">
        <w:t>is</w:t>
      </w:r>
      <w:r w:rsidR="00DE7CCE" w:rsidRPr="00423ABD">
        <w:t xml:space="preserve"> </w:t>
      </w:r>
      <w:r w:rsidRPr="00423ABD">
        <w:t>this</w:t>
      </w:r>
      <w:r w:rsidR="00DE7CCE" w:rsidRPr="00423ABD">
        <w:t xml:space="preserve"> </w:t>
      </w:r>
      <w:r w:rsidRPr="00423ABD">
        <w:t>not</w:t>
      </w:r>
      <w:r w:rsidR="00DE7CCE" w:rsidRPr="00423ABD">
        <w:t xml:space="preserve"> </w:t>
      </w:r>
      <w:r w:rsidRPr="00423ABD">
        <w:t>legal?</w:t>
      </w:r>
      <w:r w:rsidR="00DE7CCE" w:rsidRPr="00423ABD">
        <w:t xml:space="preserve"> </w:t>
      </w:r>
      <w:r w:rsidRPr="00423ABD">
        <w:t>Why</w:t>
      </w:r>
      <w:r w:rsidR="00DE7CCE" w:rsidRPr="00423ABD">
        <w:t xml:space="preserve"> </w:t>
      </w:r>
      <w:r w:rsidRPr="00423ABD">
        <w:t>are</w:t>
      </w:r>
      <w:r w:rsidR="00DE7CCE" w:rsidRPr="00423ABD">
        <w:t xml:space="preserve"> </w:t>
      </w:r>
      <w:r w:rsidRPr="00423ABD">
        <w:rPr>
          <w:rStyle w:val="CITchapbm"/>
        </w:rPr>
        <w:t>List&lt;T&gt;</w:t>
      </w:r>
      <w:r w:rsidR="00DE7CCE" w:rsidRPr="00423ABD">
        <w:t xml:space="preserve"> </w:t>
      </w:r>
      <w:r w:rsidRPr="00423ABD">
        <w:t>and</w:t>
      </w:r>
      <w:r w:rsidR="00DE7CCE" w:rsidRPr="00423ABD">
        <w:t xml:space="preserve"> </w:t>
      </w:r>
      <w:r w:rsidRPr="00423ABD">
        <w:rPr>
          <w:rStyle w:val="CITchapbm"/>
        </w:rPr>
        <w:t>Pair&lt;T&gt;</w:t>
      </w:r>
      <w:r w:rsidR="00DE7CCE" w:rsidRPr="00423ABD">
        <w:t xml:space="preserve"> </w:t>
      </w:r>
      <w:r w:rsidRPr="00423ABD">
        <w:t>not</w:t>
      </w:r>
      <w:r w:rsidR="00DE7CCE" w:rsidRPr="00423ABD">
        <w:t xml:space="preserve"> </w:t>
      </w:r>
      <w:r w:rsidRPr="00423ABD">
        <w:t>covariant?</w:t>
      </w:r>
      <w:r w:rsidR="00DE7CCE" w:rsidRPr="00423ABD">
        <w:t xml:space="preserve"> </w:t>
      </w:r>
      <w:r w:rsidR="00ED1933" w:rsidRPr="00423ABD">
        <w:t>Listing</w:t>
      </w:r>
      <w:r w:rsidR="00DE7CCE" w:rsidRPr="00423ABD">
        <w:t xml:space="preserve"> </w:t>
      </w:r>
      <w:r w:rsidR="00ED1933" w:rsidRPr="00423ABD">
        <w:t>12.</w:t>
      </w:r>
      <w:r w:rsidRPr="00423ABD">
        <w:t>41</w:t>
      </w:r>
      <w:r w:rsidR="00DE7CCE" w:rsidRPr="00423ABD">
        <w:t xml:space="preserve"> </w:t>
      </w:r>
      <w:r w:rsidRPr="00423ABD">
        <w:t>shows</w:t>
      </w:r>
      <w:r w:rsidR="00DE7CCE" w:rsidRPr="00423ABD">
        <w:t xml:space="preserve"> </w:t>
      </w:r>
      <w:r w:rsidRPr="00423ABD">
        <w:t>what</w:t>
      </w:r>
      <w:r w:rsidR="00DE7CCE" w:rsidRPr="00423ABD">
        <w:t xml:space="preserve"> </w:t>
      </w:r>
      <w:r w:rsidRPr="00423ABD">
        <w:t>would</w:t>
      </w:r>
      <w:r w:rsidR="00DE7CCE" w:rsidRPr="00423ABD">
        <w:t xml:space="preserve"> </w:t>
      </w:r>
      <w:r w:rsidRPr="00423ABD">
        <w:t>happen</w:t>
      </w:r>
      <w:r w:rsidR="00DE7CCE" w:rsidRPr="00423ABD">
        <w:t xml:space="preserve"> </w:t>
      </w:r>
      <w:r w:rsidRPr="00423ABD">
        <w:t>if</w:t>
      </w:r>
      <w:r w:rsidR="00DE7CCE" w:rsidRPr="00423ABD">
        <w:t xml:space="preserve"> </w:t>
      </w:r>
      <w:r w:rsidRPr="00423ABD">
        <w:t>the</w:t>
      </w:r>
      <w:r w:rsidR="00DE7CCE" w:rsidRPr="00423ABD">
        <w:t xml:space="preserve"> </w:t>
      </w:r>
      <w:r w:rsidRPr="00423ABD">
        <w:t>C#</w:t>
      </w:r>
      <w:r w:rsidR="00DE7CCE" w:rsidRPr="00423ABD">
        <w:t xml:space="preserve"> </w:t>
      </w:r>
      <w:r w:rsidRPr="00423ABD">
        <w:t>language</w:t>
      </w:r>
      <w:r w:rsidR="00DE7CCE" w:rsidRPr="00423ABD">
        <w:t xml:space="preserve"> </w:t>
      </w:r>
      <w:r w:rsidRPr="00423ABD">
        <w:t>allowed</w:t>
      </w:r>
      <w:r w:rsidR="00DE7CCE" w:rsidRPr="00423ABD">
        <w:t xml:space="preserve"> </w:t>
      </w:r>
      <w:r w:rsidRPr="00423ABD">
        <w:t>unrestricted</w:t>
      </w:r>
      <w:r w:rsidR="00DE7CCE" w:rsidRPr="00423ABD">
        <w:t xml:space="preserve"> </w:t>
      </w:r>
      <w:r w:rsidRPr="00423ABD">
        <w:t>generic</w:t>
      </w:r>
      <w:r w:rsidR="00DE7CCE" w:rsidRPr="00423ABD">
        <w:t xml:space="preserve"> </w:t>
      </w:r>
      <w:r w:rsidRPr="00423ABD">
        <w:t>covariance.</w:t>
      </w:r>
    </w:p>
    <w:p w14:paraId="25D12B2F" w14:textId="72DAF706"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41:</w:t>
      </w:r>
      <w:r w:rsidR="00B15BD3" w:rsidRPr="00423ABD">
        <w:t> </w:t>
      </w:r>
      <w:r w:rsidR="00B15BD3" w:rsidRPr="00423ABD">
        <w:t>Preventing</w:t>
      </w:r>
      <w:r w:rsidR="00DE7CCE" w:rsidRPr="00423ABD">
        <w:t xml:space="preserve"> </w:t>
      </w:r>
      <w:r w:rsidR="00B15BD3" w:rsidRPr="00423ABD">
        <w:t>Covariance</w:t>
      </w:r>
      <w:r w:rsidR="00DE7CCE" w:rsidRPr="00423ABD">
        <w:t xml:space="preserve"> </w:t>
      </w:r>
      <w:r w:rsidR="00B15BD3" w:rsidRPr="00423ABD">
        <w:t>Maintains</w:t>
      </w:r>
      <w:r w:rsidR="00DE7CCE" w:rsidRPr="00423ABD">
        <w:t xml:space="preserve"> </w:t>
      </w:r>
      <w:r w:rsidR="00B15BD3" w:rsidRPr="00423ABD">
        <w:t>Homogeneity</w:t>
      </w:r>
    </w:p>
    <w:p w14:paraId="647262DE" w14:textId="77777777" w:rsidR="00FA02C3" w:rsidRPr="00423ABD" w:rsidRDefault="00B15BD3" w:rsidP="009E7A29">
      <w:pPr>
        <w:pStyle w:val="CDTFIRST"/>
      </w:pPr>
      <w:r w:rsidRPr="00423ABD">
        <w:rPr>
          <w:rStyle w:val="CPComment"/>
        </w:rPr>
        <w:t>//</w:t>
      </w:r>
      <w:r w:rsidRPr="00423ABD">
        <w:t>...</w:t>
      </w:r>
    </w:p>
    <w:p w14:paraId="1347D2B7" w14:textId="7F748013" w:rsidR="00464665" w:rsidRPr="00423ABD" w:rsidRDefault="00B15BD3" w:rsidP="009E7A29">
      <w:pPr>
        <w:pStyle w:val="CDTMID"/>
      </w:pPr>
      <w:r w:rsidRPr="00423ABD">
        <w:t>Contact</w:t>
      </w:r>
      <w:r w:rsidR="00DE7CCE" w:rsidRPr="00423ABD">
        <w:t xml:space="preserve"> </w:t>
      </w:r>
      <w:r w:rsidRPr="00423ABD">
        <w:t>contact1</w:t>
      </w:r>
      <w:r w:rsidR="00DE7CCE" w:rsidRPr="00423ABD">
        <w:t xml:space="preserve"> </w:t>
      </w:r>
      <w:r w:rsidRPr="00423ABD">
        <w:t>=</w:t>
      </w:r>
      <w:r w:rsidR="00DE7CCE" w:rsidRPr="00423ABD">
        <w:t xml:space="preserve"> </w:t>
      </w:r>
      <w:r w:rsidRPr="00423ABD">
        <w:rPr>
          <w:rStyle w:val="CPKeyword"/>
        </w:rPr>
        <w:t>new</w:t>
      </w:r>
      <w:r w:rsidR="00DE7CCE" w:rsidRPr="00423ABD">
        <w:t xml:space="preserve"> </w:t>
      </w:r>
      <w:proofErr w:type="gramStart"/>
      <w:r w:rsidRPr="00423ABD">
        <w:t>Contact(</w:t>
      </w:r>
      <w:proofErr w:type="gramEnd"/>
      <w:r w:rsidRPr="00423ABD">
        <w:rPr>
          <w:rStyle w:val="Maroonital"/>
        </w:rPr>
        <w:t>"Princess</w:t>
      </w:r>
      <w:r w:rsidR="00DE7CCE" w:rsidRPr="00423ABD">
        <w:rPr>
          <w:rStyle w:val="Maroonital"/>
        </w:rPr>
        <w:t xml:space="preserve"> </w:t>
      </w:r>
      <w:r w:rsidRPr="00423ABD">
        <w:rPr>
          <w:rStyle w:val="Maroonital"/>
        </w:rPr>
        <w:t>Buttercup"</w:t>
      </w:r>
      <w:r w:rsidRPr="00423ABD">
        <w:t>),</w:t>
      </w:r>
    </w:p>
    <w:p w14:paraId="456B77D1" w14:textId="60301AAB" w:rsidR="00FA02C3" w:rsidRPr="00423ABD" w:rsidRDefault="00B15BD3" w:rsidP="009E7A29">
      <w:pPr>
        <w:pStyle w:val="CDTMID"/>
      </w:pPr>
      <w:r w:rsidRPr="00423ABD">
        <w:t>Contact</w:t>
      </w:r>
      <w:r w:rsidR="00DE7CCE" w:rsidRPr="00423ABD">
        <w:t xml:space="preserve"> </w:t>
      </w:r>
      <w:r w:rsidRPr="00423ABD">
        <w:t>contact2</w:t>
      </w:r>
      <w:r w:rsidR="00DE7CCE" w:rsidRPr="00423ABD">
        <w:t xml:space="preserve"> </w:t>
      </w:r>
      <w:r w:rsidRPr="00423ABD">
        <w:t>=</w:t>
      </w:r>
      <w:r w:rsidR="00DE7CCE" w:rsidRPr="00423ABD">
        <w:t xml:space="preserve"> </w:t>
      </w:r>
      <w:r w:rsidRPr="00423ABD">
        <w:rPr>
          <w:rStyle w:val="CPKeyword"/>
        </w:rPr>
        <w:t>new</w:t>
      </w:r>
      <w:r w:rsidR="00DE7CCE" w:rsidRPr="00423ABD">
        <w:t xml:space="preserve"> </w:t>
      </w:r>
      <w:proofErr w:type="gramStart"/>
      <w:r w:rsidRPr="00423ABD">
        <w:t>Contact(</w:t>
      </w:r>
      <w:proofErr w:type="gramEnd"/>
      <w:r w:rsidRPr="00423ABD">
        <w:rPr>
          <w:rStyle w:val="Maroonital"/>
        </w:rPr>
        <w:t>"Inigo</w:t>
      </w:r>
      <w:r w:rsidR="00DE7CCE" w:rsidRPr="00423ABD">
        <w:rPr>
          <w:rStyle w:val="Maroonital"/>
        </w:rPr>
        <w:t xml:space="preserve"> </w:t>
      </w:r>
      <w:r w:rsidRPr="00423ABD">
        <w:rPr>
          <w:rStyle w:val="Maroonital"/>
        </w:rPr>
        <w:t>Montoya"</w:t>
      </w:r>
      <w:r w:rsidRPr="00423ABD">
        <w:t>);</w:t>
      </w:r>
    </w:p>
    <w:p w14:paraId="46E075C0" w14:textId="32652FE0" w:rsidR="00FA02C3" w:rsidRPr="00423ABD" w:rsidRDefault="00B15BD3" w:rsidP="009E7A29">
      <w:pPr>
        <w:pStyle w:val="CDTMID"/>
      </w:pPr>
      <w:r w:rsidRPr="00423ABD">
        <w:t>Pair&lt;Contact&gt;</w:t>
      </w:r>
      <w:r w:rsidR="00DE7CCE" w:rsidRPr="00423ABD">
        <w:t xml:space="preserve"> </w:t>
      </w:r>
      <w:r w:rsidRPr="00423ABD">
        <w:t>contacts</w:t>
      </w:r>
      <w:r w:rsidR="00DE7CCE" w:rsidRPr="00423ABD">
        <w:t xml:space="preserve"> </w:t>
      </w:r>
      <w:r w:rsidRPr="00423ABD">
        <w:t>=</w:t>
      </w:r>
      <w:r w:rsidR="00DE7CCE" w:rsidRPr="00423ABD">
        <w:t xml:space="preserve"> </w:t>
      </w:r>
      <w:r w:rsidRPr="00423ABD">
        <w:rPr>
          <w:rStyle w:val="CPKeyword"/>
        </w:rPr>
        <w:t>new</w:t>
      </w:r>
      <w:r w:rsidR="00DE7CCE" w:rsidRPr="00423ABD">
        <w:t xml:space="preserve"> </w:t>
      </w:r>
      <w:r w:rsidRPr="00423ABD">
        <w:t>Pair&lt;Contact</w:t>
      </w:r>
      <w:proofErr w:type="gramStart"/>
      <w:r w:rsidRPr="00423ABD">
        <w:t>&gt;(</w:t>
      </w:r>
      <w:proofErr w:type="gramEnd"/>
      <w:r w:rsidRPr="00423ABD">
        <w:t>contact1,</w:t>
      </w:r>
      <w:r w:rsidR="00DE7CCE" w:rsidRPr="00423ABD">
        <w:t xml:space="preserve"> </w:t>
      </w:r>
      <w:r w:rsidRPr="00423ABD">
        <w:t>contact2);</w:t>
      </w:r>
    </w:p>
    <w:p w14:paraId="2C122503" w14:textId="77777777" w:rsidR="00FA02C3" w:rsidRPr="00423ABD" w:rsidRDefault="00FA02C3" w:rsidP="009E7A29">
      <w:pPr>
        <w:pStyle w:val="CDTMID"/>
        <w:rPr>
          <w:rStyle w:val="CPComment"/>
        </w:rPr>
      </w:pPr>
    </w:p>
    <w:p w14:paraId="4F22AAE5" w14:textId="77777777" w:rsidR="00FA02C3" w:rsidRPr="00423ABD" w:rsidRDefault="00FA02C3" w:rsidP="009E7A29">
      <w:pPr>
        <w:pStyle w:val="CDTMID"/>
        <w:rPr>
          <w:rStyle w:val="CPComment"/>
        </w:rPr>
      </w:pPr>
    </w:p>
    <w:p w14:paraId="000305FC" w14:textId="61F0AE50" w:rsidR="00FA02C3" w:rsidRPr="00423ABD" w:rsidRDefault="00B15BD3" w:rsidP="009E7A29">
      <w:pPr>
        <w:pStyle w:val="CDTMID"/>
        <w:shd w:val="clear" w:color="auto" w:fill="F2F2F2" w:themeFill="background1" w:themeFillShade="F2"/>
        <w:rPr>
          <w:rStyle w:val="CPComment"/>
        </w:rPr>
      </w:pPr>
      <w:r w:rsidRPr="00423ABD">
        <w:rPr>
          <w:rStyle w:val="CPComment"/>
        </w:rPr>
        <w:t>//</w:t>
      </w:r>
      <w:r w:rsidR="00DE7CCE" w:rsidRPr="00423ABD">
        <w:rPr>
          <w:rStyle w:val="CPComment"/>
        </w:rPr>
        <w:t xml:space="preserve"> </w:t>
      </w:r>
      <w:r w:rsidRPr="00423ABD">
        <w:rPr>
          <w:rStyle w:val="CPComment"/>
        </w:rPr>
        <w:t>This</w:t>
      </w:r>
      <w:r w:rsidR="00DE7CCE" w:rsidRPr="00423ABD">
        <w:rPr>
          <w:rStyle w:val="CPComment"/>
        </w:rPr>
        <w:t xml:space="preserve"> </w:t>
      </w:r>
      <w:r w:rsidRPr="00423ABD">
        <w:rPr>
          <w:rStyle w:val="CPComment"/>
        </w:rPr>
        <w:t>gives</w:t>
      </w:r>
      <w:r w:rsidR="00DE7CCE" w:rsidRPr="00423ABD">
        <w:rPr>
          <w:rStyle w:val="CPComment"/>
        </w:rPr>
        <w:t xml:space="preserve"> </w:t>
      </w:r>
      <w:r w:rsidRPr="00423ABD">
        <w:rPr>
          <w:rStyle w:val="CPComment"/>
        </w:rPr>
        <w:t>an</w:t>
      </w:r>
      <w:r w:rsidR="00DE7CCE" w:rsidRPr="00423ABD">
        <w:rPr>
          <w:rStyle w:val="CPComment"/>
        </w:rPr>
        <w:t xml:space="preserve"> </w:t>
      </w:r>
      <w:r w:rsidRPr="00423ABD">
        <w:rPr>
          <w:rStyle w:val="CPComment"/>
        </w:rPr>
        <w:t>error:</w:t>
      </w:r>
      <w:r w:rsidR="00DE7CCE" w:rsidRPr="00423ABD">
        <w:rPr>
          <w:rStyle w:val="CPComment"/>
        </w:rPr>
        <w:t xml:space="preserve"> </w:t>
      </w:r>
      <w:r w:rsidRPr="00423ABD">
        <w:rPr>
          <w:rStyle w:val="CPComment"/>
        </w:rPr>
        <w:t>Cannot</w:t>
      </w:r>
      <w:r w:rsidR="00DE7CCE" w:rsidRPr="00423ABD">
        <w:rPr>
          <w:rStyle w:val="CPComment"/>
        </w:rPr>
        <w:t xml:space="preserve"> </w:t>
      </w:r>
      <w:r w:rsidRPr="00423ABD">
        <w:rPr>
          <w:rStyle w:val="CPComment"/>
        </w:rPr>
        <w:t>convert</w:t>
      </w:r>
      <w:r w:rsidR="00DE7CCE" w:rsidRPr="00423ABD">
        <w:rPr>
          <w:rStyle w:val="CPComment"/>
        </w:rPr>
        <w:t xml:space="preserve"> </w:t>
      </w:r>
      <w:r w:rsidRPr="00423ABD">
        <w:rPr>
          <w:rStyle w:val="CPComment"/>
        </w:rPr>
        <w:t>type</w:t>
      </w:r>
      <w:r w:rsidR="00DE7CCE" w:rsidRPr="00423ABD">
        <w:rPr>
          <w:rStyle w:val="CPComment"/>
        </w:rPr>
        <w:t xml:space="preserve"> </w:t>
      </w:r>
      <w:r w:rsidRPr="00423ABD">
        <w:rPr>
          <w:rStyle w:val="CPComment"/>
        </w:rPr>
        <w:t>...</w:t>
      </w:r>
      <w:r w:rsidR="00C86A36" w:rsidRPr="00423ABD">
        <w:rPr>
          <w:rStyle w:val="CPComment"/>
        </w:rPr>
        <w:t>,</w:t>
      </w:r>
    </w:p>
    <w:p w14:paraId="0F095284" w14:textId="7A1E0A49" w:rsidR="00464665" w:rsidRPr="00423ABD" w:rsidRDefault="00B15BD3" w:rsidP="009E7A29">
      <w:pPr>
        <w:pStyle w:val="CDTMID"/>
        <w:shd w:val="clear" w:color="auto" w:fill="F2F2F2" w:themeFill="background1" w:themeFillShade="F2"/>
        <w:rPr>
          <w:rStyle w:val="CPComment"/>
        </w:rPr>
      </w:pPr>
      <w:r w:rsidRPr="00423ABD">
        <w:rPr>
          <w:rStyle w:val="CPComment"/>
        </w:rPr>
        <w:t>//</w:t>
      </w:r>
      <w:r w:rsidR="00DE7CCE" w:rsidRPr="00423ABD">
        <w:rPr>
          <w:rStyle w:val="CPComment"/>
        </w:rPr>
        <w:t xml:space="preserve"> </w:t>
      </w:r>
      <w:r w:rsidR="00C86A36" w:rsidRPr="00423ABD">
        <w:rPr>
          <w:rStyle w:val="CPComment"/>
        </w:rPr>
        <w:t>b</w:t>
      </w:r>
      <w:r w:rsidRPr="00423ABD">
        <w:rPr>
          <w:rStyle w:val="CPComment"/>
        </w:rPr>
        <w:t>ut</w:t>
      </w:r>
      <w:r w:rsidR="00DE7CCE" w:rsidRPr="00423ABD">
        <w:rPr>
          <w:rStyle w:val="CPComment"/>
        </w:rPr>
        <w:t xml:space="preserve"> </w:t>
      </w:r>
      <w:r w:rsidRPr="00423ABD">
        <w:rPr>
          <w:rStyle w:val="CPComment"/>
        </w:rPr>
        <w:t>suppose</w:t>
      </w:r>
      <w:r w:rsidR="00DE7CCE" w:rsidRPr="00423ABD">
        <w:rPr>
          <w:rStyle w:val="CPComment"/>
        </w:rPr>
        <w:t xml:space="preserve"> </w:t>
      </w:r>
      <w:r w:rsidRPr="00423ABD">
        <w:rPr>
          <w:rStyle w:val="CPComment"/>
        </w:rPr>
        <w:t>it</w:t>
      </w:r>
      <w:r w:rsidR="00DE7CCE" w:rsidRPr="00423ABD">
        <w:rPr>
          <w:rStyle w:val="CPComment"/>
        </w:rPr>
        <w:t xml:space="preserve"> </w:t>
      </w:r>
      <w:r w:rsidRPr="00423ABD">
        <w:rPr>
          <w:rStyle w:val="CPComment"/>
        </w:rPr>
        <w:t>did</w:t>
      </w:r>
      <w:r w:rsidR="00DE7CCE" w:rsidRPr="00423ABD">
        <w:rPr>
          <w:rStyle w:val="CPComment"/>
        </w:rPr>
        <w:t xml:space="preserve"> </w:t>
      </w:r>
      <w:r w:rsidRPr="00423ABD">
        <w:rPr>
          <w:rStyle w:val="CPComment"/>
        </w:rPr>
        <w:t>not</w:t>
      </w:r>
    </w:p>
    <w:p w14:paraId="73AF4DBF" w14:textId="155A1606" w:rsidR="00FA02C3" w:rsidRPr="00423ABD" w:rsidRDefault="00B15BD3" w:rsidP="009E7A29">
      <w:pPr>
        <w:pStyle w:val="CDTMID"/>
        <w:shd w:val="clear" w:color="auto" w:fill="F2F2F2" w:themeFill="background1" w:themeFillShade="F2"/>
      </w:pPr>
      <w:r w:rsidRPr="00423ABD">
        <w:rPr>
          <w:rStyle w:val="CPComment"/>
        </w:rPr>
        <w:t>//</w:t>
      </w:r>
      <w:r w:rsidR="00DE7CCE" w:rsidRPr="00423ABD">
        <w:rPr>
          <w:rStyle w:val="CPComment"/>
        </w:rPr>
        <w:t xml:space="preserve"> </w:t>
      </w:r>
      <w:proofErr w:type="spellStart"/>
      <w:r w:rsidRPr="00423ABD">
        <w:t>IPair</w:t>
      </w:r>
      <w:proofErr w:type="spellEnd"/>
      <w:r w:rsidRPr="00423ABD">
        <w:t>&lt;</w:t>
      </w:r>
      <w:proofErr w:type="spellStart"/>
      <w:r w:rsidRPr="00423ABD">
        <w:t>PdaItem</w:t>
      </w:r>
      <w:proofErr w:type="spellEnd"/>
      <w:r w:rsidRPr="00423ABD">
        <w:t>&gt;</w:t>
      </w:r>
      <w:r w:rsidR="00DE7CCE" w:rsidRPr="00423ABD">
        <w:t xml:space="preserve"> </w:t>
      </w:r>
      <w:proofErr w:type="spellStart"/>
      <w:r w:rsidRPr="00423ABD">
        <w:t>pdaPair</w:t>
      </w:r>
      <w:proofErr w:type="spellEnd"/>
      <w:r w:rsidR="00DE7CCE" w:rsidRPr="00423ABD">
        <w:t xml:space="preserve"> </w:t>
      </w:r>
      <w:r w:rsidRPr="00423ABD">
        <w:t>=</w:t>
      </w:r>
      <w:r w:rsidR="00DE7CCE" w:rsidRPr="00423ABD">
        <w:t xml:space="preserve"> </w:t>
      </w:r>
      <w:r w:rsidRPr="00423ABD">
        <w:t>(</w:t>
      </w:r>
      <w:proofErr w:type="spellStart"/>
      <w:r w:rsidRPr="00423ABD">
        <w:t>IPair</w:t>
      </w:r>
      <w:proofErr w:type="spellEnd"/>
      <w:r w:rsidRPr="00423ABD">
        <w:t>&lt;</w:t>
      </w:r>
      <w:proofErr w:type="spellStart"/>
      <w:r w:rsidRPr="00423ABD">
        <w:t>PdaItem</w:t>
      </w:r>
      <w:proofErr w:type="spellEnd"/>
      <w:r w:rsidRPr="00423ABD">
        <w:t>&gt;)</w:t>
      </w:r>
      <w:r w:rsidR="00DE7CCE" w:rsidRPr="00423ABD">
        <w:t xml:space="preserve"> </w:t>
      </w:r>
      <w:r w:rsidRPr="00423ABD">
        <w:t>contacts;</w:t>
      </w:r>
    </w:p>
    <w:p w14:paraId="27467E1B" w14:textId="7FF756B6" w:rsidR="00FA02C3" w:rsidRPr="00423ABD" w:rsidRDefault="00B15BD3" w:rsidP="009E7A29">
      <w:pPr>
        <w:pStyle w:val="CDTMID"/>
        <w:shd w:val="clear" w:color="auto" w:fill="F2F2F2" w:themeFill="background1" w:themeFillShade="F2"/>
        <w:rPr>
          <w:rStyle w:val="CPComment"/>
        </w:rPr>
      </w:pPr>
      <w:r w:rsidRPr="00423ABD">
        <w:rPr>
          <w:rStyle w:val="CPComment"/>
        </w:rPr>
        <w:t>//</w:t>
      </w:r>
      <w:r w:rsidR="00DE7CCE" w:rsidRPr="00423ABD">
        <w:rPr>
          <w:rStyle w:val="CPComment"/>
        </w:rPr>
        <w:t xml:space="preserve"> </w:t>
      </w:r>
      <w:r w:rsidRPr="00423ABD">
        <w:rPr>
          <w:rStyle w:val="CPComment"/>
        </w:rPr>
        <w:t>This</w:t>
      </w:r>
      <w:r w:rsidR="00DE7CCE" w:rsidRPr="00423ABD">
        <w:rPr>
          <w:rStyle w:val="CPComment"/>
        </w:rPr>
        <w:t xml:space="preserve"> </w:t>
      </w:r>
      <w:r w:rsidRPr="00423ABD">
        <w:rPr>
          <w:rStyle w:val="CPComment"/>
        </w:rPr>
        <w:t>is</w:t>
      </w:r>
      <w:r w:rsidR="00DE7CCE" w:rsidRPr="00423ABD">
        <w:rPr>
          <w:rStyle w:val="CPComment"/>
        </w:rPr>
        <w:t xml:space="preserve"> </w:t>
      </w:r>
      <w:r w:rsidRPr="00423ABD">
        <w:rPr>
          <w:rStyle w:val="CPComment"/>
        </w:rPr>
        <w:t>perfectly</w:t>
      </w:r>
      <w:r w:rsidR="00DE7CCE" w:rsidRPr="00423ABD">
        <w:rPr>
          <w:rStyle w:val="CPComment"/>
        </w:rPr>
        <w:t xml:space="preserve"> </w:t>
      </w:r>
      <w:r w:rsidRPr="00423ABD">
        <w:rPr>
          <w:rStyle w:val="CPComment"/>
        </w:rPr>
        <w:t>legal</w:t>
      </w:r>
      <w:r w:rsidR="00DE7CCE" w:rsidRPr="00423ABD">
        <w:rPr>
          <w:rStyle w:val="CPComment"/>
        </w:rPr>
        <w:t xml:space="preserve"> </w:t>
      </w:r>
      <w:r w:rsidRPr="00423ABD">
        <w:rPr>
          <w:rStyle w:val="CPComment"/>
        </w:rPr>
        <w:t>but</w:t>
      </w:r>
      <w:r w:rsidR="00DE7CCE" w:rsidRPr="00423ABD">
        <w:rPr>
          <w:rStyle w:val="CPComment"/>
        </w:rPr>
        <w:t xml:space="preserve"> </w:t>
      </w:r>
      <w:r w:rsidRPr="00423ABD">
        <w:rPr>
          <w:rStyle w:val="CPComment"/>
        </w:rPr>
        <w:t>not</w:t>
      </w:r>
      <w:r w:rsidR="00DE7CCE" w:rsidRPr="00423ABD">
        <w:rPr>
          <w:rStyle w:val="CPComment"/>
        </w:rPr>
        <w:t xml:space="preserve"> </w:t>
      </w:r>
      <w:r w:rsidRPr="00423ABD">
        <w:rPr>
          <w:rStyle w:val="CPComment"/>
        </w:rPr>
        <w:t>type</w:t>
      </w:r>
      <w:r w:rsidR="00057C66" w:rsidRPr="00423ABD">
        <w:rPr>
          <w:rStyle w:val="CPComment"/>
        </w:rPr>
        <w:t>-</w:t>
      </w:r>
      <w:r w:rsidRPr="00423ABD">
        <w:rPr>
          <w:rStyle w:val="CPComment"/>
        </w:rPr>
        <w:t>safe</w:t>
      </w:r>
    </w:p>
    <w:p w14:paraId="56608848" w14:textId="079973E2" w:rsidR="00FA02C3" w:rsidRPr="00423ABD" w:rsidRDefault="00B15BD3" w:rsidP="009E7A29">
      <w:pPr>
        <w:pStyle w:val="CDTMID"/>
        <w:shd w:val="clear" w:color="auto" w:fill="F2F2F2" w:themeFill="background1" w:themeFillShade="F2"/>
      </w:pPr>
      <w:r w:rsidRPr="00423ABD">
        <w:rPr>
          <w:rStyle w:val="CPComment"/>
        </w:rPr>
        <w:t>//</w:t>
      </w:r>
      <w:r w:rsidR="00DE7CCE" w:rsidRPr="00423ABD">
        <w:rPr>
          <w:rStyle w:val="CPComment"/>
        </w:rPr>
        <w:t xml:space="preserve"> </w:t>
      </w:r>
      <w:proofErr w:type="spellStart"/>
      <w:r w:rsidRPr="00423ABD">
        <w:t>pdaPair.First</w:t>
      </w:r>
      <w:proofErr w:type="spellEnd"/>
      <w:r w:rsidR="00DE7CCE" w:rsidRPr="00423ABD">
        <w:t xml:space="preserve"> </w:t>
      </w:r>
      <w:r w:rsidRPr="00423ABD">
        <w:t>=</w:t>
      </w:r>
      <w:r w:rsidR="00DE7CCE" w:rsidRPr="00423ABD">
        <w:t xml:space="preserve"> </w:t>
      </w:r>
      <w:r w:rsidRPr="00423ABD">
        <w:rPr>
          <w:rStyle w:val="CPKeyword"/>
        </w:rPr>
        <w:t>new</w:t>
      </w:r>
      <w:r w:rsidR="00DE7CCE" w:rsidRPr="00423ABD">
        <w:t xml:space="preserve"> </w:t>
      </w:r>
      <w:proofErr w:type="gramStart"/>
      <w:r w:rsidRPr="00423ABD">
        <w:t>Address(</w:t>
      </w:r>
      <w:proofErr w:type="gramEnd"/>
      <w:r w:rsidRPr="00423ABD">
        <w:rPr>
          <w:rStyle w:val="Maroon"/>
        </w:rPr>
        <w:t>"123</w:t>
      </w:r>
      <w:r w:rsidR="00DE7CCE" w:rsidRPr="00423ABD">
        <w:rPr>
          <w:rStyle w:val="Maroon"/>
        </w:rPr>
        <w:t xml:space="preserve"> </w:t>
      </w:r>
      <w:r w:rsidRPr="00423ABD">
        <w:rPr>
          <w:rStyle w:val="Maroon"/>
        </w:rPr>
        <w:t>Sesame</w:t>
      </w:r>
      <w:r w:rsidR="00DE7CCE" w:rsidRPr="00423ABD">
        <w:rPr>
          <w:rStyle w:val="Maroon"/>
        </w:rPr>
        <w:t xml:space="preserve"> </w:t>
      </w:r>
      <w:r w:rsidRPr="00423ABD">
        <w:rPr>
          <w:rStyle w:val="Maroon"/>
        </w:rPr>
        <w:t>Street"</w:t>
      </w:r>
      <w:r w:rsidRPr="00423ABD">
        <w:t>);</w:t>
      </w:r>
    </w:p>
    <w:p w14:paraId="50590E05" w14:textId="77777777" w:rsidR="00FA02C3" w:rsidRPr="00423ABD" w:rsidRDefault="00B15BD3" w:rsidP="009E7A29">
      <w:pPr>
        <w:pStyle w:val="CDTLAST"/>
      </w:pPr>
      <w:r w:rsidRPr="00423ABD">
        <w:rPr>
          <w:rStyle w:val="CPComment"/>
        </w:rPr>
        <w:t>...</w:t>
      </w:r>
    </w:p>
    <w:p w14:paraId="037BA3D2" w14:textId="4671E631" w:rsidR="00464665" w:rsidRPr="00423ABD" w:rsidRDefault="00B15BD3" w:rsidP="009E7A29">
      <w:pPr>
        <w:pStyle w:val="CHAPBM"/>
      </w:pPr>
      <w:r w:rsidRPr="00423ABD">
        <w:t>An</w:t>
      </w:r>
      <w:r w:rsidR="00DE7CCE" w:rsidRPr="00423ABD">
        <w:t xml:space="preserve"> </w:t>
      </w:r>
      <w:proofErr w:type="spellStart"/>
      <w:r w:rsidRPr="00423ABD">
        <w:rPr>
          <w:rStyle w:val="CITchapbm"/>
        </w:rPr>
        <w:t>IPair</w:t>
      </w:r>
      <w:proofErr w:type="spellEnd"/>
      <w:r w:rsidRPr="00423ABD">
        <w:rPr>
          <w:rStyle w:val="CITchapbm"/>
        </w:rPr>
        <w:t>&lt;</w:t>
      </w:r>
      <w:proofErr w:type="spellStart"/>
      <w:r w:rsidRPr="00423ABD">
        <w:rPr>
          <w:rStyle w:val="CITchapbm"/>
        </w:rPr>
        <w:t>PdaItem</w:t>
      </w:r>
      <w:proofErr w:type="spellEnd"/>
      <w:r w:rsidRPr="00423ABD">
        <w:rPr>
          <w:rStyle w:val="CITchapbm"/>
        </w:rPr>
        <w:t>&gt;</w:t>
      </w:r>
      <w:r w:rsidR="00DE7CCE" w:rsidRPr="00423ABD">
        <w:t xml:space="preserve"> </w:t>
      </w:r>
      <w:r w:rsidRPr="00423ABD">
        <w:t>can</w:t>
      </w:r>
      <w:r w:rsidR="00DE7CCE" w:rsidRPr="00423ABD">
        <w:t xml:space="preserve"> </w:t>
      </w:r>
      <w:r w:rsidRPr="00423ABD">
        <w:t>contain</w:t>
      </w:r>
      <w:r w:rsidR="00DE7CCE" w:rsidRPr="00423ABD">
        <w:t xml:space="preserve"> </w:t>
      </w:r>
      <w:r w:rsidRPr="00423ABD">
        <w:t>an</w:t>
      </w:r>
      <w:r w:rsidR="00DE7CCE" w:rsidRPr="00423ABD">
        <w:t xml:space="preserve"> </w:t>
      </w:r>
      <w:r w:rsidRPr="00423ABD">
        <w:t>address,</w:t>
      </w:r>
      <w:r w:rsidR="00DE7CCE" w:rsidRPr="00423ABD">
        <w:t xml:space="preserve"> </w:t>
      </w:r>
      <w:r w:rsidRPr="00423ABD">
        <w:t>but</w:t>
      </w:r>
      <w:r w:rsidR="00DE7CCE" w:rsidRPr="00423ABD">
        <w:t xml:space="preserve"> </w:t>
      </w:r>
      <w:r w:rsidRPr="00423ABD">
        <w:t>the</w:t>
      </w:r>
      <w:r w:rsidR="00DE7CCE" w:rsidRPr="00423ABD">
        <w:t xml:space="preserve"> </w:t>
      </w:r>
      <w:r w:rsidRPr="00423ABD">
        <w:t>object</w:t>
      </w:r>
      <w:r w:rsidR="00DE7CCE" w:rsidRPr="00423ABD">
        <w:t xml:space="preserve"> </w:t>
      </w:r>
      <w:r w:rsidRPr="00423ABD">
        <w:t>is</w:t>
      </w:r>
      <w:r w:rsidR="00DE7CCE" w:rsidRPr="00423ABD">
        <w:t xml:space="preserve"> </w:t>
      </w:r>
      <w:r w:rsidRPr="00423ABD">
        <w:t>really</w:t>
      </w:r>
      <w:r w:rsidR="00DE7CCE" w:rsidRPr="00423ABD">
        <w:t xml:space="preserve"> </w:t>
      </w:r>
      <w:r w:rsidRPr="00423ABD">
        <w:t>a</w:t>
      </w:r>
      <w:r w:rsidR="00DE7CCE" w:rsidRPr="00423ABD">
        <w:t xml:space="preserve"> </w:t>
      </w:r>
      <w:r w:rsidRPr="00423ABD">
        <w:rPr>
          <w:rStyle w:val="CITchapbm"/>
        </w:rPr>
        <w:t>Pair&lt;Contact&gt;</w:t>
      </w:r>
      <w:r w:rsidR="00DE7CCE" w:rsidRPr="00423ABD">
        <w:t xml:space="preserve"> </w:t>
      </w:r>
      <w:r w:rsidRPr="00423ABD">
        <w:t>that</w:t>
      </w:r>
      <w:r w:rsidR="00DE7CCE" w:rsidRPr="00423ABD">
        <w:t xml:space="preserve"> </w:t>
      </w:r>
      <w:r w:rsidRPr="00423ABD">
        <w:t>can</w:t>
      </w:r>
      <w:r w:rsidR="00DE7CCE" w:rsidRPr="00423ABD">
        <w:t xml:space="preserve"> </w:t>
      </w:r>
      <w:r w:rsidRPr="00423ABD">
        <w:t>contain</w:t>
      </w:r>
      <w:r w:rsidR="00DE7CCE" w:rsidRPr="00423ABD">
        <w:t xml:space="preserve"> </w:t>
      </w:r>
      <w:r w:rsidR="00057C66" w:rsidRPr="00423ABD">
        <w:t>only</w:t>
      </w:r>
      <w:r w:rsidR="00DE7CCE" w:rsidRPr="00423ABD">
        <w:t xml:space="preserve"> </w:t>
      </w:r>
      <w:r w:rsidRPr="00423ABD">
        <w:t>contacts,</w:t>
      </w:r>
      <w:r w:rsidR="00DE7CCE" w:rsidRPr="00423ABD">
        <w:t xml:space="preserve"> </w:t>
      </w:r>
      <w:r w:rsidRPr="00423ABD">
        <w:t>not</w:t>
      </w:r>
      <w:r w:rsidR="00DE7CCE" w:rsidRPr="00423ABD">
        <w:t xml:space="preserve"> </w:t>
      </w:r>
      <w:r w:rsidRPr="00423ABD">
        <w:t>addresses.</w:t>
      </w:r>
      <w:r w:rsidR="00DE7CCE" w:rsidRPr="00423ABD">
        <w:t xml:space="preserve"> </w:t>
      </w:r>
      <w:r w:rsidRPr="00423ABD">
        <w:t>Type</w:t>
      </w:r>
      <w:r w:rsidR="00DE7CCE" w:rsidRPr="00423ABD">
        <w:t xml:space="preserve"> </w:t>
      </w:r>
      <w:r w:rsidRPr="00423ABD">
        <w:t>safety</w:t>
      </w:r>
      <w:r w:rsidR="00DE7CCE" w:rsidRPr="00423ABD">
        <w:t xml:space="preserve"> </w:t>
      </w:r>
      <w:r w:rsidRPr="00423ABD">
        <w:t>is</w:t>
      </w:r>
      <w:r w:rsidR="00DE7CCE" w:rsidRPr="00423ABD">
        <w:t xml:space="preserve"> </w:t>
      </w:r>
      <w:r w:rsidRPr="00423ABD">
        <w:t>completely</w:t>
      </w:r>
      <w:r w:rsidR="00DE7CCE" w:rsidRPr="00423ABD">
        <w:t xml:space="preserve"> </w:t>
      </w:r>
      <w:r w:rsidRPr="00423ABD">
        <w:t>violated</w:t>
      </w:r>
      <w:r w:rsidR="00DE7CCE" w:rsidRPr="00423ABD">
        <w:t xml:space="preserve"> </w:t>
      </w:r>
      <w:r w:rsidRPr="00423ABD">
        <w:t>if</w:t>
      </w:r>
      <w:r w:rsidR="00DE7CCE" w:rsidRPr="00423ABD">
        <w:t xml:space="preserve"> </w:t>
      </w:r>
      <w:r w:rsidRPr="00423ABD">
        <w:t>unrestricted</w:t>
      </w:r>
      <w:r w:rsidR="00DE7CCE" w:rsidRPr="00423ABD">
        <w:t xml:space="preserve"> </w:t>
      </w:r>
      <w:r w:rsidRPr="00423ABD">
        <w:t>generic</w:t>
      </w:r>
      <w:r w:rsidR="00DE7CCE" w:rsidRPr="00423ABD">
        <w:t xml:space="preserve"> </w:t>
      </w:r>
      <w:r w:rsidRPr="00423ABD">
        <w:t>covariance</w:t>
      </w:r>
      <w:r w:rsidR="00DE7CCE" w:rsidRPr="00423ABD">
        <w:t xml:space="preserve"> </w:t>
      </w:r>
      <w:r w:rsidRPr="00423ABD">
        <w:t>is</w:t>
      </w:r>
      <w:r w:rsidR="00DE7CCE" w:rsidRPr="00423ABD">
        <w:t xml:space="preserve"> </w:t>
      </w:r>
      <w:r w:rsidRPr="00423ABD">
        <w:t>allowed</w:t>
      </w:r>
      <w:r w:rsidR="006E3F8A" w:rsidRPr="00423ABD">
        <w:t>.</w:t>
      </w:r>
    </w:p>
    <w:p w14:paraId="39486623" w14:textId="2FB0FD72" w:rsidR="00FA02C3" w:rsidRPr="00423ABD" w:rsidRDefault="00B15BD3" w:rsidP="009E7A29">
      <w:pPr>
        <w:pStyle w:val="CHAPBM"/>
      </w:pPr>
      <w:r w:rsidRPr="00423ABD">
        <w:t>Now</w:t>
      </w:r>
      <w:r w:rsidR="00DE7CCE" w:rsidRPr="00423ABD">
        <w:t xml:space="preserve"> </w:t>
      </w:r>
      <w:r w:rsidRPr="00423ABD">
        <w:t>it</w:t>
      </w:r>
      <w:r w:rsidR="00DE7CCE" w:rsidRPr="00423ABD">
        <w:t xml:space="preserve"> </w:t>
      </w:r>
      <w:r w:rsidRPr="00423ABD">
        <w:t>should</w:t>
      </w:r>
      <w:r w:rsidR="00DE7CCE" w:rsidRPr="00423ABD">
        <w:t xml:space="preserve"> </w:t>
      </w:r>
      <w:r w:rsidRPr="00423ABD">
        <w:t>also</w:t>
      </w:r>
      <w:r w:rsidR="00DE7CCE" w:rsidRPr="00423ABD">
        <w:t xml:space="preserve"> </w:t>
      </w:r>
      <w:r w:rsidRPr="00423ABD">
        <w:t>be</w:t>
      </w:r>
      <w:r w:rsidR="00DE7CCE" w:rsidRPr="00423ABD">
        <w:t xml:space="preserve"> </w:t>
      </w:r>
      <w:r w:rsidRPr="00423ABD">
        <w:t>clear</w:t>
      </w:r>
      <w:r w:rsidR="00DE7CCE" w:rsidRPr="00423ABD">
        <w:t xml:space="preserve"> </w:t>
      </w:r>
      <w:r w:rsidRPr="00423ABD">
        <w:t>why</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strings</w:t>
      </w:r>
      <w:r w:rsidR="00DE7CCE" w:rsidRPr="00423ABD">
        <w:t xml:space="preserve"> </w:t>
      </w:r>
      <w:r w:rsidRPr="00423ABD">
        <w:t>may</w:t>
      </w:r>
      <w:r w:rsidR="00DE7CCE" w:rsidRPr="00423ABD">
        <w:t xml:space="preserve"> </w:t>
      </w:r>
      <w:r w:rsidRPr="00423ABD">
        <w:t>not</w:t>
      </w:r>
      <w:r w:rsidR="00DE7CCE" w:rsidRPr="00423ABD">
        <w:t xml:space="preserve"> </w:t>
      </w:r>
      <w:r w:rsidRPr="00423ABD">
        <w:t>be</w:t>
      </w:r>
      <w:r w:rsidR="00DE7CCE" w:rsidRPr="00423ABD">
        <w:t xml:space="preserve"> </w:t>
      </w:r>
      <w:r w:rsidRPr="00423ABD">
        <w:t>used</w:t>
      </w:r>
      <w:r w:rsidR="00DE7CCE" w:rsidRPr="00423ABD">
        <w:t xml:space="preserve"> </w:t>
      </w:r>
      <w:r w:rsidRPr="00423ABD">
        <w:t>as</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objects</w:t>
      </w:r>
      <w:r w:rsidR="00057C66" w:rsidRPr="00423ABD">
        <w:t>.</w:t>
      </w:r>
      <w:r w:rsidR="00DE7CCE" w:rsidRPr="00423ABD">
        <w:t xml:space="preserve"> </w:t>
      </w:r>
      <w:r w:rsidR="00057C66" w:rsidRPr="00423ABD">
        <w:t>Y</w:t>
      </w:r>
      <w:r w:rsidRPr="00423ABD">
        <w:t>ou</w:t>
      </w:r>
      <w:r w:rsidR="00DE7CCE" w:rsidRPr="00423ABD">
        <w:t xml:space="preserve"> </w:t>
      </w:r>
      <w:r w:rsidRPr="00423ABD">
        <w:t>cannot</w:t>
      </w:r>
      <w:r w:rsidR="00DE7CCE" w:rsidRPr="00423ABD">
        <w:t xml:space="preserve"> </w:t>
      </w:r>
      <w:r w:rsidRPr="00423ABD">
        <w:t>insert</w:t>
      </w:r>
      <w:r w:rsidR="00DE7CCE" w:rsidRPr="00423ABD">
        <w:t xml:space="preserve"> </w:t>
      </w:r>
      <w:r w:rsidRPr="00423ABD">
        <w:t>an</w:t>
      </w:r>
      <w:r w:rsidR="00DE7CCE" w:rsidRPr="00423ABD">
        <w:t xml:space="preserve"> </w:t>
      </w:r>
      <w:r w:rsidRPr="00423ABD">
        <w:t>integer</w:t>
      </w:r>
      <w:r w:rsidR="00DE7CCE" w:rsidRPr="00423ABD">
        <w:t xml:space="preserve"> </w:t>
      </w:r>
      <w:r w:rsidRPr="00423ABD">
        <w:t>into</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strings,</w:t>
      </w:r>
      <w:r w:rsidR="00DE7CCE" w:rsidRPr="00423ABD">
        <w:t xml:space="preserve"> </w:t>
      </w:r>
      <w:r w:rsidRPr="00423ABD">
        <w:t>but</w:t>
      </w:r>
      <w:r w:rsidR="00DE7CCE" w:rsidRPr="00423ABD">
        <w:t xml:space="preserve"> </w:t>
      </w:r>
      <w:r w:rsidRPr="00423ABD">
        <w:t>you</w:t>
      </w:r>
      <w:r w:rsidR="00DE7CCE" w:rsidRPr="00423ABD">
        <w:t xml:space="preserve"> </w:t>
      </w:r>
      <w:r w:rsidRPr="00423ABD">
        <w:t>can</w:t>
      </w:r>
      <w:r w:rsidR="00DE7CCE" w:rsidRPr="00423ABD">
        <w:t xml:space="preserve"> </w:t>
      </w:r>
      <w:r w:rsidRPr="00423ABD">
        <w:t>insert</w:t>
      </w:r>
      <w:r w:rsidR="00DE7CCE" w:rsidRPr="00423ABD">
        <w:t xml:space="preserve"> </w:t>
      </w:r>
      <w:r w:rsidRPr="00423ABD">
        <w:t>an</w:t>
      </w:r>
      <w:r w:rsidR="00DE7CCE" w:rsidRPr="00423ABD">
        <w:t xml:space="preserve"> </w:t>
      </w:r>
      <w:r w:rsidRPr="00423ABD">
        <w:t>integer</w:t>
      </w:r>
      <w:r w:rsidR="00DE7CCE" w:rsidRPr="00423ABD">
        <w:t xml:space="preserve"> </w:t>
      </w:r>
      <w:r w:rsidRPr="00423ABD">
        <w:t>into</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objects</w:t>
      </w:r>
      <w:r w:rsidR="00057C66" w:rsidRPr="00423ABD">
        <w:t>;</w:t>
      </w:r>
      <w:r w:rsidR="00DE7CCE" w:rsidRPr="00423ABD">
        <w:t xml:space="preserve"> </w:t>
      </w:r>
      <w:r w:rsidR="00057C66" w:rsidRPr="00423ABD">
        <w:t>thus</w:t>
      </w:r>
      <w:r w:rsidR="00DE7CCE" w:rsidRPr="00423ABD">
        <w:t xml:space="preserve"> </w:t>
      </w:r>
      <w:r w:rsidRPr="00423ABD">
        <w:t>it</w:t>
      </w:r>
      <w:r w:rsidR="00DE7CCE" w:rsidRPr="00423ABD">
        <w:t xml:space="preserve"> </w:t>
      </w:r>
      <w:r w:rsidRPr="00423ABD">
        <w:t>must</w:t>
      </w:r>
      <w:r w:rsidR="00DE7CCE" w:rsidRPr="00423ABD">
        <w:t xml:space="preserve"> </w:t>
      </w:r>
      <w:r w:rsidRPr="00423ABD">
        <w:t>be</w:t>
      </w:r>
      <w:r w:rsidR="00DE7CCE" w:rsidRPr="00423ABD">
        <w:t xml:space="preserve"> </w:t>
      </w:r>
      <w:r w:rsidRPr="00423ABD">
        <w:t>illegal</w:t>
      </w:r>
      <w:r w:rsidR="00DE7CCE" w:rsidRPr="00423ABD">
        <w:t xml:space="preserve"> </w:t>
      </w:r>
      <w:r w:rsidRPr="00423ABD">
        <w:t>to</w:t>
      </w:r>
      <w:r w:rsidR="00DE7CCE" w:rsidRPr="00423ABD">
        <w:t xml:space="preserve"> </w:t>
      </w:r>
      <w:r w:rsidRPr="00423ABD">
        <w:t>cast</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strings</w:t>
      </w:r>
      <w:r w:rsidR="00DE7CCE" w:rsidRPr="00423ABD">
        <w:t xml:space="preserve"> </w:t>
      </w:r>
      <w:r w:rsidRPr="00423ABD">
        <w:t>to</w:t>
      </w:r>
      <w:r w:rsidR="00DE7CCE" w:rsidRPr="00423ABD">
        <w:t xml:space="preserve"> </w:t>
      </w:r>
      <w:r w:rsidRPr="00423ABD">
        <w:t>a</w:t>
      </w:r>
      <w:r w:rsidR="00DE7CCE" w:rsidRPr="00423ABD">
        <w:t xml:space="preserve"> </w:t>
      </w:r>
      <w:r w:rsidRPr="00423ABD">
        <w:t>list</w:t>
      </w:r>
      <w:r w:rsidR="00DE7CCE" w:rsidRPr="00423ABD">
        <w:t xml:space="preserve"> </w:t>
      </w:r>
      <w:r w:rsidRPr="00423ABD">
        <w:t>of</w:t>
      </w:r>
      <w:r w:rsidR="00DE7CCE" w:rsidRPr="00423ABD">
        <w:t xml:space="preserve"> </w:t>
      </w:r>
      <w:r w:rsidRPr="00423ABD">
        <w:t>objects</w:t>
      </w:r>
      <w:ins w:id="296" w:author="Jill Hobbs" w:date="2020-06-04T15:41:00Z">
        <w:r w:rsidR="001857D6">
          <w:t>—</w:t>
        </w:r>
      </w:ins>
      <w:del w:id="297" w:author="Jill Hobbs" w:date="2020-06-04T15:41:00Z">
        <w:r w:rsidR="00FF7083" w:rsidRPr="00423ABD" w:rsidDel="001857D6">
          <w:delText>,</w:delText>
        </w:r>
        <w:r w:rsidR="00DE7CCE" w:rsidRPr="00423ABD" w:rsidDel="001857D6">
          <w:delText xml:space="preserve"> </w:delText>
        </w:r>
      </w:del>
      <w:r w:rsidR="00FF7083" w:rsidRPr="00423ABD">
        <w:t>an</w:t>
      </w:r>
      <w:r w:rsidR="00DE7CCE" w:rsidRPr="00423ABD">
        <w:t xml:space="preserve"> </w:t>
      </w:r>
      <w:r w:rsidR="00FF7083" w:rsidRPr="00423ABD">
        <w:t>error</w:t>
      </w:r>
      <w:r w:rsidR="00DE7CCE" w:rsidRPr="00423ABD">
        <w:t xml:space="preserve"> </w:t>
      </w:r>
      <w:r w:rsidR="00FF7083" w:rsidRPr="00423ABD">
        <w:t>the</w:t>
      </w:r>
      <w:r w:rsidR="00DE7CCE" w:rsidRPr="00423ABD">
        <w:t xml:space="preserve"> </w:t>
      </w:r>
      <w:r w:rsidR="00FF7083" w:rsidRPr="00423ABD">
        <w:t>compiler</w:t>
      </w:r>
      <w:r w:rsidR="00DE7CCE" w:rsidRPr="00423ABD">
        <w:t xml:space="preserve"> </w:t>
      </w:r>
      <w:r w:rsidR="00FF7083" w:rsidRPr="00423ABD">
        <w:t>can</w:t>
      </w:r>
      <w:r w:rsidR="00DE7CCE" w:rsidRPr="00423ABD">
        <w:t xml:space="preserve"> </w:t>
      </w:r>
      <w:r w:rsidR="00FF7083" w:rsidRPr="00423ABD">
        <w:t>enforce.</w:t>
      </w:r>
    </w:p>
    <w:p w14:paraId="2983250F" w14:textId="60D7309B" w:rsidR="00FA02C3" w:rsidRPr="00423ABD" w:rsidRDefault="00B15BD3" w:rsidP="009E7A29">
      <w:pPr>
        <w:pStyle w:val="CHAPBMPD"/>
      </w:pPr>
      <w:r w:rsidRPr="00423ABD">
        <w:lastRenderedPageBreak/>
        <w:t>***</w:t>
      </w:r>
      <w:r w:rsidR="009F1E02" w:rsidRPr="00423ABD">
        <w:t>COMP:</w:t>
      </w:r>
      <w:r w:rsidR="00DE7CCE" w:rsidRPr="00423ABD">
        <w:t xml:space="preserve"> </w:t>
      </w:r>
      <w:r w:rsidR="009F1E02" w:rsidRPr="00423ABD">
        <w:t>Insert</w:t>
      </w:r>
      <w:r w:rsidR="00DE7CCE" w:rsidRPr="00423ABD">
        <w:t xml:space="preserve"> </w:t>
      </w:r>
      <w:r w:rsidR="009F1E02" w:rsidRPr="00423ABD">
        <w:t>“Begin</w:t>
      </w:r>
      <w:r w:rsidR="00DE7CCE" w:rsidRPr="00423ABD">
        <w:t xml:space="preserve"> </w:t>
      </w:r>
      <w:r w:rsidR="009F1E02" w:rsidRPr="00423ABD">
        <w:t>4.0”</w:t>
      </w:r>
      <w:r w:rsidR="00DE7CCE" w:rsidRPr="00423ABD">
        <w:t xml:space="preserve"> </w:t>
      </w:r>
      <w:r w:rsidR="00D35FAC" w:rsidRPr="00423ABD">
        <w:t>tab</w:t>
      </w:r>
    </w:p>
    <w:p w14:paraId="273169D9" w14:textId="1114C53B" w:rsidR="00FA02C3" w:rsidRPr="00423ABD" w:rsidRDefault="00B15BD3" w:rsidP="009E7A29">
      <w:pPr>
        <w:pStyle w:val="H2"/>
        <w:keepNext w:val="0"/>
      </w:pPr>
      <w:bookmarkStart w:id="298" w:name="_Toc36295884"/>
      <w:r w:rsidRPr="00423ABD">
        <w:t>Enabling</w:t>
      </w:r>
      <w:r w:rsidR="00DE7CCE" w:rsidRPr="00423ABD">
        <w:t xml:space="preserve"> </w:t>
      </w:r>
      <w:r w:rsidRPr="00423ABD">
        <w:t>Covariance</w:t>
      </w:r>
      <w:r w:rsidR="00DE7CCE" w:rsidRPr="00423ABD">
        <w:t xml:space="preserve"> </w:t>
      </w:r>
      <w:r w:rsidRPr="00423ABD">
        <w:t>with</w:t>
      </w:r>
      <w:r w:rsidR="00DE7CCE" w:rsidRPr="00423ABD">
        <w:t xml:space="preserve"> </w:t>
      </w:r>
      <w:r w:rsidRPr="00423ABD">
        <w:t>the</w:t>
      </w:r>
      <w:r w:rsidR="00DE7CCE" w:rsidRPr="00423ABD">
        <w:t xml:space="preserve"> </w:t>
      </w:r>
      <w:proofErr w:type="gramStart"/>
      <w:r w:rsidRPr="00423ABD">
        <w:rPr>
          <w:rStyle w:val="CITchapbm"/>
        </w:rPr>
        <w:t>out</w:t>
      </w:r>
      <w:r w:rsidR="00DE7CCE" w:rsidRPr="00423ABD">
        <w:t xml:space="preserve"> </w:t>
      </w:r>
      <w:r w:rsidRPr="00423ABD">
        <w:t>Type</w:t>
      </w:r>
      <w:proofErr w:type="gramEnd"/>
      <w:r w:rsidR="00DE7CCE" w:rsidRPr="00423ABD">
        <w:t xml:space="preserve"> </w:t>
      </w:r>
      <w:r w:rsidRPr="00423ABD">
        <w:t>Parameter</w:t>
      </w:r>
      <w:r w:rsidR="00DE7CCE" w:rsidRPr="00423ABD">
        <w:t xml:space="preserve"> </w:t>
      </w:r>
      <w:r w:rsidRPr="00423ABD">
        <w:t>Modifier</w:t>
      </w:r>
      <w:r w:rsidR="00DE7CCE" w:rsidRPr="00423ABD">
        <w:t xml:space="preserve"> </w:t>
      </w:r>
      <w:r w:rsidRPr="00423ABD">
        <w:t>in</w:t>
      </w:r>
      <w:r w:rsidR="00DE7CCE" w:rsidRPr="00423ABD">
        <w:t xml:space="preserve"> </w:t>
      </w:r>
      <w:r w:rsidRPr="00423ABD">
        <w:t>C#</w:t>
      </w:r>
      <w:r w:rsidR="00DE7CCE" w:rsidRPr="00423ABD">
        <w:t xml:space="preserve"> </w:t>
      </w:r>
      <w:r w:rsidRPr="00423ABD">
        <w:t>4.0</w:t>
      </w:r>
      <w:r w:rsidR="00DE7CCE" w:rsidRPr="00423ABD">
        <w:t xml:space="preserve"> </w:t>
      </w:r>
      <w:r w:rsidR="00AA6C07" w:rsidRPr="00423ABD">
        <w:t>(and</w:t>
      </w:r>
      <w:r w:rsidR="00DE7CCE" w:rsidRPr="00423ABD">
        <w:t xml:space="preserve"> </w:t>
      </w:r>
      <w:r w:rsidR="00AA6C07" w:rsidRPr="00423ABD">
        <w:t>Later)</w:t>
      </w:r>
      <w:bookmarkEnd w:id="298"/>
    </w:p>
    <w:p w14:paraId="2DB6628E" w14:textId="3AB635C2" w:rsidR="00FA02C3" w:rsidRPr="00423ABD" w:rsidRDefault="00B15BD3" w:rsidP="009E7A29">
      <w:pPr>
        <w:pStyle w:val="HEADFIRST"/>
      </w:pPr>
      <w:r w:rsidRPr="00423ABD">
        <w:t>You</w:t>
      </w:r>
      <w:r w:rsidR="00DE7CCE" w:rsidRPr="00423ABD">
        <w:t xml:space="preserve"> </w:t>
      </w:r>
      <w:r w:rsidRPr="00423ABD">
        <w:t>might</w:t>
      </w:r>
      <w:r w:rsidR="00DE7CCE" w:rsidRPr="00423ABD">
        <w:t xml:space="preserve"> </w:t>
      </w:r>
      <w:r w:rsidRPr="00423ABD">
        <w:t>have</w:t>
      </w:r>
      <w:r w:rsidR="00DE7CCE" w:rsidRPr="00423ABD">
        <w:t xml:space="preserve"> </w:t>
      </w:r>
      <w:r w:rsidRPr="00423ABD">
        <w:t>noticed</w:t>
      </w:r>
      <w:r w:rsidR="00DE7CCE" w:rsidRPr="00423ABD">
        <w:t xml:space="preserve"> </w:t>
      </w:r>
      <w:r w:rsidRPr="00423ABD">
        <w:t>that</w:t>
      </w:r>
      <w:r w:rsidR="00DE7CCE" w:rsidRPr="00423ABD">
        <w:t xml:space="preserve"> </w:t>
      </w:r>
      <w:r w:rsidRPr="00423ABD">
        <w:t>both</w:t>
      </w:r>
      <w:r w:rsidR="00DE7CCE" w:rsidRPr="00423ABD">
        <w:t xml:space="preserve"> </w:t>
      </w:r>
      <w:r w:rsidRPr="00423ABD">
        <w:t>problems</w:t>
      </w:r>
      <w:r w:rsidR="00DE7CCE" w:rsidRPr="00423ABD">
        <w:t xml:space="preserve"> </w:t>
      </w:r>
      <w:r w:rsidRPr="00423ABD">
        <w:t>described</w:t>
      </w:r>
      <w:r w:rsidR="00DE7CCE" w:rsidRPr="00423ABD">
        <w:t xml:space="preserve"> </w:t>
      </w:r>
      <w:r w:rsidR="00057C66" w:rsidRPr="00423ABD">
        <w:t>earlier</w:t>
      </w:r>
      <w:r w:rsidR="00DE7CCE" w:rsidRPr="00423ABD">
        <w:t xml:space="preserve"> </w:t>
      </w:r>
      <w:r w:rsidRPr="00423ABD">
        <w:t>as</w:t>
      </w:r>
      <w:r w:rsidR="00DE7CCE" w:rsidRPr="00423ABD">
        <w:t xml:space="preserve"> </w:t>
      </w:r>
      <w:r w:rsidRPr="00423ABD">
        <w:t>consequences</w:t>
      </w:r>
      <w:r w:rsidR="00DE7CCE" w:rsidRPr="00423ABD">
        <w:t xml:space="preserve"> </w:t>
      </w:r>
      <w:r w:rsidRPr="00423ABD">
        <w:t>of</w:t>
      </w:r>
      <w:r w:rsidR="00DE7CCE" w:rsidRPr="00423ABD">
        <w:t xml:space="preserve"> </w:t>
      </w:r>
      <w:r w:rsidRPr="00423ABD">
        <w:t>unrestricted</w:t>
      </w:r>
      <w:r w:rsidR="00DE7CCE" w:rsidRPr="00423ABD">
        <w:t xml:space="preserve"> </w:t>
      </w:r>
      <w:r w:rsidRPr="00423ABD">
        <w:t>covariance</w:t>
      </w:r>
      <w:r w:rsidR="00DE7CCE" w:rsidRPr="00423ABD">
        <w:t xml:space="preserve"> </w:t>
      </w:r>
      <w:r w:rsidRPr="00423ABD">
        <w:t>arise</w:t>
      </w:r>
      <w:r w:rsidR="00DE7CCE" w:rsidRPr="00423ABD">
        <w:t xml:space="preserve"> </w:t>
      </w:r>
      <w:r w:rsidRPr="00423ABD">
        <w:t>because</w:t>
      </w:r>
      <w:r w:rsidR="00DE7CCE" w:rsidRPr="00423ABD">
        <w:t xml:space="preserve"> </w:t>
      </w:r>
      <w:r w:rsidRPr="00423ABD">
        <w:t>the</w:t>
      </w:r>
      <w:r w:rsidR="00DE7CCE" w:rsidRPr="00423ABD">
        <w:t xml:space="preserve"> </w:t>
      </w:r>
      <w:r w:rsidRPr="00423ABD">
        <w:t>generic</w:t>
      </w:r>
      <w:r w:rsidR="00DE7CCE" w:rsidRPr="00423ABD">
        <w:t xml:space="preserve"> </w:t>
      </w:r>
      <w:r w:rsidRPr="00423ABD">
        <w:t>pair</w:t>
      </w:r>
      <w:r w:rsidR="00DE7CCE" w:rsidRPr="00423ABD">
        <w:t xml:space="preserve"> </w:t>
      </w:r>
      <w:r w:rsidRPr="00423ABD">
        <w:t>and</w:t>
      </w:r>
      <w:r w:rsidR="00DE7CCE" w:rsidRPr="00423ABD">
        <w:t xml:space="preserve"> </w:t>
      </w:r>
      <w:r w:rsidRPr="00423ABD">
        <w:t>the</w:t>
      </w:r>
      <w:r w:rsidR="00DE7CCE" w:rsidRPr="00423ABD">
        <w:t xml:space="preserve"> </w:t>
      </w:r>
      <w:r w:rsidRPr="00423ABD">
        <w:t>generic</w:t>
      </w:r>
      <w:r w:rsidR="00DE7CCE" w:rsidRPr="00423ABD">
        <w:t xml:space="preserve"> </w:t>
      </w:r>
      <w:r w:rsidRPr="00423ABD">
        <w:t>list</w:t>
      </w:r>
      <w:r w:rsidR="00DE7CCE" w:rsidRPr="00423ABD">
        <w:t xml:space="preserve"> </w:t>
      </w:r>
      <w:r w:rsidRPr="00423ABD">
        <w:t>allow</w:t>
      </w:r>
      <w:r w:rsidR="00DE7CCE" w:rsidRPr="00423ABD">
        <w:t xml:space="preserve"> </w:t>
      </w:r>
      <w:r w:rsidRPr="00423ABD">
        <w:t>their</w:t>
      </w:r>
      <w:r w:rsidR="00DE7CCE" w:rsidRPr="00423ABD">
        <w:t xml:space="preserve"> </w:t>
      </w:r>
      <w:r w:rsidRPr="00423ABD">
        <w:t>contents</w:t>
      </w:r>
      <w:r w:rsidR="00DE7CCE" w:rsidRPr="00423ABD">
        <w:t xml:space="preserve"> </w:t>
      </w:r>
      <w:r w:rsidRPr="00423ABD">
        <w:t>to</w:t>
      </w:r>
      <w:r w:rsidR="00DE7CCE" w:rsidRPr="00423ABD">
        <w:t xml:space="preserve"> </w:t>
      </w:r>
      <w:r w:rsidRPr="00423ABD">
        <w:t>be</w:t>
      </w:r>
      <w:r w:rsidR="00DE7CCE" w:rsidRPr="00423ABD">
        <w:t xml:space="preserve"> </w:t>
      </w:r>
      <w:r w:rsidRPr="00423ABD">
        <w:t>written.</w:t>
      </w:r>
      <w:r w:rsidR="00DE7CCE" w:rsidRPr="00423ABD">
        <w:t xml:space="preserve"> </w:t>
      </w:r>
      <w:r w:rsidRPr="00423ABD">
        <w:t>Suppose</w:t>
      </w:r>
      <w:r w:rsidR="00DE7CCE" w:rsidRPr="00423ABD">
        <w:t xml:space="preserve"> </w:t>
      </w:r>
      <w:r w:rsidRPr="00423ABD">
        <w:t>we</w:t>
      </w:r>
      <w:r w:rsidR="00DE7CCE" w:rsidRPr="00423ABD">
        <w:t xml:space="preserve"> </w:t>
      </w:r>
      <w:r w:rsidRPr="00423ABD">
        <w:t>eliminated</w:t>
      </w:r>
      <w:r w:rsidR="00DE7CCE" w:rsidRPr="00423ABD">
        <w:t xml:space="preserve"> </w:t>
      </w:r>
      <w:r w:rsidRPr="00423ABD">
        <w:t>this</w:t>
      </w:r>
      <w:r w:rsidR="00DE7CCE" w:rsidRPr="00423ABD">
        <w:t xml:space="preserve"> </w:t>
      </w:r>
      <w:r w:rsidRPr="00423ABD">
        <w:t>possibility</w:t>
      </w:r>
      <w:r w:rsidR="00DE7CCE" w:rsidRPr="00423ABD">
        <w:t xml:space="preserve"> </w:t>
      </w:r>
      <w:r w:rsidRPr="00423ABD">
        <w:t>by</w:t>
      </w:r>
      <w:r w:rsidR="00DE7CCE" w:rsidRPr="00423ABD">
        <w:t xml:space="preserve"> </w:t>
      </w:r>
      <w:del w:id="299" w:author="Jill Hobbs" w:date="2020-06-04T15:41:00Z">
        <w:r w:rsidRPr="00423ABD" w:rsidDel="001857D6">
          <w:delText>making</w:delText>
        </w:r>
        <w:r w:rsidR="00DE7CCE" w:rsidRPr="00423ABD" w:rsidDel="001857D6">
          <w:delText xml:space="preserve"> </w:delText>
        </w:r>
      </w:del>
      <w:ins w:id="300" w:author="Jill Hobbs" w:date="2020-06-04T15:41:00Z">
        <w:r w:rsidR="001857D6">
          <w:t>creating</w:t>
        </w:r>
        <w:r w:rsidR="001857D6" w:rsidRPr="00423ABD">
          <w:t xml:space="preserve"> </w:t>
        </w:r>
      </w:ins>
      <w:r w:rsidRPr="00423ABD">
        <w:t>a</w:t>
      </w:r>
      <w:r w:rsidR="00DE7CCE" w:rsidRPr="00423ABD">
        <w:t xml:space="preserve"> </w:t>
      </w:r>
      <w:r w:rsidRPr="00423ABD">
        <w:t>read-only</w:t>
      </w:r>
      <w:r w:rsidR="00DE7CCE" w:rsidRPr="00423ABD">
        <w:t xml:space="preserve"> </w:t>
      </w:r>
      <w:proofErr w:type="spellStart"/>
      <w:r w:rsidRPr="00423ABD">
        <w:rPr>
          <w:rStyle w:val="CITchapbm"/>
        </w:rPr>
        <w:t>IReadOnlyPair</w:t>
      </w:r>
      <w:proofErr w:type="spellEnd"/>
      <w:r w:rsidRPr="00423ABD">
        <w:rPr>
          <w:rStyle w:val="CITchapbm"/>
        </w:rPr>
        <w:t>&lt;T&gt;</w:t>
      </w:r>
      <w:r w:rsidR="00DE7CCE" w:rsidRPr="00423ABD">
        <w:t xml:space="preserve"> </w:t>
      </w:r>
      <w:r w:rsidRPr="00423ABD">
        <w:t>interface</w:t>
      </w:r>
      <w:r w:rsidR="00DE7CCE" w:rsidRPr="00423ABD">
        <w:t xml:space="preserve"> </w:t>
      </w:r>
      <w:r w:rsidRPr="00423ABD">
        <w:t>that</w:t>
      </w:r>
      <w:r w:rsidR="00DE7CCE" w:rsidRPr="00423ABD">
        <w:t xml:space="preserve"> </w:t>
      </w:r>
      <w:r w:rsidRPr="00423ABD">
        <w:t>exposes</w:t>
      </w:r>
      <w:r w:rsidR="00DE7CCE" w:rsidRPr="00423ABD">
        <w:t xml:space="preserve"> </w:t>
      </w:r>
      <w:r w:rsidRPr="00423ABD">
        <w:rPr>
          <w:rStyle w:val="CITchapbm"/>
        </w:rPr>
        <w:t>T</w:t>
      </w:r>
      <w:r w:rsidR="00DE7CCE" w:rsidRPr="00423ABD">
        <w:t xml:space="preserve"> </w:t>
      </w:r>
      <w:r w:rsidR="00543A83" w:rsidRPr="00423ABD">
        <w:t>only</w:t>
      </w:r>
      <w:r w:rsidR="00DE7CCE" w:rsidRPr="00423ABD">
        <w:t xml:space="preserve"> </w:t>
      </w:r>
      <w:r w:rsidRPr="00423ABD">
        <w:t>as</w:t>
      </w:r>
      <w:r w:rsidR="00DE7CCE" w:rsidRPr="00423ABD">
        <w:t xml:space="preserve"> </w:t>
      </w:r>
      <w:r w:rsidRPr="00423ABD">
        <w:t>coming</w:t>
      </w:r>
      <w:r w:rsidR="00DE7CCE" w:rsidRPr="00423ABD">
        <w:t xml:space="preserve"> </w:t>
      </w:r>
      <w:r w:rsidRPr="00423ABD">
        <w:t>“out”</w:t>
      </w:r>
      <w:r w:rsidR="00DE7CCE" w:rsidRPr="00423ABD">
        <w:t xml:space="preserve"> </w:t>
      </w:r>
      <w:r w:rsidRPr="00423ABD">
        <w:t>of</w:t>
      </w:r>
      <w:r w:rsidR="00DE7CCE" w:rsidRPr="00423ABD">
        <w:t xml:space="preserve"> </w:t>
      </w:r>
      <w:r w:rsidRPr="00423ABD">
        <w:t>the</w:t>
      </w:r>
      <w:r w:rsidR="00DE7CCE" w:rsidRPr="00423ABD">
        <w:t xml:space="preserve"> </w:t>
      </w:r>
      <w:r w:rsidRPr="00423ABD">
        <w:t>interface</w:t>
      </w:r>
      <w:r w:rsidR="00DE7CCE" w:rsidRPr="00423ABD">
        <w:t xml:space="preserve"> </w:t>
      </w:r>
      <w:r w:rsidRPr="00423ABD">
        <w:t>(</w:t>
      </w:r>
      <w:r w:rsidR="00C86A36" w:rsidRPr="00423ABD">
        <w:t>i.e.</w:t>
      </w:r>
      <w:r w:rsidRPr="00423ABD">
        <w:t>,</w:t>
      </w:r>
      <w:r w:rsidR="00DE7CCE" w:rsidRPr="00423ABD">
        <w:t xml:space="preserve"> </w:t>
      </w:r>
      <w:r w:rsidRPr="00423ABD">
        <w:t>used</w:t>
      </w:r>
      <w:r w:rsidR="00DE7CCE" w:rsidRPr="00423ABD">
        <w:t xml:space="preserve"> </w:t>
      </w:r>
      <w:r w:rsidRPr="00423ABD">
        <w:t>as</w:t>
      </w:r>
      <w:r w:rsidR="00DE7CCE" w:rsidRPr="00423ABD">
        <w:t xml:space="preserve"> </w:t>
      </w:r>
      <w:r w:rsidRPr="00423ABD">
        <w:t>the</w:t>
      </w:r>
      <w:r w:rsidR="00DE7CCE" w:rsidRPr="00423ABD">
        <w:t xml:space="preserve"> </w:t>
      </w:r>
      <w:r w:rsidRPr="00423ABD">
        <w:t>return</w:t>
      </w:r>
      <w:r w:rsidR="00DE7CCE" w:rsidRPr="00423ABD">
        <w:t xml:space="preserve"> </w:t>
      </w:r>
      <w:r w:rsidRPr="00423ABD">
        <w:t>type</w:t>
      </w:r>
      <w:r w:rsidR="00DE7CCE" w:rsidRPr="00423ABD">
        <w:t xml:space="preserve"> </w:t>
      </w:r>
      <w:r w:rsidRPr="00423ABD">
        <w:t>of</w:t>
      </w:r>
      <w:r w:rsidR="00DE7CCE" w:rsidRPr="00423ABD">
        <w:t xml:space="preserve"> </w:t>
      </w:r>
      <w:r w:rsidRPr="00423ABD">
        <w:t>a</w:t>
      </w:r>
      <w:r w:rsidR="00DE7CCE" w:rsidRPr="00423ABD">
        <w:t xml:space="preserve"> </w:t>
      </w:r>
      <w:r w:rsidRPr="00423ABD">
        <w:t>method</w:t>
      </w:r>
      <w:r w:rsidR="00DE7CCE" w:rsidRPr="00423ABD">
        <w:t xml:space="preserve"> </w:t>
      </w:r>
      <w:r w:rsidRPr="00423ABD">
        <w:t>or</w:t>
      </w:r>
      <w:r w:rsidR="00DE7CCE" w:rsidRPr="00423ABD">
        <w:t xml:space="preserve"> </w:t>
      </w:r>
      <w:r w:rsidRPr="00423ABD">
        <w:t>read-only</w:t>
      </w:r>
      <w:r w:rsidR="00DE7CCE" w:rsidRPr="00423ABD">
        <w:t xml:space="preserve"> </w:t>
      </w:r>
      <w:r w:rsidRPr="00423ABD">
        <w:t>property)</w:t>
      </w:r>
      <w:r w:rsidR="00DE7CCE" w:rsidRPr="00423ABD">
        <w:t xml:space="preserve"> </w:t>
      </w:r>
      <w:r w:rsidRPr="00423ABD">
        <w:t>and</w:t>
      </w:r>
      <w:r w:rsidR="00DE7CCE" w:rsidRPr="00423ABD">
        <w:t xml:space="preserve"> </w:t>
      </w:r>
      <w:r w:rsidRPr="00423ABD">
        <w:t>never</w:t>
      </w:r>
      <w:r w:rsidR="00DE7CCE" w:rsidRPr="00423ABD">
        <w:t xml:space="preserve"> </w:t>
      </w:r>
      <w:r w:rsidR="00543A83" w:rsidRPr="00423ABD">
        <w:t>going</w:t>
      </w:r>
      <w:r w:rsidR="00DE7CCE" w:rsidRPr="00423ABD">
        <w:t xml:space="preserve"> </w:t>
      </w:r>
      <w:r w:rsidRPr="00423ABD">
        <w:t>“into”</w:t>
      </w:r>
      <w:r w:rsidR="00DE7CCE" w:rsidRPr="00423ABD">
        <w:t xml:space="preserve"> </w:t>
      </w:r>
      <w:r w:rsidRPr="00423ABD">
        <w:t>it</w:t>
      </w:r>
      <w:r w:rsidR="00DE7CCE" w:rsidRPr="00423ABD">
        <w:t xml:space="preserve"> </w:t>
      </w:r>
      <w:r w:rsidRPr="00423ABD">
        <w:t>(</w:t>
      </w:r>
      <w:r w:rsidR="00C86A36" w:rsidRPr="00423ABD">
        <w:t>i.e.</w:t>
      </w:r>
      <w:r w:rsidRPr="00423ABD">
        <w:t>,</w:t>
      </w:r>
      <w:r w:rsidR="00DE7CCE" w:rsidRPr="00423ABD">
        <w:t xml:space="preserve"> </w:t>
      </w:r>
      <w:r w:rsidRPr="00423ABD">
        <w:t>used</w:t>
      </w:r>
      <w:r w:rsidR="00DE7CCE" w:rsidRPr="00423ABD">
        <w:t xml:space="preserve"> </w:t>
      </w:r>
      <w:r w:rsidRPr="00423ABD">
        <w:t>as</w:t>
      </w:r>
      <w:r w:rsidR="00DE7CCE" w:rsidRPr="00423ABD">
        <w:t xml:space="preserve"> </w:t>
      </w:r>
      <w:r w:rsidRPr="00423ABD">
        <w:t>a</w:t>
      </w:r>
      <w:r w:rsidR="00DE7CCE" w:rsidRPr="00423ABD">
        <w:t xml:space="preserve"> </w:t>
      </w:r>
      <w:r w:rsidRPr="00423ABD">
        <w:t>formal</w:t>
      </w:r>
      <w:r w:rsidR="00DE7CCE" w:rsidRPr="00423ABD">
        <w:t xml:space="preserve"> </w:t>
      </w:r>
      <w:r w:rsidRPr="00423ABD">
        <w:t>parameter</w:t>
      </w:r>
      <w:r w:rsidR="00DE7CCE" w:rsidRPr="00423ABD">
        <w:t xml:space="preserve"> </w:t>
      </w:r>
      <w:r w:rsidRPr="00423ABD">
        <w:t>or</w:t>
      </w:r>
      <w:r w:rsidR="00DE7CCE" w:rsidRPr="00423ABD">
        <w:t xml:space="preserve"> </w:t>
      </w:r>
      <w:r w:rsidRPr="00423ABD">
        <w:t>writeable</w:t>
      </w:r>
      <w:r w:rsidR="00DE7CCE" w:rsidRPr="00423ABD">
        <w:t xml:space="preserve"> </w:t>
      </w:r>
      <w:r w:rsidRPr="00423ABD">
        <w:t>property</w:t>
      </w:r>
      <w:r w:rsidR="00DE7CCE" w:rsidRPr="00423ABD">
        <w:t xml:space="preserve"> </w:t>
      </w:r>
      <w:r w:rsidRPr="00423ABD">
        <w:t>type).</w:t>
      </w:r>
      <w:r w:rsidR="00DE7CCE" w:rsidRPr="00423ABD">
        <w:t xml:space="preserve"> </w:t>
      </w:r>
      <w:r w:rsidRPr="00423ABD">
        <w:t>If</w:t>
      </w:r>
      <w:r w:rsidR="00DE7CCE" w:rsidRPr="00423ABD">
        <w:t xml:space="preserve"> </w:t>
      </w:r>
      <w:r w:rsidRPr="00423ABD">
        <w:t>we</w:t>
      </w:r>
      <w:r w:rsidR="00DE7CCE" w:rsidRPr="00423ABD">
        <w:t xml:space="preserve"> </w:t>
      </w:r>
      <w:r w:rsidRPr="00423ABD">
        <w:t>restricted</w:t>
      </w:r>
      <w:r w:rsidR="00DE7CCE" w:rsidRPr="00423ABD">
        <w:t xml:space="preserve"> </w:t>
      </w:r>
      <w:r w:rsidRPr="00423ABD">
        <w:t>ourselves</w:t>
      </w:r>
      <w:r w:rsidR="00DE7CCE" w:rsidRPr="00423ABD">
        <w:t xml:space="preserve"> </w:t>
      </w:r>
      <w:r w:rsidRPr="00423ABD">
        <w:t>to</w:t>
      </w:r>
      <w:r w:rsidR="00DE7CCE" w:rsidRPr="00423ABD">
        <w:t xml:space="preserve"> </w:t>
      </w:r>
      <w:r w:rsidRPr="00423ABD">
        <w:t>an</w:t>
      </w:r>
      <w:r w:rsidR="00DE7CCE" w:rsidRPr="00423ABD">
        <w:t xml:space="preserve"> </w:t>
      </w:r>
      <w:r w:rsidRPr="00423ABD">
        <w:t>“out</w:t>
      </w:r>
      <w:ins w:id="301" w:author="Jill Hobbs" w:date="2020-06-04T15:41:00Z">
        <w:r w:rsidR="001857D6">
          <w:t>-</w:t>
        </w:r>
      </w:ins>
      <w:del w:id="302" w:author="Jill Hobbs" w:date="2020-06-04T15:41:00Z">
        <w:r w:rsidR="00DE7CCE" w:rsidRPr="00423ABD" w:rsidDel="001857D6">
          <w:delText xml:space="preserve"> </w:delText>
        </w:r>
      </w:del>
      <w:r w:rsidRPr="00423ABD">
        <w:t>only”</w:t>
      </w:r>
      <w:r w:rsidR="00DE7CCE" w:rsidRPr="00423ABD">
        <w:t xml:space="preserve"> </w:t>
      </w:r>
      <w:r w:rsidRPr="00423ABD">
        <w:t>interface</w:t>
      </w:r>
      <w:r w:rsidR="00DE7CCE" w:rsidRPr="00423ABD">
        <w:t xml:space="preserve"> </w:t>
      </w:r>
      <w:r w:rsidRPr="00423ABD">
        <w:t>with</w:t>
      </w:r>
      <w:r w:rsidR="00DE7CCE" w:rsidRPr="00423ABD">
        <w:t xml:space="preserve"> </w:t>
      </w:r>
      <w:r w:rsidRPr="00423ABD">
        <w:t>respect</w:t>
      </w:r>
      <w:r w:rsidR="00DE7CCE" w:rsidRPr="00423ABD">
        <w:t xml:space="preserve"> </w:t>
      </w:r>
      <w:r w:rsidRPr="00423ABD">
        <w:t>to</w:t>
      </w:r>
      <w:r w:rsidR="00DE7CCE" w:rsidRPr="00423ABD">
        <w:t xml:space="preserve"> </w:t>
      </w:r>
      <w:r w:rsidRPr="00423ABD">
        <w:rPr>
          <w:rStyle w:val="CITchapbm"/>
        </w:rPr>
        <w:t>T</w:t>
      </w:r>
      <w:r w:rsidRPr="00423ABD">
        <w:t>,</w:t>
      </w:r>
      <w:r w:rsidR="00DE7CCE" w:rsidRPr="00423ABD">
        <w:t xml:space="preserve"> </w:t>
      </w:r>
      <w:r w:rsidRPr="00423ABD">
        <w:t>the</w:t>
      </w:r>
      <w:r w:rsidR="00DE7CCE" w:rsidRPr="00423ABD">
        <w:t xml:space="preserve"> </w:t>
      </w:r>
      <w:r w:rsidRPr="00423ABD">
        <w:t>covariance</w:t>
      </w:r>
      <w:r w:rsidR="00DE7CCE" w:rsidRPr="00423ABD">
        <w:t xml:space="preserve"> </w:t>
      </w:r>
      <w:r w:rsidRPr="00423ABD">
        <w:t>problem</w:t>
      </w:r>
      <w:r w:rsidR="00DE7CCE" w:rsidRPr="00423ABD">
        <w:t xml:space="preserve"> </w:t>
      </w:r>
      <w:r w:rsidRPr="00423ABD">
        <w:t>just</w:t>
      </w:r>
      <w:r w:rsidR="00DE7CCE" w:rsidRPr="00423ABD">
        <w:t xml:space="preserve"> </w:t>
      </w:r>
      <w:r w:rsidRPr="00423ABD">
        <w:t>described</w:t>
      </w:r>
      <w:r w:rsidR="00DE7CCE" w:rsidRPr="00423ABD">
        <w:t xml:space="preserve"> </w:t>
      </w:r>
      <w:r w:rsidRPr="00423ABD">
        <w:t>would</w:t>
      </w:r>
      <w:r w:rsidR="00DE7CCE" w:rsidRPr="00423ABD">
        <w:t xml:space="preserve"> </w:t>
      </w:r>
      <w:r w:rsidRPr="00423ABD">
        <w:t>not</w:t>
      </w:r>
      <w:r w:rsidR="00DE7CCE" w:rsidRPr="00423ABD">
        <w:t xml:space="preserve"> </w:t>
      </w:r>
      <w:r w:rsidRPr="00423ABD">
        <w:t>occur</w:t>
      </w:r>
      <w:r w:rsidR="00DE7CCE" w:rsidRPr="00423ABD">
        <w:t xml:space="preserve"> </w:t>
      </w:r>
      <w:r w:rsidRPr="00423ABD">
        <w:t>(see</w:t>
      </w:r>
      <w:r w:rsidR="00DE7CCE" w:rsidRPr="00423ABD">
        <w:t xml:space="preserve"> </w:t>
      </w:r>
      <w:r w:rsidR="00ED1933" w:rsidRPr="00423ABD">
        <w:t>Listing</w:t>
      </w:r>
      <w:r w:rsidR="00DE7CCE" w:rsidRPr="00423ABD">
        <w:t xml:space="preserve"> </w:t>
      </w:r>
      <w:r w:rsidR="00ED1933" w:rsidRPr="00423ABD">
        <w:t>12.</w:t>
      </w:r>
      <w:r w:rsidRPr="00423ABD">
        <w:t>42).</w:t>
      </w:r>
    </w:p>
    <w:p w14:paraId="48EFA851" w14:textId="69AE430A"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42:</w:t>
      </w:r>
      <w:r w:rsidR="00B15BD3" w:rsidRPr="00423ABD">
        <w:t> </w:t>
      </w:r>
      <w:r w:rsidR="00B15BD3" w:rsidRPr="00423ABD">
        <w:t>Potentially</w:t>
      </w:r>
      <w:r w:rsidR="00DE7CCE" w:rsidRPr="00423ABD">
        <w:t xml:space="preserve"> </w:t>
      </w:r>
      <w:r w:rsidR="00B15BD3" w:rsidRPr="00423ABD">
        <w:t>Possible</w:t>
      </w:r>
      <w:r w:rsidR="00DE7CCE" w:rsidRPr="00423ABD">
        <w:t xml:space="preserve"> </w:t>
      </w:r>
      <w:r w:rsidR="00B15BD3" w:rsidRPr="00423ABD">
        <w:t>Covariance</w:t>
      </w:r>
    </w:p>
    <w:p w14:paraId="2D191740" w14:textId="318C8455" w:rsidR="00FA02C3" w:rsidRPr="00423ABD" w:rsidRDefault="00B15BD3" w:rsidP="009E7A29">
      <w:pPr>
        <w:pStyle w:val="CDTFIRST"/>
      </w:pPr>
      <w:r w:rsidRPr="00423ABD">
        <w:rPr>
          <w:rStyle w:val="CPKeyword"/>
        </w:rPr>
        <w:t>interface</w:t>
      </w:r>
      <w:r w:rsidR="00DE7CCE" w:rsidRPr="00423ABD">
        <w:t xml:space="preserve"> </w:t>
      </w:r>
      <w:proofErr w:type="spellStart"/>
      <w:r w:rsidRPr="00423ABD">
        <w:t>IReadOnlyPair</w:t>
      </w:r>
      <w:proofErr w:type="spellEnd"/>
      <w:r w:rsidRPr="00423ABD">
        <w:t>&lt;T&gt;</w:t>
      </w:r>
    </w:p>
    <w:p w14:paraId="369DB456" w14:textId="77777777" w:rsidR="00FA02C3" w:rsidRPr="00423ABD" w:rsidRDefault="00B15BD3" w:rsidP="009E7A29">
      <w:pPr>
        <w:pStyle w:val="CDTMID"/>
      </w:pPr>
      <w:r w:rsidRPr="00423ABD">
        <w:t>{</w:t>
      </w:r>
    </w:p>
    <w:p w14:paraId="5B1C2906" w14:textId="79B15B9F" w:rsidR="00FA02C3" w:rsidRPr="00423ABD" w:rsidRDefault="00DE7CCE" w:rsidP="009E7A29">
      <w:pPr>
        <w:pStyle w:val="CDTMID"/>
      </w:pPr>
      <w:r w:rsidRPr="00423ABD">
        <w:t xml:space="preserve">  </w:t>
      </w:r>
      <w:r w:rsidR="00B15BD3" w:rsidRPr="00423ABD">
        <w:t>T</w:t>
      </w:r>
      <w:r w:rsidRPr="00423ABD">
        <w:t xml:space="preserve"> </w:t>
      </w:r>
      <w:r w:rsidR="00B15BD3" w:rsidRPr="00423ABD">
        <w:t>First</w:t>
      </w:r>
      <w:r w:rsidRPr="00423ABD">
        <w:t xml:space="preserve"> </w:t>
      </w:r>
      <w:proofErr w:type="gramStart"/>
      <w:r w:rsidR="00B15BD3" w:rsidRPr="00423ABD">
        <w:t>{</w:t>
      </w:r>
      <w:r w:rsidRPr="00423ABD">
        <w:t xml:space="preserve"> </w:t>
      </w:r>
      <w:r w:rsidR="00B15BD3" w:rsidRPr="00423ABD">
        <w:rPr>
          <w:rStyle w:val="CPKeyword"/>
        </w:rPr>
        <w:t>get</w:t>
      </w:r>
      <w:proofErr w:type="gramEnd"/>
      <w:r w:rsidR="00B15BD3" w:rsidRPr="00423ABD">
        <w:t>;</w:t>
      </w:r>
      <w:r w:rsidRPr="00423ABD">
        <w:t xml:space="preserve"> </w:t>
      </w:r>
      <w:r w:rsidR="00B15BD3" w:rsidRPr="00423ABD">
        <w:t>}</w:t>
      </w:r>
    </w:p>
    <w:p w14:paraId="625EA697" w14:textId="0FCFAD90" w:rsidR="00FA02C3" w:rsidRPr="00423ABD" w:rsidRDefault="00DE7CCE" w:rsidP="001857D6">
      <w:pPr>
        <w:pStyle w:val="CDTMID"/>
      </w:pPr>
      <w:r w:rsidRPr="00423ABD">
        <w:t xml:space="preserve">  </w:t>
      </w:r>
      <w:r w:rsidR="00B15BD3" w:rsidRPr="00423ABD">
        <w:t>T</w:t>
      </w:r>
      <w:r w:rsidRPr="00423ABD">
        <w:t xml:space="preserve"> </w:t>
      </w:r>
      <w:r w:rsidR="00B15BD3" w:rsidRPr="00423ABD">
        <w:t>Second</w:t>
      </w:r>
      <w:r w:rsidRPr="00423ABD">
        <w:t xml:space="preserve"> </w:t>
      </w:r>
      <w:proofErr w:type="gramStart"/>
      <w:r w:rsidR="00B15BD3" w:rsidRPr="00423ABD">
        <w:t>{</w:t>
      </w:r>
      <w:r w:rsidRPr="00423ABD">
        <w:t xml:space="preserve"> </w:t>
      </w:r>
      <w:r w:rsidR="00B15BD3" w:rsidRPr="00423ABD">
        <w:rPr>
          <w:rStyle w:val="CPKeyword"/>
        </w:rPr>
        <w:t>get</w:t>
      </w:r>
      <w:proofErr w:type="gramEnd"/>
      <w:r w:rsidR="00B15BD3" w:rsidRPr="00423ABD">
        <w:t>;</w:t>
      </w:r>
      <w:r w:rsidRPr="00423ABD">
        <w:t xml:space="preserve"> </w:t>
      </w:r>
      <w:r w:rsidR="00B15BD3" w:rsidRPr="00423ABD">
        <w:t>}</w:t>
      </w:r>
    </w:p>
    <w:p w14:paraId="6429DFC5" w14:textId="77777777" w:rsidR="00FA02C3" w:rsidRPr="00423ABD" w:rsidRDefault="00B15BD3">
      <w:pPr>
        <w:pStyle w:val="CDTMID"/>
        <w:pPrChange w:id="303" w:author="Jill Hobbs" w:date="2020-06-04T15:41:00Z">
          <w:pPr>
            <w:pStyle w:val="CDTLAST"/>
          </w:pPr>
        </w:pPrChange>
      </w:pPr>
      <w:r w:rsidRPr="00423ABD">
        <w:t>}</w:t>
      </w:r>
    </w:p>
    <w:p w14:paraId="357A7E81" w14:textId="5D04D626" w:rsidR="00FA02C3" w:rsidRPr="00423ABD" w:rsidRDefault="00B15BD3">
      <w:pPr>
        <w:pStyle w:val="CDTMID"/>
        <w:pPrChange w:id="304" w:author="Jill Hobbs" w:date="2020-06-04T15:41:00Z">
          <w:pPr>
            <w:pStyle w:val="CDTFIRST"/>
          </w:pPr>
        </w:pPrChange>
      </w:pPr>
      <w:r w:rsidRPr="00423ABD">
        <w:rPr>
          <w:rStyle w:val="CPKeyword"/>
        </w:rPr>
        <w:t>interface</w:t>
      </w:r>
      <w:r w:rsidR="00DE7CCE" w:rsidRPr="00423ABD">
        <w:t xml:space="preserve"> </w:t>
      </w:r>
      <w:proofErr w:type="spellStart"/>
      <w:r w:rsidRPr="00423ABD">
        <w:t>IPair</w:t>
      </w:r>
      <w:proofErr w:type="spellEnd"/>
      <w:r w:rsidRPr="00423ABD">
        <w:t>&lt;T&gt;</w:t>
      </w:r>
    </w:p>
    <w:p w14:paraId="3753F0F5" w14:textId="77777777" w:rsidR="00FA02C3" w:rsidRPr="00423ABD" w:rsidRDefault="00B15BD3">
      <w:pPr>
        <w:pStyle w:val="CDTMID"/>
      </w:pPr>
      <w:r w:rsidRPr="00423ABD">
        <w:t>{</w:t>
      </w:r>
    </w:p>
    <w:p w14:paraId="2A4FB588" w14:textId="4E9B4AE1" w:rsidR="00FA02C3" w:rsidRPr="00423ABD" w:rsidRDefault="00DE7CCE">
      <w:pPr>
        <w:pStyle w:val="CDTMID"/>
      </w:pPr>
      <w:r w:rsidRPr="00423ABD">
        <w:t xml:space="preserve">  </w:t>
      </w:r>
      <w:r w:rsidR="00B15BD3" w:rsidRPr="00423ABD">
        <w:t>T</w:t>
      </w:r>
      <w:r w:rsidRPr="00423ABD">
        <w:t xml:space="preserve"> </w:t>
      </w:r>
      <w:r w:rsidR="00B15BD3" w:rsidRPr="00423ABD">
        <w:t>First</w:t>
      </w:r>
      <w:r w:rsidRPr="00423ABD">
        <w:t xml:space="preserve"> </w:t>
      </w:r>
      <w:proofErr w:type="gramStart"/>
      <w:r w:rsidR="00B15BD3" w:rsidRPr="00423ABD">
        <w:t>{</w:t>
      </w:r>
      <w:r w:rsidRPr="00423ABD">
        <w:t xml:space="preserve"> </w:t>
      </w:r>
      <w:r w:rsidR="00B15BD3" w:rsidRPr="00423ABD">
        <w:rPr>
          <w:rStyle w:val="CPKeyword"/>
        </w:rPr>
        <w:t>get</w:t>
      </w:r>
      <w:proofErr w:type="gramEnd"/>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4EF3E3AB" w14:textId="2DCE7B0F" w:rsidR="00FA02C3" w:rsidRPr="00423ABD" w:rsidRDefault="00DE7CCE">
      <w:pPr>
        <w:pStyle w:val="CDTMID"/>
      </w:pPr>
      <w:r w:rsidRPr="00423ABD">
        <w:t xml:space="preserve">  </w:t>
      </w:r>
      <w:r w:rsidR="00B15BD3" w:rsidRPr="00423ABD">
        <w:t>T</w:t>
      </w:r>
      <w:r w:rsidRPr="00423ABD">
        <w:t xml:space="preserve"> </w:t>
      </w:r>
      <w:r w:rsidR="00B15BD3" w:rsidRPr="00423ABD">
        <w:t>Second</w:t>
      </w:r>
      <w:r w:rsidRPr="00423ABD">
        <w:t xml:space="preserve"> </w:t>
      </w:r>
      <w:proofErr w:type="gramStart"/>
      <w:r w:rsidR="00B15BD3" w:rsidRPr="00423ABD">
        <w:t>{</w:t>
      </w:r>
      <w:r w:rsidRPr="00423ABD">
        <w:t xml:space="preserve"> </w:t>
      </w:r>
      <w:r w:rsidR="00B15BD3" w:rsidRPr="00423ABD">
        <w:rPr>
          <w:rStyle w:val="CPKeyword"/>
        </w:rPr>
        <w:t>get</w:t>
      </w:r>
      <w:proofErr w:type="gramEnd"/>
      <w:r w:rsidR="00B15BD3" w:rsidRPr="00423ABD">
        <w:t>;</w:t>
      </w:r>
      <w:r w:rsidRPr="00423ABD">
        <w:t xml:space="preserve"> </w:t>
      </w:r>
      <w:r w:rsidR="00B15BD3" w:rsidRPr="00423ABD">
        <w:rPr>
          <w:rStyle w:val="CPKeyword"/>
        </w:rPr>
        <w:t>set</w:t>
      </w:r>
      <w:r w:rsidR="00B15BD3" w:rsidRPr="00423ABD">
        <w:t>;</w:t>
      </w:r>
      <w:r w:rsidRPr="00423ABD">
        <w:t xml:space="preserve"> </w:t>
      </w:r>
      <w:r w:rsidR="00B15BD3" w:rsidRPr="00423ABD">
        <w:t>}</w:t>
      </w:r>
    </w:p>
    <w:p w14:paraId="7D71F8F9" w14:textId="77777777" w:rsidR="00FA02C3" w:rsidRPr="00423ABD" w:rsidRDefault="00B15BD3">
      <w:pPr>
        <w:pStyle w:val="CDTMID"/>
        <w:pPrChange w:id="305" w:author="Jill Hobbs" w:date="2020-06-04T15:41:00Z">
          <w:pPr>
            <w:pStyle w:val="CDTLAST"/>
          </w:pPr>
        </w:pPrChange>
      </w:pPr>
      <w:r w:rsidRPr="00423ABD">
        <w:t>}</w:t>
      </w:r>
    </w:p>
    <w:p w14:paraId="18697134" w14:textId="68A8B0A9" w:rsidR="00FA02C3" w:rsidRPr="00423ABD" w:rsidRDefault="00B15BD3">
      <w:pPr>
        <w:pStyle w:val="CDTMID"/>
        <w:pPrChange w:id="306" w:author="Jill Hobbs" w:date="2020-06-04T15:41:00Z">
          <w:pPr>
            <w:pStyle w:val="CDTFIRST"/>
          </w:pPr>
        </w:pPrChange>
      </w:pPr>
      <w:r w:rsidRPr="00423ABD">
        <w:rPr>
          <w:rStyle w:val="CPKeyword"/>
        </w:rPr>
        <w:t>public</w:t>
      </w:r>
      <w:r w:rsidR="00DE7CCE" w:rsidRPr="00423ABD">
        <w:rPr>
          <w:rStyle w:val="CPKeyword"/>
        </w:rPr>
        <w:t xml:space="preserve"> </w:t>
      </w:r>
      <w:r w:rsidRPr="00423ABD">
        <w:rPr>
          <w:rStyle w:val="CPKeyword"/>
        </w:rPr>
        <w:t>struct</w:t>
      </w:r>
      <w:r w:rsidR="00DE7CCE" w:rsidRPr="00423ABD">
        <w:t xml:space="preserve"> </w:t>
      </w:r>
      <w:r w:rsidRPr="00423ABD">
        <w:t>Pair&lt;T</w:t>
      </w:r>
      <w:proofErr w:type="gramStart"/>
      <w:r w:rsidRPr="00423ABD">
        <w:t>&gt;</w:t>
      </w:r>
      <w:r w:rsidR="00DE7CCE" w:rsidRPr="00423ABD">
        <w:t xml:space="preserve"> </w:t>
      </w:r>
      <w:r w:rsidRPr="00423ABD">
        <w:t>:</w:t>
      </w:r>
      <w:proofErr w:type="gramEnd"/>
      <w:r w:rsidR="00DE7CCE" w:rsidRPr="00423ABD">
        <w:t xml:space="preserve"> </w:t>
      </w:r>
      <w:proofErr w:type="spellStart"/>
      <w:r w:rsidRPr="00423ABD">
        <w:t>IPair</w:t>
      </w:r>
      <w:proofErr w:type="spellEnd"/>
      <w:r w:rsidRPr="00423ABD">
        <w:t>&lt;T&gt;,</w:t>
      </w:r>
      <w:r w:rsidR="00DE7CCE" w:rsidRPr="00423ABD">
        <w:t xml:space="preserve"> </w:t>
      </w:r>
      <w:proofErr w:type="spellStart"/>
      <w:r w:rsidRPr="00423ABD">
        <w:t>IReadOnlyPair</w:t>
      </w:r>
      <w:proofErr w:type="spellEnd"/>
      <w:r w:rsidRPr="00423ABD">
        <w:t>&lt;T&gt;</w:t>
      </w:r>
    </w:p>
    <w:p w14:paraId="20289E67" w14:textId="77777777" w:rsidR="00FA02C3" w:rsidRPr="00423ABD" w:rsidRDefault="00B15BD3">
      <w:pPr>
        <w:pStyle w:val="CDTMID"/>
      </w:pPr>
      <w:r w:rsidRPr="00423ABD">
        <w:t>{</w:t>
      </w:r>
    </w:p>
    <w:p w14:paraId="515185F9" w14:textId="6D1E86BA" w:rsidR="00FA02C3" w:rsidRPr="00423ABD" w:rsidRDefault="00DE7CCE">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w:t>
      </w:r>
    </w:p>
    <w:p w14:paraId="3F8D6FE8" w14:textId="77777777" w:rsidR="00FA02C3" w:rsidRPr="00423ABD" w:rsidRDefault="00B15BD3">
      <w:pPr>
        <w:pStyle w:val="CDTMID"/>
        <w:pPrChange w:id="307" w:author="Jill Hobbs" w:date="2020-06-04T15:41:00Z">
          <w:pPr>
            <w:pStyle w:val="CDTLAST"/>
          </w:pPr>
        </w:pPrChange>
      </w:pPr>
      <w:r w:rsidRPr="00423ABD">
        <w:t>}</w:t>
      </w:r>
    </w:p>
    <w:p w14:paraId="300AF7F1" w14:textId="360C0468" w:rsidR="00FA02C3" w:rsidRPr="00423ABD" w:rsidRDefault="00B15BD3">
      <w:pPr>
        <w:pStyle w:val="CDTMID"/>
        <w:pPrChange w:id="308" w:author="Jill Hobbs" w:date="2020-06-04T15:41:00Z">
          <w:pPr>
            <w:pStyle w:val="CDTFIRST"/>
          </w:pPr>
        </w:pPrChange>
      </w:pPr>
      <w:r w:rsidRPr="00423ABD">
        <w:rPr>
          <w:rStyle w:val="CPKeyword"/>
        </w:rPr>
        <w:t>class</w:t>
      </w:r>
      <w:r w:rsidR="00DE7CCE" w:rsidRPr="00423ABD">
        <w:t xml:space="preserve"> </w:t>
      </w:r>
      <w:r w:rsidRPr="00423ABD">
        <w:t>Program</w:t>
      </w:r>
    </w:p>
    <w:p w14:paraId="2FD6982B" w14:textId="77777777" w:rsidR="00FA02C3" w:rsidRPr="00423ABD" w:rsidRDefault="00B15BD3" w:rsidP="009E7A29">
      <w:pPr>
        <w:pStyle w:val="CDTMID"/>
      </w:pPr>
      <w:r w:rsidRPr="00423ABD">
        <w:t>{</w:t>
      </w:r>
    </w:p>
    <w:p w14:paraId="56986543" w14:textId="474EF622" w:rsidR="00FA02C3" w:rsidRPr="00423ABD" w:rsidRDefault="00DE7CCE" w:rsidP="009E7A29">
      <w:pPr>
        <w:pStyle w:val="CDTMID"/>
      </w:pPr>
      <w:r w:rsidRPr="00423ABD">
        <w:t xml:space="preserve">  </w:t>
      </w:r>
      <w:r w:rsidR="00B15BD3" w:rsidRPr="00423ABD">
        <w:rPr>
          <w:rStyle w:val="CPKeyword"/>
        </w:rPr>
        <w:t>static</w:t>
      </w:r>
      <w:r w:rsidRPr="00423ABD">
        <w:t xml:space="preserve"> </w:t>
      </w:r>
      <w:r w:rsidR="00B15BD3" w:rsidRPr="00423ABD">
        <w:rPr>
          <w:rStyle w:val="CPKeyword"/>
        </w:rPr>
        <w:t>void</w:t>
      </w:r>
      <w:r w:rsidRPr="00423ABD">
        <w:t xml:space="preserve"> </w:t>
      </w:r>
      <w:proofErr w:type="gramStart"/>
      <w:r w:rsidR="00B15BD3" w:rsidRPr="00423ABD">
        <w:t>Main(</w:t>
      </w:r>
      <w:proofErr w:type="gramEnd"/>
      <w:r w:rsidR="00B15BD3" w:rsidRPr="00423ABD">
        <w:t>)</w:t>
      </w:r>
    </w:p>
    <w:p w14:paraId="2F71ABA9" w14:textId="68C12B44" w:rsidR="00FA02C3" w:rsidRPr="00423ABD" w:rsidRDefault="00DE7CCE" w:rsidP="009E7A29">
      <w:pPr>
        <w:pStyle w:val="CDTMID"/>
      </w:pPr>
      <w:r w:rsidRPr="00423ABD">
        <w:t xml:space="preserve">  </w:t>
      </w:r>
      <w:r w:rsidR="00B15BD3" w:rsidRPr="00423ABD">
        <w:t>{</w:t>
      </w:r>
    </w:p>
    <w:p w14:paraId="36D33096" w14:textId="63E06166" w:rsidR="00464665"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Error:</w:t>
      </w:r>
      <w:r w:rsidRPr="00423ABD">
        <w:rPr>
          <w:rStyle w:val="CPComment"/>
        </w:rPr>
        <w:t xml:space="preserve"> </w:t>
      </w:r>
      <w:r w:rsidR="00B15BD3" w:rsidRPr="00423ABD">
        <w:rPr>
          <w:rStyle w:val="CPComment"/>
        </w:rPr>
        <w:t>Only</w:t>
      </w:r>
      <w:r w:rsidRPr="00423ABD">
        <w:rPr>
          <w:rStyle w:val="CPComment"/>
        </w:rPr>
        <w:t xml:space="preserve"> </w:t>
      </w:r>
      <w:r w:rsidR="00B15BD3" w:rsidRPr="00423ABD">
        <w:rPr>
          <w:rStyle w:val="CPComment"/>
        </w:rPr>
        <w:t>theoretically</w:t>
      </w:r>
      <w:r w:rsidRPr="00423ABD">
        <w:rPr>
          <w:rStyle w:val="CPComment"/>
        </w:rPr>
        <w:t xml:space="preserve"> </w:t>
      </w:r>
      <w:r w:rsidR="00B15BD3" w:rsidRPr="00423ABD">
        <w:rPr>
          <w:rStyle w:val="CPComment"/>
        </w:rPr>
        <w:t>possible</w:t>
      </w:r>
      <w:r w:rsidRPr="00423ABD">
        <w:rPr>
          <w:rStyle w:val="CPComment"/>
        </w:rPr>
        <w:t xml:space="preserve"> </w:t>
      </w:r>
      <w:r w:rsidR="00B15BD3" w:rsidRPr="00423ABD">
        <w:rPr>
          <w:rStyle w:val="CPComment"/>
        </w:rPr>
        <w:t>without</w:t>
      </w:r>
    </w:p>
    <w:p w14:paraId="5EFBBB30" w14:textId="06911306"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the</w:t>
      </w:r>
      <w:r w:rsidRPr="00423ABD">
        <w:rPr>
          <w:rStyle w:val="CPComment"/>
        </w:rPr>
        <w:t xml:space="preserve"> </w:t>
      </w:r>
      <w:proofErr w:type="gramStart"/>
      <w:r w:rsidR="00B15BD3" w:rsidRPr="00423ABD">
        <w:rPr>
          <w:rStyle w:val="CPComment"/>
        </w:rPr>
        <w:t>out</w:t>
      </w:r>
      <w:r w:rsidRPr="00423ABD">
        <w:rPr>
          <w:rStyle w:val="CPComment"/>
        </w:rPr>
        <w:t xml:space="preserve"> </w:t>
      </w:r>
      <w:r w:rsidR="00B15BD3" w:rsidRPr="00423ABD">
        <w:rPr>
          <w:rStyle w:val="CPComment"/>
        </w:rPr>
        <w:t>type</w:t>
      </w:r>
      <w:proofErr w:type="gramEnd"/>
      <w:r w:rsidRPr="00423ABD">
        <w:rPr>
          <w:rStyle w:val="CPComment"/>
        </w:rPr>
        <w:t xml:space="preserve"> </w:t>
      </w:r>
      <w:r w:rsidR="00B15BD3" w:rsidRPr="00423ABD">
        <w:rPr>
          <w:rStyle w:val="CPComment"/>
        </w:rPr>
        <w:t>parameter</w:t>
      </w:r>
      <w:r w:rsidRPr="00423ABD">
        <w:rPr>
          <w:rStyle w:val="CPComment"/>
        </w:rPr>
        <w:t xml:space="preserve"> </w:t>
      </w:r>
      <w:r w:rsidR="00B15BD3" w:rsidRPr="00423ABD">
        <w:rPr>
          <w:rStyle w:val="CPComment"/>
        </w:rPr>
        <w:t>modifier</w:t>
      </w:r>
    </w:p>
    <w:p w14:paraId="7A491253" w14:textId="17211904" w:rsidR="00464665" w:rsidRPr="00423ABD" w:rsidRDefault="00DE7CCE" w:rsidP="009E7A29">
      <w:pPr>
        <w:pStyle w:val="CDTMID"/>
        <w:shd w:val="clear" w:color="auto" w:fill="F2F2F2" w:themeFill="background1" w:themeFillShade="F2"/>
      </w:pPr>
      <w:r w:rsidRPr="00423ABD">
        <w:t xml:space="preserve">      </w:t>
      </w:r>
      <w:r w:rsidR="00B15BD3" w:rsidRPr="00423ABD">
        <w:t>Pair&lt;Contact&gt;</w:t>
      </w:r>
      <w:r w:rsidRPr="00423ABD">
        <w:t xml:space="preserve"> </w:t>
      </w:r>
      <w:r w:rsidR="00B15BD3" w:rsidRPr="00423ABD">
        <w:t>contacts</w:t>
      </w:r>
      <w:r w:rsidRPr="00423ABD">
        <w:t xml:space="preserve"> </w:t>
      </w:r>
      <w:r w:rsidR="00B15BD3" w:rsidRPr="00423ABD">
        <w:t>=</w:t>
      </w:r>
    </w:p>
    <w:p w14:paraId="6050FDF3" w14:textId="14BF8D0F"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new</w:t>
      </w:r>
      <w:r w:rsidRPr="00423ABD">
        <w:t xml:space="preserve"> </w:t>
      </w:r>
      <w:r w:rsidR="00B15BD3" w:rsidRPr="00423ABD">
        <w:t>Pair&lt;Contact</w:t>
      </w:r>
      <w:proofErr w:type="gramStart"/>
      <w:r w:rsidR="00B15BD3" w:rsidRPr="00423ABD">
        <w:t>&gt;(</w:t>
      </w:r>
      <w:proofErr w:type="gramEnd"/>
    </w:p>
    <w:p w14:paraId="1E2B409A" w14:textId="72603AB0" w:rsidR="00464665" w:rsidRPr="00423ABD" w:rsidRDefault="00DE7CCE" w:rsidP="009E7A29">
      <w:pPr>
        <w:pStyle w:val="CDTMID"/>
        <w:shd w:val="clear" w:color="auto" w:fill="F2F2F2" w:themeFill="background1" w:themeFillShade="F2"/>
      </w:pPr>
      <w:r w:rsidRPr="00423ABD">
        <w:t xml:space="preserve">              </w:t>
      </w:r>
      <w:r w:rsidR="00B15BD3" w:rsidRPr="00423ABD">
        <w:rPr>
          <w:rStyle w:val="CPKeyword"/>
        </w:rPr>
        <w:t>new</w:t>
      </w:r>
      <w:r w:rsidRPr="00423ABD">
        <w:t xml:space="preserve"> </w:t>
      </w:r>
      <w:proofErr w:type="gramStart"/>
      <w:r w:rsidR="00B15BD3" w:rsidRPr="00423ABD">
        <w:t>Contact(</w:t>
      </w:r>
      <w:proofErr w:type="gramEnd"/>
      <w:r w:rsidR="00B15BD3" w:rsidRPr="00423ABD">
        <w:rPr>
          <w:rStyle w:val="Maroon"/>
        </w:rPr>
        <w:t>"Princess</w:t>
      </w:r>
      <w:r w:rsidRPr="00423ABD">
        <w:rPr>
          <w:rStyle w:val="Maroon"/>
        </w:rPr>
        <w:t xml:space="preserve"> </w:t>
      </w:r>
      <w:commentRangeStart w:id="309"/>
      <w:r w:rsidR="00B15BD3" w:rsidRPr="00423ABD">
        <w:rPr>
          <w:rStyle w:val="Maroon"/>
        </w:rPr>
        <w:t>Buttercup</w:t>
      </w:r>
      <w:commentRangeEnd w:id="309"/>
      <w:r w:rsidR="001857D6">
        <w:rPr>
          <w:rStyle w:val="CommentReference"/>
          <w:rFonts w:ascii="Arial" w:hAnsi="Arial" w:cs="Arial"/>
          <w:w w:val="101"/>
        </w:rPr>
        <w:commentReference w:id="309"/>
      </w:r>
      <w:del w:id="310" w:author="Jill Hobbs" w:date="2020-06-04T15:42:00Z">
        <w:r w:rsidR="00B15BD3" w:rsidRPr="00423ABD" w:rsidDel="001857D6">
          <w:rPr>
            <w:rStyle w:val="Maroon"/>
          </w:rPr>
          <w:delText>t</w:delText>
        </w:r>
      </w:del>
      <w:r w:rsidR="00B15BD3" w:rsidRPr="00423ABD">
        <w:rPr>
          <w:rStyle w:val="Maroon"/>
        </w:rPr>
        <w:t>"</w:t>
      </w:r>
      <w:r w:rsidR="00B15BD3" w:rsidRPr="00423ABD">
        <w:t>),</w:t>
      </w:r>
    </w:p>
    <w:p w14:paraId="7C5A07F1" w14:textId="2A6034F6"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new</w:t>
      </w:r>
      <w:r w:rsidRPr="00423ABD">
        <w:t xml:space="preserve"> </w:t>
      </w:r>
      <w:proofErr w:type="gramStart"/>
      <w:r w:rsidR="00B15BD3" w:rsidRPr="00423ABD">
        <w:t>Contact(</w:t>
      </w:r>
      <w:proofErr w:type="gramEnd"/>
      <w:r w:rsidR="00B15BD3" w:rsidRPr="00423ABD">
        <w:rPr>
          <w:rStyle w:val="Maroon"/>
        </w:rPr>
        <w:t>"Inigo</w:t>
      </w:r>
      <w:r w:rsidRPr="00423ABD">
        <w:rPr>
          <w:rStyle w:val="Maroon"/>
        </w:rPr>
        <w:t xml:space="preserve"> </w:t>
      </w:r>
      <w:r w:rsidR="00B15BD3" w:rsidRPr="00423ABD">
        <w:rPr>
          <w:rStyle w:val="Maroon"/>
        </w:rPr>
        <w:t>Montoya"</w:t>
      </w:r>
      <w:r w:rsidR="00B15BD3" w:rsidRPr="00423ABD">
        <w:t>)</w:t>
      </w:r>
      <w:r w:rsidRPr="00423ABD">
        <w:t xml:space="preserve"> </w:t>
      </w:r>
      <w:r w:rsidR="00B15BD3" w:rsidRPr="00423ABD">
        <w:t>);</w:t>
      </w:r>
    </w:p>
    <w:p w14:paraId="24EFAB01" w14:textId="0A69542E" w:rsidR="00FA02C3" w:rsidRPr="00423ABD" w:rsidRDefault="00DE7CCE" w:rsidP="009E7A29">
      <w:pPr>
        <w:pStyle w:val="CDTMID"/>
        <w:shd w:val="clear" w:color="auto" w:fill="F2F2F2" w:themeFill="background1" w:themeFillShade="F2"/>
      </w:pPr>
      <w:r w:rsidRPr="00423ABD">
        <w:t xml:space="preserve">      </w:t>
      </w:r>
      <w:proofErr w:type="spellStart"/>
      <w:r w:rsidR="00B15BD3" w:rsidRPr="00423ABD">
        <w:t>IReadOnlyPair</w:t>
      </w:r>
      <w:proofErr w:type="spellEnd"/>
      <w:r w:rsidR="00B15BD3" w:rsidRPr="00423ABD">
        <w:t>&lt;</w:t>
      </w:r>
      <w:proofErr w:type="spellStart"/>
      <w:r w:rsidR="00B15BD3" w:rsidRPr="00423ABD">
        <w:t>PdaItem</w:t>
      </w:r>
      <w:proofErr w:type="spellEnd"/>
      <w:r w:rsidR="00B15BD3" w:rsidRPr="00423ABD">
        <w:t>&gt;</w:t>
      </w:r>
      <w:r w:rsidRPr="00423ABD">
        <w:t xml:space="preserve"> </w:t>
      </w:r>
      <w:r w:rsidR="00B15BD3" w:rsidRPr="00423ABD">
        <w:t>pair</w:t>
      </w:r>
      <w:r w:rsidRPr="00423ABD">
        <w:t xml:space="preserve"> </w:t>
      </w:r>
      <w:r w:rsidR="00B15BD3" w:rsidRPr="00423ABD">
        <w:t>=</w:t>
      </w:r>
      <w:r w:rsidRPr="00423ABD">
        <w:t xml:space="preserve"> </w:t>
      </w:r>
      <w:r w:rsidR="00B15BD3" w:rsidRPr="00423ABD">
        <w:t>contacts;</w:t>
      </w:r>
    </w:p>
    <w:p w14:paraId="198001FC" w14:textId="02282EC0" w:rsidR="00FA02C3" w:rsidRPr="00423ABD" w:rsidRDefault="00DE7CCE" w:rsidP="009E7A29">
      <w:pPr>
        <w:pStyle w:val="CDTMID"/>
        <w:shd w:val="clear" w:color="auto" w:fill="F2F2F2" w:themeFill="background1" w:themeFillShade="F2"/>
      </w:pPr>
      <w:r w:rsidRPr="00423ABD">
        <w:t xml:space="preserve">      </w:t>
      </w:r>
      <w:proofErr w:type="spellStart"/>
      <w:r w:rsidR="00B15BD3" w:rsidRPr="00423ABD">
        <w:t>PdaItem</w:t>
      </w:r>
      <w:proofErr w:type="spellEnd"/>
      <w:r w:rsidRPr="00423ABD">
        <w:t xml:space="preserve"> </w:t>
      </w:r>
      <w:r w:rsidR="00B15BD3" w:rsidRPr="00423ABD">
        <w:t>pdaItem1</w:t>
      </w:r>
      <w:r w:rsidRPr="00423ABD">
        <w:t xml:space="preserve"> </w:t>
      </w:r>
      <w:r w:rsidR="00B15BD3" w:rsidRPr="00423ABD">
        <w:t>=</w:t>
      </w:r>
      <w:r w:rsidRPr="00423ABD">
        <w:t xml:space="preserve"> </w:t>
      </w:r>
      <w:proofErr w:type="spellStart"/>
      <w:proofErr w:type="gramStart"/>
      <w:r w:rsidR="00B15BD3" w:rsidRPr="00423ABD">
        <w:t>pair.First</w:t>
      </w:r>
      <w:proofErr w:type="spellEnd"/>
      <w:proofErr w:type="gramEnd"/>
      <w:r w:rsidR="00B15BD3" w:rsidRPr="00423ABD">
        <w:t>;</w:t>
      </w:r>
    </w:p>
    <w:p w14:paraId="5ED8D1FF" w14:textId="5F157188" w:rsidR="00FA02C3" w:rsidRPr="00423ABD" w:rsidRDefault="00DE7CCE" w:rsidP="009E7A29">
      <w:pPr>
        <w:pStyle w:val="CDTMID"/>
        <w:shd w:val="clear" w:color="auto" w:fill="F2F2F2" w:themeFill="background1" w:themeFillShade="F2"/>
      </w:pPr>
      <w:r w:rsidRPr="00423ABD">
        <w:t xml:space="preserve">      </w:t>
      </w:r>
      <w:proofErr w:type="spellStart"/>
      <w:r w:rsidR="00B15BD3" w:rsidRPr="00423ABD">
        <w:t>PdaItem</w:t>
      </w:r>
      <w:proofErr w:type="spellEnd"/>
      <w:r w:rsidRPr="00423ABD">
        <w:t xml:space="preserve"> </w:t>
      </w:r>
      <w:r w:rsidR="00B15BD3" w:rsidRPr="00423ABD">
        <w:t>pdaItem2</w:t>
      </w:r>
      <w:r w:rsidRPr="00423ABD">
        <w:t xml:space="preserve"> </w:t>
      </w:r>
      <w:r w:rsidR="00B15BD3" w:rsidRPr="00423ABD">
        <w:t>=</w:t>
      </w:r>
      <w:r w:rsidRPr="00423ABD">
        <w:t xml:space="preserve"> </w:t>
      </w:r>
      <w:proofErr w:type="spellStart"/>
      <w:proofErr w:type="gramStart"/>
      <w:r w:rsidR="00B15BD3" w:rsidRPr="00423ABD">
        <w:t>pair.Second</w:t>
      </w:r>
      <w:proofErr w:type="spellEnd"/>
      <w:proofErr w:type="gramEnd"/>
      <w:r w:rsidR="00B15BD3" w:rsidRPr="00423ABD">
        <w:t>;</w:t>
      </w:r>
    </w:p>
    <w:p w14:paraId="3EFD1F58" w14:textId="66EBAB69" w:rsidR="00FA02C3" w:rsidRPr="00423ABD" w:rsidRDefault="00DE7CCE" w:rsidP="009E7A29">
      <w:pPr>
        <w:pStyle w:val="CDTMID"/>
      </w:pPr>
      <w:r w:rsidRPr="00423ABD">
        <w:rPr>
          <w:rStyle w:val="CPComment"/>
        </w:rPr>
        <w:t xml:space="preserve">  </w:t>
      </w:r>
      <w:r w:rsidR="00B15BD3" w:rsidRPr="00423ABD">
        <w:t>}</w:t>
      </w:r>
    </w:p>
    <w:p w14:paraId="0FA8488A" w14:textId="77777777" w:rsidR="00FA02C3" w:rsidRPr="00423ABD" w:rsidRDefault="00B15BD3" w:rsidP="009E7A29">
      <w:pPr>
        <w:pStyle w:val="CDTLAST"/>
      </w:pPr>
      <w:r w:rsidRPr="00423ABD">
        <w:t>}</w:t>
      </w:r>
    </w:p>
    <w:p w14:paraId="45F39A3E" w14:textId="0E3A403C" w:rsidR="00FA02C3" w:rsidRPr="00423ABD" w:rsidRDefault="00543A83" w:rsidP="009E7A29">
      <w:pPr>
        <w:pStyle w:val="CHAPBM"/>
      </w:pPr>
      <w:r w:rsidRPr="00423ABD">
        <w:lastRenderedPageBreak/>
        <w:t>When</w:t>
      </w:r>
      <w:r w:rsidR="00DE7CCE" w:rsidRPr="00423ABD">
        <w:t xml:space="preserve"> </w:t>
      </w:r>
      <w:r w:rsidRPr="00423ABD">
        <w:t>we</w:t>
      </w:r>
      <w:r w:rsidR="00DE7CCE" w:rsidRPr="00423ABD">
        <w:t xml:space="preserve"> </w:t>
      </w:r>
      <w:r w:rsidRPr="00423ABD">
        <w:t>restrict</w:t>
      </w:r>
      <w:r w:rsidR="00DE7CCE" w:rsidRPr="00423ABD">
        <w:t xml:space="preserve"> </w:t>
      </w:r>
      <w:r w:rsidR="00B15BD3" w:rsidRPr="00423ABD">
        <w:t>the</w:t>
      </w:r>
      <w:r w:rsidR="00DE7CCE" w:rsidRPr="00423ABD">
        <w:t xml:space="preserve"> </w:t>
      </w:r>
      <w:r w:rsidR="00B15BD3" w:rsidRPr="00423ABD">
        <w:t>generic</w:t>
      </w:r>
      <w:r w:rsidR="00DE7CCE" w:rsidRPr="00423ABD">
        <w:t xml:space="preserve"> </w:t>
      </w:r>
      <w:r w:rsidR="00B15BD3" w:rsidRPr="00423ABD">
        <w:t>type</w:t>
      </w:r>
      <w:r w:rsidR="00DE7CCE" w:rsidRPr="00423ABD">
        <w:t xml:space="preserve"> </w:t>
      </w:r>
      <w:r w:rsidR="00B15BD3" w:rsidRPr="00423ABD">
        <w:t>declaration</w:t>
      </w:r>
      <w:r w:rsidR="00DE7CCE" w:rsidRPr="00423ABD">
        <w:t xml:space="preserve"> </w:t>
      </w:r>
      <w:r w:rsidR="00B15BD3" w:rsidRPr="00423ABD">
        <w:t>to</w:t>
      </w:r>
      <w:r w:rsidR="00DE7CCE" w:rsidRPr="00423ABD">
        <w:t xml:space="preserve"> </w:t>
      </w:r>
      <w:r w:rsidR="00B15BD3" w:rsidRPr="00423ABD">
        <w:t>expose</w:t>
      </w:r>
      <w:r w:rsidR="00DE7CCE" w:rsidRPr="00423ABD">
        <w:t xml:space="preserve"> </w:t>
      </w:r>
      <w:r w:rsidR="00B15BD3" w:rsidRPr="00423ABD">
        <w:t>data</w:t>
      </w:r>
      <w:r w:rsidR="00DE7CCE" w:rsidRPr="00423ABD">
        <w:t xml:space="preserve"> </w:t>
      </w:r>
      <w:r w:rsidRPr="00423ABD">
        <w:t>only</w:t>
      </w:r>
      <w:r w:rsidR="00DE7CCE" w:rsidRPr="00423ABD">
        <w:t xml:space="preserve"> </w:t>
      </w:r>
      <w:r w:rsidRPr="00423ABD">
        <w:t>as</w:t>
      </w:r>
      <w:r w:rsidR="00DE7CCE" w:rsidRPr="00423ABD">
        <w:t xml:space="preserve"> </w:t>
      </w:r>
      <w:r w:rsidRPr="00423ABD">
        <w:t>it</w:t>
      </w:r>
      <w:r w:rsidR="00DE7CCE" w:rsidRPr="00423ABD">
        <w:t xml:space="preserve"> </w:t>
      </w:r>
      <w:r w:rsidRPr="00423ABD">
        <w:t>comes</w:t>
      </w:r>
      <w:r w:rsidR="00DE7CCE" w:rsidRPr="00423ABD">
        <w:t xml:space="preserve"> </w:t>
      </w:r>
      <w:r w:rsidR="00B15BD3" w:rsidRPr="00423ABD">
        <w:t>out</w:t>
      </w:r>
      <w:r w:rsidR="00DE7CCE" w:rsidRPr="00423ABD">
        <w:t xml:space="preserve"> </w:t>
      </w:r>
      <w:r w:rsidR="00B15BD3" w:rsidRPr="00423ABD">
        <w:t>of</w:t>
      </w:r>
      <w:r w:rsidR="00DE7CCE" w:rsidRPr="00423ABD">
        <w:t xml:space="preserve"> </w:t>
      </w:r>
      <w:r w:rsidR="00B15BD3" w:rsidRPr="00423ABD">
        <w:t>the</w:t>
      </w:r>
      <w:r w:rsidR="00DE7CCE" w:rsidRPr="00423ABD">
        <w:t xml:space="preserve"> </w:t>
      </w:r>
      <w:r w:rsidR="00B15BD3" w:rsidRPr="00423ABD">
        <w:t>interface,</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reason</w:t>
      </w:r>
      <w:r w:rsidR="00DE7CCE" w:rsidRPr="00423ABD">
        <w:t xml:space="preserve"> </w:t>
      </w:r>
      <w:r w:rsidR="00B15BD3" w:rsidRPr="00423ABD">
        <w:t>for</w:t>
      </w:r>
      <w:r w:rsidR="00DE7CCE" w:rsidRPr="00423ABD">
        <w:t xml:space="preserve"> </w:t>
      </w:r>
      <w:r w:rsidR="00B15BD3" w:rsidRPr="00423ABD">
        <w:t>the</w:t>
      </w:r>
      <w:r w:rsidR="00DE7CCE" w:rsidRPr="00423ABD">
        <w:t xml:space="preserve"> </w:t>
      </w:r>
      <w:r w:rsidR="00B15BD3" w:rsidRPr="00423ABD">
        <w:t>compiler</w:t>
      </w:r>
      <w:r w:rsidR="00DE7CCE" w:rsidRPr="00423ABD">
        <w:t xml:space="preserve"> </w:t>
      </w:r>
      <w:r w:rsidR="00B15BD3" w:rsidRPr="00423ABD">
        <w:t>to</w:t>
      </w:r>
      <w:r w:rsidR="00DE7CCE" w:rsidRPr="00423ABD">
        <w:t xml:space="preserve"> </w:t>
      </w:r>
      <w:r w:rsidR="00B15BD3" w:rsidRPr="00423ABD">
        <w:t>prevent</w:t>
      </w:r>
      <w:r w:rsidR="00DE7CCE" w:rsidRPr="00423ABD">
        <w:t xml:space="preserve"> </w:t>
      </w:r>
      <w:r w:rsidR="00B15BD3" w:rsidRPr="00423ABD">
        <w:t>covariance.</w:t>
      </w:r>
      <w:r w:rsidR="00DE7CCE" w:rsidRPr="00423ABD">
        <w:t xml:space="preserve"> </w:t>
      </w:r>
      <w:r w:rsidR="00B15BD3" w:rsidRPr="00423ABD">
        <w:t>All</w:t>
      </w:r>
      <w:r w:rsidR="00DE7CCE" w:rsidRPr="00423ABD">
        <w:t xml:space="preserve"> </w:t>
      </w:r>
      <w:r w:rsidR="00B15BD3" w:rsidRPr="00423ABD">
        <w:t>operations</w:t>
      </w:r>
      <w:r w:rsidR="00DE7CCE" w:rsidRPr="00423ABD">
        <w:t xml:space="preserve"> </w:t>
      </w:r>
      <w:r w:rsidR="00B15BD3" w:rsidRPr="00423ABD">
        <w:t>on</w:t>
      </w:r>
      <w:r w:rsidR="00DE7CCE" w:rsidRPr="00423ABD">
        <w:t xml:space="preserve"> </w:t>
      </w:r>
      <w:r w:rsidR="00B15BD3" w:rsidRPr="00423ABD">
        <w:t>an</w:t>
      </w:r>
      <w:r w:rsidR="00DE7CCE" w:rsidRPr="00423ABD">
        <w:t xml:space="preserve"> </w:t>
      </w:r>
      <w:proofErr w:type="spellStart"/>
      <w:r w:rsidR="00B15BD3" w:rsidRPr="00423ABD">
        <w:rPr>
          <w:rStyle w:val="CITchapbm"/>
        </w:rPr>
        <w:t>IReadOnlyPair</w:t>
      </w:r>
      <w:proofErr w:type="spellEnd"/>
      <w:r w:rsidR="00B15BD3" w:rsidRPr="00423ABD">
        <w:rPr>
          <w:rStyle w:val="CITchapbm"/>
        </w:rPr>
        <w:t>&lt;</w:t>
      </w:r>
      <w:proofErr w:type="spellStart"/>
      <w:r w:rsidR="00B15BD3" w:rsidRPr="00423ABD">
        <w:rPr>
          <w:rStyle w:val="CITchapbm"/>
        </w:rPr>
        <w:t>PdaItem</w:t>
      </w:r>
      <w:proofErr w:type="spellEnd"/>
      <w:r w:rsidR="00B15BD3" w:rsidRPr="00423ABD">
        <w:rPr>
          <w:rStyle w:val="CITchapbm"/>
        </w:rPr>
        <w:t>&gt;</w:t>
      </w:r>
      <w:r w:rsidR="00DE7CCE" w:rsidRPr="00423ABD">
        <w:t xml:space="preserve"> </w:t>
      </w:r>
      <w:r w:rsidR="00B15BD3" w:rsidRPr="00423ABD">
        <w:t>instance</w:t>
      </w:r>
      <w:r w:rsidR="00DE7CCE" w:rsidRPr="00423ABD">
        <w:t xml:space="preserve"> </w:t>
      </w:r>
      <w:r w:rsidR="00B15BD3" w:rsidRPr="00423ABD">
        <w:t>would</w:t>
      </w:r>
      <w:r w:rsidR="00DE7CCE" w:rsidRPr="00423ABD">
        <w:t xml:space="preserve"> </w:t>
      </w:r>
      <w:r w:rsidR="00B15BD3" w:rsidRPr="00423ABD">
        <w:t>convert</w:t>
      </w:r>
      <w:r w:rsidR="00DE7CCE" w:rsidRPr="00423ABD">
        <w:t xml:space="preserve"> </w:t>
      </w:r>
      <w:r w:rsidR="00B15BD3" w:rsidRPr="00423ABD">
        <w:rPr>
          <w:rStyle w:val="CITchapbm"/>
        </w:rPr>
        <w:t>Contact</w:t>
      </w:r>
      <w:r w:rsidR="00B15BD3" w:rsidRPr="00423ABD">
        <w:t>s</w:t>
      </w:r>
      <w:r w:rsidR="00DE7CCE" w:rsidRPr="00423ABD">
        <w:t xml:space="preserve"> </w:t>
      </w:r>
      <w:r w:rsidR="00B15BD3" w:rsidRPr="00423ABD">
        <w:t>(from</w:t>
      </w:r>
      <w:r w:rsidR="00DE7CCE" w:rsidRPr="00423ABD">
        <w:t xml:space="preserve"> </w:t>
      </w:r>
      <w:r w:rsidR="00B15BD3" w:rsidRPr="00423ABD">
        <w:t>the</w:t>
      </w:r>
      <w:r w:rsidR="00DE7CCE" w:rsidRPr="00423ABD">
        <w:t xml:space="preserve"> </w:t>
      </w:r>
      <w:r w:rsidR="00B15BD3" w:rsidRPr="00423ABD">
        <w:t>original</w:t>
      </w:r>
      <w:r w:rsidR="00DE7CCE" w:rsidRPr="00423ABD">
        <w:t xml:space="preserve"> </w:t>
      </w:r>
      <w:r w:rsidR="00B15BD3" w:rsidRPr="00423ABD">
        <w:rPr>
          <w:rStyle w:val="CITchapbm"/>
        </w:rPr>
        <w:t>Pair&lt;Contact&gt;</w:t>
      </w:r>
      <w:r w:rsidR="00DE7CCE" w:rsidRPr="00423ABD">
        <w:t xml:space="preserve"> </w:t>
      </w:r>
      <w:r w:rsidR="00B15BD3" w:rsidRPr="00423ABD">
        <w:t>object)</w:t>
      </w:r>
      <w:r w:rsidR="00DE7CCE" w:rsidRPr="00423ABD">
        <w:t xml:space="preserve"> </w:t>
      </w:r>
      <w:r w:rsidR="00B15BD3" w:rsidRPr="00423ABD">
        <w:t>up</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t>base</w:t>
      </w:r>
      <w:r w:rsidR="00DE7CCE" w:rsidRPr="00423ABD">
        <w:t xml:space="preserve"> </w:t>
      </w:r>
      <w:r w:rsidR="00B15BD3" w:rsidRPr="00423ABD">
        <w:t>class</w:t>
      </w:r>
      <w:r w:rsidR="00DE7CCE" w:rsidRPr="00423ABD">
        <w:t xml:space="preserve"> </w:t>
      </w:r>
      <w:proofErr w:type="spellStart"/>
      <w:r w:rsidR="00B15BD3" w:rsidRPr="00423ABD">
        <w:rPr>
          <w:rStyle w:val="CITchapbm"/>
        </w:rPr>
        <w:t>PdaItem</w:t>
      </w:r>
      <w:proofErr w:type="spellEnd"/>
      <w:r w:rsidR="00B15BD3" w:rsidRPr="00423ABD">
        <w:t>—a</w:t>
      </w:r>
      <w:r w:rsidR="00DE7CCE" w:rsidRPr="00423ABD">
        <w:t xml:space="preserve"> </w:t>
      </w:r>
      <w:r w:rsidR="00B15BD3" w:rsidRPr="00423ABD">
        <w:t>perfectly</w:t>
      </w:r>
      <w:r w:rsidR="00DE7CCE" w:rsidRPr="00423ABD">
        <w:t xml:space="preserve"> </w:t>
      </w:r>
      <w:r w:rsidR="00B15BD3" w:rsidRPr="00423ABD">
        <w:t>valid</w:t>
      </w:r>
      <w:r w:rsidR="00DE7CCE" w:rsidRPr="00423ABD">
        <w:t xml:space="preserve"> </w:t>
      </w:r>
      <w:r w:rsidR="00B15BD3" w:rsidRPr="00423ABD">
        <w:t>conversion.</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way</w:t>
      </w:r>
      <w:r w:rsidR="00DE7CCE" w:rsidRPr="00423ABD">
        <w:t xml:space="preserve"> </w:t>
      </w:r>
      <w:r w:rsidR="00B15BD3" w:rsidRPr="00423ABD">
        <w:t>to</w:t>
      </w:r>
      <w:r w:rsidR="00DE7CCE" w:rsidRPr="00423ABD">
        <w:t xml:space="preserve"> </w:t>
      </w:r>
      <w:r w:rsidR="00B15BD3" w:rsidRPr="00423ABD">
        <w:t>“write”</w:t>
      </w:r>
      <w:r w:rsidR="00DE7CCE" w:rsidRPr="00423ABD">
        <w:t xml:space="preserve"> </w:t>
      </w:r>
      <w:r w:rsidR="00B15BD3" w:rsidRPr="00423ABD">
        <w:t>an</w:t>
      </w:r>
      <w:r w:rsidR="00DE7CCE" w:rsidRPr="00423ABD">
        <w:t xml:space="preserve"> </w:t>
      </w:r>
      <w:r w:rsidR="00B15BD3" w:rsidRPr="00423ABD">
        <w:t>address</w:t>
      </w:r>
      <w:r w:rsidR="00DE7CCE" w:rsidRPr="00423ABD">
        <w:t xml:space="preserve"> </w:t>
      </w:r>
      <w:r w:rsidR="00B15BD3" w:rsidRPr="00423ABD">
        <w:t>into</w:t>
      </w:r>
      <w:r w:rsidR="00DE7CCE" w:rsidRPr="00423ABD">
        <w:t xml:space="preserve"> </w:t>
      </w:r>
      <w:r w:rsidR="00B15BD3" w:rsidRPr="00423ABD">
        <w:t>the</w:t>
      </w:r>
      <w:r w:rsidR="00DE7CCE" w:rsidRPr="00423ABD">
        <w:t xml:space="preserve"> </w:t>
      </w:r>
      <w:r w:rsidR="00B15BD3" w:rsidRPr="00423ABD">
        <w:t>object</w:t>
      </w:r>
      <w:r w:rsidR="00DE7CCE" w:rsidRPr="00423ABD">
        <w:t xml:space="preserve"> </w:t>
      </w:r>
      <w:r w:rsidR="00B15BD3" w:rsidRPr="00423ABD">
        <w:t>that</w:t>
      </w:r>
      <w:r w:rsidR="00DE7CCE" w:rsidRPr="00423ABD">
        <w:t xml:space="preserve"> </w:t>
      </w:r>
      <w:r w:rsidR="00B15BD3" w:rsidRPr="00423ABD">
        <w:t>is</w:t>
      </w:r>
      <w:r w:rsidR="00DE7CCE" w:rsidRPr="00423ABD">
        <w:t xml:space="preserve"> </w:t>
      </w:r>
      <w:r w:rsidR="00B15BD3" w:rsidRPr="00423ABD">
        <w:t>really</w:t>
      </w:r>
      <w:r w:rsidR="00DE7CCE" w:rsidRPr="00423ABD">
        <w:t xml:space="preserve"> </w:t>
      </w:r>
      <w:r w:rsidR="00B15BD3" w:rsidRPr="00423ABD">
        <w:t>a</w:t>
      </w:r>
      <w:r w:rsidR="00DE7CCE" w:rsidRPr="00423ABD">
        <w:t xml:space="preserve"> </w:t>
      </w:r>
      <w:r w:rsidR="00B15BD3" w:rsidRPr="00423ABD">
        <w:t>pair</w:t>
      </w:r>
      <w:r w:rsidR="00DE7CCE" w:rsidRPr="00423ABD">
        <w:t xml:space="preserve"> </w:t>
      </w:r>
      <w:r w:rsidR="00B15BD3" w:rsidRPr="00423ABD">
        <w:t>of</w:t>
      </w:r>
      <w:r w:rsidR="00DE7CCE" w:rsidRPr="00423ABD">
        <w:t xml:space="preserve"> </w:t>
      </w:r>
      <w:r w:rsidR="00B15BD3" w:rsidRPr="00423ABD">
        <w:t>contacts,</w:t>
      </w:r>
      <w:r w:rsidR="00DE7CCE" w:rsidRPr="00423ABD">
        <w:t xml:space="preserve"> </w:t>
      </w:r>
      <w:r w:rsidR="00B15BD3" w:rsidRPr="00423ABD">
        <w:t>because</w:t>
      </w:r>
      <w:r w:rsidR="00DE7CCE" w:rsidRPr="00423ABD">
        <w:t xml:space="preserve"> </w:t>
      </w:r>
      <w:r w:rsidR="00B15BD3" w:rsidRPr="00423ABD">
        <w:t>the</w:t>
      </w:r>
      <w:r w:rsidR="00DE7CCE" w:rsidRPr="00423ABD">
        <w:t xml:space="preserve"> </w:t>
      </w:r>
      <w:r w:rsidR="00B15BD3" w:rsidRPr="00423ABD">
        <w:t>interface</w:t>
      </w:r>
      <w:r w:rsidR="00DE7CCE" w:rsidRPr="00423ABD">
        <w:t xml:space="preserve"> </w:t>
      </w:r>
      <w:r w:rsidR="00B15BD3" w:rsidRPr="00423ABD">
        <w:t>does</w:t>
      </w:r>
      <w:r w:rsidR="00DE7CCE" w:rsidRPr="00423ABD">
        <w:t xml:space="preserve"> </w:t>
      </w:r>
      <w:r w:rsidR="00B15BD3" w:rsidRPr="00423ABD">
        <w:t>not</w:t>
      </w:r>
      <w:r w:rsidR="00DE7CCE" w:rsidRPr="00423ABD">
        <w:t xml:space="preserve"> </w:t>
      </w:r>
      <w:r w:rsidR="00B15BD3" w:rsidRPr="00423ABD">
        <w:t>expose</w:t>
      </w:r>
      <w:r w:rsidR="00DE7CCE" w:rsidRPr="00423ABD">
        <w:t xml:space="preserve"> </w:t>
      </w:r>
      <w:r w:rsidR="00B15BD3" w:rsidRPr="00423ABD">
        <w:t>any</w:t>
      </w:r>
      <w:r w:rsidR="00DE7CCE" w:rsidRPr="00423ABD">
        <w:t xml:space="preserve"> </w:t>
      </w:r>
      <w:r w:rsidR="00B15BD3" w:rsidRPr="00423ABD">
        <w:t>writeable</w:t>
      </w:r>
      <w:r w:rsidR="00DE7CCE" w:rsidRPr="00423ABD">
        <w:t xml:space="preserve"> </w:t>
      </w:r>
      <w:r w:rsidR="00B15BD3" w:rsidRPr="00423ABD">
        <w:t>properties.</w:t>
      </w:r>
    </w:p>
    <w:p w14:paraId="2D711AA3" w14:textId="6297FF70" w:rsidR="00FA02C3" w:rsidRPr="00423ABD" w:rsidRDefault="00B15BD3" w:rsidP="009E7A29">
      <w:pPr>
        <w:pStyle w:val="CHAPBM"/>
      </w:pPr>
      <w:r w:rsidRPr="00423ABD">
        <w:t>The</w:t>
      </w:r>
      <w:r w:rsidR="00DE7CCE" w:rsidRPr="00423ABD">
        <w:t xml:space="preserve"> </w:t>
      </w:r>
      <w:r w:rsidRPr="00423ABD">
        <w:t>code</w:t>
      </w:r>
      <w:r w:rsidR="00DE7CCE" w:rsidRPr="00423ABD">
        <w:t xml:space="preserve"> </w:t>
      </w:r>
      <w:r w:rsidR="00543A83" w:rsidRPr="00423ABD">
        <w:t>in</w:t>
      </w:r>
      <w:r w:rsidR="00DE7CCE" w:rsidRPr="00423ABD">
        <w:t xml:space="preserve"> </w:t>
      </w:r>
      <w:r w:rsidR="00ED1933" w:rsidRPr="00423ABD">
        <w:t>Listing</w:t>
      </w:r>
      <w:r w:rsidR="00DE7CCE" w:rsidRPr="00423ABD">
        <w:t xml:space="preserve"> </w:t>
      </w:r>
      <w:r w:rsidR="00ED1933" w:rsidRPr="00423ABD">
        <w:t>12.</w:t>
      </w:r>
      <w:r w:rsidR="00543A83" w:rsidRPr="00423ABD">
        <w:t>42</w:t>
      </w:r>
      <w:r w:rsidR="00DE7CCE" w:rsidRPr="00423ABD">
        <w:t xml:space="preserve"> </w:t>
      </w:r>
      <w:r w:rsidRPr="00423ABD">
        <w:t>still</w:t>
      </w:r>
      <w:r w:rsidR="00DE7CCE" w:rsidRPr="00423ABD">
        <w:t xml:space="preserve"> </w:t>
      </w:r>
      <w:r w:rsidRPr="00423ABD">
        <w:t>does</w:t>
      </w:r>
      <w:r w:rsidR="00DE7CCE" w:rsidRPr="00423ABD">
        <w:t xml:space="preserve"> </w:t>
      </w:r>
      <w:r w:rsidRPr="00423ABD">
        <w:t>not</w:t>
      </w:r>
      <w:r w:rsidR="00DE7CCE" w:rsidRPr="00423ABD">
        <w:t xml:space="preserve"> </w:t>
      </w:r>
      <w:r w:rsidRPr="00423ABD">
        <w:t>compile.</w:t>
      </w:r>
      <w:r w:rsidR="00DE7CCE" w:rsidRPr="00423ABD">
        <w:t xml:space="preserve"> </w:t>
      </w:r>
      <w:r w:rsidRPr="00423ABD">
        <w:t>However,</w:t>
      </w:r>
      <w:r w:rsidR="00DE7CCE" w:rsidRPr="00423ABD">
        <w:t xml:space="preserve"> </w:t>
      </w:r>
      <w:r w:rsidRPr="00423ABD">
        <w:t>support</w:t>
      </w:r>
      <w:r w:rsidR="00DE7CCE" w:rsidRPr="00423ABD">
        <w:t xml:space="preserve"> </w:t>
      </w:r>
      <w:r w:rsidRPr="00423ABD">
        <w:t>for</w:t>
      </w:r>
      <w:r w:rsidR="00DE7CCE" w:rsidRPr="00423ABD">
        <w:t xml:space="preserve"> </w:t>
      </w:r>
      <w:r w:rsidRPr="00423ABD">
        <w:t>safe</w:t>
      </w:r>
      <w:r w:rsidR="00DE7CCE" w:rsidRPr="00423ABD">
        <w:t xml:space="preserve"> </w:t>
      </w:r>
      <w:r w:rsidRPr="00423ABD">
        <w:t>covariance</w:t>
      </w:r>
      <w:r w:rsidR="00DE7CCE" w:rsidRPr="00423ABD">
        <w:t xml:space="preserve"> </w:t>
      </w:r>
      <w:r w:rsidRPr="00423ABD">
        <w:t>was</w:t>
      </w:r>
      <w:r w:rsidR="00DE7CCE" w:rsidRPr="00423ABD">
        <w:t xml:space="preserve"> </w:t>
      </w:r>
      <w:r w:rsidRPr="00423ABD">
        <w:t>added</w:t>
      </w:r>
      <w:r w:rsidR="00DE7CCE" w:rsidRPr="00423ABD">
        <w:t xml:space="preserve"> </w:t>
      </w:r>
      <w:r w:rsidRPr="00423ABD">
        <w:t>to</w:t>
      </w:r>
      <w:r w:rsidR="00DE7CCE" w:rsidRPr="00423ABD">
        <w:t xml:space="preserve"> </w:t>
      </w:r>
      <w:r w:rsidRPr="00423ABD">
        <w:t>C#</w:t>
      </w:r>
      <w:r w:rsidR="00DE7CCE" w:rsidRPr="00423ABD">
        <w:t xml:space="preserve"> </w:t>
      </w:r>
      <w:r w:rsidRPr="00423ABD">
        <w:t>4.</w:t>
      </w:r>
      <w:r w:rsidR="00DE7CCE" w:rsidRPr="00423ABD">
        <w:t xml:space="preserve"> </w:t>
      </w:r>
      <w:r w:rsidRPr="00423ABD">
        <w:t>To</w:t>
      </w:r>
      <w:r w:rsidR="00DE7CCE" w:rsidRPr="00423ABD">
        <w:t xml:space="preserve"> </w:t>
      </w:r>
      <w:r w:rsidRPr="00423ABD">
        <w:t>indicate</w:t>
      </w:r>
      <w:r w:rsidR="00DE7CCE" w:rsidRPr="00423ABD">
        <w:t xml:space="preserve"> </w:t>
      </w:r>
      <w:r w:rsidRPr="00423ABD">
        <w:t>that</w:t>
      </w:r>
      <w:r w:rsidR="00DE7CCE" w:rsidRPr="00423ABD">
        <w:t xml:space="preserve"> </w:t>
      </w:r>
      <w:r w:rsidRPr="00423ABD">
        <w:t>a</w:t>
      </w:r>
      <w:r w:rsidR="00DE7CCE" w:rsidRPr="00423ABD">
        <w:t xml:space="preserve"> </w:t>
      </w:r>
      <w:r w:rsidRPr="00423ABD">
        <w:t>generic</w:t>
      </w:r>
      <w:r w:rsidR="00DE7CCE" w:rsidRPr="00423ABD">
        <w:t xml:space="preserve"> </w:t>
      </w:r>
      <w:r w:rsidRPr="00423ABD">
        <w:t>interface</w:t>
      </w:r>
      <w:r w:rsidR="00DE7CCE" w:rsidRPr="00423ABD">
        <w:t xml:space="preserve"> </w:t>
      </w:r>
      <w:r w:rsidRPr="00423ABD">
        <w:t>is</w:t>
      </w:r>
      <w:r w:rsidR="00DE7CCE" w:rsidRPr="00423ABD">
        <w:t xml:space="preserve"> </w:t>
      </w:r>
      <w:r w:rsidRPr="00423ABD">
        <w:t>intended</w:t>
      </w:r>
      <w:r w:rsidR="00DE7CCE" w:rsidRPr="00423ABD">
        <w:t xml:space="preserve"> </w:t>
      </w:r>
      <w:r w:rsidRPr="00423ABD">
        <w:t>to</w:t>
      </w:r>
      <w:r w:rsidR="00DE7CCE" w:rsidRPr="00423ABD">
        <w:t xml:space="preserve"> </w:t>
      </w:r>
      <w:r w:rsidRPr="00423ABD">
        <w:t>be</w:t>
      </w:r>
      <w:r w:rsidR="00DE7CCE" w:rsidRPr="00423ABD">
        <w:t xml:space="preserve"> </w:t>
      </w:r>
      <w:r w:rsidRPr="00423ABD">
        <w:t>covariant</w:t>
      </w:r>
      <w:r w:rsidR="00DE7CCE" w:rsidRPr="00423ABD">
        <w:t xml:space="preserve"> </w:t>
      </w:r>
      <w:r w:rsidRPr="00423ABD">
        <w:t>in</w:t>
      </w:r>
      <w:r w:rsidR="00DE7CCE" w:rsidRPr="00423ABD">
        <w:t xml:space="preserve"> </w:t>
      </w:r>
      <w:r w:rsidRPr="00423ABD">
        <w:t>one</w:t>
      </w:r>
      <w:r w:rsidR="00DE7CCE" w:rsidRPr="00423ABD">
        <w:t xml:space="preserve"> </w:t>
      </w:r>
      <w:r w:rsidRPr="00423ABD">
        <w:t>of</w:t>
      </w:r>
      <w:r w:rsidR="00DE7CCE" w:rsidRPr="00423ABD">
        <w:t xml:space="preserve"> </w:t>
      </w:r>
      <w:r w:rsidRPr="00423ABD">
        <w:t>its</w:t>
      </w:r>
      <w:r w:rsidR="00DE7CCE" w:rsidRPr="00423ABD">
        <w:t xml:space="preserve"> </w:t>
      </w:r>
      <w:r w:rsidRPr="00423ABD">
        <w:t>type</w:t>
      </w:r>
      <w:r w:rsidR="00DE7CCE" w:rsidRPr="00423ABD">
        <w:t xml:space="preserve"> </w:t>
      </w:r>
      <w:r w:rsidRPr="00423ABD">
        <w:t>parameters,</w:t>
      </w:r>
      <w:r w:rsidR="00DE7CCE" w:rsidRPr="00423ABD">
        <w:t xml:space="preserve"> </w:t>
      </w:r>
      <w:r w:rsidR="00543A83" w:rsidRPr="00423ABD">
        <w:t>you</w:t>
      </w:r>
      <w:r w:rsidR="00DE7CCE" w:rsidRPr="00423ABD">
        <w:t xml:space="preserve"> </w:t>
      </w:r>
      <w:r w:rsidR="00543A83" w:rsidRPr="00423ABD">
        <w:t>can</w:t>
      </w:r>
      <w:r w:rsidR="00DE7CCE" w:rsidRPr="00423ABD">
        <w:t xml:space="preserve"> </w:t>
      </w:r>
      <w:r w:rsidRPr="00423ABD">
        <w:t>declare</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with</w:t>
      </w:r>
      <w:r w:rsidR="00DE7CCE" w:rsidRPr="00423ABD">
        <w:t xml:space="preserve"> </w:t>
      </w:r>
      <w:r w:rsidRPr="00423ABD">
        <w:t>the</w:t>
      </w:r>
      <w:r w:rsidR="00DE7CCE" w:rsidRPr="00423ABD">
        <w:t xml:space="preserve"> </w:t>
      </w:r>
      <w:proofErr w:type="gramStart"/>
      <w:r w:rsidRPr="00423ABD">
        <w:rPr>
          <w:rStyle w:val="CITchapbm"/>
        </w:rPr>
        <w:t>out</w:t>
      </w:r>
      <w:r w:rsidR="00DE7CCE" w:rsidRPr="00423ABD">
        <w:t xml:space="preserve"> </w:t>
      </w:r>
      <w:r w:rsidRPr="00423ABD">
        <w:t>type</w:t>
      </w:r>
      <w:proofErr w:type="gramEnd"/>
      <w:r w:rsidR="00DE7CCE" w:rsidRPr="00423ABD">
        <w:t xml:space="preserve"> </w:t>
      </w:r>
      <w:r w:rsidRPr="00423ABD">
        <w:t>parameter</w:t>
      </w:r>
      <w:r w:rsidR="00DE7CCE" w:rsidRPr="00423ABD">
        <w:t xml:space="preserve"> </w:t>
      </w:r>
      <w:r w:rsidRPr="00423ABD">
        <w:t>modifier.</w:t>
      </w:r>
      <w:r w:rsidR="00DE7CCE" w:rsidRPr="00423ABD">
        <w:t xml:space="preserve"> </w:t>
      </w:r>
      <w:r w:rsidR="00ED1933" w:rsidRPr="00423ABD">
        <w:t>Listing</w:t>
      </w:r>
      <w:r w:rsidR="00DE7CCE" w:rsidRPr="00423ABD">
        <w:t xml:space="preserve"> </w:t>
      </w:r>
      <w:r w:rsidR="00ED1933" w:rsidRPr="00423ABD">
        <w:t>12.</w:t>
      </w:r>
      <w:r w:rsidRPr="00423ABD">
        <w:t>43</w:t>
      </w:r>
      <w:r w:rsidR="00DE7CCE" w:rsidRPr="00423ABD">
        <w:t xml:space="preserve"> </w:t>
      </w:r>
      <w:r w:rsidRPr="00423ABD">
        <w:t>shows</w:t>
      </w:r>
      <w:r w:rsidR="00DE7CCE" w:rsidRPr="00423ABD">
        <w:t xml:space="preserve"> </w:t>
      </w:r>
      <w:r w:rsidRPr="00423ABD">
        <w:t>how</w:t>
      </w:r>
      <w:r w:rsidR="00DE7CCE" w:rsidRPr="00423ABD">
        <w:t xml:space="preserve"> </w:t>
      </w:r>
      <w:r w:rsidRPr="00423ABD">
        <w:t>to</w:t>
      </w:r>
      <w:r w:rsidR="00DE7CCE" w:rsidRPr="00423ABD">
        <w:t xml:space="preserve"> </w:t>
      </w:r>
      <w:r w:rsidRPr="00423ABD">
        <w:t>modify</w:t>
      </w:r>
      <w:r w:rsidR="00DE7CCE" w:rsidRPr="00423ABD">
        <w:t xml:space="preserve"> </w:t>
      </w:r>
      <w:r w:rsidRPr="00423ABD">
        <w:t>the</w:t>
      </w:r>
      <w:r w:rsidR="00DE7CCE" w:rsidRPr="00423ABD">
        <w:t xml:space="preserve"> </w:t>
      </w:r>
      <w:r w:rsidRPr="00423ABD">
        <w:t>interface</w:t>
      </w:r>
      <w:r w:rsidR="00DE7CCE" w:rsidRPr="00423ABD">
        <w:t xml:space="preserve"> </w:t>
      </w:r>
      <w:r w:rsidRPr="00423ABD">
        <w:t>declaration</w:t>
      </w:r>
      <w:r w:rsidR="00DE7CCE" w:rsidRPr="00423ABD">
        <w:t xml:space="preserve"> </w:t>
      </w:r>
      <w:r w:rsidRPr="00423ABD">
        <w:t>to</w:t>
      </w:r>
      <w:r w:rsidR="00DE7CCE" w:rsidRPr="00423ABD">
        <w:t xml:space="preserve"> </w:t>
      </w:r>
      <w:r w:rsidRPr="00423ABD">
        <w:t>indicate</w:t>
      </w:r>
      <w:r w:rsidR="00DE7CCE" w:rsidRPr="00423ABD">
        <w:t xml:space="preserve"> </w:t>
      </w:r>
      <w:r w:rsidRPr="00423ABD">
        <w:t>that</w:t>
      </w:r>
      <w:r w:rsidR="00DE7CCE" w:rsidRPr="00423ABD">
        <w:t xml:space="preserve"> </w:t>
      </w:r>
      <w:r w:rsidRPr="00423ABD">
        <w:t>it</w:t>
      </w:r>
      <w:r w:rsidR="00DE7CCE" w:rsidRPr="00423ABD">
        <w:t xml:space="preserve"> </w:t>
      </w:r>
      <w:r w:rsidRPr="00423ABD">
        <w:t>should</w:t>
      </w:r>
      <w:r w:rsidR="00DE7CCE" w:rsidRPr="00423ABD">
        <w:t xml:space="preserve"> </w:t>
      </w:r>
      <w:r w:rsidRPr="00423ABD">
        <w:t>be</w:t>
      </w:r>
      <w:r w:rsidR="00DE7CCE" w:rsidRPr="00423ABD">
        <w:t xml:space="preserve"> </w:t>
      </w:r>
      <w:r w:rsidRPr="00423ABD">
        <w:t>allowed</w:t>
      </w:r>
      <w:r w:rsidR="00DE7CCE" w:rsidRPr="00423ABD">
        <w:t xml:space="preserve"> </w:t>
      </w:r>
      <w:r w:rsidRPr="00423ABD">
        <w:t>to</w:t>
      </w:r>
      <w:r w:rsidR="00DE7CCE" w:rsidRPr="00423ABD">
        <w:t xml:space="preserve"> </w:t>
      </w:r>
      <w:r w:rsidRPr="00423ABD">
        <w:t>be</w:t>
      </w:r>
      <w:r w:rsidR="00DE7CCE" w:rsidRPr="00423ABD">
        <w:t xml:space="preserve"> </w:t>
      </w:r>
      <w:r w:rsidRPr="00423ABD">
        <w:t>covariant.</w:t>
      </w:r>
    </w:p>
    <w:p w14:paraId="67179815" w14:textId="4DFFF5DD"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43:</w:t>
      </w:r>
      <w:r w:rsidR="00B15BD3" w:rsidRPr="00423ABD">
        <w:t> </w:t>
      </w:r>
      <w:r w:rsidR="00B15BD3" w:rsidRPr="00423ABD">
        <w:t>Covariance</w:t>
      </w:r>
      <w:r w:rsidR="00DE7CCE" w:rsidRPr="00423ABD">
        <w:t xml:space="preserve"> </w:t>
      </w:r>
      <w:r w:rsidR="00B15BD3" w:rsidRPr="00423ABD">
        <w:t>Using</w:t>
      </w:r>
      <w:r w:rsidR="00DE7CCE" w:rsidRPr="00423ABD">
        <w:t xml:space="preserve"> </w:t>
      </w:r>
      <w:r w:rsidR="00B15BD3" w:rsidRPr="00423ABD">
        <w:t>the</w:t>
      </w:r>
      <w:r w:rsidR="00DE7CCE" w:rsidRPr="00423ABD">
        <w:t xml:space="preserve"> </w:t>
      </w:r>
      <w:proofErr w:type="gramStart"/>
      <w:r w:rsidR="00B15BD3" w:rsidRPr="00423ABD">
        <w:rPr>
          <w:rStyle w:val="CITchapbm"/>
        </w:rPr>
        <w:t>out</w:t>
      </w:r>
      <w:r w:rsidR="00DE7CCE" w:rsidRPr="00423ABD">
        <w:t xml:space="preserve"> </w:t>
      </w:r>
      <w:r w:rsidR="00B15BD3" w:rsidRPr="00423ABD">
        <w:t>Type</w:t>
      </w:r>
      <w:proofErr w:type="gramEnd"/>
      <w:r w:rsidR="00DE7CCE" w:rsidRPr="00423ABD">
        <w:t xml:space="preserve"> </w:t>
      </w:r>
      <w:r w:rsidR="00B15BD3" w:rsidRPr="00423ABD">
        <w:t>Parameter</w:t>
      </w:r>
      <w:r w:rsidR="00DE7CCE" w:rsidRPr="00423ABD">
        <w:t xml:space="preserve"> </w:t>
      </w:r>
      <w:r w:rsidR="00B15BD3" w:rsidRPr="00423ABD">
        <w:t>Modifier</w:t>
      </w:r>
    </w:p>
    <w:p w14:paraId="0F3258AA" w14:textId="77777777" w:rsidR="00FA02C3" w:rsidRPr="00423ABD" w:rsidRDefault="00B15BD3" w:rsidP="009E7A29">
      <w:pPr>
        <w:pStyle w:val="CDTFIRST"/>
      </w:pPr>
      <w:r w:rsidRPr="00423ABD">
        <w:rPr>
          <w:rStyle w:val="CPComment"/>
        </w:rPr>
        <w:t>...</w:t>
      </w:r>
    </w:p>
    <w:p w14:paraId="19802EFA" w14:textId="70A6BE04" w:rsidR="00FA02C3" w:rsidRPr="00423ABD" w:rsidRDefault="00B15BD3" w:rsidP="009E7A29">
      <w:pPr>
        <w:pStyle w:val="CDTMID"/>
        <w:shd w:val="clear" w:color="auto" w:fill="F2F2F2" w:themeFill="background1" w:themeFillShade="F2"/>
      </w:pPr>
      <w:r w:rsidRPr="00423ABD">
        <w:rPr>
          <w:rStyle w:val="CPKeyword"/>
        </w:rPr>
        <w:t>interface</w:t>
      </w:r>
      <w:r w:rsidR="00DE7CCE" w:rsidRPr="00423ABD">
        <w:t xml:space="preserve"> </w:t>
      </w:r>
      <w:proofErr w:type="spellStart"/>
      <w:r w:rsidRPr="00423ABD">
        <w:t>IReadOnlyPair</w:t>
      </w:r>
      <w:proofErr w:type="spellEnd"/>
      <w:r w:rsidRPr="00423ABD">
        <w:t>&lt;</w:t>
      </w:r>
      <w:r w:rsidRPr="00423ABD">
        <w:rPr>
          <w:rStyle w:val="CPKeyword"/>
        </w:rPr>
        <w:t>out</w:t>
      </w:r>
      <w:r w:rsidR="00DE7CCE" w:rsidRPr="00423ABD">
        <w:t xml:space="preserve"> </w:t>
      </w:r>
      <w:r w:rsidRPr="00423ABD">
        <w:t>T&gt;</w:t>
      </w:r>
    </w:p>
    <w:p w14:paraId="6596EFA8" w14:textId="77777777" w:rsidR="00FA02C3" w:rsidRPr="00423ABD" w:rsidRDefault="00B15BD3" w:rsidP="009E7A29">
      <w:pPr>
        <w:pStyle w:val="CDTMID"/>
      </w:pPr>
      <w:r w:rsidRPr="00423ABD">
        <w:t>{</w:t>
      </w:r>
    </w:p>
    <w:p w14:paraId="6A74DAC4" w14:textId="42A4B77F" w:rsidR="00FA02C3" w:rsidRPr="00423ABD" w:rsidRDefault="00DE7CCE" w:rsidP="009E7A29">
      <w:pPr>
        <w:pStyle w:val="CDTMID"/>
      </w:pPr>
      <w:r w:rsidRPr="00423ABD">
        <w:t xml:space="preserve">  </w:t>
      </w:r>
      <w:r w:rsidR="00B15BD3" w:rsidRPr="00423ABD">
        <w:t>T</w:t>
      </w:r>
      <w:r w:rsidRPr="00423ABD">
        <w:t xml:space="preserve"> </w:t>
      </w:r>
      <w:r w:rsidR="00B15BD3" w:rsidRPr="00423ABD">
        <w:t>First</w:t>
      </w:r>
      <w:r w:rsidRPr="00423ABD">
        <w:t xml:space="preserve"> </w:t>
      </w:r>
      <w:proofErr w:type="gramStart"/>
      <w:r w:rsidR="00B15BD3" w:rsidRPr="00423ABD">
        <w:t>{</w:t>
      </w:r>
      <w:r w:rsidRPr="00423ABD">
        <w:t xml:space="preserve"> </w:t>
      </w:r>
      <w:r w:rsidR="00B15BD3" w:rsidRPr="00423ABD">
        <w:rPr>
          <w:rStyle w:val="CPKeyword"/>
        </w:rPr>
        <w:t>get</w:t>
      </w:r>
      <w:proofErr w:type="gramEnd"/>
      <w:r w:rsidR="00B15BD3" w:rsidRPr="00423ABD">
        <w:t>;</w:t>
      </w:r>
      <w:r w:rsidRPr="00423ABD">
        <w:t xml:space="preserve"> </w:t>
      </w:r>
      <w:r w:rsidR="00B15BD3" w:rsidRPr="00423ABD">
        <w:t>}</w:t>
      </w:r>
    </w:p>
    <w:p w14:paraId="1FF99022" w14:textId="5A64C41A" w:rsidR="00FA02C3" w:rsidRPr="00423ABD" w:rsidRDefault="00DE7CCE" w:rsidP="009E7A29">
      <w:pPr>
        <w:pStyle w:val="CDTMID"/>
      </w:pPr>
      <w:r w:rsidRPr="00423ABD">
        <w:t xml:space="preserve">  </w:t>
      </w:r>
      <w:r w:rsidR="00B15BD3" w:rsidRPr="00423ABD">
        <w:t>T</w:t>
      </w:r>
      <w:r w:rsidRPr="00423ABD">
        <w:t xml:space="preserve"> </w:t>
      </w:r>
      <w:r w:rsidR="00B15BD3" w:rsidRPr="00423ABD">
        <w:t>Second</w:t>
      </w:r>
      <w:r w:rsidRPr="00423ABD">
        <w:t xml:space="preserve"> </w:t>
      </w:r>
      <w:proofErr w:type="gramStart"/>
      <w:r w:rsidR="00B15BD3" w:rsidRPr="00423ABD">
        <w:t>{</w:t>
      </w:r>
      <w:r w:rsidRPr="00423ABD">
        <w:t xml:space="preserve"> </w:t>
      </w:r>
      <w:r w:rsidR="00B15BD3" w:rsidRPr="00423ABD">
        <w:rPr>
          <w:rStyle w:val="CPKeyword"/>
        </w:rPr>
        <w:t>get</w:t>
      </w:r>
      <w:proofErr w:type="gramEnd"/>
      <w:r w:rsidR="00B15BD3" w:rsidRPr="00423ABD">
        <w:t>;</w:t>
      </w:r>
      <w:r w:rsidRPr="00423ABD">
        <w:t xml:space="preserve"> </w:t>
      </w:r>
      <w:r w:rsidR="00B15BD3" w:rsidRPr="00423ABD">
        <w:t>}</w:t>
      </w:r>
    </w:p>
    <w:p w14:paraId="441B36A7" w14:textId="77777777" w:rsidR="00FA02C3" w:rsidRPr="00423ABD" w:rsidRDefault="00B15BD3" w:rsidP="009E7A29">
      <w:pPr>
        <w:pStyle w:val="CDTLAST"/>
      </w:pPr>
      <w:r w:rsidRPr="00423ABD">
        <w:t>}</w:t>
      </w:r>
    </w:p>
    <w:p w14:paraId="630C7763" w14:textId="78CF9429" w:rsidR="00FA02C3" w:rsidRPr="00423ABD" w:rsidRDefault="00B15BD3" w:rsidP="009E7A29">
      <w:pPr>
        <w:pStyle w:val="CHAPBM"/>
      </w:pPr>
      <w:r w:rsidRPr="00423ABD">
        <w:t>Modifying</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on</w:t>
      </w:r>
      <w:r w:rsidR="00DE7CCE" w:rsidRPr="00423ABD">
        <w:t xml:space="preserve"> </w:t>
      </w:r>
      <w:r w:rsidRPr="00423ABD">
        <w:t>the</w:t>
      </w:r>
      <w:r w:rsidR="00DE7CCE" w:rsidRPr="00423ABD">
        <w:t xml:space="preserve"> </w:t>
      </w:r>
      <w:proofErr w:type="spellStart"/>
      <w:r w:rsidRPr="00423ABD">
        <w:rPr>
          <w:rStyle w:val="CITchapbm"/>
        </w:rPr>
        <w:t>IReadOnlyPair</w:t>
      </w:r>
      <w:proofErr w:type="spellEnd"/>
      <w:r w:rsidRPr="00423ABD">
        <w:rPr>
          <w:rStyle w:val="CITchapbm"/>
        </w:rPr>
        <w:t>&lt;out</w:t>
      </w:r>
      <w:r w:rsidR="00DE7CCE" w:rsidRPr="00423ABD">
        <w:rPr>
          <w:rStyle w:val="CITchapbm"/>
        </w:rPr>
        <w:t xml:space="preserve"> </w:t>
      </w:r>
      <w:r w:rsidRPr="00423ABD">
        <w:rPr>
          <w:rStyle w:val="CITchapbm"/>
        </w:rPr>
        <w:t>T&gt;</w:t>
      </w:r>
      <w:r w:rsidR="00DE7CCE" w:rsidRPr="00423ABD">
        <w:t xml:space="preserve"> </w:t>
      </w:r>
      <w:r w:rsidRPr="00423ABD">
        <w:t>interface</w:t>
      </w:r>
      <w:r w:rsidR="00DE7CCE" w:rsidRPr="00423ABD">
        <w:t xml:space="preserve"> </w:t>
      </w:r>
      <w:r w:rsidRPr="00423ABD">
        <w:t>with</w:t>
      </w:r>
      <w:r w:rsidR="00DE7CCE" w:rsidRPr="00423ABD">
        <w:t xml:space="preserve"> </w:t>
      </w:r>
      <w:r w:rsidRPr="00423ABD">
        <w:rPr>
          <w:rStyle w:val="CITchapbm"/>
        </w:rPr>
        <w:t>out</w:t>
      </w:r>
      <w:r w:rsidR="00DE7CCE" w:rsidRPr="00423ABD">
        <w:t xml:space="preserve"> </w:t>
      </w:r>
      <w:r w:rsidRPr="00423ABD">
        <w:t>will</w:t>
      </w:r>
      <w:r w:rsidR="00DE7CCE" w:rsidRPr="00423ABD">
        <w:t xml:space="preserve"> </w:t>
      </w:r>
      <w:r w:rsidRPr="00423ABD">
        <w:t>cause</w:t>
      </w:r>
      <w:r w:rsidR="00DE7CCE" w:rsidRPr="00423ABD">
        <w:t xml:space="preserve"> </w:t>
      </w:r>
      <w:r w:rsidRPr="00423ABD">
        <w:t>the</w:t>
      </w:r>
      <w:r w:rsidR="00DE7CCE" w:rsidRPr="00423ABD">
        <w:t xml:space="preserve"> </w:t>
      </w:r>
      <w:r w:rsidRPr="00423ABD">
        <w:t>compiler</w:t>
      </w:r>
      <w:r w:rsidR="00DE7CCE" w:rsidRPr="00423ABD">
        <w:t xml:space="preserve"> </w:t>
      </w:r>
      <w:r w:rsidRPr="00423ABD">
        <w:t>to</w:t>
      </w:r>
      <w:r w:rsidR="00DE7CCE" w:rsidRPr="00423ABD">
        <w:t xml:space="preserve"> </w:t>
      </w:r>
      <w:r w:rsidRPr="00423ABD">
        <w:t>verify</w:t>
      </w:r>
      <w:r w:rsidR="00DE7CCE" w:rsidRPr="00423ABD">
        <w:t xml:space="preserve"> </w:t>
      </w:r>
      <w:r w:rsidRPr="00423ABD">
        <w:t>that</w:t>
      </w:r>
      <w:r w:rsidR="00DE7CCE" w:rsidRPr="00423ABD">
        <w:t xml:space="preserve"> </w:t>
      </w:r>
      <w:r w:rsidRPr="00423ABD">
        <w:rPr>
          <w:rStyle w:val="CITchapbm"/>
        </w:rPr>
        <w:t>T</w:t>
      </w:r>
      <w:r w:rsidR="00DE7CCE" w:rsidRPr="00423ABD">
        <w:t xml:space="preserve"> </w:t>
      </w:r>
      <w:r w:rsidRPr="00423ABD">
        <w:t>is</w:t>
      </w:r>
      <w:r w:rsidR="00543A83" w:rsidRPr="00423ABD">
        <w:t>,</w:t>
      </w:r>
      <w:r w:rsidR="00DE7CCE" w:rsidRPr="00423ABD">
        <w:t xml:space="preserve"> </w:t>
      </w:r>
      <w:r w:rsidR="00543A83" w:rsidRPr="00423ABD">
        <w:t>indeed,</w:t>
      </w:r>
      <w:r w:rsidR="00DE7CCE" w:rsidRPr="00423ABD">
        <w:t xml:space="preserve"> </w:t>
      </w:r>
      <w:r w:rsidRPr="00423ABD">
        <w:t>used</w:t>
      </w:r>
      <w:r w:rsidR="00DE7CCE" w:rsidRPr="00423ABD">
        <w:t xml:space="preserve"> </w:t>
      </w:r>
      <w:r w:rsidRPr="00423ABD">
        <w:t>only</w:t>
      </w:r>
      <w:r w:rsidR="00DE7CCE" w:rsidRPr="00423ABD">
        <w:t xml:space="preserve"> </w:t>
      </w:r>
      <w:r w:rsidRPr="00423ABD">
        <w:t>for</w:t>
      </w:r>
      <w:r w:rsidR="00DE7CCE" w:rsidRPr="00423ABD">
        <w:t xml:space="preserve"> </w:t>
      </w:r>
      <w:r w:rsidRPr="00423ABD">
        <w:t>“outputs”—method</w:t>
      </w:r>
      <w:r w:rsidR="00DE7CCE" w:rsidRPr="00423ABD">
        <w:t xml:space="preserve"> </w:t>
      </w:r>
      <w:r w:rsidRPr="00423ABD">
        <w:t>return</w:t>
      </w:r>
      <w:r w:rsidR="00DE7CCE" w:rsidRPr="00423ABD">
        <w:t xml:space="preserve"> </w:t>
      </w:r>
      <w:r w:rsidRPr="00423ABD">
        <w:t>types</w:t>
      </w:r>
      <w:r w:rsidR="00DE7CCE" w:rsidRPr="00423ABD">
        <w:t xml:space="preserve"> </w:t>
      </w:r>
      <w:r w:rsidRPr="00423ABD">
        <w:t>and</w:t>
      </w:r>
      <w:r w:rsidR="00DE7CCE" w:rsidRPr="00423ABD">
        <w:t xml:space="preserve"> </w:t>
      </w:r>
      <w:r w:rsidRPr="00423ABD">
        <w:t>read-only</w:t>
      </w:r>
      <w:r w:rsidR="00DE7CCE" w:rsidRPr="00423ABD">
        <w:t xml:space="preserve"> </w:t>
      </w:r>
      <w:r w:rsidRPr="00423ABD">
        <w:t>property</w:t>
      </w:r>
      <w:r w:rsidR="00DE7CCE" w:rsidRPr="00423ABD">
        <w:t xml:space="preserve"> </w:t>
      </w:r>
      <w:r w:rsidRPr="00423ABD">
        <w:t>return</w:t>
      </w:r>
      <w:r w:rsidR="00DE7CCE" w:rsidRPr="00423ABD">
        <w:t xml:space="preserve"> </w:t>
      </w:r>
      <w:r w:rsidRPr="00423ABD">
        <w:t>types—and</w:t>
      </w:r>
      <w:r w:rsidR="00DE7CCE" w:rsidRPr="00423ABD">
        <w:t xml:space="preserve"> </w:t>
      </w:r>
      <w:r w:rsidRPr="00423ABD">
        <w:t>never</w:t>
      </w:r>
      <w:r w:rsidR="00DE7CCE" w:rsidRPr="00423ABD">
        <w:t xml:space="preserve"> </w:t>
      </w:r>
      <w:r w:rsidRPr="00423ABD">
        <w:t>for</w:t>
      </w:r>
      <w:r w:rsidR="00DE7CCE" w:rsidRPr="00423ABD">
        <w:t xml:space="preserve"> </w:t>
      </w:r>
      <w:r w:rsidRPr="00423ABD">
        <w:t>formal</w:t>
      </w:r>
      <w:r w:rsidR="00DE7CCE" w:rsidRPr="00423ABD">
        <w:t xml:space="preserve"> </w:t>
      </w:r>
      <w:r w:rsidRPr="00423ABD">
        <w:t>parameters</w:t>
      </w:r>
      <w:r w:rsidR="00DE7CCE" w:rsidRPr="00423ABD">
        <w:t xml:space="preserve"> </w:t>
      </w:r>
      <w:r w:rsidRPr="00423ABD">
        <w:t>or</w:t>
      </w:r>
      <w:r w:rsidR="00DE7CCE" w:rsidRPr="00423ABD">
        <w:t xml:space="preserve"> </w:t>
      </w:r>
      <w:r w:rsidRPr="00423ABD">
        <w:t>property</w:t>
      </w:r>
      <w:r w:rsidR="00DE7CCE" w:rsidRPr="00423ABD">
        <w:t xml:space="preserve"> </w:t>
      </w:r>
      <w:r w:rsidRPr="00423ABD">
        <w:t>setters.</w:t>
      </w:r>
      <w:r w:rsidR="00DE7CCE" w:rsidRPr="00423ABD">
        <w:t xml:space="preserve"> </w:t>
      </w:r>
      <w:r w:rsidRPr="00423ABD">
        <w:t>From</w:t>
      </w:r>
      <w:r w:rsidR="00DE7CCE" w:rsidRPr="00423ABD">
        <w:t xml:space="preserve"> </w:t>
      </w:r>
      <w:r w:rsidRPr="00423ABD">
        <w:t>then</w:t>
      </w:r>
      <w:r w:rsidR="00DE7CCE" w:rsidRPr="00423ABD">
        <w:t xml:space="preserve"> </w:t>
      </w:r>
      <w:r w:rsidRPr="00423ABD">
        <w:t>on,</w:t>
      </w:r>
      <w:r w:rsidR="00DE7CCE" w:rsidRPr="00423ABD">
        <w:t xml:space="preserve"> </w:t>
      </w:r>
      <w:r w:rsidRPr="00423ABD">
        <w:t>the</w:t>
      </w:r>
      <w:r w:rsidR="00DE7CCE" w:rsidRPr="00423ABD">
        <w:t xml:space="preserve"> </w:t>
      </w:r>
      <w:r w:rsidRPr="00423ABD">
        <w:t>compiler</w:t>
      </w:r>
      <w:r w:rsidR="00DE7CCE" w:rsidRPr="00423ABD">
        <w:t xml:space="preserve"> </w:t>
      </w:r>
      <w:r w:rsidRPr="00423ABD">
        <w:t>will</w:t>
      </w:r>
      <w:r w:rsidR="00DE7CCE" w:rsidRPr="00423ABD">
        <w:t xml:space="preserve"> </w:t>
      </w:r>
      <w:r w:rsidRPr="00423ABD">
        <w:t>allow</w:t>
      </w:r>
      <w:r w:rsidR="00DE7CCE" w:rsidRPr="00423ABD">
        <w:t xml:space="preserve"> </w:t>
      </w:r>
      <w:r w:rsidRPr="00423ABD">
        <w:t>any</w:t>
      </w:r>
      <w:r w:rsidR="00DE7CCE" w:rsidRPr="00423ABD">
        <w:t xml:space="preserve"> </w:t>
      </w:r>
      <w:r w:rsidRPr="00423ABD">
        <w:t>covariant</w:t>
      </w:r>
      <w:r w:rsidR="00DE7CCE" w:rsidRPr="00423ABD">
        <w:t xml:space="preserve"> </w:t>
      </w:r>
      <w:r w:rsidRPr="00423ABD">
        <w:t>conversions</w:t>
      </w:r>
      <w:r w:rsidR="00DE7CCE" w:rsidRPr="00423ABD">
        <w:t xml:space="preserve"> </w:t>
      </w:r>
      <w:r w:rsidRPr="00423ABD">
        <w:t>involving</w:t>
      </w:r>
      <w:r w:rsidR="00DE7CCE" w:rsidRPr="00423ABD">
        <w:t xml:space="preserve"> </w:t>
      </w:r>
      <w:r w:rsidRPr="00423ABD">
        <w:t>the</w:t>
      </w:r>
      <w:r w:rsidR="00DE7CCE" w:rsidRPr="00423ABD">
        <w:t xml:space="preserve"> </w:t>
      </w:r>
      <w:r w:rsidRPr="00423ABD">
        <w:t>interface</w:t>
      </w:r>
      <w:r w:rsidR="00DE7CCE" w:rsidRPr="00423ABD">
        <w:t xml:space="preserve"> </w:t>
      </w:r>
      <w:r w:rsidRPr="00423ABD">
        <w:t>to</w:t>
      </w:r>
      <w:r w:rsidR="00DE7CCE" w:rsidRPr="00423ABD">
        <w:t xml:space="preserve"> </w:t>
      </w:r>
      <w:r w:rsidRPr="00423ABD">
        <w:t>succeed.</w:t>
      </w:r>
      <w:r w:rsidR="00DE7CCE" w:rsidRPr="00423ABD">
        <w:t xml:space="preserve"> </w:t>
      </w:r>
      <w:r w:rsidR="00543A83" w:rsidRPr="00423ABD">
        <w:t>When</w:t>
      </w:r>
      <w:r w:rsidR="00DE7CCE" w:rsidRPr="00423ABD">
        <w:t xml:space="preserve"> </w:t>
      </w:r>
      <w:r w:rsidRPr="00423ABD">
        <w:t>this</w:t>
      </w:r>
      <w:r w:rsidR="00DE7CCE" w:rsidRPr="00423ABD">
        <w:t xml:space="preserve"> </w:t>
      </w:r>
      <w:r w:rsidRPr="00423ABD">
        <w:t>modification</w:t>
      </w:r>
      <w:r w:rsidR="00DE7CCE" w:rsidRPr="00423ABD">
        <w:t xml:space="preserve"> </w:t>
      </w:r>
      <w:r w:rsidR="00543A83" w:rsidRPr="00423ABD">
        <w:t>is</w:t>
      </w:r>
      <w:r w:rsidR="00DE7CCE" w:rsidRPr="00423ABD">
        <w:t xml:space="preserve"> </w:t>
      </w:r>
      <w:r w:rsidRPr="00423ABD">
        <w:t>made</w:t>
      </w:r>
      <w:r w:rsidR="00DE7CCE" w:rsidRPr="00423ABD">
        <w:t xml:space="preserve"> </w:t>
      </w:r>
      <w:r w:rsidRPr="00423ABD">
        <w:t>to</w:t>
      </w:r>
      <w:r w:rsidR="00DE7CCE" w:rsidRPr="00423ABD">
        <w:t xml:space="preserve"> </w:t>
      </w:r>
      <w:r w:rsidRPr="00423ABD">
        <w:t>the</w:t>
      </w:r>
      <w:r w:rsidR="00DE7CCE" w:rsidRPr="00423ABD">
        <w:t xml:space="preserve"> </w:t>
      </w:r>
      <w:r w:rsidRPr="00423ABD">
        <w:t>code</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42,</w:t>
      </w:r>
      <w:r w:rsidR="00DE7CCE" w:rsidRPr="00423ABD">
        <w:t xml:space="preserve"> </w:t>
      </w:r>
      <w:r w:rsidR="00543A83" w:rsidRPr="00423ABD">
        <w:t>it</w:t>
      </w:r>
      <w:r w:rsidR="00DE7CCE" w:rsidRPr="00423ABD">
        <w:t xml:space="preserve"> </w:t>
      </w:r>
      <w:r w:rsidRPr="00423ABD">
        <w:t>will</w:t>
      </w:r>
      <w:r w:rsidR="00DE7CCE" w:rsidRPr="00423ABD">
        <w:t xml:space="preserve"> </w:t>
      </w:r>
      <w:r w:rsidRPr="00423ABD">
        <w:t>compile</w:t>
      </w:r>
      <w:r w:rsidR="00DE7CCE" w:rsidRPr="00423ABD">
        <w:t xml:space="preserve"> </w:t>
      </w:r>
      <w:r w:rsidRPr="00423ABD">
        <w:t>and</w:t>
      </w:r>
      <w:r w:rsidR="00DE7CCE" w:rsidRPr="00423ABD">
        <w:t xml:space="preserve"> </w:t>
      </w:r>
      <w:r w:rsidRPr="00423ABD">
        <w:t>execute</w:t>
      </w:r>
      <w:r w:rsidR="00DE7CCE" w:rsidRPr="00423ABD">
        <w:t xml:space="preserve"> </w:t>
      </w:r>
      <w:r w:rsidRPr="00423ABD">
        <w:t>successfully.</w:t>
      </w:r>
    </w:p>
    <w:p w14:paraId="704CFF2F" w14:textId="049B0A2B" w:rsidR="00C1417D" w:rsidRPr="00423ABD" w:rsidRDefault="00003009" w:rsidP="009E7A29">
      <w:pPr>
        <w:pStyle w:val="CHAPBM"/>
      </w:pPr>
      <w:r w:rsidRPr="00423ABD">
        <w:t>Several</w:t>
      </w:r>
      <w:r w:rsidR="00DE7CCE" w:rsidRPr="00423ABD">
        <w:t xml:space="preserve"> </w:t>
      </w:r>
      <w:r w:rsidR="00B15BD3" w:rsidRPr="00423ABD">
        <w:t>important</w:t>
      </w:r>
      <w:r w:rsidR="00DE7CCE" w:rsidRPr="00423ABD">
        <w:t xml:space="preserve"> </w:t>
      </w:r>
      <w:r w:rsidR="00B15BD3" w:rsidRPr="00423ABD">
        <w:t>restrictions</w:t>
      </w:r>
      <w:r w:rsidR="00DE7CCE" w:rsidRPr="00423ABD">
        <w:t xml:space="preserve"> </w:t>
      </w:r>
      <w:r w:rsidR="00543A83" w:rsidRPr="00423ABD">
        <w:t>are</w:t>
      </w:r>
      <w:r w:rsidR="00DE7CCE" w:rsidRPr="00423ABD">
        <w:t xml:space="preserve"> </w:t>
      </w:r>
      <w:r w:rsidR="00543A83" w:rsidRPr="00423ABD">
        <w:t>placed</w:t>
      </w:r>
      <w:r w:rsidR="00DE7CCE" w:rsidRPr="00423ABD">
        <w:t xml:space="preserve"> </w:t>
      </w:r>
      <w:r w:rsidR="00B15BD3" w:rsidRPr="00423ABD">
        <w:t>on</w:t>
      </w:r>
      <w:r w:rsidR="00DE7CCE" w:rsidRPr="00423ABD">
        <w:t xml:space="preserve"> </w:t>
      </w:r>
      <w:r w:rsidR="00B15BD3" w:rsidRPr="00423ABD">
        <w:t>covariant</w:t>
      </w:r>
      <w:r w:rsidR="00DE7CCE" w:rsidRPr="00423ABD">
        <w:t xml:space="preserve"> </w:t>
      </w:r>
      <w:r w:rsidR="00B15BD3" w:rsidRPr="00423ABD">
        <w:t>conversions</w:t>
      </w:r>
      <w:r w:rsidR="00543A83" w:rsidRPr="00423ABD">
        <w:t>:</w:t>
      </w:r>
    </w:p>
    <w:p w14:paraId="54E68F55" w14:textId="726AB59F" w:rsidR="00FA02C3" w:rsidRPr="00423ABD" w:rsidRDefault="00B15BD3" w:rsidP="009E7A29">
      <w:pPr>
        <w:pStyle w:val="BLFIRST"/>
      </w:pPr>
      <w:r w:rsidRPr="00423ABD">
        <w:t>Only</w:t>
      </w:r>
      <w:r w:rsidR="00DE7CCE" w:rsidRPr="00423ABD">
        <w:t xml:space="preserve"> </w:t>
      </w:r>
      <w:r w:rsidRPr="00423ABD">
        <w:t>generic</w:t>
      </w:r>
      <w:r w:rsidR="00DE7CCE" w:rsidRPr="00423ABD">
        <w:t xml:space="preserve"> </w:t>
      </w:r>
      <w:r w:rsidRPr="00423ABD">
        <w:t>interfaces</w:t>
      </w:r>
      <w:r w:rsidR="00DE7CCE" w:rsidRPr="00423ABD">
        <w:t xml:space="preserve"> </w:t>
      </w:r>
      <w:r w:rsidRPr="00423ABD">
        <w:t>and</w:t>
      </w:r>
      <w:r w:rsidR="00DE7CCE" w:rsidRPr="00423ABD">
        <w:t xml:space="preserve"> </w:t>
      </w:r>
      <w:r w:rsidRPr="00423ABD">
        <w:t>generic</w:t>
      </w:r>
      <w:r w:rsidR="00DE7CCE" w:rsidRPr="00423ABD">
        <w:t xml:space="preserve"> </w:t>
      </w:r>
      <w:r w:rsidRPr="00423ABD">
        <w:t>delegates</w:t>
      </w:r>
      <w:r w:rsidR="00DE7CCE" w:rsidRPr="00423ABD">
        <w:t xml:space="preserve"> </w:t>
      </w:r>
      <w:r w:rsidRPr="00423ABD">
        <w:t>(described</w:t>
      </w:r>
      <w:r w:rsidR="00DE7CCE" w:rsidRPr="00423ABD">
        <w:t xml:space="preserve"> </w:t>
      </w:r>
      <w:r w:rsidRPr="00423ABD">
        <w:t>in</w:t>
      </w:r>
      <w:r w:rsidR="00DE7CCE" w:rsidRPr="00423ABD">
        <w:t xml:space="preserve"> </w:t>
      </w:r>
      <w:r w:rsidRPr="00423ABD">
        <w:t>Chapter</w:t>
      </w:r>
      <w:r w:rsidR="00DE7CCE" w:rsidRPr="00423ABD">
        <w:t xml:space="preserve"> </w:t>
      </w:r>
      <w:r w:rsidRPr="00423ABD">
        <w:t>1</w:t>
      </w:r>
      <w:r w:rsidR="00863888" w:rsidRPr="00423ABD">
        <w:t>3</w:t>
      </w:r>
      <w:r w:rsidRPr="00423ABD">
        <w:t>)</w:t>
      </w:r>
      <w:r w:rsidR="00DE7CCE" w:rsidRPr="00423ABD">
        <w:t xml:space="preserve"> </w:t>
      </w:r>
      <w:r w:rsidRPr="00423ABD">
        <w:t>may</w:t>
      </w:r>
      <w:r w:rsidR="00DE7CCE" w:rsidRPr="00423ABD">
        <w:t xml:space="preserve"> </w:t>
      </w:r>
      <w:r w:rsidRPr="00423ABD">
        <w:t>be</w:t>
      </w:r>
      <w:r w:rsidR="00DE7CCE" w:rsidRPr="00423ABD">
        <w:t xml:space="preserve"> </w:t>
      </w:r>
      <w:r w:rsidRPr="00423ABD">
        <w:t>covariant.</w:t>
      </w:r>
      <w:r w:rsidR="00DE7CCE" w:rsidRPr="00423ABD">
        <w:t xml:space="preserve"> </w:t>
      </w:r>
      <w:r w:rsidRPr="00423ABD">
        <w:t>Generic</w:t>
      </w:r>
      <w:r w:rsidR="00DE7CCE" w:rsidRPr="00423ABD">
        <w:t xml:space="preserve"> </w:t>
      </w:r>
      <w:r w:rsidRPr="00423ABD">
        <w:t>classes</w:t>
      </w:r>
      <w:r w:rsidR="00DE7CCE" w:rsidRPr="00423ABD">
        <w:t xml:space="preserve"> </w:t>
      </w:r>
      <w:r w:rsidRPr="00423ABD">
        <w:t>and</w:t>
      </w:r>
      <w:r w:rsidR="00DE7CCE" w:rsidRPr="00423ABD">
        <w:t xml:space="preserve"> </w:t>
      </w:r>
      <w:r w:rsidRPr="00423ABD">
        <w:t>structs</w:t>
      </w:r>
      <w:r w:rsidR="00DE7CCE" w:rsidRPr="00423ABD">
        <w:t xml:space="preserve"> </w:t>
      </w:r>
      <w:r w:rsidRPr="00423ABD">
        <w:t>are</w:t>
      </w:r>
      <w:r w:rsidR="00DE7CCE" w:rsidRPr="00423ABD">
        <w:t xml:space="preserve"> </w:t>
      </w:r>
      <w:r w:rsidRPr="00423ABD">
        <w:t>never</w:t>
      </w:r>
      <w:r w:rsidR="00DE7CCE" w:rsidRPr="00423ABD">
        <w:t xml:space="preserve"> </w:t>
      </w:r>
      <w:r w:rsidRPr="00423ABD">
        <w:t>covariant.</w:t>
      </w:r>
    </w:p>
    <w:p w14:paraId="2C158107" w14:textId="07C9FF26" w:rsidR="00FA02C3" w:rsidRPr="00423ABD" w:rsidRDefault="00B15BD3" w:rsidP="009E7A29">
      <w:pPr>
        <w:pStyle w:val="BLMID"/>
      </w:pPr>
      <w:r w:rsidRPr="00423ABD">
        <w:t>The</w:t>
      </w:r>
      <w:r w:rsidR="00DE7CCE" w:rsidRPr="00423ABD">
        <w:t xml:space="preserve"> </w:t>
      </w:r>
      <w:r w:rsidRPr="00423ABD">
        <w:t>varying</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of</w:t>
      </w:r>
      <w:r w:rsidR="00DE7CCE" w:rsidRPr="00423ABD">
        <w:t xml:space="preserve"> </w:t>
      </w:r>
      <w:r w:rsidRPr="00423ABD">
        <w:t>both</w:t>
      </w:r>
      <w:r w:rsidR="00DE7CCE" w:rsidRPr="00423ABD">
        <w:t xml:space="preserve"> </w:t>
      </w:r>
      <w:r w:rsidRPr="00423ABD">
        <w:t>the</w:t>
      </w:r>
      <w:r w:rsidR="00DE7CCE" w:rsidRPr="00423ABD">
        <w:t xml:space="preserve"> </w:t>
      </w:r>
      <w:r w:rsidRPr="00423ABD">
        <w:t>source</w:t>
      </w:r>
      <w:r w:rsidR="00DE7CCE" w:rsidRPr="00423ABD">
        <w:t xml:space="preserve"> </w:t>
      </w:r>
      <w:r w:rsidRPr="00423ABD">
        <w:t>and</w:t>
      </w:r>
      <w:r w:rsidR="00DE7CCE" w:rsidRPr="00423ABD">
        <w:t xml:space="preserve"> </w:t>
      </w:r>
      <w:r w:rsidRPr="00423ABD">
        <w:t>target</w:t>
      </w:r>
      <w:r w:rsidR="00DE7CCE" w:rsidRPr="00423ABD">
        <w:t xml:space="preserve"> </w:t>
      </w:r>
      <w:r w:rsidRPr="00423ABD">
        <w:t>generic</w:t>
      </w:r>
      <w:r w:rsidR="00DE7CCE" w:rsidRPr="00423ABD">
        <w:t xml:space="preserve"> </w:t>
      </w:r>
      <w:r w:rsidRPr="00423ABD">
        <w:t>types</w:t>
      </w:r>
      <w:r w:rsidR="00DE7CCE" w:rsidRPr="00423ABD">
        <w:t xml:space="preserve"> </w:t>
      </w:r>
      <w:r w:rsidRPr="00423ABD">
        <w:t>must</w:t>
      </w:r>
      <w:r w:rsidR="00DE7CCE" w:rsidRPr="00423ABD">
        <w:t xml:space="preserve"> </w:t>
      </w:r>
      <w:r w:rsidRPr="00423ABD">
        <w:t>be</w:t>
      </w:r>
      <w:r w:rsidR="00DE7CCE" w:rsidRPr="00423ABD">
        <w:t xml:space="preserve"> </w:t>
      </w:r>
      <w:r w:rsidRPr="00423ABD">
        <w:t>reference</w:t>
      </w:r>
      <w:r w:rsidR="00DE7CCE" w:rsidRPr="00423ABD">
        <w:t xml:space="preserve"> </w:t>
      </w:r>
      <w:r w:rsidRPr="00423ABD">
        <w:t>types,</w:t>
      </w:r>
      <w:r w:rsidR="00DE7CCE" w:rsidRPr="00423ABD">
        <w:t xml:space="preserve"> </w:t>
      </w:r>
      <w:r w:rsidRPr="00423ABD">
        <w:t>not</w:t>
      </w:r>
      <w:r w:rsidR="00DE7CCE" w:rsidRPr="00423ABD">
        <w:t xml:space="preserve"> </w:t>
      </w:r>
      <w:r w:rsidRPr="00423ABD">
        <w:t>value</w:t>
      </w:r>
      <w:r w:rsidR="00DE7CCE" w:rsidRPr="00423ABD">
        <w:t xml:space="preserve"> </w:t>
      </w:r>
      <w:r w:rsidRPr="00423ABD">
        <w:t>types.</w:t>
      </w:r>
      <w:r w:rsidR="00DE7CCE" w:rsidRPr="00423ABD">
        <w:t xml:space="preserve"> </w:t>
      </w:r>
      <w:r w:rsidRPr="00423ABD">
        <w:t>That</w:t>
      </w:r>
      <w:r w:rsidR="00DE7CCE" w:rsidRPr="00423ABD">
        <w:t xml:space="preserve"> </w:t>
      </w:r>
      <w:r w:rsidRPr="00423ABD">
        <w:t>is,</w:t>
      </w:r>
      <w:r w:rsidR="00DE7CCE" w:rsidRPr="00423ABD">
        <w:t xml:space="preserve"> </w:t>
      </w:r>
      <w:r w:rsidRPr="00423ABD">
        <w:t>an</w:t>
      </w:r>
      <w:r w:rsidR="00DE7CCE" w:rsidRPr="00423ABD">
        <w:t xml:space="preserve"> </w:t>
      </w:r>
      <w:proofErr w:type="spellStart"/>
      <w:r w:rsidRPr="00423ABD">
        <w:rPr>
          <w:rStyle w:val="CITchapbm"/>
        </w:rPr>
        <w:t>IReadOnlyPair</w:t>
      </w:r>
      <w:proofErr w:type="spellEnd"/>
      <w:r w:rsidRPr="00423ABD">
        <w:rPr>
          <w:rStyle w:val="CITchapbm"/>
        </w:rPr>
        <w:t>&lt;string&gt;</w:t>
      </w:r>
      <w:r w:rsidR="00DE7CCE" w:rsidRPr="00423ABD">
        <w:t xml:space="preserve"> </w:t>
      </w:r>
      <w:r w:rsidRPr="00423ABD">
        <w:t>may</w:t>
      </w:r>
      <w:r w:rsidR="00DE7CCE" w:rsidRPr="00423ABD">
        <w:t xml:space="preserve"> </w:t>
      </w:r>
      <w:r w:rsidRPr="00423ABD">
        <w:t>be</w:t>
      </w:r>
      <w:r w:rsidR="00DE7CCE" w:rsidRPr="00423ABD">
        <w:t xml:space="preserve"> </w:t>
      </w:r>
      <w:r w:rsidRPr="00423ABD">
        <w:t>converted</w:t>
      </w:r>
      <w:r w:rsidR="00DE7CCE" w:rsidRPr="00423ABD">
        <w:t xml:space="preserve"> </w:t>
      </w:r>
      <w:proofErr w:type="spellStart"/>
      <w:r w:rsidRPr="00423ABD">
        <w:t>covariantly</w:t>
      </w:r>
      <w:proofErr w:type="spellEnd"/>
      <w:r w:rsidR="00DE7CCE" w:rsidRPr="00423ABD">
        <w:t xml:space="preserve"> </w:t>
      </w:r>
      <w:r w:rsidRPr="00423ABD">
        <w:t>to</w:t>
      </w:r>
      <w:r w:rsidR="00DE7CCE" w:rsidRPr="00423ABD">
        <w:t xml:space="preserve"> </w:t>
      </w:r>
      <w:proofErr w:type="spellStart"/>
      <w:r w:rsidRPr="00423ABD">
        <w:rPr>
          <w:rStyle w:val="CITchapbm"/>
        </w:rPr>
        <w:t>IReadOnlyPair</w:t>
      </w:r>
      <w:proofErr w:type="spellEnd"/>
      <w:r w:rsidRPr="00423ABD">
        <w:rPr>
          <w:rStyle w:val="CITchapbm"/>
        </w:rPr>
        <w:t>&lt;object&gt;</w:t>
      </w:r>
      <w:r w:rsidR="00DE7CCE" w:rsidRPr="00423ABD">
        <w:t xml:space="preserve"> </w:t>
      </w:r>
      <w:r w:rsidRPr="00423ABD">
        <w:t>because</w:t>
      </w:r>
      <w:r w:rsidR="00DE7CCE" w:rsidRPr="00423ABD">
        <w:t xml:space="preserve"> </w:t>
      </w:r>
      <w:r w:rsidRPr="00423ABD">
        <w:t>both</w:t>
      </w:r>
      <w:r w:rsidR="00DE7CCE" w:rsidRPr="00423ABD">
        <w:t xml:space="preserve"> </w:t>
      </w:r>
      <w:r w:rsidRPr="00423ABD">
        <w:rPr>
          <w:rStyle w:val="CITchapbm"/>
        </w:rPr>
        <w:t>string</w:t>
      </w:r>
      <w:r w:rsidR="00DE7CCE" w:rsidRPr="00423ABD">
        <w:t xml:space="preserve"> </w:t>
      </w:r>
      <w:r w:rsidRPr="00423ABD">
        <w:t>and</w:t>
      </w:r>
      <w:r w:rsidR="00DE7CCE" w:rsidRPr="00423ABD">
        <w:t xml:space="preserve"> </w:t>
      </w:r>
      <w:proofErr w:type="spellStart"/>
      <w:r w:rsidRPr="00423ABD">
        <w:rPr>
          <w:rStyle w:val="CITchapbm"/>
        </w:rPr>
        <w:t>IReadOnlyPair</w:t>
      </w:r>
      <w:proofErr w:type="spellEnd"/>
      <w:r w:rsidRPr="00423ABD">
        <w:rPr>
          <w:rStyle w:val="CITchapbm"/>
        </w:rPr>
        <w:t>&lt;object&gt;</w:t>
      </w:r>
      <w:r w:rsidR="00DE7CCE" w:rsidRPr="00423ABD">
        <w:t xml:space="preserve"> </w:t>
      </w:r>
      <w:r w:rsidRPr="00423ABD">
        <w:t>are</w:t>
      </w:r>
      <w:r w:rsidR="00DE7CCE" w:rsidRPr="00423ABD">
        <w:t xml:space="preserve"> </w:t>
      </w:r>
      <w:r w:rsidRPr="00423ABD">
        <w:t>reference</w:t>
      </w:r>
      <w:r w:rsidR="00DE7CCE" w:rsidRPr="00423ABD">
        <w:t xml:space="preserve"> </w:t>
      </w:r>
      <w:r w:rsidRPr="00423ABD">
        <w:t>types.</w:t>
      </w:r>
      <w:r w:rsidR="00DE7CCE" w:rsidRPr="00423ABD">
        <w:t xml:space="preserve"> </w:t>
      </w:r>
      <w:r w:rsidRPr="00423ABD">
        <w:t>An</w:t>
      </w:r>
      <w:r w:rsidR="00DE7CCE" w:rsidRPr="00423ABD">
        <w:t xml:space="preserve"> </w:t>
      </w:r>
      <w:proofErr w:type="spellStart"/>
      <w:r w:rsidRPr="00423ABD">
        <w:rPr>
          <w:rStyle w:val="CITchapbm"/>
        </w:rPr>
        <w:t>IReadOnlyPair</w:t>
      </w:r>
      <w:proofErr w:type="spellEnd"/>
      <w:r w:rsidRPr="00423ABD">
        <w:rPr>
          <w:rStyle w:val="CITchapbm"/>
        </w:rPr>
        <w:t>&lt;int&gt;</w:t>
      </w:r>
      <w:r w:rsidR="00DE7CCE" w:rsidRPr="00423ABD">
        <w:t xml:space="preserve"> </w:t>
      </w:r>
      <w:r w:rsidRPr="00423ABD">
        <w:t>may</w:t>
      </w:r>
      <w:r w:rsidR="00DE7CCE" w:rsidRPr="00423ABD">
        <w:t xml:space="preserve"> </w:t>
      </w:r>
      <w:r w:rsidRPr="00423ABD">
        <w:t>not</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proofErr w:type="spellStart"/>
      <w:r w:rsidRPr="00423ABD">
        <w:rPr>
          <w:rStyle w:val="CITchapbm"/>
        </w:rPr>
        <w:t>IReadOnlyPair</w:t>
      </w:r>
      <w:proofErr w:type="spellEnd"/>
      <w:r w:rsidRPr="00423ABD">
        <w:rPr>
          <w:rStyle w:val="CITchapbm"/>
        </w:rPr>
        <w:t>&lt;object&gt;</w:t>
      </w:r>
      <w:r w:rsidR="00DE7CCE" w:rsidRPr="00423ABD">
        <w:t xml:space="preserve"> </w:t>
      </w:r>
      <w:r w:rsidRPr="00423ABD">
        <w:t>because</w:t>
      </w:r>
      <w:r w:rsidR="00DE7CCE" w:rsidRPr="00423ABD">
        <w:t xml:space="preserve"> </w:t>
      </w:r>
      <w:r w:rsidRPr="00423ABD">
        <w:rPr>
          <w:rStyle w:val="CITchapbm"/>
        </w:rPr>
        <w:t>int</w:t>
      </w:r>
      <w:r w:rsidR="00DE7CCE" w:rsidRPr="00423ABD">
        <w:t xml:space="preserve"> </w:t>
      </w:r>
      <w:r w:rsidRPr="00423ABD">
        <w:t>is</w:t>
      </w:r>
      <w:r w:rsidR="00DE7CCE" w:rsidRPr="00423ABD">
        <w:t xml:space="preserve"> </w:t>
      </w:r>
      <w:r w:rsidRPr="00423ABD">
        <w:t>not</w:t>
      </w:r>
      <w:r w:rsidR="00DE7CCE" w:rsidRPr="00423ABD">
        <w:t xml:space="preserve"> </w:t>
      </w:r>
      <w:r w:rsidRPr="00423ABD">
        <w:t>a</w:t>
      </w:r>
      <w:r w:rsidR="00DE7CCE" w:rsidRPr="00423ABD">
        <w:t xml:space="preserve"> </w:t>
      </w:r>
      <w:r w:rsidRPr="00423ABD">
        <w:t>reference</w:t>
      </w:r>
      <w:r w:rsidR="00DE7CCE" w:rsidRPr="00423ABD">
        <w:t xml:space="preserve"> </w:t>
      </w:r>
      <w:r w:rsidRPr="00423ABD">
        <w:t>type.</w:t>
      </w:r>
    </w:p>
    <w:p w14:paraId="5003B884" w14:textId="694E5613" w:rsidR="00464665" w:rsidRPr="00423ABD" w:rsidRDefault="00B15BD3" w:rsidP="009E7A29">
      <w:pPr>
        <w:pStyle w:val="BLLAST"/>
      </w:pPr>
      <w:r w:rsidRPr="00423ABD">
        <w:lastRenderedPageBreak/>
        <w:t>The</w:t>
      </w:r>
      <w:r w:rsidR="00DE7CCE" w:rsidRPr="00423ABD">
        <w:t xml:space="preserve"> </w:t>
      </w:r>
      <w:r w:rsidRPr="00423ABD">
        <w:t>interface</w:t>
      </w:r>
      <w:r w:rsidR="00DE7CCE" w:rsidRPr="00423ABD">
        <w:t xml:space="preserve"> </w:t>
      </w:r>
      <w:r w:rsidRPr="00423ABD">
        <w:t>or</w:t>
      </w:r>
      <w:r w:rsidR="00DE7CCE" w:rsidRPr="00423ABD">
        <w:t xml:space="preserve"> </w:t>
      </w:r>
      <w:r w:rsidRPr="00423ABD">
        <w:t>delegate</w:t>
      </w:r>
      <w:r w:rsidR="00DE7CCE" w:rsidRPr="00423ABD">
        <w:t xml:space="preserve"> </w:t>
      </w:r>
      <w:r w:rsidRPr="00423ABD">
        <w:t>must</w:t>
      </w:r>
      <w:r w:rsidR="00DE7CCE" w:rsidRPr="00423ABD">
        <w:t xml:space="preserve"> </w:t>
      </w:r>
      <w:r w:rsidRPr="00423ABD">
        <w:t>be</w:t>
      </w:r>
      <w:r w:rsidR="00DE7CCE" w:rsidRPr="00423ABD">
        <w:t xml:space="preserve"> </w:t>
      </w:r>
      <w:r w:rsidRPr="00423ABD">
        <w:t>declared</w:t>
      </w:r>
      <w:r w:rsidR="00DE7CCE" w:rsidRPr="00423ABD">
        <w:t xml:space="preserve"> </w:t>
      </w:r>
      <w:r w:rsidRPr="00423ABD">
        <w:t>as</w:t>
      </w:r>
      <w:r w:rsidR="00DE7CCE" w:rsidRPr="00423ABD">
        <w:t xml:space="preserve"> </w:t>
      </w:r>
      <w:r w:rsidRPr="00423ABD">
        <w:t>supporting</w:t>
      </w:r>
      <w:r w:rsidR="00DE7CCE" w:rsidRPr="00423ABD">
        <w:t xml:space="preserve"> </w:t>
      </w:r>
      <w:r w:rsidRPr="00423ABD">
        <w:t>covariance,</w:t>
      </w:r>
      <w:r w:rsidR="00DE7CCE" w:rsidRPr="00423ABD">
        <w:t xml:space="preserve"> </w:t>
      </w:r>
      <w:r w:rsidRPr="00423ABD">
        <w:t>and</w:t>
      </w:r>
      <w:r w:rsidR="00DE7CCE" w:rsidRPr="00423ABD">
        <w:t xml:space="preserve"> </w:t>
      </w:r>
      <w:r w:rsidRPr="00423ABD">
        <w:t>the</w:t>
      </w:r>
      <w:r w:rsidR="00DE7CCE" w:rsidRPr="00423ABD">
        <w:t xml:space="preserve"> </w:t>
      </w:r>
      <w:r w:rsidRPr="00423ABD">
        <w:t>compiler</w:t>
      </w:r>
      <w:r w:rsidR="00DE7CCE" w:rsidRPr="00423ABD">
        <w:t xml:space="preserve"> </w:t>
      </w:r>
      <w:r w:rsidRPr="00423ABD">
        <w:t>must</w:t>
      </w:r>
      <w:r w:rsidR="00DE7CCE" w:rsidRPr="00423ABD">
        <w:t xml:space="preserve"> </w:t>
      </w:r>
      <w:r w:rsidRPr="00423ABD">
        <w:t>be</w:t>
      </w:r>
      <w:r w:rsidR="00DE7CCE" w:rsidRPr="00423ABD">
        <w:t xml:space="preserve"> </w:t>
      </w:r>
      <w:r w:rsidRPr="00423ABD">
        <w:t>able</w:t>
      </w:r>
      <w:r w:rsidR="00DE7CCE" w:rsidRPr="00423ABD">
        <w:t xml:space="preserve"> </w:t>
      </w:r>
      <w:r w:rsidRPr="00423ABD">
        <w:t>to</w:t>
      </w:r>
      <w:r w:rsidR="00DE7CCE" w:rsidRPr="00423ABD">
        <w:t xml:space="preserve"> </w:t>
      </w:r>
      <w:r w:rsidRPr="00423ABD">
        <w:t>verify</w:t>
      </w:r>
      <w:r w:rsidR="00DE7CCE" w:rsidRPr="00423ABD">
        <w:t xml:space="preserve"> </w:t>
      </w:r>
      <w:r w:rsidRPr="00423ABD">
        <w:t>that</w:t>
      </w:r>
      <w:r w:rsidR="00DE7CCE" w:rsidRPr="00423ABD">
        <w:t xml:space="preserve"> </w:t>
      </w:r>
      <w:r w:rsidRPr="00423ABD">
        <w:t>the</w:t>
      </w:r>
      <w:r w:rsidR="00DE7CCE" w:rsidRPr="00423ABD">
        <w:t xml:space="preserve"> </w:t>
      </w:r>
      <w:r w:rsidRPr="00423ABD">
        <w:t>annotated</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are</w:t>
      </w:r>
      <w:r w:rsidR="00543A83" w:rsidRPr="00423ABD">
        <w:t>,</w:t>
      </w:r>
      <w:r w:rsidR="00DE7CCE" w:rsidRPr="00423ABD">
        <w:t xml:space="preserve"> </w:t>
      </w:r>
      <w:r w:rsidRPr="00423ABD">
        <w:t>in</w:t>
      </w:r>
      <w:r w:rsidR="00DE7CCE" w:rsidRPr="00423ABD">
        <w:t xml:space="preserve"> </w:t>
      </w:r>
      <w:r w:rsidRPr="00423ABD">
        <w:t>fact</w:t>
      </w:r>
      <w:r w:rsidR="00543A83" w:rsidRPr="00423ABD">
        <w:t>,</w:t>
      </w:r>
      <w:r w:rsidR="00DE7CCE" w:rsidRPr="00423ABD">
        <w:t xml:space="preserve"> </w:t>
      </w:r>
      <w:r w:rsidRPr="00423ABD">
        <w:t>used</w:t>
      </w:r>
      <w:r w:rsidR="00DE7CCE" w:rsidRPr="00423ABD">
        <w:t xml:space="preserve"> </w:t>
      </w:r>
      <w:r w:rsidRPr="00423ABD">
        <w:t>in</w:t>
      </w:r>
      <w:r w:rsidR="00DE7CCE" w:rsidRPr="00423ABD">
        <w:t xml:space="preserve"> </w:t>
      </w:r>
      <w:r w:rsidRPr="00423ABD">
        <w:t>only</w:t>
      </w:r>
      <w:r w:rsidR="00DE7CCE" w:rsidRPr="00423ABD">
        <w:t xml:space="preserve"> </w:t>
      </w:r>
      <w:r w:rsidRPr="00423ABD">
        <w:t>“output”</w:t>
      </w:r>
      <w:r w:rsidR="00DE7CCE" w:rsidRPr="00423ABD">
        <w:t xml:space="preserve"> </w:t>
      </w:r>
      <w:r w:rsidRPr="00423ABD">
        <w:t>positions.</w:t>
      </w:r>
    </w:p>
    <w:p w14:paraId="39CA8B07" w14:textId="546738F9" w:rsidR="00FA02C3" w:rsidRPr="00423ABD" w:rsidRDefault="00B15BD3" w:rsidP="009E7A29">
      <w:pPr>
        <w:pStyle w:val="H2"/>
        <w:keepNext w:val="0"/>
      </w:pPr>
      <w:bookmarkStart w:id="311" w:name="_Toc36295885"/>
      <w:r w:rsidRPr="00423ABD">
        <w:t>Enabling</w:t>
      </w:r>
      <w:r w:rsidR="00DE7CCE" w:rsidRPr="00423ABD">
        <w:t xml:space="preserve"> </w:t>
      </w:r>
      <w:r w:rsidRPr="00423ABD">
        <w:t>Contravariance</w:t>
      </w:r>
      <w:r w:rsidR="00DE7CCE" w:rsidRPr="00423ABD">
        <w:t xml:space="preserve"> </w:t>
      </w:r>
      <w:r w:rsidRPr="00423ABD">
        <w:t>with</w:t>
      </w:r>
      <w:r w:rsidR="00DE7CCE" w:rsidRPr="00423ABD">
        <w:t xml:space="preserve"> </w:t>
      </w:r>
      <w:r w:rsidRPr="00423ABD">
        <w:t>the</w:t>
      </w:r>
      <w:r w:rsidR="00DE7CCE" w:rsidRPr="00423ABD">
        <w:t xml:space="preserve"> </w:t>
      </w:r>
      <w:proofErr w:type="gramStart"/>
      <w:r w:rsidRPr="00423ABD">
        <w:rPr>
          <w:rStyle w:val="CITchapbm"/>
        </w:rPr>
        <w:t>in</w:t>
      </w:r>
      <w:r w:rsidR="00DE7CCE" w:rsidRPr="00423ABD">
        <w:t xml:space="preserve"> </w:t>
      </w:r>
      <w:r w:rsidRPr="00423ABD">
        <w:t>Type</w:t>
      </w:r>
      <w:proofErr w:type="gramEnd"/>
      <w:r w:rsidR="00DE7CCE" w:rsidRPr="00423ABD">
        <w:t xml:space="preserve"> </w:t>
      </w:r>
      <w:r w:rsidRPr="00423ABD">
        <w:t>Parameter</w:t>
      </w:r>
      <w:r w:rsidR="00DE7CCE" w:rsidRPr="00423ABD">
        <w:t xml:space="preserve"> </w:t>
      </w:r>
      <w:r w:rsidRPr="00423ABD">
        <w:t>Modifier</w:t>
      </w:r>
      <w:r w:rsidR="00DE7CCE" w:rsidRPr="00423ABD">
        <w:t xml:space="preserve"> </w:t>
      </w:r>
      <w:r w:rsidRPr="00423ABD">
        <w:t>in</w:t>
      </w:r>
      <w:r w:rsidR="00DE7CCE" w:rsidRPr="00423ABD">
        <w:t xml:space="preserve"> </w:t>
      </w:r>
      <w:r w:rsidRPr="00423ABD">
        <w:t>C#</w:t>
      </w:r>
      <w:r w:rsidR="00DE7CCE" w:rsidRPr="00423ABD">
        <w:t xml:space="preserve"> </w:t>
      </w:r>
      <w:r w:rsidRPr="00423ABD">
        <w:t>4.0</w:t>
      </w:r>
      <w:r w:rsidR="00DE7CCE" w:rsidRPr="00423ABD">
        <w:t xml:space="preserve"> </w:t>
      </w:r>
      <w:r w:rsidR="0051242D" w:rsidRPr="00423ABD">
        <w:t>(and</w:t>
      </w:r>
      <w:r w:rsidR="00DE7CCE" w:rsidRPr="00423ABD">
        <w:t xml:space="preserve"> </w:t>
      </w:r>
      <w:r w:rsidR="00C56823" w:rsidRPr="00423ABD">
        <w:t>L</w:t>
      </w:r>
      <w:r w:rsidR="0051242D" w:rsidRPr="00423ABD">
        <w:t>ater)</w:t>
      </w:r>
      <w:bookmarkEnd w:id="311"/>
    </w:p>
    <w:p w14:paraId="2A4454AD" w14:textId="592E6691" w:rsidR="00464665" w:rsidRPr="00423ABD" w:rsidRDefault="00B15BD3" w:rsidP="009E7A29">
      <w:pPr>
        <w:pStyle w:val="HEADFIRST"/>
      </w:pPr>
      <w:r w:rsidRPr="00423ABD">
        <w:t>Covariance</w:t>
      </w:r>
      <w:r w:rsidR="00DE7CCE" w:rsidRPr="00423ABD">
        <w:t xml:space="preserve"> </w:t>
      </w:r>
      <w:r w:rsidRPr="00423ABD">
        <w:t>that</w:t>
      </w:r>
      <w:r w:rsidR="00DE7CCE" w:rsidRPr="00423ABD">
        <w:t xml:space="preserve"> </w:t>
      </w:r>
      <w:r w:rsidRPr="00423ABD">
        <w:t>“goes</w:t>
      </w:r>
      <w:r w:rsidR="00DE7CCE" w:rsidRPr="00423ABD">
        <w:t xml:space="preserve"> </w:t>
      </w:r>
      <w:r w:rsidRPr="00423ABD">
        <w:t>backward”</w:t>
      </w:r>
      <w:r w:rsidR="00DE7CCE" w:rsidRPr="00423ABD">
        <w:t xml:space="preserve"> </w:t>
      </w:r>
      <w:r w:rsidRPr="00423ABD">
        <w:t>is</w:t>
      </w:r>
      <w:r w:rsidR="00DE7CCE" w:rsidRPr="00423ABD">
        <w:t xml:space="preserve"> </w:t>
      </w:r>
      <w:r w:rsidRPr="00423ABD">
        <w:t>called</w:t>
      </w:r>
      <w:r w:rsidR="00DE7CCE" w:rsidRPr="00423ABD">
        <w:t xml:space="preserve"> </w:t>
      </w:r>
      <w:r w:rsidRPr="00423ABD">
        <w:rPr>
          <w:rStyle w:val="BOLD"/>
        </w:rPr>
        <w:t>contravariance</w:t>
      </w:r>
      <w:r w:rsidRPr="00423ABD">
        <w:t>.</w:t>
      </w:r>
      <w:r w:rsidR="00DE7CCE" w:rsidRPr="00423ABD">
        <w:t xml:space="preserve"> </w:t>
      </w:r>
      <w:r w:rsidRPr="00423ABD">
        <w:t>Again,</w:t>
      </w:r>
      <w:r w:rsidR="00DE7CCE" w:rsidRPr="00423ABD">
        <w:t xml:space="preserve"> </w:t>
      </w:r>
      <w:r w:rsidRPr="00423ABD">
        <w:t>suppose</w:t>
      </w:r>
      <w:r w:rsidR="00DE7CCE" w:rsidRPr="00423ABD">
        <w:t xml:space="preserve"> </w:t>
      </w:r>
      <w:r w:rsidRPr="00423ABD">
        <w:t>two</w:t>
      </w:r>
      <w:r w:rsidR="00DE7CCE" w:rsidRPr="00423ABD">
        <w:t xml:space="preserve"> </w:t>
      </w:r>
      <w:r w:rsidRPr="00423ABD">
        <w:t>types</w:t>
      </w:r>
      <w:r w:rsidR="00DE7CCE" w:rsidRPr="00423ABD">
        <w:t xml:space="preserve"> </w:t>
      </w:r>
      <w:r w:rsidRPr="00423ABD">
        <w:rPr>
          <w:rStyle w:val="CITchapbm"/>
        </w:rPr>
        <w:t>X</w:t>
      </w:r>
      <w:r w:rsidR="00DE7CCE" w:rsidRPr="00423ABD">
        <w:t xml:space="preserve"> </w:t>
      </w:r>
      <w:r w:rsidRPr="00423ABD">
        <w:t>and</w:t>
      </w:r>
      <w:r w:rsidR="00DE7CCE" w:rsidRPr="00423ABD">
        <w:t xml:space="preserve"> </w:t>
      </w:r>
      <w:r w:rsidRPr="00423ABD">
        <w:rPr>
          <w:rStyle w:val="CITchapbm"/>
        </w:rPr>
        <w:t>Y</w:t>
      </w:r>
      <w:r w:rsidR="00DE7CCE" w:rsidRPr="00423ABD">
        <w:t xml:space="preserve"> </w:t>
      </w:r>
      <w:r w:rsidRPr="00423ABD">
        <w:t>are</w:t>
      </w:r>
      <w:r w:rsidR="00DE7CCE" w:rsidRPr="00423ABD">
        <w:t xml:space="preserve"> </w:t>
      </w:r>
      <w:r w:rsidRPr="00423ABD">
        <w:t>related</w:t>
      </w:r>
      <w:r w:rsidR="00DE7CCE" w:rsidRPr="00423ABD">
        <w:t xml:space="preserve"> </w:t>
      </w:r>
      <w:r w:rsidRPr="00423ABD">
        <w:t>such</w:t>
      </w:r>
      <w:r w:rsidR="00DE7CCE" w:rsidRPr="00423ABD">
        <w:t xml:space="preserve"> </w:t>
      </w:r>
      <w:r w:rsidRPr="00423ABD">
        <w:t>that</w:t>
      </w:r>
      <w:r w:rsidR="00DE7CCE" w:rsidRPr="00423ABD">
        <w:t xml:space="preserve"> </w:t>
      </w:r>
      <w:r w:rsidRPr="00423ABD">
        <w:t>every</w:t>
      </w:r>
      <w:r w:rsidR="00DE7CCE" w:rsidRPr="00423ABD">
        <w:t xml:space="preserve"> </w:t>
      </w:r>
      <w:r w:rsidRPr="00423ABD">
        <w:t>value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X</w:t>
      </w:r>
      <w:r w:rsidR="00DE7CCE" w:rsidRPr="00423ABD">
        <w:t xml:space="preserve"> </w:t>
      </w:r>
      <w:r w:rsidRPr="00423ABD">
        <w:t>may</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Y</w:t>
      </w:r>
      <w:r w:rsidRPr="00423ABD">
        <w:t>.</w:t>
      </w:r>
      <w:r w:rsidR="00DE7CCE" w:rsidRPr="00423ABD">
        <w:t xml:space="preserve"> </w:t>
      </w:r>
      <w:r w:rsidRPr="00423ABD">
        <w:t>If</w:t>
      </w:r>
      <w:r w:rsidR="00DE7CCE" w:rsidRPr="00423ABD">
        <w:t xml:space="preserve"> </w:t>
      </w:r>
      <w:r w:rsidRPr="00423ABD">
        <w:t>the</w:t>
      </w:r>
      <w:r w:rsidR="00DE7CCE" w:rsidRPr="00423ABD">
        <w:t xml:space="preserve"> </w:t>
      </w:r>
      <w:r w:rsidRPr="00423ABD">
        <w:t>types</w:t>
      </w:r>
      <w:r w:rsidR="00DE7CCE" w:rsidRPr="00423ABD">
        <w:t xml:space="preserve"> </w:t>
      </w:r>
      <w:r w:rsidRPr="00423ABD">
        <w:rPr>
          <w:rStyle w:val="CITchapbm"/>
        </w:rPr>
        <w:t>I&lt;X&gt;</w:t>
      </w:r>
      <w:r w:rsidR="00DE7CCE" w:rsidRPr="00423ABD">
        <w:t xml:space="preserve"> </w:t>
      </w:r>
      <w:r w:rsidRPr="00423ABD">
        <w:t>and</w:t>
      </w:r>
      <w:r w:rsidR="00DE7CCE" w:rsidRPr="00423ABD">
        <w:t xml:space="preserve"> </w:t>
      </w:r>
      <w:r w:rsidRPr="00423ABD">
        <w:rPr>
          <w:rStyle w:val="CITchapbm"/>
        </w:rPr>
        <w:t>I&lt;Y&gt;</w:t>
      </w:r>
      <w:r w:rsidR="00DE7CCE" w:rsidRPr="00423ABD">
        <w:t xml:space="preserve"> </w:t>
      </w:r>
      <w:r w:rsidRPr="00423ABD">
        <w:t>always</w:t>
      </w:r>
      <w:r w:rsidR="00DE7CCE" w:rsidRPr="00423ABD">
        <w:t xml:space="preserve"> </w:t>
      </w:r>
      <w:r w:rsidRPr="00423ABD">
        <w:t>have</w:t>
      </w:r>
      <w:r w:rsidR="00DE7CCE" w:rsidRPr="00423ABD">
        <w:t xml:space="preserve"> </w:t>
      </w:r>
      <w:r w:rsidRPr="00423ABD">
        <w:t>that</w:t>
      </w:r>
      <w:r w:rsidR="00DE7CCE" w:rsidRPr="00423ABD">
        <w:t xml:space="preserve"> </w:t>
      </w:r>
      <w:r w:rsidRPr="00423ABD">
        <w:t>same</w:t>
      </w:r>
      <w:r w:rsidR="00DE7CCE" w:rsidRPr="00423ABD">
        <w:t xml:space="preserve"> </w:t>
      </w:r>
      <w:r w:rsidRPr="00423ABD">
        <w:t>special</w:t>
      </w:r>
      <w:r w:rsidR="00DE7CCE" w:rsidRPr="00423ABD">
        <w:t xml:space="preserve"> </w:t>
      </w:r>
      <w:r w:rsidRPr="00423ABD">
        <w:t>relationship</w:t>
      </w:r>
      <w:r w:rsidR="00DE7CCE" w:rsidRPr="00423ABD">
        <w:t xml:space="preserve"> </w:t>
      </w:r>
      <w:r w:rsidRPr="00423ABD">
        <w:t>“backward”—that</w:t>
      </w:r>
      <w:r w:rsidR="00DE7CCE" w:rsidRPr="00423ABD">
        <w:t xml:space="preserve"> </w:t>
      </w:r>
      <w:r w:rsidRPr="00423ABD">
        <w:t>is,</w:t>
      </w:r>
      <w:r w:rsidR="00DE7CCE" w:rsidRPr="00423ABD">
        <w:t xml:space="preserve"> </w:t>
      </w:r>
      <w:r w:rsidRPr="00423ABD">
        <w:t>every</w:t>
      </w:r>
      <w:r w:rsidR="00DE7CCE" w:rsidRPr="00423ABD">
        <w:t xml:space="preserve"> </w:t>
      </w:r>
      <w:r w:rsidRPr="00423ABD">
        <w:t>value</w:t>
      </w:r>
      <w:r w:rsidR="00DE7CCE" w:rsidRPr="00423ABD">
        <w:t xml:space="preserve"> </w:t>
      </w:r>
      <w:r w:rsidRPr="00423ABD">
        <w:t>of</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I&lt;Y&gt;</w:t>
      </w:r>
      <w:r w:rsidR="00DE7CCE" w:rsidRPr="00423ABD">
        <w:t xml:space="preserve"> </w:t>
      </w:r>
      <w:r w:rsidRPr="00423ABD">
        <w:t>can</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r w:rsidRPr="00423ABD">
        <w:t>the</w:t>
      </w:r>
      <w:r w:rsidR="00DE7CCE" w:rsidRPr="00423ABD">
        <w:t xml:space="preserve"> </w:t>
      </w:r>
      <w:r w:rsidRPr="00423ABD">
        <w:t>type</w:t>
      </w:r>
      <w:r w:rsidR="00DE7CCE" w:rsidRPr="00423ABD">
        <w:t xml:space="preserve"> </w:t>
      </w:r>
      <w:r w:rsidRPr="00423ABD">
        <w:rPr>
          <w:rStyle w:val="CITchapbm"/>
        </w:rPr>
        <w:t>I&lt;X&gt;</w:t>
      </w:r>
      <w:r w:rsidRPr="00423ABD">
        <w:t>—we</w:t>
      </w:r>
      <w:r w:rsidR="00DE7CCE" w:rsidRPr="00423ABD">
        <w:t xml:space="preserve"> </w:t>
      </w:r>
      <w:r w:rsidRPr="00423ABD">
        <w:t>say</w:t>
      </w:r>
      <w:ins w:id="312" w:author="Jill Hobbs" w:date="2020-06-04T15:46:00Z">
        <w:r w:rsidR="00965AEB">
          <w:t xml:space="preserve"> that</w:t>
        </w:r>
      </w:ins>
      <w:del w:id="313" w:author="Jill Hobbs" w:date="2020-06-04T15:46:00Z">
        <w:r w:rsidR="009C1457" w:rsidRPr="00423ABD" w:rsidDel="00965AEB">
          <w:delText>,</w:delText>
        </w:r>
      </w:del>
      <w:r w:rsidR="00DE7CCE" w:rsidRPr="00423ABD">
        <w:t xml:space="preserve"> </w:t>
      </w:r>
      <w:r w:rsidRPr="00423ABD">
        <w:t>“</w:t>
      </w:r>
      <w:r w:rsidRPr="00423ABD">
        <w:rPr>
          <w:rStyle w:val="CITchapbm"/>
        </w:rPr>
        <w:t>I&lt;T&gt;</w:t>
      </w:r>
      <w:r w:rsidR="00DE7CCE" w:rsidRPr="00423ABD">
        <w:t xml:space="preserve"> </w:t>
      </w:r>
      <w:r w:rsidRPr="00423ABD">
        <w:t>is</w:t>
      </w:r>
      <w:r w:rsidR="00DE7CCE" w:rsidRPr="00423ABD">
        <w:t xml:space="preserve"> </w:t>
      </w:r>
      <w:r w:rsidRPr="00423ABD">
        <w:t>contravariant</w:t>
      </w:r>
      <w:r w:rsidR="00DE7CCE" w:rsidRPr="00423ABD">
        <w:t xml:space="preserve"> </w:t>
      </w:r>
      <w:r w:rsidRPr="00423ABD">
        <w:t>in</w:t>
      </w:r>
      <w:r w:rsidR="00DE7CCE" w:rsidRPr="00423ABD">
        <w:t xml:space="preserve"> </w:t>
      </w:r>
      <w:r w:rsidRPr="00423ABD">
        <w:rPr>
          <w:rStyle w:val="CITchapbm"/>
        </w:rPr>
        <w:t>T</w:t>
      </w:r>
      <w:r w:rsidRPr="00423ABD">
        <w:t>.”</w:t>
      </w:r>
    </w:p>
    <w:p w14:paraId="1A712F1E" w14:textId="33E1422E" w:rsidR="00464665" w:rsidRPr="00423ABD" w:rsidRDefault="00B15BD3" w:rsidP="009E7A29">
      <w:pPr>
        <w:pStyle w:val="CHAPBM"/>
      </w:pPr>
      <w:r w:rsidRPr="00423ABD">
        <w:t>Most</w:t>
      </w:r>
      <w:r w:rsidR="00DE7CCE" w:rsidRPr="00423ABD">
        <w:t xml:space="preserve"> </w:t>
      </w:r>
      <w:r w:rsidRPr="00423ABD">
        <w:t>people</w:t>
      </w:r>
      <w:r w:rsidR="00DE7CCE" w:rsidRPr="00423ABD">
        <w:t xml:space="preserve"> </w:t>
      </w:r>
      <w:r w:rsidRPr="00423ABD">
        <w:t>find</w:t>
      </w:r>
      <w:r w:rsidR="00DE7CCE" w:rsidRPr="00423ABD">
        <w:t xml:space="preserve"> </w:t>
      </w:r>
      <w:r w:rsidRPr="00423ABD">
        <w:t>that</w:t>
      </w:r>
      <w:r w:rsidR="00DE7CCE" w:rsidRPr="00423ABD">
        <w:t xml:space="preserve"> </w:t>
      </w:r>
      <w:r w:rsidRPr="00423ABD">
        <w:t>contravariance</w:t>
      </w:r>
      <w:r w:rsidR="00DE7CCE" w:rsidRPr="00423ABD">
        <w:t xml:space="preserve"> </w:t>
      </w:r>
      <w:r w:rsidRPr="00423ABD">
        <w:t>is</w:t>
      </w:r>
      <w:r w:rsidR="00DE7CCE" w:rsidRPr="00423ABD">
        <w:t xml:space="preserve"> </w:t>
      </w:r>
      <w:r w:rsidRPr="00423ABD">
        <w:t>much</w:t>
      </w:r>
      <w:r w:rsidR="00DE7CCE" w:rsidRPr="00423ABD">
        <w:t xml:space="preserve"> </w:t>
      </w:r>
      <w:r w:rsidRPr="00423ABD">
        <w:t>harder</w:t>
      </w:r>
      <w:r w:rsidR="00DE7CCE" w:rsidRPr="00423ABD">
        <w:t xml:space="preserve"> </w:t>
      </w:r>
      <w:r w:rsidRPr="00423ABD">
        <w:t>to</w:t>
      </w:r>
      <w:r w:rsidR="00DE7CCE" w:rsidRPr="00423ABD">
        <w:t xml:space="preserve"> </w:t>
      </w:r>
      <w:r w:rsidRPr="00423ABD">
        <w:t>comprehend</w:t>
      </w:r>
      <w:r w:rsidR="00DE7CCE" w:rsidRPr="00423ABD">
        <w:t xml:space="preserve"> </w:t>
      </w:r>
      <w:r w:rsidRPr="00423ABD">
        <w:t>than</w:t>
      </w:r>
      <w:r w:rsidR="00DE7CCE" w:rsidRPr="00423ABD">
        <w:t xml:space="preserve"> </w:t>
      </w:r>
      <w:r w:rsidRPr="00423ABD">
        <w:t>covariance</w:t>
      </w:r>
      <w:r w:rsidR="00DE7CCE" w:rsidRPr="00423ABD">
        <w:t xml:space="preserve"> </w:t>
      </w:r>
      <w:r w:rsidRPr="00423ABD">
        <w:t>is.</w:t>
      </w:r>
      <w:r w:rsidR="00DE7CCE" w:rsidRPr="00423ABD">
        <w:t xml:space="preserve"> </w:t>
      </w:r>
      <w:r w:rsidRPr="00423ABD">
        <w:t>The</w:t>
      </w:r>
      <w:r w:rsidR="00DE7CCE" w:rsidRPr="00423ABD">
        <w:t xml:space="preserve"> </w:t>
      </w:r>
      <w:r w:rsidRPr="00423ABD">
        <w:t>canonical</w:t>
      </w:r>
      <w:r w:rsidR="00DE7CCE" w:rsidRPr="00423ABD">
        <w:t xml:space="preserve"> </w:t>
      </w:r>
      <w:r w:rsidRPr="00423ABD">
        <w:t>example</w:t>
      </w:r>
      <w:r w:rsidR="00DE7CCE" w:rsidRPr="00423ABD">
        <w:t xml:space="preserve"> </w:t>
      </w:r>
      <w:r w:rsidRPr="00423ABD">
        <w:t>of</w:t>
      </w:r>
      <w:r w:rsidR="00DE7CCE" w:rsidRPr="00423ABD">
        <w:t xml:space="preserve"> </w:t>
      </w:r>
      <w:r w:rsidRPr="00423ABD">
        <w:t>contravariance</w:t>
      </w:r>
      <w:r w:rsidR="00DE7CCE" w:rsidRPr="00423ABD">
        <w:t xml:space="preserve"> </w:t>
      </w:r>
      <w:r w:rsidRPr="00423ABD">
        <w:t>is</w:t>
      </w:r>
      <w:r w:rsidR="00DE7CCE" w:rsidRPr="00423ABD">
        <w:t xml:space="preserve"> </w:t>
      </w:r>
      <w:r w:rsidRPr="00423ABD">
        <w:t>a</w:t>
      </w:r>
      <w:r w:rsidR="00DE7CCE" w:rsidRPr="00423ABD">
        <w:t xml:space="preserve"> </w:t>
      </w:r>
      <w:r w:rsidRPr="00423ABD">
        <w:t>comparer.</w:t>
      </w:r>
      <w:r w:rsidR="00DE7CCE" w:rsidRPr="00423ABD">
        <w:t xml:space="preserve"> </w:t>
      </w:r>
      <w:r w:rsidRPr="00423ABD">
        <w:t>Suppose</w:t>
      </w:r>
      <w:r w:rsidR="00DE7CCE" w:rsidRPr="00423ABD">
        <w:t xml:space="preserve"> </w:t>
      </w:r>
      <w:r w:rsidRPr="00423ABD">
        <w:t>you</w:t>
      </w:r>
      <w:r w:rsidR="00DE7CCE" w:rsidRPr="00423ABD">
        <w:t xml:space="preserve"> </w:t>
      </w:r>
      <w:r w:rsidRPr="00423ABD">
        <w:t>have</w:t>
      </w:r>
      <w:r w:rsidR="00DE7CCE" w:rsidRPr="00423ABD">
        <w:t xml:space="preserve"> </w:t>
      </w:r>
      <w:r w:rsidRPr="00423ABD">
        <w:t>a</w:t>
      </w:r>
      <w:r w:rsidR="00DE7CCE" w:rsidRPr="00423ABD">
        <w:t xml:space="preserve"> </w:t>
      </w:r>
      <w:r w:rsidRPr="00423ABD">
        <w:t>derived</w:t>
      </w:r>
      <w:r w:rsidR="00DE7CCE" w:rsidRPr="00423ABD">
        <w:t xml:space="preserve"> </w:t>
      </w:r>
      <w:r w:rsidRPr="00423ABD">
        <w:t>type,</w:t>
      </w:r>
      <w:r w:rsidR="00DE7CCE" w:rsidRPr="00423ABD">
        <w:t xml:space="preserve"> </w:t>
      </w:r>
      <w:r w:rsidRPr="00423ABD">
        <w:rPr>
          <w:rStyle w:val="CITchapbm"/>
        </w:rPr>
        <w:t>Apple</w:t>
      </w:r>
      <w:r w:rsidRPr="00423ABD">
        <w:t>,</w:t>
      </w:r>
      <w:r w:rsidR="00DE7CCE" w:rsidRPr="00423ABD">
        <w:t xml:space="preserve"> </w:t>
      </w:r>
      <w:r w:rsidRPr="00423ABD">
        <w:t>and</w:t>
      </w:r>
      <w:r w:rsidR="00DE7CCE" w:rsidRPr="00423ABD">
        <w:t xml:space="preserve"> </w:t>
      </w:r>
      <w:r w:rsidRPr="00423ABD">
        <w:t>a</w:t>
      </w:r>
      <w:r w:rsidR="00DE7CCE" w:rsidRPr="00423ABD">
        <w:t xml:space="preserve"> </w:t>
      </w:r>
      <w:r w:rsidRPr="00423ABD">
        <w:t>base</w:t>
      </w:r>
      <w:r w:rsidR="00DE7CCE" w:rsidRPr="00423ABD">
        <w:t xml:space="preserve"> </w:t>
      </w:r>
      <w:r w:rsidRPr="00423ABD">
        <w:t>type,</w:t>
      </w:r>
      <w:r w:rsidR="00DE7CCE" w:rsidRPr="00423ABD">
        <w:t xml:space="preserve"> </w:t>
      </w:r>
      <w:r w:rsidRPr="00423ABD">
        <w:rPr>
          <w:rStyle w:val="CITchapbm"/>
        </w:rPr>
        <w:t>Fruit</w:t>
      </w:r>
      <w:r w:rsidRPr="00423ABD">
        <w:t>.</w:t>
      </w:r>
      <w:r w:rsidR="00DE7CCE" w:rsidRPr="00423ABD">
        <w:t xml:space="preserve"> </w:t>
      </w:r>
      <w:r w:rsidRPr="00423ABD">
        <w:t>Clearly,</w:t>
      </w:r>
      <w:r w:rsidR="00DE7CCE" w:rsidRPr="00423ABD">
        <w:t xml:space="preserve"> </w:t>
      </w:r>
      <w:r w:rsidRPr="00423ABD">
        <w:t>they</w:t>
      </w:r>
      <w:r w:rsidR="00DE7CCE" w:rsidRPr="00423ABD">
        <w:t xml:space="preserve"> </w:t>
      </w:r>
      <w:r w:rsidRPr="00423ABD">
        <w:t>have</w:t>
      </w:r>
      <w:r w:rsidR="00DE7CCE" w:rsidRPr="00423ABD">
        <w:t xml:space="preserve"> </w:t>
      </w:r>
      <w:r w:rsidRPr="00423ABD">
        <w:t>the</w:t>
      </w:r>
      <w:r w:rsidR="00DE7CCE" w:rsidRPr="00423ABD">
        <w:t xml:space="preserve"> </w:t>
      </w:r>
      <w:r w:rsidRPr="00423ABD">
        <w:t>special</w:t>
      </w:r>
      <w:r w:rsidR="00DE7CCE" w:rsidRPr="00423ABD">
        <w:t xml:space="preserve"> </w:t>
      </w:r>
      <w:r w:rsidRPr="00423ABD">
        <w:t>relationship:</w:t>
      </w:r>
      <w:r w:rsidR="00DE7CCE" w:rsidRPr="00423ABD">
        <w:t xml:space="preserve"> </w:t>
      </w:r>
      <w:r w:rsidRPr="00423ABD">
        <w:t>Every</w:t>
      </w:r>
      <w:r w:rsidR="00DE7CCE" w:rsidRPr="00423ABD">
        <w:t xml:space="preserve"> </w:t>
      </w:r>
      <w:r w:rsidRPr="00423ABD">
        <w:t>value</w:t>
      </w:r>
      <w:r w:rsidR="00DE7CCE" w:rsidRPr="00423ABD">
        <w:t xml:space="preserve"> </w:t>
      </w:r>
      <w:r w:rsidRPr="00423ABD">
        <w:t>of</w:t>
      </w:r>
      <w:r w:rsidR="00DE7CCE" w:rsidRPr="00423ABD">
        <w:t xml:space="preserve"> </w:t>
      </w:r>
      <w:r w:rsidRPr="00423ABD">
        <w:t>type</w:t>
      </w:r>
      <w:r w:rsidR="00DE7CCE" w:rsidRPr="00423ABD">
        <w:t xml:space="preserve"> </w:t>
      </w:r>
      <w:r w:rsidRPr="00423ABD">
        <w:rPr>
          <w:rStyle w:val="CITchapbm"/>
        </w:rPr>
        <w:t>Apple</w:t>
      </w:r>
      <w:r w:rsidR="00DE7CCE" w:rsidRPr="00423ABD">
        <w:t xml:space="preserve"> </w:t>
      </w:r>
      <w:r w:rsidRPr="00423ABD">
        <w:t>may</w:t>
      </w:r>
      <w:r w:rsidR="00DE7CCE" w:rsidRPr="00423ABD">
        <w:t xml:space="preserve"> </w:t>
      </w:r>
      <w:r w:rsidRPr="00423ABD">
        <w:t>be</w:t>
      </w:r>
      <w:r w:rsidR="00DE7CCE" w:rsidRPr="00423ABD">
        <w:t xml:space="preserve"> </w:t>
      </w:r>
      <w:r w:rsidRPr="00423ABD">
        <w:t>converted</w:t>
      </w:r>
      <w:r w:rsidR="00DE7CCE" w:rsidRPr="00423ABD">
        <w:t xml:space="preserve"> </w:t>
      </w:r>
      <w:r w:rsidRPr="00423ABD">
        <w:t>to</w:t>
      </w:r>
      <w:r w:rsidR="00DE7CCE" w:rsidRPr="00423ABD">
        <w:t xml:space="preserve"> </w:t>
      </w:r>
      <w:r w:rsidRPr="00423ABD">
        <w:rPr>
          <w:rStyle w:val="CITchapbm"/>
        </w:rPr>
        <w:t>Fruit</w:t>
      </w:r>
      <w:r w:rsidRPr="00423ABD">
        <w:t>.</w:t>
      </w:r>
    </w:p>
    <w:p w14:paraId="03294335" w14:textId="76ECB909" w:rsidR="00FA02C3" w:rsidRPr="00423ABD" w:rsidRDefault="00B15BD3" w:rsidP="009E7A29">
      <w:pPr>
        <w:pStyle w:val="CHAPBM"/>
      </w:pPr>
      <w:r w:rsidRPr="00423ABD">
        <w:t>Now</w:t>
      </w:r>
      <w:r w:rsidR="00DE7CCE" w:rsidRPr="00423ABD">
        <w:t xml:space="preserve"> </w:t>
      </w:r>
      <w:r w:rsidRPr="00423ABD">
        <w:t>suppose</w:t>
      </w:r>
      <w:r w:rsidR="00DE7CCE" w:rsidRPr="00423ABD">
        <w:t xml:space="preserve"> </w:t>
      </w:r>
      <w:r w:rsidRPr="00423ABD">
        <w:t>you</w:t>
      </w:r>
      <w:r w:rsidR="00DE7CCE" w:rsidRPr="00423ABD">
        <w:t xml:space="preserve"> </w:t>
      </w:r>
      <w:r w:rsidRPr="00423ABD">
        <w:t>have</w:t>
      </w:r>
      <w:r w:rsidR="00DE7CCE" w:rsidRPr="00423ABD">
        <w:t xml:space="preserve"> </w:t>
      </w:r>
      <w:r w:rsidRPr="00423ABD">
        <w:t>an</w:t>
      </w:r>
      <w:r w:rsidR="00DE7CCE" w:rsidRPr="00423ABD">
        <w:t xml:space="preserve"> </w:t>
      </w:r>
      <w:r w:rsidRPr="00423ABD">
        <w:t>interface</w:t>
      </w:r>
      <w:r w:rsidR="00DE7CCE" w:rsidRPr="00423ABD">
        <w:t xml:space="preserve"> </w:t>
      </w:r>
      <w:proofErr w:type="spellStart"/>
      <w:r w:rsidRPr="00423ABD">
        <w:rPr>
          <w:rStyle w:val="CITchapbm"/>
        </w:rPr>
        <w:t>ICompareThings</w:t>
      </w:r>
      <w:proofErr w:type="spellEnd"/>
      <w:r w:rsidRPr="00423ABD">
        <w:rPr>
          <w:rStyle w:val="CITchapbm"/>
        </w:rPr>
        <w:t>&lt;T&gt;</w:t>
      </w:r>
      <w:r w:rsidR="00DE7CCE" w:rsidRPr="00423ABD">
        <w:t xml:space="preserve"> </w:t>
      </w:r>
      <w:r w:rsidRPr="00423ABD">
        <w:t>that</w:t>
      </w:r>
      <w:r w:rsidR="00DE7CCE" w:rsidRPr="00423ABD">
        <w:t xml:space="preserve"> </w:t>
      </w:r>
      <w:r w:rsidRPr="00423ABD">
        <w:t>has</w:t>
      </w:r>
      <w:r w:rsidR="00DE7CCE" w:rsidRPr="00423ABD">
        <w:t xml:space="preserve"> </w:t>
      </w:r>
      <w:r w:rsidRPr="00423ABD">
        <w:t>a</w:t>
      </w:r>
      <w:r w:rsidR="00DE7CCE" w:rsidRPr="00423ABD">
        <w:t xml:space="preserve"> </w:t>
      </w:r>
      <w:r w:rsidRPr="00423ABD">
        <w:t>method</w:t>
      </w:r>
      <w:r w:rsidR="00DE7CCE" w:rsidRPr="00423ABD">
        <w:t xml:space="preserve"> </w:t>
      </w:r>
      <w:r w:rsidRPr="00423ABD">
        <w:rPr>
          <w:rStyle w:val="CITchapbm"/>
        </w:rPr>
        <w:t>bool</w:t>
      </w:r>
      <w:r w:rsidR="00DE7CCE" w:rsidRPr="00423ABD">
        <w:rPr>
          <w:rStyle w:val="CITchapbm"/>
        </w:rPr>
        <w:t xml:space="preserve"> </w:t>
      </w:r>
      <w:proofErr w:type="spellStart"/>
      <w:r w:rsidRPr="00423ABD">
        <w:rPr>
          <w:rStyle w:val="CITchapbm"/>
        </w:rPr>
        <w:t>FirstIsBetter</w:t>
      </w:r>
      <w:proofErr w:type="spellEnd"/>
      <w:r w:rsidRPr="00423ABD">
        <w:rPr>
          <w:rStyle w:val="CITchapbm"/>
        </w:rPr>
        <w:t>(T</w:t>
      </w:r>
      <w:r w:rsidR="00DE7CCE" w:rsidRPr="00423ABD">
        <w:rPr>
          <w:rStyle w:val="CITchapbm"/>
        </w:rPr>
        <w:t xml:space="preserve"> </w:t>
      </w:r>
      <w:r w:rsidRPr="00423ABD">
        <w:rPr>
          <w:rStyle w:val="CITchapbm"/>
        </w:rPr>
        <w:t>t1,</w:t>
      </w:r>
      <w:r w:rsidR="00DE7CCE" w:rsidRPr="00423ABD">
        <w:rPr>
          <w:rStyle w:val="CITchapbm"/>
        </w:rPr>
        <w:t xml:space="preserve"> </w:t>
      </w:r>
      <w:r w:rsidRPr="00423ABD">
        <w:rPr>
          <w:rStyle w:val="CITchapbm"/>
        </w:rPr>
        <w:t>T</w:t>
      </w:r>
      <w:r w:rsidR="00DE7CCE" w:rsidRPr="00423ABD">
        <w:rPr>
          <w:rStyle w:val="CITchapbm"/>
        </w:rPr>
        <w:t xml:space="preserve"> </w:t>
      </w:r>
      <w:r w:rsidRPr="00423ABD">
        <w:rPr>
          <w:rStyle w:val="CITchapbm"/>
        </w:rPr>
        <w:t>t2)</w:t>
      </w:r>
      <w:r w:rsidR="00DE7CCE" w:rsidRPr="00423ABD">
        <w:t xml:space="preserve"> </w:t>
      </w:r>
      <w:r w:rsidRPr="00423ABD">
        <w:t>that</w:t>
      </w:r>
      <w:r w:rsidR="00DE7CCE" w:rsidRPr="00423ABD">
        <w:t xml:space="preserve"> </w:t>
      </w:r>
      <w:r w:rsidRPr="00423ABD">
        <w:t>takes</w:t>
      </w:r>
      <w:r w:rsidR="00DE7CCE" w:rsidRPr="00423ABD">
        <w:t xml:space="preserve"> </w:t>
      </w:r>
      <w:r w:rsidRPr="00423ABD">
        <w:t>two</w:t>
      </w:r>
      <w:r w:rsidR="00DE7CCE" w:rsidRPr="00423ABD">
        <w:t xml:space="preserve"> </w:t>
      </w:r>
      <w:r w:rsidRPr="00423ABD">
        <w:rPr>
          <w:rStyle w:val="CITchapbm"/>
        </w:rPr>
        <w:t>T</w:t>
      </w:r>
      <w:r w:rsidRPr="00423ABD">
        <w:t>s</w:t>
      </w:r>
      <w:r w:rsidR="00DE7CCE" w:rsidRPr="00423ABD">
        <w:t xml:space="preserve"> </w:t>
      </w:r>
      <w:r w:rsidRPr="00423ABD">
        <w:t>and</w:t>
      </w:r>
      <w:r w:rsidR="00DE7CCE" w:rsidRPr="00423ABD">
        <w:t xml:space="preserve"> </w:t>
      </w:r>
      <w:r w:rsidRPr="00423ABD">
        <w:t>returns</w:t>
      </w:r>
      <w:r w:rsidR="00DE7CCE" w:rsidRPr="00423ABD">
        <w:t xml:space="preserve"> </w:t>
      </w:r>
      <w:r w:rsidRPr="00423ABD">
        <w:t>a</w:t>
      </w:r>
      <w:r w:rsidR="00DE7CCE" w:rsidRPr="00423ABD">
        <w:t xml:space="preserve"> </w:t>
      </w:r>
      <w:r w:rsidRPr="00423ABD">
        <w:rPr>
          <w:rStyle w:val="CITchapbm"/>
        </w:rPr>
        <w:t>bool</w:t>
      </w:r>
      <w:r w:rsidR="00DE7CCE" w:rsidRPr="00423ABD">
        <w:t xml:space="preserve"> </w:t>
      </w:r>
      <w:r w:rsidRPr="00423ABD">
        <w:t>saying</w:t>
      </w:r>
      <w:r w:rsidR="00DE7CCE" w:rsidRPr="00423ABD">
        <w:t xml:space="preserve"> </w:t>
      </w:r>
      <w:r w:rsidRPr="00423ABD">
        <w:t>whether</w:t>
      </w:r>
      <w:r w:rsidR="00DE7CCE" w:rsidRPr="00423ABD">
        <w:t xml:space="preserve"> </w:t>
      </w:r>
      <w:r w:rsidRPr="00423ABD">
        <w:t>the</w:t>
      </w:r>
      <w:r w:rsidR="00DE7CCE" w:rsidRPr="00423ABD">
        <w:t xml:space="preserve"> </w:t>
      </w:r>
      <w:r w:rsidRPr="00423ABD">
        <w:t>first</w:t>
      </w:r>
      <w:r w:rsidR="00DE7CCE" w:rsidRPr="00423ABD">
        <w:t xml:space="preserve"> </w:t>
      </w:r>
      <w:r w:rsidRPr="00423ABD">
        <w:t>one</w:t>
      </w:r>
      <w:r w:rsidR="00DE7CCE" w:rsidRPr="00423ABD">
        <w:t xml:space="preserve"> </w:t>
      </w:r>
      <w:r w:rsidRPr="00423ABD">
        <w:t>is</w:t>
      </w:r>
      <w:r w:rsidR="00DE7CCE" w:rsidRPr="00423ABD">
        <w:t xml:space="preserve"> </w:t>
      </w:r>
      <w:r w:rsidRPr="00423ABD">
        <w:t>better</w:t>
      </w:r>
      <w:r w:rsidR="00DE7CCE" w:rsidRPr="00423ABD">
        <w:t xml:space="preserve"> </w:t>
      </w:r>
      <w:r w:rsidRPr="00423ABD">
        <w:t>than</w:t>
      </w:r>
      <w:r w:rsidR="00DE7CCE" w:rsidRPr="00423ABD">
        <w:t xml:space="preserve"> </w:t>
      </w:r>
      <w:r w:rsidRPr="00423ABD">
        <w:t>the</w:t>
      </w:r>
      <w:r w:rsidR="00DE7CCE" w:rsidRPr="00423ABD">
        <w:t xml:space="preserve"> </w:t>
      </w:r>
      <w:r w:rsidRPr="00423ABD">
        <w:t>second</w:t>
      </w:r>
      <w:r w:rsidR="00DE7CCE" w:rsidRPr="00423ABD">
        <w:t xml:space="preserve"> </w:t>
      </w:r>
      <w:r w:rsidRPr="00423ABD">
        <w:t>one.</w:t>
      </w:r>
    </w:p>
    <w:p w14:paraId="6103E94C" w14:textId="0DC2CB5E" w:rsidR="00FA02C3" w:rsidRPr="00423ABD" w:rsidRDefault="00B15BD3" w:rsidP="009E7A29">
      <w:pPr>
        <w:pStyle w:val="CHAPBM"/>
      </w:pPr>
      <w:r w:rsidRPr="00423ABD">
        <w:t>What</w:t>
      </w:r>
      <w:r w:rsidR="00DE7CCE" w:rsidRPr="00423ABD">
        <w:t xml:space="preserve"> </w:t>
      </w:r>
      <w:r w:rsidRPr="00423ABD">
        <w:t>happens</w:t>
      </w:r>
      <w:r w:rsidR="00DE7CCE" w:rsidRPr="00423ABD">
        <w:t xml:space="preserve"> </w:t>
      </w:r>
      <w:r w:rsidRPr="00423ABD">
        <w:t>when</w:t>
      </w:r>
      <w:r w:rsidR="00DE7CCE" w:rsidRPr="00423ABD">
        <w:t xml:space="preserve"> </w:t>
      </w:r>
      <w:r w:rsidRPr="00423ABD">
        <w:t>we</w:t>
      </w:r>
      <w:r w:rsidR="00DE7CCE" w:rsidRPr="00423ABD">
        <w:t xml:space="preserve"> </w:t>
      </w:r>
      <w:r w:rsidRPr="00423ABD">
        <w:t>provide</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An</w:t>
      </w:r>
      <w:r w:rsidR="00DE7CCE" w:rsidRPr="00423ABD">
        <w:t xml:space="preserve"> </w:t>
      </w:r>
      <w:proofErr w:type="spellStart"/>
      <w:r w:rsidRPr="00423ABD">
        <w:rPr>
          <w:rStyle w:val="CITchapbm"/>
        </w:rPr>
        <w:t>ICompareThings</w:t>
      </w:r>
      <w:proofErr w:type="spellEnd"/>
      <w:r w:rsidRPr="00423ABD">
        <w:rPr>
          <w:rStyle w:val="CITchapbm"/>
        </w:rPr>
        <w:t>&lt;Apple&gt;</w:t>
      </w:r>
      <w:r w:rsidR="00DE7CCE" w:rsidRPr="00423ABD">
        <w:t xml:space="preserve"> </w:t>
      </w:r>
      <w:r w:rsidRPr="00423ABD">
        <w:t>has</w:t>
      </w:r>
      <w:r w:rsidR="00DE7CCE" w:rsidRPr="00423ABD">
        <w:t xml:space="preserve"> </w:t>
      </w:r>
      <w:r w:rsidRPr="00423ABD">
        <w:t>a</w:t>
      </w:r>
      <w:r w:rsidR="00DE7CCE" w:rsidRPr="00423ABD">
        <w:t xml:space="preserve"> </w:t>
      </w:r>
      <w:r w:rsidRPr="00423ABD">
        <w:t>method</w:t>
      </w:r>
      <w:r w:rsidR="00DE7CCE" w:rsidRPr="00423ABD">
        <w:t xml:space="preserve"> </w:t>
      </w:r>
      <w:r w:rsidRPr="00423ABD">
        <w:t>that</w:t>
      </w:r>
      <w:r w:rsidR="00DE7CCE" w:rsidRPr="00423ABD">
        <w:t xml:space="preserve"> </w:t>
      </w:r>
      <w:r w:rsidRPr="00423ABD">
        <w:t>takes</w:t>
      </w:r>
      <w:r w:rsidR="00DE7CCE" w:rsidRPr="00423ABD">
        <w:t xml:space="preserve"> </w:t>
      </w:r>
      <w:r w:rsidRPr="00423ABD">
        <w:t>two</w:t>
      </w:r>
      <w:r w:rsidR="00DE7CCE" w:rsidRPr="00423ABD">
        <w:t xml:space="preserve"> </w:t>
      </w:r>
      <w:r w:rsidRPr="00423ABD">
        <w:rPr>
          <w:rStyle w:val="CITchapbm"/>
        </w:rPr>
        <w:t>Apple</w:t>
      </w:r>
      <w:r w:rsidRPr="00423ABD">
        <w:t>s</w:t>
      </w:r>
      <w:r w:rsidR="00DE7CCE" w:rsidRPr="00423ABD">
        <w:t xml:space="preserve"> </w:t>
      </w:r>
      <w:r w:rsidRPr="00423ABD">
        <w:t>and</w:t>
      </w:r>
      <w:r w:rsidR="00DE7CCE" w:rsidRPr="00423ABD">
        <w:t xml:space="preserve"> </w:t>
      </w:r>
      <w:r w:rsidRPr="00423ABD">
        <w:t>compares</w:t>
      </w:r>
      <w:r w:rsidR="00DE7CCE" w:rsidRPr="00423ABD">
        <w:t xml:space="preserve"> </w:t>
      </w:r>
      <w:r w:rsidRPr="00423ABD">
        <w:t>them.</w:t>
      </w:r>
      <w:r w:rsidR="00DE7CCE" w:rsidRPr="00423ABD">
        <w:t xml:space="preserve"> </w:t>
      </w:r>
      <w:r w:rsidRPr="00423ABD">
        <w:t>An</w:t>
      </w:r>
      <w:r w:rsidR="00DE7CCE" w:rsidRPr="00423ABD">
        <w:t xml:space="preserve"> </w:t>
      </w:r>
      <w:proofErr w:type="spellStart"/>
      <w:r w:rsidRPr="00423ABD">
        <w:rPr>
          <w:rStyle w:val="CITchapbm"/>
        </w:rPr>
        <w:t>ICompareThings</w:t>
      </w:r>
      <w:proofErr w:type="spellEnd"/>
      <w:r w:rsidRPr="00423ABD">
        <w:rPr>
          <w:rStyle w:val="CITchapbm"/>
        </w:rPr>
        <w:t>&lt;Fruit&gt;</w:t>
      </w:r>
      <w:r w:rsidR="00DE7CCE" w:rsidRPr="00423ABD">
        <w:t xml:space="preserve"> </w:t>
      </w:r>
      <w:r w:rsidRPr="00423ABD">
        <w:t>has</w:t>
      </w:r>
      <w:r w:rsidR="00DE7CCE" w:rsidRPr="00423ABD">
        <w:t xml:space="preserve"> </w:t>
      </w:r>
      <w:r w:rsidRPr="00423ABD">
        <w:t>a</w:t>
      </w:r>
      <w:r w:rsidR="00DE7CCE" w:rsidRPr="00423ABD">
        <w:t xml:space="preserve"> </w:t>
      </w:r>
      <w:r w:rsidRPr="00423ABD">
        <w:t>method</w:t>
      </w:r>
      <w:r w:rsidR="00DE7CCE" w:rsidRPr="00423ABD">
        <w:t xml:space="preserve"> </w:t>
      </w:r>
      <w:r w:rsidRPr="00423ABD">
        <w:t>that</w:t>
      </w:r>
      <w:r w:rsidR="00DE7CCE" w:rsidRPr="00423ABD">
        <w:t xml:space="preserve"> </w:t>
      </w:r>
      <w:r w:rsidRPr="00423ABD">
        <w:t>takes</w:t>
      </w:r>
      <w:r w:rsidR="00DE7CCE" w:rsidRPr="00423ABD">
        <w:t xml:space="preserve"> </w:t>
      </w:r>
      <w:r w:rsidRPr="00423ABD">
        <w:t>two</w:t>
      </w:r>
      <w:r w:rsidR="00DE7CCE" w:rsidRPr="00423ABD">
        <w:t xml:space="preserve"> </w:t>
      </w:r>
      <w:r w:rsidRPr="00423ABD">
        <w:rPr>
          <w:rStyle w:val="CITchapbm"/>
        </w:rPr>
        <w:t>Fruit</w:t>
      </w:r>
      <w:r w:rsidRPr="00423ABD">
        <w:t>s</w:t>
      </w:r>
      <w:r w:rsidR="00DE7CCE" w:rsidRPr="00423ABD">
        <w:t xml:space="preserve"> </w:t>
      </w:r>
      <w:r w:rsidRPr="00423ABD">
        <w:t>and</w:t>
      </w:r>
      <w:r w:rsidR="00DE7CCE" w:rsidRPr="00423ABD">
        <w:t xml:space="preserve"> </w:t>
      </w:r>
      <w:r w:rsidRPr="00423ABD">
        <w:t>compares</w:t>
      </w:r>
      <w:r w:rsidR="00DE7CCE" w:rsidRPr="00423ABD">
        <w:t xml:space="preserve"> </w:t>
      </w:r>
      <w:r w:rsidRPr="00423ABD">
        <w:t>them.</w:t>
      </w:r>
      <w:r w:rsidR="00DE7CCE" w:rsidRPr="00423ABD">
        <w:t xml:space="preserve"> </w:t>
      </w:r>
      <w:r w:rsidRPr="00423ABD">
        <w:t>But</w:t>
      </w:r>
      <w:r w:rsidR="00DE7CCE" w:rsidRPr="00423ABD">
        <w:t xml:space="preserve"> </w:t>
      </w:r>
      <w:r w:rsidRPr="00423ABD">
        <w:t>since</w:t>
      </w:r>
      <w:r w:rsidR="00DE7CCE" w:rsidRPr="00423ABD">
        <w:t xml:space="preserve"> </w:t>
      </w:r>
      <w:r w:rsidRPr="00423ABD">
        <w:t>every</w:t>
      </w:r>
      <w:r w:rsidR="00DE7CCE" w:rsidRPr="00423ABD">
        <w:t xml:space="preserve"> </w:t>
      </w:r>
      <w:r w:rsidRPr="00423ABD">
        <w:rPr>
          <w:rStyle w:val="CITchapbm"/>
        </w:rPr>
        <w:t>Apple</w:t>
      </w:r>
      <w:r w:rsidR="00DE7CCE" w:rsidRPr="00423ABD">
        <w:t xml:space="preserve"> </w:t>
      </w:r>
      <w:r w:rsidRPr="00423ABD">
        <w:t>is</w:t>
      </w:r>
      <w:r w:rsidR="00DE7CCE" w:rsidRPr="00423ABD">
        <w:t xml:space="preserve"> </w:t>
      </w:r>
      <w:r w:rsidRPr="00423ABD">
        <w:t>a</w:t>
      </w:r>
      <w:r w:rsidR="00DE7CCE" w:rsidRPr="00423ABD">
        <w:t xml:space="preserve"> </w:t>
      </w:r>
      <w:r w:rsidRPr="00423ABD">
        <w:rPr>
          <w:rStyle w:val="CITchapbm"/>
        </w:rPr>
        <w:t>Fruit</w:t>
      </w:r>
      <w:r w:rsidRPr="00423ABD">
        <w:t>,</w:t>
      </w:r>
      <w:r w:rsidR="00DE7CCE" w:rsidRPr="00423ABD">
        <w:t xml:space="preserve"> </w:t>
      </w:r>
      <w:r w:rsidRPr="00423ABD">
        <w:t>clearly</w:t>
      </w:r>
      <w:r w:rsidR="00DE7CCE" w:rsidRPr="00423ABD">
        <w:t xml:space="preserve"> </w:t>
      </w:r>
      <w:r w:rsidRPr="00423ABD">
        <w:t>a</w:t>
      </w:r>
      <w:r w:rsidR="00DE7CCE" w:rsidRPr="00423ABD">
        <w:t xml:space="preserve"> </w:t>
      </w:r>
      <w:r w:rsidRPr="00423ABD">
        <w:t>value</w:t>
      </w:r>
      <w:r w:rsidR="00DE7CCE" w:rsidRPr="00423ABD">
        <w:t xml:space="preserve"> </w:t>
      </w:r>
      <w:r w:rsidRPr="00423ABD">
        <w:t>of</w:t>
      </w:r>
      <w:r w:rsidR="00DE7CCE" w:rsidRPr="00423ABD">
        <w:t xml:space="preserve"> </w:t>
      </w:r>
      <w:r w:rsidRPr="00423ABD">
        <w:t>type</w:t>
      </w:r>
      <w:r w:rsidR="00DE7CCE" w:rsidRPr="00423ABD">
        <w:t xml:space="preserve"> </w:t>
      </w:r>
      <w:proofErr w:type="spellStart"/>
      <w:r w:rsidRPr="00423ABD">
        <w:rPr>
          <w:rStyle w:val="CITchapbm"/>
        </w:rPr>
        <w:t>ICompareThings</w:t>
      </w:r>
      <w:proofErr w:type="spellEnd"/>
      <w:r w:rsidRPr="00423ABD">
        <w:rPr>
          <w:rStyle w:val="CITchapbm"/>
        </w:rPr>
        <w:t>&lt;Fruit&gt;</w:t>
      </w:r>
      <w:r w:rsidR="00DE7CCE" w:rsidRPr="00423ABD">
        <w:t xml:space="preserve"> </w:t>
      </w:r>
      <w:r w:rsidRPr="00423ABD">
        <w:t>can</w:t>
      </w:r>
      <w:r w:rsidR="00DE7CCE" w:rsidRPr="00423ABD">
        <w:t xml:space="preserve"> </w:t>
      </w:r>
      <w:r w:rsidRPr="00423ABD">
        <w:t>be</w:t>
      </w:r>
      <w:r w:rsidR="00DE7CCE" w:rsidRPr="00423ABD">
        <w:t xml:space="preserve"> </w:t>
      </w:r>
      <w:r w:rsidRPr="00423ABD">
        <w:t>safely</w:t>
      </w:r>
      <w:r w:rsidR="00DE7CCE" w:rsidRPr="00423ABD">
        <w:t xml:space="preserve"> </w:t>
      </w:r>
      <w:r w:rsidRPr="00423ABD">
        <w:t>used</w:t>
      </w:r>
      <w:r w:rsidR="00DE7CCE" w:rsidRPr="00423ABD">
        <w:t xml:space="preserve"> </w:t>
      </w:r>
      <w:r w:rsidRPr="00423ABD">
        <w:t>anywhere</w:t>
      </w:r>
      <w:r w:rsidR="00DE7CCE" w:rsidRPr="00423ABD">
        <w:t xml:space="preserve"> </w:t>
      </w:r>
      <w:r w:rsidRPr="00423ABD">
        <w:t>that</w:t>
      </w:r>
      <w:r w:rsidR="00DE7CCE" w:rsidRPr="00423ABD">
        <w:t xml:space="preserve"> </w:t>
      </w:r>
      <w:r w:rsidRPr="00423ABD">
        <w:t>an</w:t>
      </w:r>
      <w:r w:rsidR="00DE7CCE" w:rsidRPr="00423ABD">
        <w:t xml:space="preserve"> </w:t>
      </w:r>
      <w:proofErr w:type="spellStart"/>
      <w:r w:rsidRPr="00423ABD">
        <w:rPr>
          <w:rStyle w:val="CITchapbm"/>
        </w:rPr>
        <w:t>ICompareThings</w:t>
      </w:r>
      <w:proofErr w:type="spellEnd"/>
      <w:r w:rsidRPr="00423ABD">
        <w:rPr>
          <w:rStyle w:val="CITchapbm"/>
        </w:rPr>
        <w:t>&lt;Apple&gt;</w:t>
      </w:r>
      <w:r w:rsidR="00DE7CCE" w:rsidRPr="00423ABD">
        <w:t xml:space="preserve"> </w:t>
      </w:r>
      <w:r w:rsidRPr="00423ABD">
        <w:t>is</w:t>
      </w:r>
      <w:r w:rsidR="00DE7CCE" w:rsidRPr="00423ABD">
        <w:t xml:space="preserve"> </w:t>
      </w:r>
      <w:r w:rsidRPr="00423ABD">
        <w:t>needed.</w:t>
      </w:r>
      <w:r w:rsidR="00DE7CCE" w:rsidRPr="00423ABD">
        <w:t xml:space="preserve"> </w:t>
      </w:r>
      <w:r w:rsidRPr="00423ABD">
        <w:t>The</w:t>
      </w:r>
      <w:r w:rsidR="00DE7CCE" w:rsidRPr="00423ABD">
        <w:t xml:space="preserve"> </w:t>
      </w:r>
      <w:r w:rsidRPr="00423ABD">
        <w:t>direction</w:t>
      </w:r>
      <w:r w:rsidR="00DE7CCE" w:rsidRPr="00423ABD">
        <w:t xml:space="preserve"> </w:t>
      </w:r>
      <w:r w:rsidRPr="00423ABD">
        <w:t>of</w:t>
      </w:r>
      <w:r w:rsidR="00DE7CCE" w:rsidRPr="00423ABD">
        <w:t xml:space="preserve"> </w:t>
      </w:r>
      <w:r w:rsidRPr="00423ABD">
        <w:t>the</w:t>
      </w:r>
      <w:r w:rsidR="00DE7CCE" w:rsidRPr="00423ABD">
        <w:t xml:space="preserve"> </w:t>
      </w:r>
      <w:r w:rsidRPr="00423ABD">
        <w:t>convertibility</w:t>
      </w:r>
      <w:r w:rsidR="00DE7CCE" w:rsidRPr="00423ABD">
        <w:t xml:space="preserve"> </w:t>
      </w:r>
      <w:r w:rsidRPr="00423ABD">
        <w:t>has</w:t>
      </w:r>
      <w:r w:rsidR="00DE7CCE" w:rsidRPr="00423ABD">
        <w:t xml:space="preserve"> </w:t>
      </w:r>
      <w:r w:rsidRPr="00423ABD">
        <w:t>been</w:t>
      </w:r>
      <w:r w:rsidR="00DE7CCE" w:rsidRPr="00423ABD">
        <w:t xml:space="preserve"> </w:t>
      </w:r>
      <w:r w:rsidRPr="00423ABD">
        <w:t>reversed</w:t>
      </w:r>
      <w:ins w:id="314" w:author="Jill Hobbs" w:date="2020-06-04T15:47:00Z">
        <w:r w:rsidR="00965AEB">
          <w:t>—</w:t>
        </w:r>
      </w:ins>
      <w:del w:id="315" w:author="Jill Hobbs" w:date="2020-06-04T15:47:00Z">
        <w:r w:rsidRPr="00423ABD" w:rsidDel="00965AEB">
          <w:delText>;</w:delText>
        </w:r>
        <w:r w:rsidR="00DE7CCE" w:rsidRPr="00423ABD" w:rsidDel="00965AEB">
          <w:delText xml:space="preserve"> </w:delText>
        </w:r>
      </w:del>
      <w:r w:rsidRPr="00423ABD">
        <w:t>hence</w:t>
      </w:r>
      <w:r w:rsidR="00DE7CCE" w:rsidRPr="00423ABD">
        <w:t xml:space="preserve"> </w:t>
      </w:r>
      <w:r w:rsidRPr="00423ABD">
        <w:t>the</w:t>
      </w:r>
      <w:r w:rsidR="00DE7CCE" w:rsidRPr="00423ABD">
        <w:t xml:space="preserve"> </w:t>
      </w:r>
      <w:r w:rsidR="009C1457" w:rsidRPr="00423ABD">
        <w:t>term</w:t>
      </w:r>
      <w:r w:rsidR="00DE7CCE" w:rsidRPr="00423ABD">
        <w:t xml:space="preserve"> </w:t>
      </w:r>
      <w:r w:rsidRPr="00423ABD">
        <w:rPr>
          <w:rStyle w:val="ITAL"/>
        </w:rPr>
        <w:t>contravariance</w:t>
      </w:r>
      <w:r w:rsidRPr="00423ABD">
        <w:t>.</w:t>
      </w:r>
    </w:p>
    <w:p w14:paraId="6E19E66B" w14:textId="1EF87641" w:rsidR="00FA02C3" w:rsidRPr="00423ABD" w:rsidRDefault="00B15BD3" w:rsidP="009E7A29">
      <w:pPr>
        <w:pStyle w:val="CHAPBM"/>
      </w:pPr>
      <w:r w:rsidRPr="00423ABD">
        <w:t>Perhaps</w:t>
      </w:r>
      <w:r w:rsidR="00DE7CCE" w:rsidRPr="00423ABD">
        <w:t xml:space="preserve"> </w:t>
      </w:r>
      <w:r w:rsidRPr="00423ABD">
        <w:t>unsurprisingly,</w:t>
      </w:r>
      <w:r w:rsidR="00DE7CCE" w:rsidRPr="00423ABD">
        <w:t xml:space="preserve"> </w:t>
      </w:r>
      <w:r w:rsidRPr="00423ABD">
        <w:t>the</w:t>
      </w:r>
      <w:r w:rsidR="00DE7CCE" w:rsidRPr="00423ABD">
        <w:t xml:space="preserve"> </w:t>
      </w:r>
      <w:r w:rsidRPr="00423ABD">
        <w:t>opposite</w:t>
      </w:r>
      <w:r w:rsidR="00DE7CCE" w:rsidRPr="00423ABD">
        <w:t xml:space="preserve"> </w:t>
      </w:r>
      <w:del w:id="316" w:author="Jill Hobbs" w:date="2020-06-04T15:47:00Z">
        <w:r w:rsidRPr="00423ABD" w:rsidDel="00965AEB">
          <w:delText>of</w:delText>
        </w:r>
        <w:r w:rsidR="00DE7CCE" w:rsidRPr="00423ABD" w:rsidDel="00965AEB">
          <w:delText xml:space="preserve"> </w:delText>
        </w:r>
        <w:r w:rsidRPr="00423ABD" w:rsidDel="00965AEB">
          <w:delText>the</w:delText>
        </w:r>
        <w:r w:rsidR="00DE7CCE" w:rsidRPr="00423ABD" w:rsidDel="00965AEB">
          <w:delText xml:space="preserve"> </w:delText>
        </w:r>
      </w:del>
      <w:r w:rsidRPr="00423ABD">
        <w:t>restrictions</w:t>
      </w:r>
      <w:ins w:id="317" w:author="Jill Hobbs" w:date="2020-06-04T15:47:00Z">
        <w:r w:rsidR="00965AEB">
          <w:t xml:space="preserve"> to those placed</w:t>
        </w:r>
      </w:ins>
      <w:r w:rsidR="00DE7CCE" w:rsidRPr="00423ABD">
        <w:t xml:space="preserve"> </w:t>
      </w:r>
      <w:r w:rsidRPr="00423ABD">
        <w:t>on</w:t>
      </w:r>
      <w:r w:rsidR="00DE7CCE" w:rsidRPr="00423ABD">
        <w:t xml:space="preserve"> </w:t>
      </w:r>
      <w:r w:rsidRPr="00423ABD">
        <w:t>a</w:t>
      </w:r>
      <w:r w:rsidR="00DE7CCE" w:rsidRPr="00423ABD">
        <w:t xml:space="preserve"> </w:t>
      </w:r>
      <w:r w:rsidRPr="00423ABD">
        <w:t>covariant</w:t>
      </w:r>
      <w:r w:rsidR="00DE7CCE" w:rsidRPr="00423ABD">
        <w:t xml:space="preserve"> </w:t>
      </w:r>
      <w:r w:rsidRPr="00423ABD">
        <w:t>interface</w:t>
      </w:r>
      <w:r w:rsidR="00DE7CCE" w:rsidRPr="00423ABD">
        <w:t xml:space="preserve"> </w:t>
      </w:r>
      <w:r w:rsidRPr="00423ABD">
        <w:t>are</w:t>
      </w:r>
      <w:r w:rsidR="00DE7CCE" w:rsidRPr="00423ABD">
        <w:t xml:space="preserve"> </w:t>
      </w:r>
      <w:r w:rsidRPr="00423ABD">
        <w:t>necessary</w:t>
      </w:r>
      <w:r w:rsidR="00DE7CCE" w:rsidRPr="00423ABD">
        <w:t xml:space="preserve"> </w:t>
      </w:r>
      <w:r w:rsidRPr="00423ABD">
        <w:t>to</w:t>
      </w:r>
      <w:r w:rsidR="00DE7CCE" w:rsidRPr="00423ABD">
        <w:t xml:space="preserve"> </w:t>
      </w:r>
      <w:r w:rsidRPr="00423ABD">
        <w:t>ensure</w:t>
      </w:r>
      <w:r w:rsidR="00DE7CCE" w:rsidRPr="00423ABD">
        <w:t xml:space="preserve"> </w:t>
      </w:r>
      <w:r w:rsidRPr="00423ABD">
        <w:t>safe</w:t>
      </w:r>
      <w:r w:rsidR="00DE7CCE" w:rsidRPr="00423ABD">
        <w:t xml:space="preserve"> </w:t>
      </w:r>
      <w:r w:rsidRPr="00423ABD">
        <w:t>contravariance.</w:t>
      </w:r>
      <w:r w:rsidR="00DE7CCE" w:rsidRPr="00423ABD">
        <w:t xml:space="preserve"> </w:t>
      </w:r>
      <w:r w:rsidRPr="00423ABD">
        <w:t>An</w:t>
      </w:r>
      <w:r w:rsidR="00DE7CCE" w:rsidRPr="00423ABD">
        <w:t xml:space="preserve"> </w:t>
      </w:r>
      <w:r w:rsidRPr="00423ABD">
        <w:t>interface</w:t>
      </w:r>
      <w:r w:rsidR="00DE7CCE" w:rsidRPr="00423ABD">
        <w:t xml:space="preserve"> </w:t>
      </w:r>
      <w:r w:rsidRPr="00423ABD">
        <w:t>that</w:t>
      </w:r>
      <w:r w:rsidR="00DE7CCE" w:rsidRPr="00423ABD">
        <w:t xml:space="preserve"> </w:t>
      </w:r>
      <w:r w:rsidRPr="00423ABD">
        <w:t>is</w:t>
      </w:r>
      <w:r w:rsidR="00DE7CCE" w:rsidRPr="00423ABD">
        <w:t xml:space="preserve"> </w:t>
      </w:r>
      <w:r w:rsidRPr="00423ABD">
        <w:t>contravariant</w:t>
      </w:r>
      <w:r w:rsidR="00DE7CCE" w:rsidRPr="00423ABD">
        <w:t xml:space="preserve"> </w:t>
      </w:r>
      <w:r w:rsidRPr="00423ABD">
        <w:t>in</w:t>
      </w:r>
      <w:r w:rsidR="00DE7CCE" w:rsidRPr="00423ABD">
        <w:t xml:space="preserve"> </w:t>
      </w:r>
      <w:r w:rsidRPr="00423ABD">
        <w:t>one</w:t>
      </w:r>
      <w:r w:rsidR="00DE7CCE" w:rsidRPr="00423ABD">
        <w:t xml:space="preserve"> </w:t>
      </w:r>
      <w:r w:rsidRPr="00423ABD">
        <w:t>of</w:t>
      </w:r>
      <w:r w:rsidR="00DE7CCE" w:rsidRPr="00423ABD">
        <w:t xml:space="preserve"> </w:t>
      </w:r>
      <w:r w:rsidRPr="00423ABD">
        <w:t>its</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must</w:t>
      </w:r>
      <w:r w:rsidR="00DE7CCE" w:rsidRPr="00423ABD">
        <w:t xml:space="preserve"> </w:t>
      </w:r>
      <w:r w:rsidRPr="00423ABD">
        <w:t>use</w:t>
      </w:r>
      <w:r w:rsidR="00DE7CCE" w:rsidRPr="00423ABD">
        <w:t xml:space="preserve"> </w:t>
      </w:r>
      <w:r w:rsidRPr="00423ABD">
        <w:t>that</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only</w:t>
      </w:r>
      <w:r w:rsidR="00DE7CCE" w:rsidRPr="00423ABD">
        <w:t xml:space="preserve"> </w:t>
      </w:r>
      <w:r w:rsidRPr="00423ABD">
        <w:t>in</w:t>
      </w:r>
      <w:r w:rsidR="00DE7CCE" w:rsidRPr="00423ABD">
        <w:t xml:space="preserve"> </w:t>
      </w:r>
      <w:r w:rsidRPr="00423ABD">
        <w:t>input</w:t>
      </w:r>
      <w:r w:rsidR="00DE7CCE" w:rsidRPr="00423ABD">
        <w:t xml:space="preserve"> </w:t>
      </w:r>
      <w:r w:rsidRPr="00423ABD">
        <w:t>positions</w:t>
      </w:r>
      <w:r w:rsidR="00DE7CCE" w:rsidRPr="00423ABD">
        <w:t xml:space="preserve"> </w:t>
      </w:r>
      <w:r w:rsidRPr="00423ABD">
        <w:t>such</w:t>
      </w:r>
      <w:r w:rsidR="00DE7CCE" w:rsidRPr="00423ABD">
        <w:t xml:space="preserve"> </w:t>
      </w:r>
      <w:r w:rsidRPr="00423ABD">
        <w:t>as</w:t>
      </w:r>
      <w:r w:rsidR="00DE7CCE" w:rsidRPr="00423ABD">
        <w:t xml:space="preserve"> </w:t>
      </w:r>
      <w:r w:rsidRPr="00423ABD">
        <w:t>formal</w:t>
      </w:r>
      <w:r w:rsidR="00DE7CCE" w:rsidRPr="00423ABD">
        <w:t xml:space="preserve"> </w:t>
      </w:r>
      <w:r w:rsidRPr="00423ABD">
        <w:t>parameters</w:t>
      </w:r>
      <w:r w:rsidR="00DE7CCE" w:rsidRPr="00423ABD">
        <w:t xml:space="preserve"> </w:t>
      </w:r>
      <w:r w:rsidRPr="00423ABD">
        <w:t>(</w:t>
      </w:r>
      <w:r w:rsidR="00C56F24" w:rsidRPr="00423ABD">
        <w:t>o</w:t>
      </w:r>
      <w:r w:rsidRPr="00423ABD">
        <w:t>r</w:t>
      </w:r>
      <w:r w:rsidR="00DE7CCE" w:rsidRPr="00423ABD">
        <w:t xml:space="preserve"> </w:t>
      </w:r>
      <w:r w:rsidRPr="00423ABD">
        <w:t>in</w:t>
      </w:r>
      <w:r w:rsidR="00DE7CCE" w:rsidRPr="00423ABD">
        <w:t xml:space="preserve"> </w:t>
      </w:r>
      <w:r w:rsidRPr="00423ABD">
        <w:t>the</w:t>
      </w:r>
      <w:r w:rsidR="00DE7CCE" w:rsidRPr="00423ABD">
        <w:t xml:space="preserve"> </w:t>
      </w:r>
      <w:r w:rsidRPr="00423ABD">
        <w:t>types</w:t>
      </w:r>
      <w:r w:rsidR="00DE7CCE" w:rsidRPr="00423ABD">
        <w:t xml:space="preserve"> </w:t>
      </w:r>
      <w:r w:rsidRPr="00423ABD">
        <w:t>of</w:t>
      </w:r>
      <w:r w:rsidR="00DE7CCE" w:rsidRPr="00423ABD">
        <w:t xml:space="preserve"> </w:t>
      </w:r>
      <w:r w:rsidRPr="00423ABD">
        <w:t>write-only</w:t>
      </w:r>
      <w:r w:rsidR="00DE7CCE" w:rsidRPr="00423ABD">
        <w:t xml:space="preserve"> </w:t>
      </w:r>
      <w:r w:rsidRPr="00423ABD">
        <w:t>properties,</w:t>
      </w:r>
      <w:r w:rsidR="00DE7CCE" w:rsidRPr="00423ABD">
        <w:t xml:space="preserve"> </w:t>
      </w:r>
      <w:r w:rsidRPr="00423ABD">
        <w:t>which</w:t>
      </w:r>
      <w:r w:rsidR="00DE7CCE" w:rsidRPr="00423ABD">
        <w:t xml:space="preserve"> </w:t>
      </w:r>
      <w:r w:rsidRPr="00423ABD">
        <w:t>are</w:t>
      </w:r>
      <w:r w:rsidR="00DE7CCE" w:rsidRPr="00423ABD">
        <w:t xml:space="preserve"> </w:t>
      </w:r>
      <w:r w:rsidRPr="00423ABD">
        <w:t>extremely</w:t>
      </w:r>
      <w:r w:rsidR="00DE7CCE" w:rsidRPr="00423ABD">
        <w:t xml:space="preserve"> </w:t>
      </w:r>
      <w:r w:rsidRPr="00423ABD">
        <w:t>rare)</w:t>
      </w:r>
      <w:r w:rsidR="00C56F24" w:rsidRPr="00423ABD">
        <w:t>.</w:t>
      </w:r>
      <w:r w:rsidR="00DE7CCE" w:rsidRPr="00423ABD">
        <w:t xml:space="preserve"> </w:t>
      </w:r>
      <w:r w:rsidRPr="00423ABD">
        <w:t>You</w:t>
      </w:r>
      <w:r w:rsidR="00DE7CCE" w:rsidRPr="00423ABD">
        <w:t xml:space="preserve"> </w:t>
      </w:r>
      <w:r w:rsidRPr="00423ABD">
        <w:t>can</w:t>
      </w:r>
      <w:r w:rsidR="00DE7CCE" w:rsidRPr="00423ABD">
        <w:t xml:space="preserve"> </w:t>
      </w:r>
      <w:r w:rsidRPr="00423ABD">
        <w:t>mark</w:t>
      </w:r>
      <w:r w:rsidR="00DE7CCE" w:rsidRPr="00423ABD">
        <w:t xml:space="preserve"> </w:t>
      </w:r>
      <w:r w:rsidRPr="00423ABD">
        <w:t>an</w:t>
      </w:r>
      <w:r w:rsidR="00DE7CCE" w:rsidRPr="00423ABD">
        <w:t xml:space="preserve"> </w:t>
      </w:r>
      <w:r w:rsidRPr="00423ABD">
        <w:t>interface</w:t>
      </w:r>
      <w:r w:rsidR="00DE7CCE" w:rsidRPr="00423ABD">
        <w:t xml:space="preserve"> </w:t>
      </w:r>
      <w:r w:rsidRPr="00423ABD">
        <w:t>as</w:t>
      </w:r>
      <w:r w:rsidR="00DE7CCE" w:rsidRPr="00423ABD">
        <w:t xml:space="preserve"> </w:t>
      </w:r>
      <w:r w:rsidRPr="00423ABD">
        <w:t>being</w:t>
      </w:r>
      <w:r w:rsidR="00DE7CCE" w:rsidRPr="00423ABD">
        <w:t xml:space="preserve"> </w:t>
      </w:r>
      <w:r w:rsidRPr="00423ABD">
        <w:t>contravariant</w:t>
      </w:r>
      <w:r w:rsidR="00DE7CCE" w:rsidRPr="00423ABD">
        <w:t xml:space="preserve"> </w:t>
      </w:r>
      <w:r w:rsidRPr="00423ABD">
        <w:t>by</w:t>
      </w:r>
      <w:r w:rsidR="00DE7CCE" w:rsidRPr="00423ABD">
        <w:t xml:space="preserve"> </w:t>
      </w:r>
      <w:r w:rsidRPr="00423ABD">
        <w:t>declaring</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with</w:t>
      </w:r>
      <w:r w:rsidR="00DE7CCE" w:rsidRPr="00423ABD">
        <w:t xml:space="preserve"> </w:t>
      </w:r>
      <w:r w:rsidRPr="00423ABD">
        <w:t>the</w:t>
      </w:r>
      <w:r w:rsidR="00DE7CCE" w:rsidRPr="00423ABD">
        <w:t xml:space="preserve"> </w:t>
      </w:r>
      <w:r w:rsidRPr="00423ABD">
        <w:rPr>
          <w:rStyle w:val="CITchapbm"/>
        </w:rPr>
        <w:t>in</w:t>
      </w:r>
      <w:r w:rsidR="00DE7CCE" w:rsidRPr="00423ABD">
        <w:t xml:space="preserve"> </w:t>
      </w:r>
      <w:r w:rsidRPr="00423ABD">
        <w:t>modifier,</w:t>
      </w:r>
      <w:r w:rsidR="00DE7CCE" w:rsidRPr="00423ABD">
        <w:t xml:space="preserve"> </w:t>
      </w:r>
      <w:r w:rsidRPr="00423ABD">
        <w:t>as</w:t>
      </w:r>
      <w:r w:rsidR="00DE7CCE" w:rsidRPr="00423ABD">
        <w:t xml:space="preserve"> </w:t>
      </w:r>
      <w:r w:rsidRPr="00423ABD">
        <w:t>shown</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Pr="00423ABD">
        <w:t>44.</w:t>
      </w:r>
    </w:p>
    <w:p w14:paraId="72A99798" w14:textId="7C79A2E0"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B15BD3" w:rsidRPr="00423ABD">
        <w:rPr>
          <w:rStyle w:val="CDTNUM"/>
        </w:rPr>
        <w:t>44:</w:t>
      </w:r>
      <w:r w:rsidR="00B15BD3" w:rsidRPr="00423ABD">
        <w:t> </w:t>
      </w:r>
      <w:r w:rsidR="00B15BD3" w:rsidRPr="00423ABD">
        <w:t>Contravariance</w:t>
      </w:r>
      <w:r w:rsidR="00DE7CCE" w:rsidRPr="00423ABD">
        <w:t xml:space="preserve"> </w:t>
      </w:r>
      <w:r w:rsidR="00B15BD3" w:rsidRPr="00423ABD">
        <w:t>Using</w:t>
      </w:r>
      <w:r w:rsidR="00DE7CCE" w:rsidRPr="00423ABD">
        <w:t xml:space="preserve"> </w:t>
      </w:r>
      <w:r w:rsidR="00B15BD3" w:rsidRPr="00423ABD">
        <w:t>the</w:t>
      </w:r>
      <w:r w:rsidR="00DE7CCE" w:rsidRPr="00423ABD">
        <w:t xml:space="preserve"> </w:t>
      </w:r>
      <w:proofErr w:type="gramStart"/>
      <w:r w:rsidR="00B15BD3" w:rsidRPr="00423ABD">
        <w:rPr>
          <w:rStyle w:val="CITchapbm"/>
        </w:rPr>
        <w:t>in</w:t>
      </w:r>
      <w:r w:rsidR="00DE7CCE" w:rsidRPr="00423ABD">
        <w:t xml:space="preserve"> </w:t>
      </w:r>
      <w:r w:rsidR="00B15BD3" w:rsidRPr="00423ABD">
        <w:t>Type</w:t>
      </w:r>
      <w:proofErr w:type="gramEnd"/>
      <w:r w:rsidR="00DE7CCE" w:rsidRPr="00423ABD">
        <w:t xml:space="preserve"> </w:t>
      </w:r>
      <w:r w:rsidR="00B15BD3" w:rsidRPr="00423ABD">
        <w:t>Parameter</w:t>
      </w:r>
      <w:r w:rsidR="00DE7CCE" w:rsidRPr="00423ABD">
        <w:t xml:space="preserve"> </w:t>
      </w:r>
      <w:r w:rsidR="00B15BD3" w:rsidRPr="00423ABD">
        <w:t>Modifier</w:t>
      </w:r>
    </w:p>
    <w:p w14:paraId="6F29A4D1" w14:textId="77777777" w:rsidR="00FA02C3" w:rsidRPr="00423ABD" w:rsidRDefault="00FA02C3" w:rsidP="009E7A29">
      <w:pPr>
        <w:pStyle w:val="CDTFIRST"/>
      </w:pPr>
    </w:p>
    <w:p w14:paraId="2BA4D6D8" w14:textId="5DB8FA9E" w:rsidR="00FA02C3" w:rsidRPr="00423ABD" w:rsidRDefault="00B15BD3" w:rsidP="009E7A29">
      <w:pPr>
        <w:pStyle w:val="CDTFIRST"/>
      </w:pPr>
      <w:r w:rsidRPr="00423ABD">
        <w:rPr>
          <w:rStyle w:val="CPKeyword"/>
        </w:rPr>
        <w:t>class</w:t>
      </w:r>
      <w:r w:rsidR="00DE7CCE" w:rsidRPr="00423ABD">
        <w:t xml:space="preserve"> </w:t>
      </w:r>
      <w:r w:rsidRPr="00423ABD">
        <w:t>Fruit</w:t>
      </w:r>
      <w:r w:rsidR="00DE7CCE" w:rsidRPr="00423ABD">
        <w:t xml:space="preserve"> </w:t>
      </w:r>
      <w:r w:rsidRPr="00423ABD">
        <w:t>{}</w:t>
      </w:r>
    </w:p>
    <w:p w14:paraId="6DD2EC1D" w14:textId="1A0D13A5" w:rsidR="00FA02C3" w:rsidRPr="00423ABD" w:rsidRDefault="00B15BD3" w:rsidP="009E7A29">
      <w:pPr>
        <w:pStyle w:val="CDTFIRST"/>
      </w:pPr>
      <w:r w:rsidRPr="00423ABD">
        <w:rPr>
          <w:rStyle w:val="CPKeyword"/>
        </w:rPr>
        <w:t>class</w:t>
      </w:r>
      <w:r w:rsidR="00DE7CCE" w:rsidRPr="00423ABD">
        <w:t xml:space="preserve"> </w:t>
      </w:r>
      <w:proofErr w:type="gramStart"/>
      <w:r w:rsidRPr="00423ABD">
        <w:t>Apple</w:t>
      </w:r>
      <w:r w:rsidR="00DE7CCE" w:rsidRPr="00423ABD">
        <w:t xml:space="preserve"> </w:t>
      </w:r>
      <w:r w:rsidRPr="00423ABD">
        <w:t>:</w:t>
      </w:r>
      <w:proofErr w:type="gramEnd"/>
      <w:r w:rsidR="00DE7CCE" w:rsidRPr="00423ABD">
        <w:t xml:space="preserve"> </w:t>
      </w:r>
      <w:r w:rsidRPr="00423ABD">
        <w:t>Fruit</w:t>
      </w:r>
      <w:r w:rsidR="00DE7CCE" w:rsidRPr="00423ABD">
        <w:t xml:space="preserve"> </w:t>
      </w:r>
      <w:r w:rsidRPr="00423ABD">
        <w:t>{}</w:t>
      </w:r>
    </w:p>
    <w:p w14:paraId="4FB917F5" w14:textId="25017B09" w:rsidR="00FA02C3" w:rsidRPr="00423ABD" w:rsidRDefault="00B15BD3" w:rsidP="009E7A29">
      <w:pPr>
        <w:pStyle w:val="CDTMID"/>
      </w:pPr>
      <w:r w:rsidRPr="00423ABD">
        <w:rPr>
          <w:rStyle w:val="CPKeyword"/>
        </w:rPr>
        <w:t>class</w:t>
      </w:r>
      <w:r w:rsidR="00DE7CCE" w:rsidRPr="00423ABD">
        <w:t xml:space="preserve"> </w:t>
      </w:r>
      <w:proofErr w:type="gramStart"/>
      <w:r w:rsidRPr="00423ABD">
        <w:t>Orange</w:t>
      </w:r>
      <w:r w:rsidR="00DE7CCE" w:rsidRPr="00423ABD">
        <w:t xml:space="preserve"> </w:t>
      </w:r>
      <w:r w:rsidRPr="00423ABD">
        <w:t>:</w:t>
      </w:r>
      <w:proofErr w:type="gramEnd"/>
      <w:r w:rsidR="00DE7CCE" w:rsidRPr="00423ABD">
        <w:t xml:space="preserve"> </w:t>
      </w:r>
      <w:r w:rsidRPr="00423ABD">
        <w:t>Fruit</w:t>
      </w:r>
      <w:r w:rsidR="00DE7CCE" w:rsidRPr="00423ABD">
        <w:t xml:space="preserve"> </w:t>
      </w:r>
      <w:r w:rsidRPr="00423ABD">
        <w:t>{}</w:t>
      </w:r>
    </w:p>
    <w:p w14:paraId="0AD902ED" w14:textId="77777777" w:rsidR="00FA02C3" w:rsidRPr="00423ABD" w:rsidRDefault="00FA02C3">
      <w:pPr>
        <w:pStyle w:val="CDTMID"/>
        <w:pPrChange w:id="318" w:author="Jill Hobbs" w:date="2020-06-04T15:47:00Z">
          <w:pPr>
            <w:pStyle w:val="CDTLAST"/>
          </w:pPr>
        </w:pPrChange>
      </w:pPr>
    </w:p>
    <w:p w14:paraId="4251E74F" w14:textId="3096E828" w:rsidR="00FA02C3" w:rsidRPr="00423ABD" w:rsidRDefault="00B15BD3" w:rsidP="009E7A29">
      <w:pPr>
        <w:pStyle w:val="CDTMID"/>
        <w:shd w:val="clear" w:color="auto" w:fill="F2F2F2" w:themeFill="background1" w:themeFillShade="F2"/>
      </w:pPr>
      <w:r w:rsidRPr="00423ABD">
        <w:rPr>
          <w:rStyle w:val="CPKeyword"/>
        </w:rPr>
        <w:t>interface</w:t>
      </w:r>
      <w:r w:rsidR="00DE7CCE" w:rsidRPr="00423ABD">
        <w:t xml:space="preserve"> </w:t>
      </w:r>
      <w:proofErr w:type="spellStart"/>
      <w:r w:rsidRPr="00423ABD">
        <w:t>ICompareThings</w:t>
      </w:r>
      <w:proofErr w:type="spellEnd"/>
      <w:r w:rsidRPr="00423ABD">
        <w:t>&lt;</w:t>
      </w:r>
      <w:r w:rsidRPr="00423ABD">
        <w:rPr>
          <w:rStyle w:val="CPKeyword"/>
        </w:rPr>
        <w:t>in</w:t>
      </w:r>
      <w:r w:rsidR="00DE7CCE" w:rsidRPr="00423ABD">
        <w:t xml:space="preserve"> </w:t>
      </w:r>
      <w:r w:rsidRPr="00423ABD">
        <w:t>T&gt;</w:t>
      </w:r>
    </w:p>
    <w:p w14:paraId="5B2397CA" w14:textId="77777777" w:rsidR="00FA02C3" w:rsidRPr="00423ABD" w:rsidRDefault="00B15BD3" w:rsidP="009E7A29">
      <w:pPr>
        <w:pStyle w:val="CDTMID"/>
        <w:shd w:val="clear" w:color="auto" w:fill="F2F2F2" w:themeFill="background1" w:themeFillShade="F2"/>
      </w:pPr>
      <w:r w:rsidRPr="00423ABD">
        <w:t>{</w:t>
      </w:r>
    </w:p>
    <w:p w14:paraId="7F831544" w14:textId="46CEE5F5" w:rsidR="00FA02C3" w:rsidRPr="00423ABD" w:rsidRDefault="00DE7CCE" w:rsidP="009E7A29">
      <w:pPr>
        <w:pStyle w:val="CDTMID"/>
        <w:shd w:val="clear" w:color="auto" w:fill="F2F2F2" w:themeFill="background1" w:themeFillShade="F2"/>
      </w:pPr>
      <w:r w:rsidRPr="00423ABD">
        <w:t xml:space="preserve">  </w:t>
      </w:r>
      <w:r w:rsidR="00B15BD3" w:rsidRPr="00423ABD">
        <w:rPr>
          <w:rStyle w:val="CPKeyword"/>
        </w:rPr>
        <w:t>bool</w:t>
      </w:r>
      <w:r w:rsidRPr="00423ABD">
        <w:t xml:space="preserve"> </w:t>
      </w:r>
      <w:proofErr w:type="spellStart"/>
      <w:proofErr w:type="gramStart"/>
      <w:r w:rsidR="00B15BD3" w:rsidRPr="00423ABD">
        <w:t>FirstIsBetter</w:t>
      </w:r>
      <w:proofErr w:type="spellEnd"/>
      <w:r w:rsidR="00B15BD3" w:rsidRPr="00423ABD">
        <w:t>(</w:t>
      </w:r>
      <w:proofErr w:type="gramEnd"/>
      <w:r w:rsidR="00B15BD3" w:rsidRPr="00423ABD">
        <w:t>T</w:t>
      </w:r>
      <w:r w:rsidRPr="00423ABD">
        <w:t xml:space="preserve"> </w:t>
      </w:r>
      <w:r w:rsidR="00B15BD3" w:rsidRPr="00423ABD">
        <w:t>t1,</w:t>
      </w:r>
      <w:r w:rsidRPr="00423ABD">
        <w:t xml:space="preserve"> </w:t>
      </w:r>
      <w:r w:rsidR="00B15BD3" w:rsidRPr="00423ABD">
        <w:t>T</w:t>
      </w:r>
      <w:r w:rsidRPr="00423ABD">
        <w:t xml:space="preserve"> </w:t>
      </w:r>
      <w:r w:rsidR="00B15BD3" w:rsidRPr="00423ABD">
        <w:t>t2);</w:t>
      </w:r>
    </w:p>
    <w:p w14:paraId="62D3DFB1" w14:textId="77777777" w:rsidR="00FA02C3" w:rsidRPr="00423ABD" w:rsidRDefault="00FA02C3" w:rsidP="009E7A29">
      <w:pPr>
        <w:pStyle w:val="CDTMID"/>
        <w:shd w:val="clear" w:color="auto" w:fill="F2F2F2" w:themeFill="background1" w:themeFillShade="F2"/>
      </w:pPr>
    </w:p>
    <w:p w14:paraId="75396B3B" w14:textId="77777777" w:rsidR="00FA02C3" w:rsidRPr="00423ABD" w:rsidRDefault="00B15BD3" w:rsidP="009E7A29">
      <w:pPr>
        <w:pStyle w:val="CDTMID"/>
        <w:shd w:val="clear" w:color="auto" w:fill="F2F2F2" w:themeFill="background1" w:themeFillShade="F2"/>
      </w:pPr>
      <w:r w:rsidRPr="00423ABD">
        <w:t>}</w:t>
      </w:r>
    </w:p>
    <w:p w14:paraId="36D39FC9" w14:textId="77777777" w:rsidR="00FA02C3" w:rsidRPr="00423ABD" w:rsidRDefault="00FA02C3">
      <w:pPr>
        <w:pStyle w:val="CDTMID"/>
        <w:pPrChange w:id="319" w:author="Jill Hobbs" w:date="2020-06-04T15:47:00Z">
          <w:pPr>
            <w:pStyle w:val="CDTLAST"/>
          </w:pPr>
        </w:pPrChange>
      </w:pPr>
    </w:p>
    <w:p w14:paraId="6FA5A47A" w14:textId="0B86FC55" w:rsidR="00FA02C3" w:rsidRPr="00423ABD" w:rsidRDefault="00B15BD3" w:rsidP="009E7A29">
      <w:pPr>
        <w:pStyle w:val="CDTFIRST"/>
      </w:pPr>
      <w:r w:rsidRPr="00423ABD">
        <w:rPr>
          <w:rStyle w:val="CPKeyword"/>
        </w:rPr>
        <w:t>class</w:t>
      </w:r>
      <w:r w:rsidR="00DE7CCE" w:rsidRPr="00423ABD">
        <w:t xml:space="preserve"> </w:t>
      </w:r>
      <w:r w:rsidRPr="00423ABD">
        <w:t>Program</w:t>
      </w:r>
    </w:p>
    <w:p w14:paraId="40A3E0F2" w14:textId="77777777" w:rsidR="00FA02C3" w:rsidRPr="00423ABD" w:rsidRDefault="00B15BD3" w:rsidP="009E7A29">
      <w:pPr>
        <w:pStyle w:val="CDTMID"/>
      </w:pPr>
      <w:r w:rsidRPr="00423ABD">
        <w:t>{</w:t>
      </w:r>
    </w:p>
    <w:p w14:paraId="69F96ADE" w14:textId="045CEAF9" w:rsidR="00FA02C3" w:rsidRPr="00423ABD" w:rsidRDefault="00DE7CCE" w:rsidP="009E7A29">
      <w:pPr>
        <w:pStyle w:val="CDTMID"/>
      </w:pPr>
      <w:r w:rsidRPr="00423ABD">
        <w:t xml:space="preserve">  </w:t>
      </w:r>
      <w:r w:rsidR="00B15BD3" w:rsidRPr="00423ABD">
        <w:rPr>
          <w:rStyle w:val="CPKeyword"/>
        </w:rPr>
        <w:t>class</w:t>
      </w:r>
      <w:r w:rsidRPr="00423ABD">
        <w:t xml:space="preserve"> </w:t>
      </w:r>
      <w:proofErr w:type="spellStart"/>
      <w:proofErr w:type="gramStart"/>
      <w:r w:rsidR="00B15BD3" w:rsidRPr="00423ABD">
        <w:t>FruitComparer</w:t>
      </w:r>
      <w:proofErr w:type="spellEnd"/>
      <w:r w:rsidRPr="00423ABD">
        <w:t xml:space="preserve"> </w:t>
      </w:r>
      <w:r w:rsidR="00B15BD3" w:rsidRPr="00423ABD">
        <w:t>:</w:t>
      </w:r>
      <w:proofErr w:type="gramEnd"/>
      <w:r w:rsidRPr="00423ABD">
        <w:t xml:space="preserve"> </w:t>
      </w:r>
      <w:proofErr w:type="spellStart"/>
      <w:r w:rsidR="00B15BD3" w:rsidRPr="00423ABD">
        <w:t>ICompareThings</w:t>
      </w:r>
      <w:proofErr w:type="spellEnd"/>
      <w:r w:rsidR="00B15BD3" w:rsidRPr="00423ABD">
        <w:t>&lt;Fruit&gt;</w:t>
      </w:r>
    </w:p>
    <w:p w14:paraId="2085C761" w14:textId="6A35B4C2" w:rsidR="00FA02C3" w:rsidRPr="00423ABD" w:rsidRDefault="00DE7CCE" w:rsidP="009E7A29">
      <w:pPr>
        <w:pStyle w:val="CDTMID"/>
      </w:pPr>
      <w:r w:rsidRPr="00423ABD">
        <w:t xml:space="preserve">  </w:t>
      </w:r>
      <w:r w:rsidR="00B15BD3" w:rsidRPr="00423ABD">
        <w:t>{</w:t>
      </w:r>
      <w:r w:rsidRPr="00423ABD">
        <w:t xml:space="preserve"> </w:t>
      </w:r>
      <w:r w:rsidR="00B15BD3" w:rsidRPr="00423ABD">
        <w:t>...</w:t>
      </w:r>
      <w:r w:rsidRPr="00423ABD">
        <w:t xml:space="preserve"> </w:t>
      </w:r>
      <w:r w:rsidR="00B15BD3" w:rsidRPr="00423ABD">
        <w:t>}</w:t>
      </w:r>
    </w:p>
    <w:p w14:paraId="473E89F6" w14:textId="6CE29323" w:rsidR="00FA02C3" w:rsidRPr="00423ABD" w:rsidRDefault="00DE7CCE" w:rsidP="009E7A29">
      <w:pPr>
        <w:pStyle w:val="CDTMID"/>
      </w:pPr>
      <w:r w:rsidRPr="00423ABD">
        <w:t xml:space="preserve">  </w:t>
      </w:r>
      <w:r w:rsidR="00B15BD3" w:rsidRPr="00423ABD">
        <w:rPr>
          <w:rStyle w:val="CPKeyword"/>
        </w:rPr>
        <w:t>static</w:t>
      </w:r>
      <w:r w:rsidRPr="00423ABD">
        <w:t xml:space="preserve"> </w:t>
      </w:r>
      <w:r w:rsidR="00B15BD3" w:rsidRPr="00423ABD">
        <w:rPr>
          <w:rStyle w:val="CPKeyword"/>
        </w:rPr>
        <w:t>void</w:t>
      </w:r>
      <w:r w:rsidRPr="00423ABD">
        <w:t xml:space="preserve"> </w:t>
      </w:r>
      <w:proofErr w:type="gramStart"/>
      <w:r w:rsidR="00B15BD3" w:rsidRPr="00423ABD">
        <w:t>Main(</w:t>
      </w:r>
      <w:proofErr w:type="gramEnd"/>
      <w:r w:rsidR="00B15BD3" w:rsidRPr="00423ABD">
        <w:t>)</w:t>
      </w:r>
    </w:p>
    <w:p w14:paraId="453F8546" w14:textId="123D93AA" w:rsidR="00FA02C3" w:rsidRPr="00423ABD" w:rsidRDefault="00DE7CCE" w:rsidP="009E7A29">
      <w:pPr>
        <w:pStyle w:val="CDTMID"/>
      </w:pPr>
      <w:r w:rsidRPr="00423ABD">
        <w:t xml:space="preserve">  </w:t>
      </w:r>
      <w:r w:rsidR="00B15BD3" w:rsidRPr="00423ABD">
        <w:t>{</w:t>
      </w:r>
    </w:p>
    <w:p w14:paraId="30E89F47" w14:textId="3C15924E" w:rsidR="00FA02C3" w:rsidRPr="00423ABD" w:rsidRDefault="00DE7CCE" w:rsidP="009E7A29">
      <w:pPr>
        <w:pStyle w:val="CDTMID"/>
        <w:rPr>
          <w:rStyle w:val="CPKeyword"/>
        </w:rPr>
      </w:pPr>
      <w:r w:rsidRPr="00423ABD">
        <w:rPr>
          <w:rStyle w:val="CPComment"/>
        </w:rPr>
        <w:t xml:space="preserve">      </w:t>
      </w:r>
      <w:r w:rsidR="005D363D" w:rsidRPr="00423ABD">
        <w:rPr>
          <w:rStyle w:val="CPComment"/>
        </w:rPr>
        <w:t>//</w:t>
      </w:r>
      <w:r w:rsidRPr="00423ABD">
        <w:rPr>
          <w:rStyle w:val="CPComment"/>
        </w:rPr>
        <w:t xml:space="preserve"> </w:t>
      </w:r>
      <w:r w:rsidR="005D363D" w:rsidRPr="00423ABD">
        <w:rPr>
          <w:rStyle w:val="CPComment"/>
        </w:rPr>
        <w:t>Allowed</w:t>
      </w:r>
      <w:r w:rsidRPr="00423ABD">
        <w:rPr>
          <w:rStyle w:val="CPComment"/>
        </w:rPr>
        <w:t xml:space="preserve"> </w:t>
      </w:r>
      <w:r w:rsidR="005D363D" w:rsidRPr="00423ABD">
        <w:rPr>
          <w:rStyle w:val="CPComment"/>
        </w:rPr>
        <w:t>in</w:t>
      </w:r>
      <w:r w:rsidRPr="00423ABD">
        <w:rPr>
          <w:rStyle w:val="CPComment"/>
        </w:rPr>
        <w:t xml:space="preserve"> </w:t>
      </w:r>
      <w:r w:rsidR="005D363D" w:rsidRPr="00423ABD">
        <w:rPr>
          <w:rStyle w:val="CPComment"/>
        </w:rPr>
        <w:t>C#</w:t>
      </w:r>
      <w:r w:rsidRPr="00423ABD">
        <w:rPr>
          <w:rStyle w:val="CPComment"/>
        </w:rPr>
        <w:t xml:space="preserve"> </w:t>
      </w:r>
      <w:r w:rsidR="005D363D" w:rsidRPr="00423ABD">
        <w:rPr>
          <w:rStyle w:val="CPComment"/>
        </w:rPr>
        <w:t>4.0</w:t>
      </w:r>
      <w:r w:rsidRPr="00423ABD">
        <w:rPr>
          <w:rStyle w:val="CPComment"/>
        </w:rPr>
        <w:t xml:space="preserve"> </w:t>
      </w:r>
      <w:r w:rsidR="00C86A36" w:rsidRPr="00423ABD">
        <w:rPr>
          <w:rStyle w:val="CPComment"/>
        </w:rPr>
        <w:t>and</w:t>
      </w:r>
      <w:r w:rsidRPr="00423ABD">
        <w:rPr>
          <w:rStyle w:val="CPComment"/>
        </w:rPr>
        <w:t xml:space="preserve"> </w:t>
      </w:r>
      <w:r w:rsidR="00C86A36" w:rsidRPr="00423ABD">
        <w:rPr>
          <w:rStyle w:val="CPComment"/>
        </w:rPr>
        <w:t>later</w:t>
      </w:r>
    </w:p>
    <w:p w14:paraId="67334041" w14:textId="4CD900F8" w:rsidR="00FA02C3" w:rsidRPr="00423ABD" w:rsidRDefault="00DE7CCE" w:rsidP="009E7A29">
      <w:pPr>
        <w:pStyle w:val="CDTMID"/>
      </w:pPr>
      <w:r w:rsidRPr="00423ABD">
        <w:t xml:space="preserve">      </w:t>
      </w:r>
      <w:proofErr w:type="spellStart"/>
      <w:r w:rsidR="00B15BD3" w:rsidRPr="00423ABD">
        <w:t>ICompareThings</w:t>
      </w:r>
      <w:proofErr w:type="spellEnd"/>
      <w:r w:rsidR="00B15BD3" w:rsidRPr="00423ABD">
        <w:t>&lt;Fruit&gt;</w:t>
      </w:r>
      <w:r w:rsidRPr="00423ABD">
        <w:t xml:space="preserve"> </w:t>
      </w:r>
      <w:r w:rsidR="00B15BD3" w:rsidRPr="00423ABD">
        <w:t>fc</w:t>
      </w:r>
      <w:r w:rsidRPr="00423ABD">
        <w:t xml:space="preserve"> </w:t>
      </w:r>
      <w:r w:rsidR="00B15BD3" w:rsidRPr="00423ABD">
        <w:t>=</w:t>
      </w:r>
      <w:r w:rsidRPr="00423ABD">
        <w:t xml:space="preserve"> </w:t>
      </w:r>
      <w:r w:rsidR="00B15BD3" w:rsidRPr="00423ABD">
        <w:rPr>
          <w:rStyle w:val="CPKeyword"/>
        </w:rPr>
        <w:t>new</w:t>
      </w:r>
      <w:r w:rsidRPr="00423ABD">
        <w:t xml:space="preserve"> </w:t>
      </w:r>
      <w:proofErr w:type="spellStart"/>
      <w:proofErr w:type="gramStart"/>
      <w:r w:rsidR="00B15BD3" w:rsidRPr="00423ABD">
        <w:t>FruitComparer</w:t>
      </w:r>
      <w:proofErr w:type="spellEnd"/>
      <w:r w:rsidR="00B15BD3" w:rsidRPr="00423ABD">
        <w:t>(</w:t>
      </w:r>
      <w:proofErr w:type="gramEnd"/>
      <w:r w:rsidR="00B15BD3" w:rsidRPr="00423ABD">
        <w:t>);</w:t>
      </w:r>
    </w:p>
    <w:p w14:paraId="3434F92C" w14:textId="5166E796" w:rsidR="00FA02C3" w:rsidRPr="00423ABD" w:rsidRDefault="00DE7CCE" w:rsidP="009E7A29">
      <w:pPr>
        <w:pStyle w:val="CDTMID"/>
      </w:pPr>
      <w:r w:rsidRPr="00423ABD">
        <w:t xml:space="preserve">      </w:t>
      </w:r>
      <w:r w:rsidR="00B15BD3" w:rsidRPr="00423ABD">
        <w:t>Apple</w:t>
      </w:r>
      <w:r w:rsidRPr="00423ABD">
        <w:t xml:space="preserve"> </w:t>
      </w:r>
      <w:r w:rsidR="00B15BD3" w:rsidRPr="00423ABD">
        <w:t>apple1</w:t>
      </w:r>
      <w:r w:rsidRPr="00423ABD">
        <w:t xml:space="preserve"> </w:t>
      </w:r>
      <w:r w:rsidR="00B15BD3" w:rsidRPr="00423ABD">
        <w:t>=</w:t>
      </w:r>
      <w:r w:rsidRPr="00423ABD">
        <w:t xml:space="preserve"> </w:t>
      </w:r>
      <w:r w:rsidR="00B15BD3" w:rsidRPr="00423ABD">
        <w:rPr>
          <w:rStyle w:val="CPKeyword"/>
        </w:rPr>
        <w:t>new</w:t>
      </w:r>
      <w:r w:rsidRPr="00423ABD">
        <w:t xml:space="preserve"> </w:t>
      </w:r>
      <w:proofErr w:type="gramStart"/>
      <w:r w:rsidR="00B15BD3" w:rsidRPr="00423ABD">
        <w:t>Apple(</w:t>
      </w:r>
      <w:proofErr w:type="gramEnd"/>
      <w:r w:rsidR="00B15BD3" w:rsidRPr="00423ABD">
        <w:t>);</w:t>
      </w:r>
    </w:p>
    <w:p w14:paraId="6F47D49D" w14:textId="670B581A" w:rsidR="00FA02C3" w:rsidRPr="00423ABD" w:rsidRDefault="00DE7CCE" w:rsidP="009E7A29">
      <w:pPr>
        <w:pStyle w:val="CDTMID"/>
      </w:pPr>
      <w:r w:rsidRPr="00423ABD">
        <w:t xml:space="preserve">      </w:t>
      </w:r>
      <w:r w:rsidR="00B15BD3" w:rsidRPr="00423ABD">
        <w:t>Apple</w:t>
      </w:r>
      <w:r w:rsidRPr="00423ABD">
        <w:t xml:space="preserve"> </w:t>
      </w:r>
      <w:r w:rsidR="00B15BD3" w:rsidRPr="00423ABD">
        <w:t>apple2</w:t>
      </w:r>
      <w:r w:rsidRPr="00423ABD">
        <w:t xml:space="preserve"> </w:t>
      </w:r>
      <w:r w:rsidR="00B15BD3" w:rsidRPr="00423ABD">
        <w:t>=</w:t>
      </w:r>
      <w:r w:rsidRPr="00423ABD">
        <w:t xml:space="preserve"> </w:t>
      </w:r>
      <w:r w:rsidR="00B15BD3" w:rsidRPr="00423ABD">
        <w:rPr>
          <w:rStyle w:val="CPKeyword"/>
        </w:rPr>
        <w:t>new</w:t>
      </w:r>
      <w:r w:rsidRPr="00423ABD">
        <w:t xml:space="preserve"> </w:t>
      </w:r>
      <w:proofErr w:type="gramStart"/>
      <w:r w:rsidR="00B15BD3" w:rsidRPr="00423ABD">
        <w:t>Apple(</w:t>
      </w:r>
      <w:proofErr w:type="gramEnd"/>
      <w:r w:rsidR="00B15BD3" w:rsidRPr="00423ABD">
        <w:t>);</w:t>
      </w:r>
    </w:p>
    <w:p w14:paraId="31B47DC0" w14:textId="098F775D" w:rsidR="00FA02C3" w:rsidRPr="00423ABD" w:rsidRDefault="00DE7CCE" w:rsidP="009E7A29">
      <w:pPr>
        <w:pStyle w:val="CDTMID"/>
      </w:pPr>
      <w:r w:rsidRPr="00423ABD">
        <w:t xml:space="preserve">      </w:t>
      </w:r>
      <w:r w:rsidR="00B15BD3" w:rsidRPr="00423ABD">
        <w:t>Orange</w:t>
      </w:r>
      <w:r w:rsidRPr="00423ABD">
        <w:t xml:space="preserve"> </w:t>
      </w:r>
      <w:proofErr w:type="spellStart"/>
      <w:r w:rsidR="00B15BD3" w:rsidRPr="00423ABD">
        <w:t>orange</w:t>
      </w:r>
      <w:proofErr w:type="spellEnd"/>
      <w:r w:rsidRPr="00423ABD">
        <w:t xml:space="preserve"> </w:t>
      </w:r>
      <w:r w:rsidR="00B15BD3" w:rsidRPr="00423ABD">
        <w:t>=</w:t>
      </w:r>
      <w:r w:rsidRPr="00423ABD">
        <w:t xml:space="preserve"> </w:t>
      </w:r>
      <w:r w:rsidR="00B15BD3" w:rsidRPr="00423ABD">
        <w:rPr>
          <w:rStyle w:val="CPKeyword"/>
        </w:rPr>
        <w:t>new</w:t>
      </w:r>
      <w:r w:rsidRPr="00423ABD">
        <w:t xml:space="preserve"> </w:t>
      </w:r>
      <w:proofErr w:type="gramStart"/>
      <w:r w:rsidR="00B15BD3" w:rsidRPr="00423ABD">
        <w:t>Orange(</w:t>
      </w:r>
      <w:proofErr w:type="gramEnd"/>
      <w:r w:rsidR="00B15BD3" w:rsidRPr="00423ABD">
        <w:t>);</w:t>
      </w:r>
    </w:p>
    <w:p w14:paraId="74490C2F" w14:textId="202E03B8"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fruit</w:t>
      </w:r>
      <w:r w:rsidRPr="00423ABD">
        <w:rPr>
          <w:rStyle w:val="CPComment"/>
        </w:rPr>
        <w:t xml:space="preserve"> </w:t>
      </w:r>
      <w:r w:rsidR="00B15BD3" w:rsidRPr="00423ABD">
        <w:rPr>
          <w:rStyle w:val="CPComment"/>
        </w:rPr>
        <w:t>comparer</w:t>
      </w:r>
      <w:r w:rsidRPr="00423ABD">
        <w:rPr>
          <w:rStyle w:val="CPComment"/>
        </w:rPr>
        <w:t xml:space="preserve"> </w:t>
      </w:r>
      <w:r w:rsidR="00B15BD3" w:rsidRPr="00423ABD">
        <w:rPr>
          <w:rStyle w:val="CPComment"/>
        </w:rPr>
        <w:t>can</w:t>
      </w:r>
      <w:r w:rsidRPr="00423ABD">
        <w:rPr>
          <w:rStyle w:val="CPComment"/>
        </w:rPr>
        <w:t xml:space="preserve"> </w:t>
      </w:r>
      <w:r w:rsidR="00B15BD3" w:rsidRPr="00423ABD">
        <w:rPr>
          <w:rStyle w:val="CPComment"/>
        </w:rPr>
        <w:t>compare</w:t>
      </w:r>
      <w:r w:rsidRPr="00423ABD">
        <w:rPr>
          <w:rStyle w:val="CPComment"/>
        </w:rPr>
        <w:t xml:space="preserve"> </w:t>
      </w:r>
      <w:r w:rsidR="00B15BD3" w:rsidRPr="00423ABD">
        <w:rPr>
          <w:rStyle w:val="CPComment"/>
        </w:rPr>
        <w:t>apples</w:t>
      </w:r>
      <w:r w:rsidRPr="00423ABD">
        <w:rPr>
          <w:rStyle w:val="CPComment"/>
        </w:rPr>
        <w:t xml:space="preserve"> </w:t>
      </w:r>
      <w:r w:rsidR="00B15BD3" w:rsidRPr="00423ABD">
        <w:rPr>
          <w:rStyle w:val="CPComment"/>
        </w:rPr>
        <w:t>and</w:t>
      </w:r>
      <w:r w:rsidRPr="00423ABD">
        <w:rPr>
          <w:rStyle w:val="CPComment"/>
        </w:rPr>
        <w:t xml:space="preserve"> </w:t>
      </w:r>
      <w:r w:rsidR="00B15BD3" w:rsidRPr="00423ABD">
        <w:rPr>
          <w:rStyle w:val="CPComment"/>
        </w:rPr>
        <w:t>oranges:</w:t>
      </w:r>
    </w:p>
    <w:p w14:paraId="31655452" w14:textId="5816D11F" w:rsidR="00FA02C3" w:rsidRPr="00423ABD" w:rsidRDefault="00DE7CCE" w:rsidP="009E7A29">
      <w:pPr>
        <w:pStyle w:val="CDTMID"/>
      </w:pPr>
      <w:r w:rsidRPr="00423ABD">
        <w:rPr>
          <w:rStyle w:val="CPComment"/>
        </w:rPr>
        <w:t xml:space="preserve">      </w:t>
      </w:r>
      <w:r w:rsidR="00B15BD3" w:rsidRPr="00423ABD">
        <w:rPr>
          <w:rStyle w:val="CPKeyword"/>
        </w:rPr>
        <w:t>bool</w:t>
      </w:r>
      <w:r w:rsidRPr="00423ABD">
        <w:rPr>
          <w:rStyle w:val="CPComment"/>
        </w:rPr>
        <w:t xml:space="preserve"> </w:t>
      </w:r>
      <w:r w:rsidR="00B15BD3" w:rsidRPr="00423ABD">
        <w:t>b1</w:t>
      </w:r>
      <w:r w:rsidRPr="00423ABD">
        <w:t xml:space="preserve"> </w:t>
      </w:r>
      <w:r w:rsidR="00B15BD3" w:rsidRPr="00423ABD">
        <w:t>=</w:t>
      </w:r>
      <w:r w:rsidRPr="00423ABD">
        <w:t xml:space="preserve"> </w:t>
      </w:r>
      <w:proofErr w:type="spellStart"/>
      <w:proofErr w:type="gramStart"/>
      <w:r w:rsidR="00B15BD3" w:rsidRPr="00423ABD">
        <w:t>fc.FirstIsBetter</w:t>
      </w:r>
      <w:proofErr w:type="spellEnd"/>
      <w:proofErr w:type="gramEnd"/>
      <w:r w:rsidR="00B15BD3" w:rsidRPr="00423ABD">
        <w:t>(apple1,</w:t>
      </w:r>
      <w:r w:rsidRPr="00423ABD">
        <w:t xml:space="preserve"> </w:t>
      </w:r>
      <w:r w:rsidR="00B15BD3" w:rsidRPr="00423ABD">
        <w:t>orange);</w:t>
      </w:r>
    </w:p>
    <w:p w14:paraId="1760A156" w14:textId="6AB5AE85"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or</w:t>
      </w:r>
      <w:r w:rsidRPr="00423ABD">
        <w:rPr>
          <w:rStyle w:val="CPComment"/>
        </w:rPr>
        <w:t xml:space="preserve"> </w:t>
      </w:r>
      <w:r w:rsidR="00B15BD3" w:rsidRPr="00423ABD">
        <w:rPr>
          <w:rStyle w:val="CPComment"/>
        </w:rPr>
        <w:t>apples</w:t>
      </w:r>
      <w:r w:rsidRPr="00423ABD">
        <w:rPr>
          <w:rStyle w:val="CPComment"/>
        </w:rPr>
        <w:t xml:space="preserve"> </w:t>
      </w:r>
      <w:r w:rsidR="00B15BD3" w:rsidRPr="00423ABD">
        <w:rPr>
          <w:rStyle w:val="CPComment"/>
        </w:rPr>
        <w:t>and</w:t>
      </w:r>
      <w:r w:rsidRPr="00423ABD">
        <w:rPr>
          <w:rStyle w:val="CPComment"/>
        </w:rPr>
        <w:t xml:space="preserve"> </w:t>
      </w:r>
      <w:r w:rsidR="00B15BD3" w:rsidRPr="00423ABD">
        <w:rPr>
          <w:rStyle w:val="CPComment"/>
        </w:rPr>
        <w:t>apples:</w:t>
      </w:r>
    </w:p>
    <w:p w14:paraId="711A2805" w14:textId="402CD735" w:rsidR="00FA02C3" w:rsidRPr="00423ABD" w:rsidRDefault="00DE7CCE" w:rsidP="009E7A29">
      <w:pPr>
        <w:pStyle w:val="CDTMID"/>
      </w:pPr>
      <w:r w:rsidRPr="00423ABD">
        <w:rPr>
          <w:rStyle w:val="CPComment"/>
        </w:rPr>
        <w:t xml:space="preserve">      </w:t>
      </w:r>
      <w:r w:rsidR="00B15BD3" w:rsidRPr="00423ABD">
        <w:rPr>
          <w:rStyle w:val="CPKeyword"/>
        </w:rPr>
        <w:t>bool</w:t>
      </w:r>
      <w:r w:rsidRPr="00423ABD">
        <w:t xml:space="preserve"> </w:t>
      </w:r>
      <w:r w:rsidR="00B15BD3" w:rsidRPr="00423ABD">
        <w:t>b2</w:t>
      </w:r>
      <w:r w:rsidRPr="00423ABD">
        <w:t xml:space="preserve"> </w:t>
      </w:r>
      <w:r w:rsidR="00B15BD3" w:rsidRPr="00423ABD">
        <w:t>=</w:t>
      </w:r>
      <w:r w:rsidRPr="00423ABD">
        <w:t xml:space="preserve"> </w:t>
      </w:r>
      <w:proofErr w:type="spellStart"/>
      <w:proofErr w:type="gramStart"/>
      <w:r w:rsidR="00B15BD3" w:rsidRPr="00423ABD">
        <w:t>fc.FirstIsBetter</w:t>
      </w:r>
      <w:proofErr w:type="spellEnd"/>
      <w:proofErr w:type="gramEnd"/>
      <w:r w:rsidR="00B15BD3" w:rsidRPr="00423ABD">
        <w:t>(apple1,</w:t>
      </w:r>
      <w:r w:rsidRPr="00423ABD">
        <w:t xml:space="preserve"> </w:t>
      </w:r>
      <w:r w:rsidR="00B15BD3" w:rsidRPr="00423ABD">
        <w:t>apple2);</w:t>
      </w:r>
    </w:p>
    <w:p w14:paraId="137E4879" w14:textId="52A5DC78" w:rsidR="00464665"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This</w:t>
      </w:r>
      <w:r w:rsidRPr="00423ABD">
        <w:rPr>
          <w:rStyle w:val="CPComment"/>
        </w:rPr>
        <w:t xml:space="preserve"> </w:t>
      </w:r>
      <w:r w:rsidR="00B15BD3" w:rsidRPr="00423ABD">
        <w:rPr>
          <w:rStyle w:val="CPComment"/>
        </w:rPr>
        <w:t>is</w:t>
      </w:r>
      <w:r w:rsidRPr="00423ABD">
        <w:rPr>
          <w:rStyle w:val="CPComment"/>
        </w:rPr>
        <w:t xml:space="preserve"> </w:t>
      </w:r>
      <w:r w:rsidR="00B15BD3" w:rsidRPr="00423ABD">
        <w:rPr>
          <w:rStyle w:val="CPComment"/>
        </w:rPr>
        <w:t>legal</w:t>
      </w:r>
      <w:r w:rsidRPr="00423ABD">
        <w:rPr>
          <w:rStyle w:val="CPComment"/>
        </w:rPr>
        <w:t xml:space="preserve"> </w:t>
      </w:r>
      <w:r w:rsidR="00B15BD3" w:rsidRPr="00423ABD">
        <w:rPr>
          <w:rStyle w:val="CPComment"/>
        </w:rPr>
        <w:t>because</w:t>
      </w:r>
      <w:r w:rsidRPr="00423ABD">
        <w:rPr>
          <w:rStyle w:val="CPComment"/>
        </w:rPr>
        <w:t xml:space="preserve"> </w:t>
      </w:r>
      <w:r w:rsidR="00B15BD3" w:rsidRPr="00423ABD">
        <w:rPr>
          <w:rStyle w:val="CPComment"/>
        </w:rPr>
        <w:t>the</w:t>
      </w:r>
      <w:r w:rsidRPr="00423ABD">
        <w:rPr>
          <w:rStyle w:val="CPComment"/>
        </w:rPr>
        <w:t xml:space="preserve"> </w:t>
      </w:r>
      <w:r w:rsidR="00B15BD3" w:rsidRPr="00423ABD">
        <w:rPr>
          <w:rStyle w:val="CPComment"/>
        </w:rPr>
        <w:t>interface</w:t>
      </w:r>
      <w:r w:rsidRPr="00423ABD">
        <w:rPr>
          <w:rStyle w:val="CPComment"/>
        </w:rPr>
        <w:t xml:space="preserve"> </w:t>
      </w:r>
      <w:r w:rsidR="00B15BD3" w:rsidRPr="00423ABD">
        <w:rPr>
          <w:rStyle w:val="CPComment"/>
        </w:rPr>
        <w:t>is</w:t>
      </w:r>
    </w:p>
    <w:p w14:paraId="6EAEF8C9" w14:textId="562CAF18"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contravariant</w:t>
      </w:r>
    </w:p>
    <w:p w14:paraId="498B2504" w14:textId="4D2B0ACA" w:rsidR="00FA02C3" w:rsidRPr="00423ABD" w:rsidRDefault="00DE7CCE" w:rsidP="009E7A29">
      <w:pPr>
        <w:pStyle w:val="CDTMID"/>
      </w:pPr>
      <w:r w:rsidRPr="00423ABD">
        <w:t xml:space="preserve">      </w:t>
      </w:r>
      <w:proofErr w:type="spellStart"/>
      <w:r w:rsidR="00B15BD3" w:rsidRPr="00423ABD">
        <w:t>ICompareThings</w:t>
      </w:r>
      <w:proofErr w:type="spellEnd"/>
      <w:r w:rsidR="00B15BD3" w:rsidRPr="00423ABD">
        <w:t>&lt;Apple&gt;</w:t>
      </w:r>
      <w:r w:rsidRPr="00423ABD">
        <w:t xml:space="preserve"> </w:t>
      </w:r>
      <w:r w:rsidR="00B15BD3" w:rsidRPr="00423ABD">
        <w:t>ac</w:t>
      </w:r>
      <w:r w:rsidRPr="00423ABD">
        <w:t xml:space="preserve"> </w:t>
      </w:r>
      <w:r w:rsidR="00B15BD3" w:rsidRPr="00423ABD">
        <w:t>=</w:t>
      </w:r>
      <w:r w:rsidRPr="00423ABD">
        <w:t xml:space="preserve"> </w:t>
      </w:r>
      <w:r w:rsidR="00B15BD3" w:rsidRPr="00423ABD">
        <w:t>fc;</w:t>
      </w:r>
    </w:p>
    <w:p w14:paraId="7A17D6CD" w14:textId="4D1EEC3F" w:rsidR="00464665"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This</w:t>
      </w:r>
      <w:r w:rsidRPr="00423ABD">
        <w:rPr>
          <w:rStyle w:val="CPComment"/>
        </w:rPr>
        <w:t xml:space="preserve"> </w:t>
      </w:r>
      <w:r w:rsidR="00B15BD3" w:rsidRPr="00423ABD">
        <w:rPr>
          <w:rStyle w:val="CPComment"/>
        </w:rPr>
        <w:t>is</w:t>
      </w:r>
      <w:r w:rsidRPr="00423ABD">
        <w:rPr>
          <w:rStyle w:val="CPComment"/>
        </w:rPr>
        <w:t xml:space="preserve"> </w:t>
      </w:r>
      <w:r w:rsidR="00B15BD3" w:rsidRPr="00423ABD">
        <w:rPr>
          <w:rStyle w:val="CPComment"/>
        </w:rPr>
        <w:t>really</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fruit</w:t>
      </w:r>
      <w:r w:rsidRPr="00423ABD">
        <w:rPr>
          <w:rStyle w:val="CPComment"/>
        </w:rPr>
        <w:t xml:space="preserve"> </w:t>
      </w:r>
      <w:r w:rsidR="00B15BD3" w:rsidRPr="00423ABD">
        <w:rPr>
          <w:rStyle w:val="CPComment"/>
        </w:rPr>
        <w:t>comparer,</w:t>
      </w:r>
      <w:r w:rsidRPr="00423ABD">
        <w:rPr>
          <w:rStyle w:val="CPComment"/>
        </w:rPr>
        <w:t xml:space="preserve"> </w:t>
      </w:r>
      <w:r w:rsidR="00B15BD3" w:rsidRPr="00423ABD">
        <w:rPr>
          <w:rStyle w:val="CPComment"/>
        </w:rPr>
        <w:t>so</w:t>
      </w:r>
      <w:r w:rsidRPr="00423ABD">
        <w:rPr>
          <w:rStyle w:val="CPComment"/>
        </w:rPr>
        <w:t xml:space="preserve"> </w:t>
      </w:r>
      <w:r w:rsidR="00B15BD3" w:rsidRPr="00423ABD">
        <w:rPr>
          <w:rStyle w:val="CPComment"/>
        </w:rPr>
        <w:t>it</w:t>
      </w:r>
      <w:r w:rsidRPr="00423ABD">
        <w:rPr>
          <w:rStyle w:val="CPComment"/>
        </w:rPr>
        <w:t xml:space="preserve"> </w:t>
      </w:r>
      <w:r w:rsidR="00B15BD3" w:rsidRPr="00423ABD">
        <w:rPr>
          <w:rStyle w:val="CPComment"/>
        </w:rPr>
        <w:t>can</w:t>
      </w:r>
    </w:p>
    <w:p w14:paraId="7F987A31" w14:textId="3C7C0D0A" w:rsidR="00464665"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C56F24" w:rsidRPr="00423ABD">
        <w:rPr>
          <w:rStyle w:val="CPComment"/>
        </w:rPr>
        <w:t>still</w:t>
      </w:r>
      <w:r w:rsidRPr="00423ABD">
        <w:rPr>
          <w:rStyle w:val="CPComment"/>
        </w:rPr>
        <w:t xml:space="preserve"> </w:t>
      </w:r>
      <w:r w:rsidR="00B15BD3" w:rsidRPr="00423ABD">
        <w:rPr>
          <w:rStyle w:val="CPComment"/>
        </w:rPr>
        <w:t>compare</w:t>
      </w:r>
      <w:r w:rsidRPr="00423ABD">
        <w:rPr>
          <w:rStyle w:val="CPComment"/>
        </w:rPr>
        <w:t xml:space="preserve"> </w:t>
      </w:r>
      <w:r w:rsidR="00B15BD3" w:rsidRPr="00423ABD">
        <w:rPr>
          <w:rStyle w:val="CPComment"/>
        </w:rPr>
        <w:t>two</w:t>
      </w:r>
      <w:r w:rsidRPr="00423ABD">
        <w:rPr>
          <w:rStyle w:val="CPComment"/>
        </w:rPr>
        <w:t xml:space="preserve"> </w:t>
      </w:r>
      <w:r w:rsidR="00B15BD3" w:rsidRPr="00423ABD">
        <w:rPr>
          <w:rStyle w:val="CPComment"/>
        </w:rPr>
        <w:t>apples</w:t>
      </w:r>
    </w:p>
    <w:p w14:paraId="1794B698" w14:textId="62EBA185" w:rsidR="00FA02C3" w:rsidRPr="00423ABD" w:rsidRDefault="00DE7CCE" w:rsidP="009E7A29">
      <w:pPr>
        <w:pStyle w:val="CDTMID"/>
      </w:pPr>
      <w:r w:rsidRPr="00423ABD">
        <w:rPr>
          <w:rStyle w:val="CPComment"/>
        </w:rPr>
        <w:t xml:space="preserve">      </w:t>
      </w:r>
      <w:r w:rsidR="00B15BD3" w:rsidRPr="00423ABD">
        <w:rPr>
          <w:rStyle w:val="CPKeyword"/>
        </w:rPr>
        <w:t>bool</w:t>
      </w:r>
      <w:r w:rsidRPr="00423ABD">
        <w:t xml:space="preserve"> </w:t>
      </w:r>
      <w:r w:rsidR="00B15BD3" w:rsidRPr="00423ABD">
        <w:t>b3</w:t>
      </w:r>
      <w:r w:rsidRPr="00423ABD">
        <w:t xml:space="preserve"> </w:t>
      </w:r>
      <w:r w:rsidR="00B15BD3" w:rsidRPr="00423ABD">
        <w:t>=</w:t>
      </w:r>
      <w:r w:rsidRPr="00423ABD">
        <w:t xml:space="preserve"> </w:t>
      </w:r>
      <w:proofErr w:type="spellStart"/>
      <w:proofErr w:type="gramStart"/>
      <w:r w:rsidR="00B15BD3" w:rsidRPr="00423ABD">
        <w:t>ac.FirstIsBetter</w:t>
      </w:r>
      <w:proofErr w:type="spellEnd"/>
      <w:proofErr w:type="gramEnd"/>
      <w:r w:rsidR="00B15BD3" w:rsidRPr="00423ABD">
        <w:t>(apple1,</w:t>
      </w:r>
      <w:r w:rsidRPr="00423ABD">
        <w:t xml:space="preserve"> </w:t>
      </w:r>
      <w:r w:rsidR="00B15BD3" w:rsidRPr="00423ABD">
        <w:t>apple2);</w:t>
      </w:r>
    </w:p>
    <w:p w14:paraId="3F2DA462" w14:textId="07DA9567" w:rsidR="00FA02C3" w:rsidRPr="00423ABD" w:rsidRDefault="00DE7CCE" w:rsidP="009E7A29">
      <w:pPr>
        <w:pStyle w:val="CDTMID"/>
      </w:pPr>
      <w:r w:rsidRPr="00423ABD">
        <w:t xml:space="preserve">  </w:t>
      </w:r>
      <w:r w:rsidR="00B15BD3" w:rsidRPr="00423ABD">
        <w:t>}</w:t>
      </w:r>
    </w:p>
    <w:p w14:paraId="55082229" w14:textId="77777777" w:rsidR="00FA02C3" w:rsidRPr="00423ABD" w:rsidRDefault="00B15BD3" w:rsidP="009E7A29">
      <w:pPr>
        <w:pStyle w:val="CDTLAST"/>
      </w:pPr>
      <w:r w:rsidRPr="00423ABD">
        <w:t>}</w:t>
      </w:r>
    </w:p>
    <w:p w14:paraId="34136193" w14:textId="6C19289D" w:rsidR="00FA02C3" w:rsidRPr="00423ABD" w:rsidRDefault="00003009" w:rsidP="009E7A29">
      <w:pPr>
        <w:pStyle w:val="CHAPBM"/>
      </w:pPr>
      <w:r w:rsidRPr="00423ABD">
        <w:t>Like</w:t>
      </w:r>
      <w:r w:rsidR="00DE7CCE" w:rsidRPr="00423ABD">
        <w:t xml:space="preserve"> </w:t>
      </w:r>
      <w:r w:rsidR="00B15BD3" w:rsidRPr="00423ABD">
        <w:t>covariance</w:t>
      </w:r>
      <w:r w:rsidR="00DE7CCE" w:rsidRPr="00423ABD">
        <w:t xml:space="preserve"> </w:t>
      </w:r>
      <w:r w:rsidR="00B15BD3" w:rsidRPr="00423ABD">
        <w:t>support,</w:t>
      </w:r>
      <w:r w:rsidR="00DE7CCE" w:rsidRPr="00423ABD">
        <w:t xml:space="preserve"> </w:t>
      </w:r>
      <w:r w:rsidR="00B15BD3" w:rsidRPr="00423ABD">
        <w:t>contravariance</w:t>
      </w:r>
      <w:r w:rsidR="00DE7CCE" w:rsidRPr="00423ABD">
        <w:t xml:space="preserve"> </w:t>
      </w:r>
      <w:r w:rsidR="00B15BD3" w:rsidRPr="00423ABD">
        <w:t>uses</w:t>
      </w:r>
      <w:r w:rsidR="00DE7CCE" w:rsidRPr="00423ABD">
        <w:t xml:space="preserve"> </w:t>
      </w:r>
      <w:r w:rsidR="00B15BD3" w:rsidRPr="00423ABD">
        <w:t>a</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modifier:</w:t>
      </w:r>
      <w:r w:rsidR="00DE7CCE" w:rsidRPr="00423ABD">
        <w:t xml:space="preserve"> </w:t>
      </w:r>
      <w:r w:rsidR="00B15BD3" w:rsidRPr="00423ABD">
        <w:rPr>
          <w:rStyle w:val="CITchapbm"/>
        </w:rPr>
        <w:t>in</w:t>
      </w:r>
      <w:r w:rsidR="00B15BD3" w:rsidRPr="00423ABD">
        <w:t>,</w:t>
      </w:r>
      <w:r w:rsidR="00DE7CCE" w:rsidRPr="00423ABD">
        <w:t xml:space="preserve"> </w:t>
      </w:r>
      <w:r w:rsidR="00C56F24" w:rsidRPr="00423ABD">
        <w:t>which</w:t>
      </w:r>
      <w:r w:rsidR="00DE7CCE" w:rsidRPr="00423ABD">
        <w:t xml:space="preserve"> </w:t>
      </w:r>
      <w:r w:rsidR="00C56F24" w:rsidRPr="00423ABD">
        <w:t>appears</w:t>
      </w:r>
      <w:r w:rsidR="00DE7CCE" w:rsidRPr="00423ABD">
        <w:t xml:space="preserve"> </w:t>
      </w:r>
      <w:r w:rsidR="00C56F24" w:rsidRPr="00423ABD">
        <w:t>i</w:t>
      </w:r>
      <w:r w:rsidR="00B15BD3" w:rsidRPr="00423ABD">
        <w:t>n</w:t>
      </w:r>
      <w:r w:rsidR="00DE7CCE" w:rsidRPr="00423ABD">
        <w:t xml:space="preserve"> </w:t>
      </w:r>
      <w:r w:rsidR="00B15BD3" w:rsidRPr="00423ABD">
        <w:t>the</w:t>
      </w:r>
      <w:r w:rsidR="00DE7CCE" w:rsidRPr="00423ABD">
        <w:t xml:space="preserve"> </w:t>
      </w:r>
      <w:r w:rsidR="00B15BD3" w:rsidRPr="00423ABD">
        <w:t>interface’s</w:t>
      </w:r>
      <w:r w:rsidR="00DE7CCE" w:rsidRPr="00423ABD">
        <w:t xml:space="preserve"> </w:t>
      </w:r>
      <w:r w:rsidR="00B15BD3" w:rsidRPr="00423ABD">
        <w:t>type</w:t>
      </w:r>
      <w:r w:rsidR="00DE7CCE" w:rsidRPr="00423ABD">
        <w:t xml:space="preserve"> </w:t>
      </w:r>
      <w:r w:rsidR="00B15BD3" w:rsidRPr="00423ABD">
        <w:t>parameter</w:t>
      </w:r>
      <w:r w:rsidR="00DE7CCE" w:rsidRPr="00423ABD">
        <w:t xml:space="preserve"> </w:t>
      </w:r>
      <w:r w:rsidR="00B15BD3" w:rsidRPr="00423ABD">
        <w:t>declaration.</w:t>
      </w:r>
      <w:r w:rsidR="00DE7CCE" w:rsidRPr="00423ABD">
        <w:t xml:space="preserve"> </w:t>
      </w:r>
      <w:r w:rsidR="00B15BD3" w:rsidRPr="00423ABD">
        <w:t>This</w:t>
      </w:r>
      <w:r w:rsidR="00DE7CCE" w:rsidRPr="00423ABD">
        <w:t xml:space="preserve"> </w:t>
      </w:r>
      <w:r w:rsidR="00B15BD3" w:rsidRPr="00423ABD">
        <w:t>instructs</w:t>
      </w:r>
      <w:r w:rsidR="00DE7CCE" w:rsidRPr="00423ABD">
        <w:t xml:space="preserve"> </w:t>
      </w:r>
      <w:r w:rsidR="00B15BD3" w:rsidRPr="00423ABD">
        <w:t>the</w:t>
      </w:r>
      <w:r w:rsidR="00DE7CCE" w:rsidRPr="00423ABD">
        <w:t xml:space="preserve"> </w:t>
      </w:r>
      <w:r w:rsidR="00B15BD3" w:rsidRPr="00423ABD">
        <w:t>compiler</w:t>
      </w:r>
      <w:r w:rsidR="00DE7CCE" w:rsidRPr="00423ABD">
        <w:t xml:space="preserve"> </w:t>
      </w:r>
      <w:r w:rsidR="00B15BD3" w:rsidRPr="00423ABD">
        <w:t>to</w:t>
      </w:r>
      <w:r w:rsidR="00DE7CCE" w:rsidRPr="00423ABD">
        <w:t xml:space="preserve"> </w:t>
      </w:r>
      <w:r w:rsidR="00B15BD3" w:rsidRPr="00423ABD">
        <w:t>check</w:t>
      </w:r>
      <w:r w:rsidR="00DE7CCE" w:rsidRPr="00423ABD">
        <w:t xml:space="preserve"> </w:t>
      </w:r>
      <w:r w:rsidR="00B15BD3" w:rsidRPr="00423ABD">
        <w:t>that</w:t>
      </w:r>
      <w:r w:rsidR="00DE7CCE" w:rsidRPr="00423ABD">
        <w:t xml:space="preserve"> </w:t>
      </w:r>
      <w:r w:rsidR="00B15BD3" w:rsidRPr="00423ABD">
        <w:rPr>
          <w:rStyle w:val="CITchapbm"/>
        </w:rPr>
        <w:t>T</w:t>
      </w:r>
      <w:r w:rsidR="00DE7CCE" w:rsidRPr="00423ABD">
        <w:t xml:space="preserve"> </w:t>
      </w:r>
      <w:r w:rsidR="00B15BD3" w:rsidRPr="00423ABD">
        <w:t>never</w:t>
      </w:r>
      <w:r w:rsidR="00DE7CCE" w:rsidRPr="00423ABD">
        <w:t xml:space="preserve"> </w:t>
      </w:r>
      <w:r w:rsidR="00B15BD3" w:rsidRPr="00423ABD">
        <w:t>appears</w:t>
      </w:r>
      <w:r w:rsidR="00DE7CCE" w:rsidRPr="00423ABD">
        <w:t xml:space="preserve"> </w:t>
      </w:r>
      <w:r w:rsidR="00B15BD3" w:rsidRPr="00423ABD">
        <w:t>on</w:t>
      </w:r>
      <w:r w:rsidR="00DE7CCE" w:rsidRPr="00423ABD">
        <w:t xml:space="preserve"> </w:t>
      </w:r>
      <w:r w:rsidR="00B15BD3" w:rsidRPr="00423ABD">
        <w:t>a</w:t>
      </w:r>
      <w:r w:rsidR="00DE7CCE" w:rsidRPr="00423ABD">
        <w:t xml:space="preserve"> </w:t>
      </w:r>
      <w:r w:rsidR="00B15BD3" w:rsidRPr="00423ABD">
        <w:t>property</w:t>
      </w:r>
      <w:r w:rsidR="00DE7CCE" w:rsidRPr="00423ABD">
        <w:t xml:space="preserve"> </w:t>
      </w:r>
      <w:r w:rsidR="00B15BD3" w:rsidRPr="00423ABD">
        <w:t>getter</w:t>
      </w:r>
      <w:r w:rsidR="00DE7CCE" w:rsidRPr="00423ABD">
        <w:t xml:space="preserve"> </w:t>
      </w:r>
      <w:r w:rsidR="00B15BD3" w:rsidRPr="00423ABD">
        <w:t>or</w:t>
      </w:r>
      <w:r w:rsidR="00DE7CCE" w:rsidRPr="00423ABD">
        <w:t xml:space="preserve"> </w:t>
      </w:r>
      <w:r w:rsidR="00B15BD3" w:rsidRPr="00423ABD">
        <w:t>as</w:t>
      </w:r>
      <w:r w:rsidR="00DE7CCE" w:rsidRPr="00423ABD">
        <w:t xml:space="preserve"> </w:t>
      </w:r>
      <w:r w:rsidR="00B15BD3" w:rsidRPr="00423ABD">
        <w:t>the</w:t>
      </w:r>
      <w:r w:rsidR="00DE7CCE" w:rsidRPr="00423ABD">
        <w:t xml:space="preserve"> </w:t>
      </w:r>
      <w:r w:rsidR="00B15BD3" w:rsidRPr="00423ABD">
        <w:t>return</w:t>
      </w:r>
      <w:r w:rsidR="00DE7CCE" w:rsidRPr="00423ABD">
        <w:t xml:space="preserve"> </w:t>
      </w:r>
      <w:r w:rsidR="00B15BD3" w:rsidRPr="00423ABD">
        <w:t>type</w:t>
      </w:r>
      <w:r w:rsidR="00DE7CCE" w:rsidRPr="00423ABD">
        <w:t xml:space="preserve"> </w:t>
      </w:r>
      <w:r w:rsidR="00B15BD3" w:rsidRPr="00423ABD">
        <w:t>of</w:t>
      </w:r>
      <w:r w:rsidR="00DE7CCE" w:rsidRPr="00423ABD">
        <w:t xml:space="preserve"> </w:t>
      </w:r>
      <w:r w:rsidR="00B15BD3" w:rsidRPr="00423ABD">
        <w:t>a</w:t>
      </w:r>
      <w:r w:rsidR="00DE7CCE" w:rsidRPr="00423ABD">
        <w:t xml:space="preserve"> </w:t>
      </w:r>
      <w:r w:rsidR="00B15BD3" w:rsidRPr="00423ABD">
        <w:t>method,</w:t>
      </w:r>
      <w:r w:rsidR="00DE7CCE" w:rsidRPr="00423ABD">
        <w:t xml:space="preserve"> </w:t>
      </w:r>
      <w:r w:rsidR="00C56F24" w:rsidRPr="00423ABD">
        <w:t>thereby</w:t>
      </w:r>
      <w:r w:rsidR="00DE7CCE" w:rsidRPr="00423ABD">
        <w:t xml:space="preserve"> </w:t>
      </w:r>
      <w:r w:rsidR="00B15BD3" w:rsidRPr="00423ABD">
        <w:t>enabling</w:t>
      </w:r>
      <w:r w:rsidR="00DE7CCE" w:rsidRPr="00423ABD">
        <w:t xml:space="preserve"> </w:t>
      </w:r>
      <w:r w:rsidR="00B15BD3" w:rsidRPr="00423ABD">
        <w:t>contravariant</w:t>
      </w:r>
      <w:r w:rsidR="00DE7CCE" w:rsidRPr="00423ABD">
        <w:t xml:space="preserve"> </w:t>
      </w:r>
      <w:r w:rsidR="00B15BD3" w:rsidRPr="00423ABD">
        <w:t>conversions</w:t>
      </w:r>
      <w:r w:rsidR="00DE7CCE" w:rsidRPr="00423ABD">
        <w:t xml:space="preserve"> </w:t>
      </w:r>
      <w:r w:rsidR="00B15BD3" w:rsidRPr="00423ABD">
        <w:t>for</w:t>
      </w:r>
      <w:r w:rsidR="00DE7CCE" w:rsidRPr="00423ABD">
        <w:t xml:space="preserve"> </w:t>
      </w:r>
      <w:r w:rsidR="00B15BD3" w:rsidRPr="00423ABD">
        <w:t>this</w:t>
      </w:r>
      <w:r w:rsidR="00DE7CCE" w:rsidRPr="00423ABD">
        <w:t xml:space="preserve"> </w:t>
      </w:r>
      <w:r w:rsidR="00B15BD3" w:rsidRPr="00423ABD">
        <w:t>interface.</w:t>
      </w:r>
    </w:p>
    <w:p w14:paraId="669326B5" w14:textId="156A71CC" w:rsidR="00FA02C3" w:rsidRPr="00423ABD" w:rsidRDefault="00B15BD3" w:rsidP="009E7A29">
      <w:pPr>
        <w:pStyle w:val="CHAPBM"/>
      </w:pPr>
      <w:r w:rsidRPr="00423ABD">
        <w:t>Contravariant</w:t>
      </w:r>
      <w:r w:rsidR="00DE7CCE" w:rsidRPr="00423ABD">
        <w:t xml:space="preserve"> </w:t>
      </w:r>
      <w:r w:rsidRPr="00423ABD">
        <w:t>conversions</w:t>
      </w:r>
      <w:r w:rsidR="00DE7CCE" w:rsidRPr="00423ABD">
        <w:t xml:space="preserve"> </w:t>
      </w:r>
      <w:r w:rsidRPr="00423ABD">
        <w:t>have</w:t>
      </w:r>
      <w:r w:rsidR="00DE7CCE" w:rsidRPr="00423ABD">
        <w:t xml:space="preserve"> </w:t>
      </w:r>
      <w:r w:rsidRPr="00423ABD">
        <w:t>all</w:t>
      </w:r>
      <w:r w:rsidR="00DE7CCE" w:rsidRPr="00423ABD">
        <w:t xml:space="preserve"> </w:t>
      </w:r>
      <w:r w:rsidRPr="00423ABD">
        <w:t>the</w:t>
      </w:r>
      <w:r w:rsidR="00DE7CCE" w:rsidRPr="00423ABD">
        <w:t xml:space="preserve"> </w:t>
      </w:r>
      <w:r w:rsidRPr="00423ABD">
        <w:t>analogous</w:t>
      </w:r>
      <w:r w:rsidR="00DE7CCE" w:rsidRPr="00423ABD">
        <w:t xml:space="preserve"> </w:t>
      </w:r>
      <w:r w:rsidRPr="00423ABD">
        <w:t>restrictions</w:t>
      </w:r>
      <w:r w:rsidR="00DE7CCE" w:rsidRPr="00423ABD">
        <w:t xml:space="preserve"> </w:t>
      </w:r>
      <w:r w:rsidRPr="00423ABD">
        <w:t>as</w:t>
      </w:r>
      <w:r w:rsidR="00DE7CCE" w:rsidRPr="00423ABD">
        <w:t xml:space="preserve"> </w:t>
      </w:r>
      <w:r w:rsidRPr="00423ABD">
        <w:t>described</w:t>
      </w:r>
      <w:r w:rsidR="00DE7CCE" w:rsidRPr="00423ABD">
        <w:t xml:space="preserve"> </w:t>
      </w:r>
      <w:r w:rsidR="00C56F24" w:rsidRPr="00423ABD">
        <w:t>earlier</w:t>
      </w:r>
      <w:r w:rsidR="00DE7CCE" w:rsidRPr="00423ABD">
        <w:t xml:space="preserve"> </w:t>
      </w:r>
      <w:r w:rsidRPr="00423ABD">
        <w:t>for</w:t>
      </w:r>
      <w:r w:rsidR="00DE7CCE" w:rsidRPr="00423ABD">
        <w:t xml:space="preserve"> </w:t>
      </w:r>
      <w:r w:rsidRPr="00423ABD">
        <w:t>covariant</w:t>
      </w:r>
      <w:r w:rsidR="00DE7CCE" w:rsidRPr="00423ABD">
        <w:t xml:space="preserve"> </w:t>
      </w:r>
      <w:r w:rsidRPr="00423ABD">
        <w:t>conversions:</w:t>
      </w:r>
      <w:r w:rsidR="00DE7CCE" w:rsidRPr="00423ABD">
        <w:t xml:space="preserve"> </w:t>
      </w:r>
      <w:r w:rsidRPr="00423ABD">
        <w:t>They</w:t>
      </w:r>
      <w:r w:rsidR="00DE7CCE" w:rsidRPr="00423ABD">
        <w:t xml:space="preserve"> </w:t>
      </w:r>
      <w:r w:rsidRPr="00423ABD">
        <w:t>are</w:t>
      </w:r>
      <w:r w:rsidR="00DE7CCE" w:rsidRPr="00423ABD">
        <w:t xml:space="preserve"> </w:t>
      </w:r>
      <w:r w:rsidRPr="00423ABD">
        <w:t>valid</w:t>
      </w:r>
      <w:r w:rsidR="00DE7CCE" w:rsidRPr="00423ABD">
        <w:t xml:space="preserve"> </w:t>
      </w:r>
      <w:r w:rsidR="00C56F24" w:rsidRPr="00423ABD">
        <w:t>only</w:t>
      </w:r>
      <w:r w:rsidR="00DE7CCE" w:rsidRPr="00423ABD">
        <w:t xml:space="preserve"> </w:t>
      </w:r>
      <w:r w:rsidR="00C56F24" w:rsidRPr="00423ABD">
        <w:t>for</w:t>
      </w:r>
      <w:r w:rsidR="00DE7CCE" w:rsidRPr="00423ABD">
        <w:t xml:space="preserve"> </w:t>
      </w:r>
      <w:r w:rsidRPr="00423ABD">
        <w:t>generic</w:t>
      </w:r>
      <w:r w:rsidR="00DE7CCE" w:rsidRPr="00423ABD">
        <w:t xml:space="preserve"> </w:t>
      </w:r>
      <w:r w:rsidRPr="00423ABD">
        <w:t>interface</w:t>
      </w:r>
      <w:r w:rsidR="00DE7CCE" w:rsidRPr="00423ABD">
        <w:t xml:space="preserve"> </w:t>
      </w:r>
      <w:r w:rsidRPr="00423ABD">
        <w:t>and</w:t>
      </w:r>
      <w:r w:rsidR="00DE7CCE" w:rsidRPr="00423ABD">
        <w:t xml:space="preserve"> </w:t>
      </w:r>
      <w:r w:rsidRPr="00423ABD">
        <w:t>delegate</w:t>
      </w:r>
      <w:r w:rsidR="00DE7CCE" w:rsidRPr="00423ABD">
        <w:t xml:space="preserve"> </w:t>
      </w:r>
      <w:r w:rsidRPr="00423ABD">
        <w:t>types,</w:t>
      </w:r>
      <w:r w:rsidR="00DE7CCE" w:rsidRPr="00423ABD">
        <w:t xml:space="preserve"> </w:t>
      </w:r>
      <w:r w:rsidRPr="00423ABD">
        <w:t>the</w:t>
      </w:r>
      <w:r w:rsidR="00DE7CCE" w:rsidRPr="00423ABD">
        <w:t xml:space="preserve"> </w:t>
      </w:r>
      <w:r w:rsidRPr="00423ABD">
        <w:t>varying</w:t>
      </w:r>
      <w:r w:rsidR="00DE7CCE" w:rsidRPr="00423ABD">
        <w:t xml:space="preserve"> </w:t>
      </w:r>
      <w:r w:rsidRPr="00423ABD">
        <w:t>type</w:t>
      </w:r>
      <w:r w:rsidR="00DE7CCE" w:rsidRPr="00423ABD">
        <w:t xml:space="preserve"> </w:t>
      </w:r>
      <w:r w:rsidRPr="00423ABD">
        <w:t>arguments</w:t>
      </w:r>
      <w:r w:rsidR="00DE7CCE" w:rsidRPr="00423ABD">
        <w:t xml:space="preserve"> </w:t>
      </w:r>
      <w:r w:rsidRPr="00423ABD">
        <w:t>must</w:t>
      </w:r>
      <w:r w:rsidR="00DE7CCE" w:rsidRPr="00423ABD">
        <w:t xml:space="preserve"> </w:t>
      </w:r>
      <w:r w:rsidRPr="00423ABD">
        <w:t>be</w:t>
      </w:r>
      <w:r w:rsidR="00DE7CCE" w:rsidRPr="00423ABD">
        <w:t xml:space="preserve"> </w:t>
      </w:r>
      <w:r w:rsidRPr="00423ABD">
        <w:t>reference</w:t>
      </w:r>
      <w:r w:rsidR="00DE7CCE" w:rsidRPr="00423ABD">
        <w:t xml:space="preserve"> </w:t>
      </w:r>
      <w:r w:rsidRPr="00423ABD">
        <w:t>types,</w:t>
      </w:r>
      <w:r w:rsidR="00DE7CCE" w:rsidRPr="00423ABD">
        <w:t xml:space="preserve"> </w:t>
      </w:r>
      <w:r w:rsidRPr="00423ABD">
        <w:t>and</w:t>
      </w:r>
      <w:r w:rsidR="00DE7CCE" w:rsidRPr="00423ABD">
        <w:t xml:space="preserve"> </w:t>
      </w:r>
      <w:r w:rsidRPr="00423ABD">
        <w:t>the</w:t>
      </w:r>
      <w:r w:rsidR="00DE7CCE" w:rsidRPr="00423ABD">
        <w:t xml:space="preserve"> </w:t>
      </w:r>
      <w:r w:rsidRPr="00423ABD">
        <w:t>compiler</w:t>
      </w:r>
      <w:r w:rsidR="00DE7CCE" w:rsidRPr="00423ABD">
        <w:t xml:space="preserve"> </w:t>
      </w:r>
      <w:r w:rsidRPr="00423ABD">
        <w:t>must</w:t>
      </w:r>
      <w:r w:rsidR="00DE7CCE" w:rsidRPr="00423ABD">
        <w:t xml:space="preserve"> </w:t>
      </w:r>
      <w:r w:rsidRPr="00423ABD">
        <w:t>be</w:t>
      </w:r>
      <w:r w:rsidR="00DE7CCE" w:rsidRPr="00423ABD">
        <w:t xml:space="preserve"> </w:t>
      </w:r>
      <w:r w:rsidRPr="00423ABD">
        <w:t>able</w:t>
      </w:r>
      <w:r w:rsidR="00DE7CCE" w:rsidRPr="00423ABD">
        <w:t xml:space="preserve"> </w:t>
      </w:r>
      <w:r w:rsidRPr="00423ABD">
        <w:t>to</w:t>
      </w:r>
      <w:r w:rsidR="00DE7CCE" w:rsidRPr="00423ABD">
        <w:t xml:space="preserve"> </w:t>
      </w:r>
      <w:r w:rsidRPr="00423ABD">
        <w:t>verify</w:t>
      </w:r>
      <w:r w:rsidR="00DE7CCE" w:rsidRPr="00423ABD">
        <w:t xml:space="preserve"> </w:t>
      </w:r>
      <w:r w:rsidRPr="00423ABD">
        <w:t>that</w:t>
      </w:r>
      <w:r w:rsidR="00DE7CCE" w:rsidRPr="00423ABD">
        <w:t xml:space="preserve"> </w:t>
      </w:r>
      <w:r w:rsidRPr="00423ABD">
        <w:t>the</w:t>
      </w:r>
      <w:r w:rsidR="00DE7CCE" w:rsidRPr="00423ABD">
        <w:t xml:space="preserve"> </w:t>
      </w:r>
      <w:r w:rsidRPr="00423ABD">
        <w:t>interface</w:t>
      </w:r>
      <w:r w:rsidR="00DE7CCE" w:rsidRPr="00423ABD">
        <w:t xml:space="preserve"> </w:t>
      </w:r>
      <w:r w:rsidRPr="00423ABD">
        <w:t>is</w:t>
      </w:r>
      <w:r w:rsidR="00DE7CCE" w:rsidRPr="00423ABD">
        <w:t xml:space="preserve"> </w:t>
      </w:r>
      <w:r w:rsidRPr="00423ABD">
        <w:t>safe</w:t>
      </w:r>
      <w:r w:rsidR="00DE7CCE" w:rsidRPr="00423ABD">
        <w:t xml:space="preserve"> </w:t>
      </w:r>
      <w:r w:rsidRPr="00423ABD">
        <w:t>for</w:t>
      </w:r>
      <w:r w:rsidR="00DE7CCE" w:rsidRPr="00423ABD">
        <w:t xml:space="preserve"> </w:t>
      </w:r>
      <w:r w:rsidRPr="00423ABD">
        <w:t>the</w:t>
      </w:r>
      <w:r w:rsidR="00DE7CCE" w:rsidRPr="00423ABD">
        <w:t xml:space="preserve"> </w:t>
      </w:r>
      <w:r w:rsidRPr="00423ABD">
        <w:t>contravariant</w:t>
      </w:r>
      <w:r w:rsidR="00DE7CCE" w:rsidRPr="00423ABD">
        <w:t xml:space="preserve"> </w:t>
      </w:r>
      <w:r w:rsidRPr="00423ABD">
        <w:t>conversions.</w:t>
      </w:r>
    </w:p>
    <w:p w14:paraId="3640D395" w14:textId="739370EE" w:rsidR="00464665" w:rsidRPr="00423ABD" w:rsidRDefault="00603CD5" w:rsidP="009E7A29">
      <w:pPr>
        <w:pStyle w:val="CHAPBM"/>
      </w:pPr>
      <w:r w:rsidRPr="00423ABD">
        <w:t>An</w:t>
      </w:r>
      <w:r w:rsidR="00DE7CCE" w:rsidRPr="00423ABD">
        <w:t xml:space="preserve"> </w:t>
      </w:r>
      <w:r w:rsidRPr="00423ABD">
        <w:t>interface</w:t>
      </w:r>
      <w:r w:rsidR="00DE7CCE" w:rsidRPr="00423ABD">
        <w:t xml:space="preserve"> </w:t>
      </w:r>
      <w:r w:rsidRPr="00423ABD">
        <w:t>can</w:t>
      </w:r>
      <w:r w:rsidR="00DE7CCE" w:rsidRPr="00423ABD">
        <w:t xml:space="preserve"> </w:t>
      </w:r>
      <w:r w:rsidRPr="00423ABD">
        <w:t>be</w:t>
      </w:r>
      <w:r w:rsidR="00DE7CCE" w:rsidRPr="00423ABD">
        <w:t xml:space="preserve"> </w:t>
      </w:r>
      <w:r w:rsidRPr="00423ABD">
        <w:t>covariant</w:t>
      </w:r>
      <w:r w:rsidR="00DE7CCE" w:rsidRPr="00423ABD">
        <w:t xml:space="preserve"> </w:t>
      </w:r>
      <w:r w:rsidRPr="00423ABD">
        <w:t>in</w:t>
      </w:r>
      <w:r w:rsidR="00DE7CCE" w:rsidRPr="00423ABD">
        <w:t xml:space="preserve"> </w:t>
      </w:r>
      <w:r w:rsidRPr="00423ABD">
        <w:t>one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and</w:t>
      </w:r>
      <w:r w:rsidR="00DE7CCE" w:rsidRPr="00423ABD">
        <w:t xml:space="preserve"> </w:t>
      </w:r>
      <w:r w:rsidRPr="00423ABD">
        <w:t>contravariant</w:t>
      </w:r>
      <w:r w:rsidR="00DE7CCE" w:rsidRPr="00423ABD">
        <w:t xml:space="preserve"> </w:t>
      </w:r>
      <w:r w:rsidRPr="00423ABD">
        <w:t>in</w:t>
      </w:r>
      <w:r w:rsidR="00DE7CCE" w:rsidRPr="00423ABD">
        <w:t xml:space="preserve"> </w:t>
      </w:r>
      <w:r w:rsidRPr="00423ABD">
        <w:t>another,</w:t>
      </w:r>
      <w:r w:rsidR="00DE7CCE" w:rsidRPr="00423ABD">
        <w:t xml:space="preserve"> </w:t>
      </w:r>
      <w:del w:id="320" w:author="Jill Hobbs" w:date="2020-06-04T15:48:00Z">
        <w:r w:rsidRPr="00423ABD" w:rsidDel="00215757">
          <w:delText>but</w:delText>
        </w:r>
        <w:r w:rsidR="00DE7CCE" w:rsidRPr="00423ABD" w:rsidDel="00215757">
          <w:delText xml:space="preserve"> </w:delText>
        </w:r>
      </w:del>
      <w:ins w:id="321" w:author="Jill Hobbs" w:date="2020-06-04T15:48:00Z">
        <w:r w:rsidR="00215757">
          <w:t>although</w:t>
        </w:r>
        <w:r w:rsidR="00215757" w:rsidRPr="00423ABD">
          <w:t xml:space="preserve"> </w:t>
        </w:r>
      </w:ins>
      <w:r w:rsidRPr="00423ABD">
        <w:t>this</w:t>
      </w:r>
      <w:r w:rsidR="00DE7CCE" w:rsidRPr="00423ABD">
        <w:t xml:space="preserve"> </w:t>
      </w:r>
      <w:ins w:id="322" w:author="Jill Hobbs" w:date="2020-06-04T15:48:00Z">
        <w:r w:rsidR="00215757">
          <w:t xml:space="preserve">case </w:t>
        </w:r>
      </w:ins>
      <w:r w:rsidRPr="00423ABD">
        <w:t>seldom</w:t>
      </w:r>
      <w:r w:rsidR="00DE7CCE" w:rsidRPr="00423ABD">
        <w:t xml:space="preserve"> </w:t>
      </w:r>
      <w:r w:rsidRPr="00423ABD">
        <w:t>arises</w:t>
      </w:r>
      <w:r w:rsidR="00DE7CCE" w:rsidRPr="00423ABD">
        <w:t xml:space="preserve"> </w:t>
      </w:r>
      <w:r w:rsidRPr="00423ABD">
        <w:t>in</w:t>
      </w:r>
      <w:r w:rsidR="00DE7CCE" w:rsidRPr="00423ABD">
        <w:t xml:space="preserve"> </w:t>
      </w:r>
      <w:r w:rsidRPr="00423ABD">
        <w:t>practice</w:t>
      </w:r>
      <w:r w:rsidR="00DE7CCE" w:rsidRPr="00423ABD">
        <w:t xml:space="preserve"> </w:t>
      </w:r>
      <w:r w:rsidRPr="00423ABD">
        <w:t>except</w:t>
      </w:r>
      <w:r w:rsidR="00DE7CCE" w:rsidRPr="00423ABD">
        <w:t xml:space="preserve"> </w:t>
      </w:r>
      <w:r w:rsidRPr="00423ABD">
        <w:t>with</w:t>
      </w:r>
      <w:r w:rsidR="00DE7CCE" w:rsidRPr="00423ABD">
        <w:t xml:space="preserve"> </w:t>
      </w:r>
      <w:r w:rsidRPr="00423ABD">
        <w:t>delegates.</w:t>
      </w:r>
      <w:r w:rsidR="00DE7CCE" w:rsidRPr="00423ABD">
        <w:t xml:space="preserve"> </w:t>
      </w:r>
      <w:r w:rsidRPr="00423ABD">
        <w:t>The</w:t>
      </w:r>
      <w:r w:rsidR="00DE7CCE" w:rsidRPr="00423ABD">
        <w:t xml:space="preserve"> </w:t>
      </w:r>
      <w:proofErr w:type="spellStart"/>
      <w:r w:rsidR="00C86A36" w:rsidRPr="00423ABD">
        <w:rPr>
          <w:rStyle w:val="CITchapbm"/>
        </w:rPr>
        <w:t>Func</w:t>
      </w:r>
      <w:proofErr w:type="spellEnd"/>
      <w:r w:rsidR="00C86A36" w:rsidRPr="00423ABD">
        <w:rPr>
          <w:rStyle w:val="CITchapbm"/>
        </w:rPr>
        <w:t>&lt;A1,</w:t>
      </w:r>
      <w:r w:rsidR="00DE7CCE" w:rsidRPr="00423ABD">
        <w:rPr>
          <w:rStyle w:val="CITchapbm"/>
        </w:rPr>
        <w:t xml:space="preserve"> </w:t>
      </w:r>
      <w:r w:rsidR="00C86A36" w:rsidRPr="00423ABD">
        <w:rPr>
          <w:rStyle w:val="CITchapbm"/>
        </w:rPr>
        <w:t>A2,</w:t>
      </w:r>
      <w:r w:rsidR="00DE7CCE" w:rsidRPr="00423ABD">
        <w:rPr>
          <w:rStyle w:val="CITchapbm"/>
        </w:rPr>
        <w:t xml:space="preserve"> </w:t>
      </w:r>
      <w:r w:rsidR="00C86A36" w:rsidRPr="00423ABD">
        <w:rPr>
          <w:rStyle w:val="CITchapbm"/>
        </w:rPr>
        <w:t>...</w:t>
      </w:r>
      <w:r w:rsidRPr="00423ABD">
        <w:rPr>
          <w:rStyle w:val="CITchapbm"/>
        </w:rPr>
        <w:t>,</w:t>
      </w:r>
      <w:r w:rsidR="00DE7CCE" w:rsidRPr="00423ABD">
        <w:rPr>
          <w:rStyle w:val="CITchapbm"/>
        </w:rPr>
        <w:t xml:space="preserve"> </w:t>
      </w:r>
      <w:r w:rsidRPr="00423ABD">
        <w:rPr>
          <w:rStyle w:val="CITchapbm"/>
        </w:rPr>
        <w:t>R&gt;</w:t>
      </w:r>
      <w:r w:rsidR="00DE7CCE" w:rsidRPr="00423ABD">
        <w:t xml:space="preserve"> </w:t>
      </w:r>
      <w:r w:rsidRPr="00423ABD">
        <w:t>family</w:t>
      </w:r>
      <w:r w:rsidR="00DE7CCE" w:rsidRPr="00423ABD">
        <w:t xml:space="preserve"> </w:t>
      </w:r>
      <w:r w:rsidRPr="00423ABD">
        <w:t>of</w:t>
      </w:r>
      <w:r w:rsidR="00DE7CCE" w:rsidRPr="00423ABD">
        <w:t xml:space="preserve"> </w:t>
      </w:r>
      <w:r w:rsidRPr="00423ABD">
        <w:t>delegates,</w:t>
      </w:r>
      <w:r w:rsidR="00DE7CCE" w:rsidRPr="00423ABD">
        <w:t xml:space="preserve"> </w:t>
      </w:r>
      <w:r w:rsidRPr="00423ABD">
        <w:t>for</w:t>
      </w:r>
      <w:r w:rsidR="00DE7CCE" w:rsidRPr="00423ABD">
        <w:t xml:space="preserve"> </w:t>
      </w:r>
      <w:r w:rsidRPr="00423ABD">
        <w:t>example,</w:t>
      </w:r>
      <w:r w:rsidR="00DE7CCE" w:rsidRPr="00423ABD">
        <w:t xml:space="preserve"> </w:t>
      </w:r>
      <w:r w:rsidRPr="00423ABD">
        <w:t>are</w:t>
      </w:r>
      <w:r w:rsidR="00DE7CCE" w:rsidRPr="00423ABD">
        <w:t xml:space="preserve"> </w:t>
      </w:r>
      <w:r w:rsidRPr="00423ABD">
        <w:t>covariant</w:t>
      </w:r>
      <w:r w:rsidR="00DE7CCE" w:rsidRPr="00423ABD">
        <w:t xml:space="preserve"> </w:t>
      </w:r>
      <w:r w:rsidRPr="00423ABD">
        <w:t>in</w:t>
      </w:r>
      <w:r w:rsidR="00DE7CCE" w:rsidRPr="00423ABD">
        <w:t xml:space="preserve"> </w:t>
      </w:r>
      <w:r w:rsidRPr="00423ABD">
        <w:t>the</w:t>
      </w:r>
      <w:r w:rsidR="00DE7CCE" w:rsidRPr="00423ABD">
        <w:t xml:space="preserve"> </w:t>
      </w:r>
      <w:r w:rsidRPr="00423ABD">
        <w:t>return</w:t>
      </w:r>
      <w:r w:rsidR="00DE7CCE" w:rsidRPr="00423ABD">
        <w:t xml:space="preserve"> </w:t>
      </w:r>
      <w:r w:rsidRPr="00423ABD">
        <w:t>type,</w:t>
      </w:r>
      <w:r w:rsidR="00DE7CCE" w:rsidRPr="00423ABD">
        <w:t xml:space="preserve"> </w:t>
      </w:r>
      <w:r w:rsidRPr="00423ABD">
        <w:rPr>
          <w:rStyle w:val="CITchapbm"/>
        </w:rPr>
        <w:t>R</w:t>
      </w:r>
      <w:r w:rsidRPr="00423ABD">
        <w:t>,</w:t>
      </w:r>
      <w:r w:rsidR="00DE7CCE" w:rsidRPr="00423ABD">
        <w:t xml:space="preserve"> </w:t>
      </w:r>
      <w:r w:rsidRPr="00423ABD">
        <w:t>and</w:t>
      </w:r>
      <w:r w:rsidR="00DE7CCE" w:rsidRPr="00423ABD">
        <w:t xml:space="preserve"> </w:t>
      </w:r>
      <w:r w:rsidRPr="00423ABD">
        <w:t>contravariant</w:t>
      </w:r>
      <w:r w:rsidR="00DE7CCE" w:rsidRPr="00423ABD">
        <w:t xml:space="preserve"> </w:t>
      </w:r>
      <w:r w:rsidRPr="00423ABD">
        <w:t>in</w:t>
      </w:r>
      <w:r w:rsidR="00DE7CCE" w:rsidRPr="00423ABD">
        <w:t xml:space="preserve"> </w:t>
      </w:r>
      <w:r w:rsidRPr="00423ABD">
        <w:t>all</w:t>
      </w:r>
      <w:r w:rsidR="00DE7CCE" w:rsidRPr="00423ABD">
        <w:t xml:space="preserve"> </w:t>
      </w:r>
      <w:r w:rsidRPr="00423ABD">
        <w:t>the</w:t>
      </w:r>
      <w:r w:rsidR="00DE7CCE" w:rsidRPr="00423ABD">
        <w:t xml:space="preserve"> </w:t>
      </w:r>
      <w:r w:rsidRPr="00423ABD">
        <w:t>argument</w:t>
      </w:r>
      <w:r w:rsidR="00DE7CCE" w:rsidRPr="00423ABD">
        <w:t xml:space="preserve"> </w:t>
      </w:r>
      <w:r w:rsidRPr="00423ABD">
        <w:t>types.</w:t>
      </w:r>
    </w:p>
    <w:p w14:paraId="7001CF32" w14:textId="479B1D04" w:rsidR="00FA02C3" w:rsidRPr="00423ABD" w:rsidRDefault="00B15BD3" w:rsidP="009E7A29">
      <w:pPr>
        <w:pStyle w:val="CHAPBM"/>
      </w:pPr>
      <w:r w:rsidRPr="00423ABD">
        <w:lastRenderedPageBreak/>
        <w:t>Lastly,</w:t>
      </w:r>
      <w:r w:rsidR="00DE7CCE" w:rsidRPr="00423ABD">
        <w:t xml:space="preserve"> </w:t>
      </w:r>
      <w:r w:rsidRPr="00423ABD">
        <w:t>note</w:t>
      </w:r>
      <w:r w:rsidR="00DE7CCE" w:rsidRPr="00423ABD">
        <w:t xml:space="preserve"> </w:t>
      </w:r>
      <w:r w:rsidRPr="00423ABD">
        <w:t>that</w:t>
      </w:r>
      <w:r w:rsidR="00DE7CCE" w:rsidRPr="00423ABD">
        <w:t xml:space="preserve"> </w:t>
      </w:r>
      <w:r w:rsidRPr="00423ABD">
        <w:t>the</w:t>
      </w:r>
      <w:r w:rsidR="00DE7CCE" w:rsidRPr="00423ABD">
        <w:t xml:space="preserve"> </w:t>
      </w:r>
      <w:r w:rsidRPr="00423ABD">
        <w:t>compiler</w:t>
      </w:r>
      <w:r w:rsidR="00DE7CCE" w:rsidRPr="00423ABD">
        <w:t xml:space="preserve"> </w:t>
      </w:r>
      <w:r w:rsidRPr="00423ABD">
        <w:t>will</w:t>
      </w:r>
      <w:r w:rsidR="00DE7CCE" w:rsidRPr="00423ABD">
        <w:t xml:space="preserve"> </w:t>
      </w:r>
      <w:r w:rsidRPr="00423ABD">
        <w:t>check</w:t>
      </w:r>
      <w:r w:rsidR="00DE7CCE" w:rsidRPr="00423ABD">
        <w:t xml:space="preserve"> </w:t>
      </w:r>
      <w:r w:rsidR="00C56F24" w:rsidRPr="00423ABD">
        <w:t>the</w:t>
      </w:r>
      <w:r w:rsidR="00DE7CCE" w:rsidRPr="00423ABD">
        <w:t xml:space="preserve"> </w:t>
      </w:r>
      <w:r w:rsidRPr="00423ABD">
        <w:t>validity</w:t>
      </w:r>
      <w:r w:rsidR="00DE7CCE" w:rsidRPr="00423ABD">
        <w:t xml:space="preserve"> </w:t>
      </w:r>
      <w:r w:rsidRPr="00423ABD">
        <w:t>of</w:t>
      </w:r>
      <w:r w:rsidR="00DE7CCE" w:rsidRPr="00423ABD">
        <w:t xml:space="preserve"> </w:t>
      </w:r>
      <w:r w:rsidRPr="00423ABD">
        <w:t>the</w:t>
      </w:r>
      <w:r w:rsidR="00DE7CCE" w:rsidRPr="00423ABD">
        <w:t xml:space="preserve"> </w:t>
      </w:r>
      <w:r w:rsidRPr="00423ABD">
        <w:t>covariance</w:t>
      </w:r>
      <w:r w:rsidR="00DE7CCE" w:rsidRPr="00423ABD">
        <w:t xml:space="preserve"> </w:t>
      </w:r>
      <w:r w:rsidRPr="00423ABD">
        <w:t>and</w:t>
      </w:r>
      <w:r w:rsidR="00DE7CCE" w:rsidRPr="00423ABD">
        <w:t xml:space="preserve"> </w:t>
      </w:r>
      <w:r w:rsidRPr="00423ABD">
        <w:t>contravariance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modifiers</w:t>
      </w:r>
      <w:r w:rsidR="00DE7CCE" w:rsidRPr="00423ABD">
        <w:t xml:space="preserve"> </w:t>
      </w:r>
      <w:r w:rsidRPr="00423ABD">
        <w:t>throughout</w:t>
      </w:r>
      <w:r w:rsidR="00DE7CCE" w:rsidRPr="00423ABD">
        <w:t xml:space="preserve"> </w:t>
      </w:r>
      <w:r w:rsidRPr="00423ABD">
        <w:t>the</w:t>
      </w:r>
      <w:r w:rsidR="00DE7CCE" w:rsidRPr="00423ABD">
        <w:t xml:space="preserve"> </w:t>
      </w:r>
      <w:r w:rsidRPr="00423ABD">
        <w:t>source.</w:t>
      </w:r>
      <w:r w:rsidR="00DE7CCE" w:rsidRPr="00423ABD">
        <w:t xml:space="preserve"> </w:t>
      </w:r>
      <w:r w:rsidRPr="00423ABD">
        <w:t>Consider</w:t>
      </w:r>
      <w:r w:rsidR="00DE7CCE" w:rsidRPr="00423ABD">
        <w:t xml:space="preserve"> </w:t>
      </w:r>
      <w:r w:rsidRPr="00423ABD">
        <w:t>the</w:t>
      </w:r>
      <w:r w:rsidR="00DE7CCE" w:rsidRPr="00423ABD">
        <w:t xml:space="preserve"> </w:t>
      </w:r>
      <w:proofErr w:type="spellStart"/>
      <w:r w:rsidRPr="00423ABD">
        <w:rPr>
          <w:rStyle w:val="CITchapbm"/>
        </w:rPr>
        <w:t>PairInitializer</w:t>
      </w:r>
      <w:proofErr w:type="spellEnd"/>
      <w:r w:rsidRPr="00423ABD">
        <w:rPr>
          <w:rStyle w:val="CITchapbm"/>
        </w:rPr>
        <w:t>&lt;in</w:t>
      </w:r>
      <w:r w:rsidR="00DE7CCE" w:rsidRPr="00423ABD">
        <w:rPr>
          <w:rStyle w:val="CITchapbm"/>
        </w:rPr>
        <w:t xml:space="preserve"> </w:t>
      </w:r>
      <w:r w:rsidRPr="00423ABD">
        <w:rPr>
          <w:rStyle w:val="CITchapbm"/>
        </w:rPr>
        <w:t>T&gt;</w:t>
      </w:r>
      <w:r w:rsidR="00DE7CCE" w:rsidRPr="00423ABD">
        <w:t xml:space="preserve"> </w:t>
      </w:r>
      <w:r w:rsidRPr="00423ABD">
        <w:t>interface</w:t>
      </w:r>
      <w:r w:rsidR="00DE7CCE" w:rsidRPr="00423ABD">
        <w:t xml:space="preserve"> </w:t>
      </w:r>
      <w:r w:rsidRPr="00423ABD">
        <w:t>in</w:t>
      </w:r>
      <w:r w:rsidR="00DE7CCE" w:rsidRPr="00423ABD">
        <w:t xml:space="preserve"> </w:t>
      </w:r>
      <w:r w:rsidR="00ED1933" w:rsidRPr="00423ABD">
        <w:t>Listing</w:t>
      </w:r>
      <w:r w:rsidR="00DE7CCE" w:rsidRPr="00423ABD">
        <w:t xml:space="preserve"> </w:t>
      </w:r>
      <w:r w:rsidR="00ED1933" w:rsidRPr="00423ABD">
        <w:t>12.</w:t>
      </w:r>
      <w:r w:rsidR="00603CD5" w:rsidRPr="00423ABD">
        <w:t>45</w:t>
      </w:r>
      <w:r w:rsidRPr="00423ABD">
        <w:t>.</w:t>
      </w:r>
    </w:p>
    <w:p w14:paraId="1076A9BA" w14:textId="76BBF97C" w:rsidR="00FA02C3" w:rsidRPr="00423ABD" w:rsidRDefault="00ED1933" w:rsidP="009E7A29">
      <w:pPr>
        <w:pStyle w:val="CDTTTL"/>
      </w:pPr>
      <w:r w:rsidRPr="00423ABD">
        <w:rPr>
          <w:rStyle w:val="CDTNUM"/>
        </w:rPr>
        <w:t>Listing</w:t>
      </w:r>
      <w:r w:rsidR="00DE7CCE" w:rsidRPr="00423ABD">
        <w:rPr>
          <w:rStyle w:val="CDTNUM"/>
        </w:rPr>
        <w:t xml:space="preserve"> </w:t>
      </w:r>
      <w:r w:rsidRPr="00423ABD">
        <w:rPr>
          <w:rStyle w:val="CDTNUM"/>
        </w:rPr>
        <w:t>12.</w:t>
      </w:r>
      <w:r w:rsidR="00603CD5" w:rsidRPr="00423ABD">
        <w:rPr>
          <w:rStyle w:val="CDTNUM"/>
        </w:rPr>
        <w:t>45</w:t>
      </w:r>
      <w:r w:rsidR="00B15BD3" w:rsidRPr="00423ABD">
        <w:rPr>
          <w:rStyle w:val="CDTNUM"/>
        </w:rPr>
        <w:t>:</w:t>
      </w:r>
      <w:r w:rsidR="00B15BD3" w:rsidRPr="00423ABD">
        <w:t> </w:t>
      </w:r>
      <w:r w:rsidR="00B15BD3" w:rsidRPr="00423ABD">
        <w:t>Compiler</w:t>
      </w:r>
      <w:r w:rsidR="00DE7CCE" w:rsidRPr="00423ABD">
        <w:t xml:space="preserve"> </w:t>
      </w:r>
      <w:r w:rsidR="00B15BD3" w:rsidRPr="00423ABD">
        <w:t>Validation</w:t>
      </w:r>
      <w:r w:rsidR="00DE7CCE" w:rsidRPr="00423ABD">
        <w:t xml:space="preserve"> </w:t>
      </w:r>
      <w:r w:rsidR="00B15BD3" w:rsidRPr="00423ABD">
        <w:t>of</w:t>
      </w:r>
      <w:r w:rsidR="00DE7CCE" w:rsidRPr="00423ABD">
        <w:t xml:space="preserve"> </w:t>
      </w:r>
      <w:r w:rsidR="00B15BD3" w:rsidRPr="00423ABD">
        <w:t>Variance</w:t>
      </w:r>
    </w:p>
    <w:p w14:paraId="335A0216" w14:textId="27B5C4B3" w:rsidR="00FA02C3" w:rsidRPr="00423ABD" w:rsidRDefault="00B15BD3" w:rsidP="009E7A29">
      <w:pPr>
        <w:pStyle w:val="CDTFIRST"/>
      </w:pPr>
      <w:r w:rsidRPr="00423ABD">
        <w:rPr>
          <w:rStyle w:val="CPComment"/>
        </w:rPr>
        <w:t>//</w:t>
      </w:r>
      <w:r w:rsidR="00DE7CCE" w:rsidRPr="00423ABD">
        <w:rPr>
          <w:rStyle w:val="CPComment"/>
        </w:rPr>
        <w:t xml:space="preserve"> </w:t>
      </w:r>
      <w:r w:rsidRPr="00423ABD">
        <w:rPr>
          <w:rStyle w:val="CPComment"/>
        </w:rPr>
        <w:t>ERROR:</w:t>
      </w:r>
      <w:r w:rsidR="00DE7CCE" w:rsidRPr="00423ABD">
        <w:rPr>
          <w:rStyle w:val="CPComment"/>
        </w:rPr>
        <w:t xml:space="preserve">  </w:t>
      </w:r>
      <w:r w:rsidRPr="00423ABD">
        <w:rPr>
          <w:rStyle w:val="CPComment"/>
        </w:rPr>
        <w:t>Invalid</w:t>
      </w:r>
      <w:r w:rsidR="00DE7CCE" w:rsidRPr="00423ABD">
        <w:rPr>
          <w:rStyle w:val="CPComment"/>
        </w:rPr>
        <w:t xml:space="preserve"> </w:t>
      </w:r>
      <w:r w:rsidRPr="00423ABD">
        <w:rPr>
          <w:rStyle w:val="CPComment"/>
        </w:rPr>
        <w:t>variance</w:t>
      </w:r>
      <w:r w:rsidR="00C56F24" w:rsidRPr="00423ABD">
        <w:rPr>
          <w:rStyle w:val="CPComment"/>
        </w:rPr>
        <w:t>;</w:t>
      </w:r>
      <w:r w:rsidR="00DE7CCE" w:rsidRPr="00423ABD">
        <w:rPr>
          <w:rStyle w:val="CPComment"/>
        </w:rPr>
        <w:t xml:space="preserve"> </w:t>
      </w:r>
      <w:r w:rsidRPr="00423ABD">
        <w:rPr>
          <w:rStyle w:val="CPComment"/>
        </w:rPr>
        <w:t>the</w:t>
      </w:r>
      <w:r w:rsidR="00DE7CCE" w:rsidRPr="00423ABD">
        <w:rPr>
          <w:rStyle w:val="CPComment"/>
        </w:rPr>
        <w:t xml:space="preserve"> </w:t>
      </w:r>
      <w:r w:rsidRPr="00423ABD">
        <w:rPr>
          <w:rStyle w:val="CPComment"/>
        </w:rPr>
        <w:t>type</w:t>
      </w:r>
      <w:r w:rsidR="00DE7CCE" w:rsidRPr="00423ABD">
        <w:rPr>
          <w:rStyle w:val="CPComment"/>
        </w:rPr>
        <w:t xml:space="preserve"> </w:t>
      </w:r>
      <w:r w:rsidRPr="00423ABD">
        <w:rPr>
          <w:rStyle w:val="CPComment"/>
        </w:rPr>
        <w:t>parameter</w:t>
      </w:r>
      <w:r w:rsidR="00DE7CCE" w:rsidRPr="00423ABD">
        <w:rPr>
          <w:rStyle w:val="CPComment"/>
        </w:rPr>
        <w:t xml:space="preserve"> </w:t>
      </w:r>
      <w:r w:rsidRPr="00423ABD">
        <w:rPr>
          <w:rStyle w:val="Maroonital"/>
        </w:rPr>
        <w:t>'T'</w:t>
      </w:r>
      <w:r w:rsidR="00DE7CCE" w:rsidRPr="00423ABD">
        <w:rPr>
          <w:rStyle w:val="CPComment"/>
        </w:rPr>
        <w:t xml:space="preserve"> </w:t>
      </w:r>
      <w:r w:rsidRPr="00423ABD">
        <w:rPr>
          <w:rStyle w:val="CPComment"/>
        </w:rPr>
        <w:t>is</w:t>
      </w:r>
      <w:r w:rsidR="00DE7CCE" w:rsidRPr="00423ABD">
        <w:rPr>
          <w:rStyle w:val="CPComment"/>
        </w:rPr>
        <w:t xml:space="preserve"> </w:t>
      </w:r>
      <w:r w:rsidRPr="00423ABD">
        <w:rPr>
          <w:rStyle w:val="CPComment"/>
        </w:rPr>
        <w:t>not</w:t>
      </w:r>
    </w:p>
    <w:p w14:paraId="1F0EE4B4" w14:textId="60AC0F73" w:rsidR="00FA02C3"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CPComment"/>
        </w:rPr>
        <w:t>invariantly</w:t>
      </w:r>
      <w:r w:rsidR="00DE7CCE" w:rsidRPr="00423ABD">
        <w:rPr>
          <w:rStyle w:val="CPComment"/>
        </w:rPr>
        <w:t xml:space="preserve"> </w:t>
      </w:r>
      <w:r w:rsidRPr="00423ABD">
        <w:rPr>
          <w:rStyle w:val="CPComment"/>
        </w:rPr>
        <w:t>valid</w:t>
      </w:r>
    </w:p>
    <w:p w14:paraId="196897A6" w14:textId="7884034F" w:rsidR="00FA02C3" w:rsidRPr="00423ABD" w:rsidRDefault="00B15BD3" w:rsidP="009E7A29">
      <w:pPr>
        <w:pStyle w:val="CDTMID"/>
      </w:pPr>
      <w:r w:rsidRPr="00423ABD">
        <w:rPr>
          <w:rStyle w:val="CPKeyword"/>
        </w:rPr>
        <w:t>interface</w:t>
      </w:r>
      <w:r w:rsidR="00DE7CCE" w:rsidRPr="00423ABD">
        <w:t xml:space="preserve"> </w:t>
      </w:r>
      <w:proofErr w:type="spellStart"/>
      <w:r w:rsidRPr="00423ABD">
        <w:t>IPairInitializer</w:t>
      </w:r>
      <w:proofErr w:type="spellEnd"/>
      <w:r w:rsidRPr="00423ABD">
        <w:t>&lt;</w:t>
      </w:r>
      <w:r w:rsidRPr="00423ABD">
        <w:rPr>
          <w:rStyle w:val="CPKeyword"/>
        </w:rPr>
        <w:t>in</w:t>
      </w:r>
      <w:r w:rsidR="00DE7CCE" w:rsidRPr="00423ABD">
        <w:t xml:space="preserve"> </w:t>
      </w:r>
      <w:r w:rsidRPr="00423ABD">
        <w:t>T&gt;</w:t>
      </w:r>
    </w:p>
    <w:p w14:paraId="5C8E6F01" w14:textId="77777777" w:rsidR="00FA02C3" w:rsidRPr="00423ABD" w:rsidRDefault="00B15BD3" w:rsidP="009E7A29">
      <w:pPr>
        <w:pStyle w:val="CDTMID"/>
      </w:pPr>
      <w:r w:rsidRPr="00423ABD">
        <w:t>{</w:t>
      </w:r>
    </w:p>
    <w:p w14:paraId="5F455FF0" w14:textId="085AC0A3" w:rsidR="00FA02C3" w:rsidRPr="00423ABD" w:rsidRDefault="00DE7CCE" w:rsidP="009E7A29">
      <w:pPr>
        <w:pStyle w:val="CDTMID"/>
      </w:pPr>
      <w:r w:rsidRPr="00423ABD">
        <w:t xml:space="preserve">  </w:t>
      </w:r>
      <w:r w:rsidR="00B15BD3" w:rsidRPr="00423ABD">
        <w:rPr>
          <w:rStyle w:val="CPKeyword"/>
        </w:rPr>
        <w:t>void</w:t>
      </w:r>
      <w:r w:rsidRPr="00423ABD">
        <w:t xml:space="preserve"> </w:t>
      </w:r>
      <w:proofErr w:type="gramStart"/>
      <w:r w:rsidR="00B15BD3" w:rsidRPr="00423ABD">
        <w:t>Initialize(</w:t>
      </w:r>
      <w:proofErr w:type="spellStart"/>
      <w:proofErr w:type="gramEnd"/>
      <w:r w:rsidR="00B15BD3" w:rsidRPr="00423ABD">
        <w:t>IPair</w:t>
      </w:r>
      <w:proofErr w:type="spellEnd"/>
      <w:r w:rsidR="00B15BD3" w:rsidRPr="00423ABD">
        <w:t>&lt;T&gt;</w:t>
      </w:r>
      <w:r w:rsidRPr="00423ABD">
        <w:t xml:space="preserve"> </w:t>
      </w:r>
      <w:r w:rsidR="00B15BD3" w:rsidRPr="00423ABD">
        <w:t>pair);</w:t>
      </w:r>
    </w:p>
    <w:p w14:paraId="037E6D95" w14:textId="77777777" w:rsidR="00FA02C3" w:rsidRPr="00423ABD" w:rsidRDefault="00B15BD3">
      <w:pPr>
        <w:pStyle w:val="CDTMID"/>
        <w:pPrChange w:id="323" w:author="Jill Hobbs" w:date="2020-06-04T15:48:00Z">
          <w:pPr>
            <w:pStyle w:val="CDTLAST"/>
          </w:pPr>
        </w:pPrChange>
      </w:pPr>
      <w:r w:rsidRPr="00423ABD">
        <w:t>}</w:t>
      </w:r>
    </w:p>
    <w:p w14:paraId="243E961E" w14:textId="72A5A46F" w:rsidR="00FA02C3" w:rsidRPr="008B7AE1" w:rsidRDefault="00B15BD3">
      <w:pPr>
        <w:pStyle w:val="CDTMID"/>
        <w:rPr>
          <w:rPrChange w:id="324" w:author="Mark Michaelis" w:date="2020-06-07T23:11:00Z">
            <w:rPr>
              <w:rStyle w:val="CPKeyword"/>
            </w:rPr>
          </w:rPrChange>
        </w:rPr>
        <w:pPrChange w:id="325" w:author="Jill Hobbs" w:date="2020-06-04T15:49:00Z">
          <w:pPr>
            <w:pStyle w:val="CDTFIRST"/>
          </w:pPr>
        </w:pPrChange>
      </w:pPr>
      <w:r w:rsidRPr="00423ABD">
        <w:rPr>
          <w:rStyle w:val="CPComment"/>
        </w:rPr>
        <w:t>//</w:t>
      </w:r>
      <w:r w:rsidR="00DE7CCE" w:rsidRPr="00423ABD">
        <w:rPr>
          <w:rStyle w:val="CPComment"/>
        </w:rPr>
        <w:t xml:space="preserve"> </w:t>
      </w:r>
      <w:r w:rsidRPr="00423ABD">
        <w:rPr>
          <w:rStyle w:val="CPComment"/>
        </w:rPr>
        <w:t>Suppose</w:t>
      </w:r>
      <w:r w:rsidR="00DE7CCE" w:rsidRPr="00423ABD">
        <w:rPr>
          <w:rStyle w:val="CPComment"/>
        </w:rPr>
        <w:t xml:space="preserve"> </w:t>
      </w:r>
      <w:r w:rsidRPr="00423ABD">
        <w:rPr>
          <w:rStyle w:val="CPComment"/>
        </w:rPr>
        <w:t>the</w:t>
      </w:r>
      <w:r w:rsidR="00DE7CCE" w:rsidRPr="00423ABD">
        <w:rPr>
          <w:rStyle w:val="CPComment"/>
        </w:rPr>
        <w:t xml:space="preserve"> </w:t>
      </w:r>
      <w:r w:rsidRPr="00423ABD">
        <w:rPr>
          <w:rStyle w:val="CPComment"/>
        </w:rPr>
        <w:t>code</w:t>
      </w:r>
      <w:r w:rsidR="00DE7CCE" w:rsidRPr="00423ABD">
        <w:rPr>
          <w:rStyle w:val="CPComment"/>
        </w:rPr>
        <w:t xml:space="preserve"> </w:t>
      </w:r>
      <w:r w:rsidRPr="00423ABD">
        <w:rPr>
          <w:rStyle w:val="CPComment"/>
        </w:rPr>
        <w:t>above</w:t>
      </w:r>
      <w:r w:rsidR="00DE7CCE" w:rsidRPr="00423ABD">
        <w:rPr>
          <w:rStyle w:val="CPComment"/>
        </w:rPr>
        <w:t xml:space="preserve"> </w:t>
      </w:r>
      <w:r w:rsidRPr="00423ABD">
        <w:rPr>
          <w:rStyle w:val="CPComment"/>
        </w:rPr>
        <w:t>were</w:t>
      </w:r>
      <w:r w:rsidR="00DE7CCE" w:rsidRPr="00423ABD">
        <w:rPr>
          <w:rStyle w:val="CPComment"/>
        </w:rPr>
        <w:t xml:space="preserve"> </w:t>
      </w:r>
      <w:r w:rsidRPr="00423ABD">
        <w:rPr>
          <w:rStyle w:val="CPComment"/>
        </w:rPr>
        <w:t>legal,</w:t>
      </w:r>
      <w:r w:rsidR="00DE7CCE" w:rsidRPr="00423ABD">
        <w:rPr>
          <w:rStyle w:val="CPComment"/>
        </w:rPr>
        <w:t xml:space="preserve"> </w:t>
      </w:r>
      <w:r w:rsidRPr="00423ABD">
        <w:rPr>
          <w:rStyle w:val="CPComment"/>
        </w:rPr>
        <w:t>and</w:t>
      </w:r>
      <w:r w:rsidR="00DE7CCE" w:rsidRPr="00423ABD">
        <w:rPr>
          <w:rStyle w:val="CPComment"/>
        </w:rPr>
        <w:t xml:space="preserve"> </w:t>
      </w:r>
      <w:r w:rsidRPr="00423ABD">
        <w:rPr>
          <w:rStyle w:val="CPComment"/>
        </w:rPr>
        <w:t>see</w:t>
      </w:r>
      <w:r w:rsidR="00DE7CCE" w:rsidRPr="00423ABD">
        <w:rPr>
          <w:rStyle w:val="CPComment"/>
        </w:rPr>
        <w:t xml:space="preserve"> </w:t>
      </w:r>
      <w:r w:rsidRPr="00423ABD">
        <w:rPr>
          <w:rStyle w:val="CPComment"/>
        </w:rPr>
        <w:t>what</w:t>
      </w:r>
      <w:r w:rsidR="00DE7CCE" w:rsidRPr="00423ABD">
        <w:rPr>
          <w:rStyle w:val="CPComment"/>
        </w:rPr>
        <w:t xml:space="preserve"> </w:t>
      </w:r>
      <w:r w:rsidRPr="00423ABD">
        <w:rPr>
          <w:rStyle w:val="CPComment"/>
        </w:rPr>
        <w:t>goes</w:t>
      </w:r>
    </w:p>
    <w:p w14:paraId="1011BE17" w14:textId="05718673" w:rsidR="00FA02C3" w:rsidRPr="00423ABD" w:rsidRDefault="00B15BD3" w:rsidP="009E7A29">
      <w:pPr>
        <w:pStyle w:val="CDTMID"/>
        <w:rPr>
          <w:rStyle w:val="CPComment"/>
        </w:rPr>
      </w:pPr>
      <w:r w:rsidRPr="00423ABD">
        <w:rPr>
          <w:rStyle w:val="CPComment"/>
        </w:rPr>
        <w:t>//</w:t>
      </w:r>
      <w:r w:rsidR="00DE7CCE" w:rsidRPr="00423ABD">
        <w:rPr>
          <w:rStyle w:val="CPComment"/>
        </w:rPr>
        <w:t xml:space="preserve"> </w:t>
      </w:r>
      <w:r w:rsidRPr="00423ABD">
        <w:rPr>
          <w:rStyle w:val="CPComment"/>
        </w:rPr>
        <w:t>wrong:</w:t>
      </w:r>
    </w:p>
    <w:p w14:paraId="13B62CE2" w14:textId="1A2A540A" w:rsidR="00FA02C3" w:rsidRPr="00423ABD" w:rsidRDefault="00B15BD3" w:rsidP="009E7A29">
      <w:pPr>
        <w:pStyle w:val="CDTMID"/>
      </w:pPr>
      <w:r w:rsidRPr="00423ABD">
        <w:rPr>
          <w:rStyle w:val="CPKeyword"/>
        </w:rPr>
        <w:t>class</w:t>
      </w:r>
      <w:r w:rsidR="00DE7CCE" w:rsidRPr="00423ABD">
        <w:t xml:space="preserve"> </w:t>
      </w:r>
      <w:proofErr w:type="spellStart"/>
      <w:proofErr w:type="gramStart"/>
      <w:r w:rsidRPr="00423ABD">
        <w:t>FruitPairInitializer</w:t>
      </w:r>
      <w:proofErr w:type="spellEnd"/>
      <w:r w:rsidR="00DE7CCE" w:rsidRPr="00423ABD">
        <w:t xml:space="preserve"> </w:t>
      </w:r>
      <w:r w:rsidRPr="00423ABD">
        <w:t>:</w:t>
      </w:r>
      <w:proofErr w:type="gramEnd"/>
      <w:r w:rsidR="00DE7CCE" w:rsidRPr="00423ABD">
        <w:t xml:space="preserve"> </w:t>
      </w:r>
      <w:proofErr w:type="spellStart"/>
      <w:r w:rsidRPr="00423ABD">
        <w:t>IPairInitializer</w:t>
      </w:r>
      <w:proofErr w:type="spellEnd"/>
      <w:r w:rsidRPr="00423ABD">
        <w:t>&lt;Fruit&gt;</w:t>
      </w:r>
    </w:p>
    <w:p w14:paraId="4EE49A3D" w14:textId="77777777" w:rsidR="00FA02C3" w:rsidRPr="00423ABD" w:rsidRDefault="00B15BD3" w:rsidP="009E7A29">
      <w:pPr>
        <w:pStyle w:val="CDTMID"/>
      </w:pPr>
      <w:r w:rsidRPr="00423ABD">
        <w:t>{</w:t>
      </w:r>
    </w:p>
    <w:p w14:paraId="32FE0295" w14:textId="478A9BF1" w:rsidR="00464665"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Let’s</w:t>
      </w:r>
      <w:r w:rsidRPr="00423ABD">
        <w:rPr>
          <w:rStyle w:val="CPComment"/>
        </w:rPr>
        <w:t xml:space="preserve"> </w:t>
      </w:r>
      <w:commentRangeStart w:id="326"/>
      <w:r w:rsidR="00B15BD3" w:rsidRPr="00423ABD">
        <w:rPr>
          <w:rStyle w:val="CPComment"/>
        </w:rPr>
        <w:t>initia</w:t>
      </w:r>
      <w:ins w:id="327" w:author="Jill Hobbs" w:date="2020-06-04T15:49:00Z">
        <w:r w:rsidR="00215757">
          <w:rPr>
            <w:rStyle w:val="CPComment"/>
          </w:rPr>
          <w:t>l</w:t>
        </w:r>
      </w:ins>
      <w:r w:rsidR="00B15BD3" w:rsidRPr="00423ABD">
        <w:rPr>
          <w:rStyle w:val="CPComment"/>
        </w:rPr>
        <w:t>ize</w:t>
      </w:r>
      <w:r w:rsidRPr="00423ABD">
        <w:rPr>
          <w:rStyle w:val="CPComment"/>
        </w:rPr>
        <w:t xml:space="preserve"> </w:t>
      </w:r>
      <w:commentRangeEnd w:id="326"/>
      <w:r w:rsidR="00215757">
        <w:rPr>
          <w:rStyle w:val="CommentReference"/>
          <w:rFonts w:ascii="Arial" w:hAnsi="Arial" w:cs="Arial"/>
          <w:w w:val="101"/>
        </w:rPr>
        <w:commentReference w:id="326"/>
      </w:r>
      <w:r w:rsidR="00B15BD3" w:rsidRPr="00423ABD">
        <w:rPr>
          <w:rStyle w:val="CPComment"/>
        </w:rPr>
        <w:t>our</w:t>
      </w:r>
      <w:r w:rsidRPr="00423ABD">
        <w:rPr>
          <w:rStyle w:val="CPComment"/>
        </w:rPr>
        <w:t xml:space="preserve"> </w:t>
      </w:r>
      <w:r w:rsidR="00B15BD3" w:rsidRPr="00423ABD">
        <w:rPr>
          <w:rStyle w:val="CPComment"/>
        </w:rPr>
        <w:t>pair</w:t>
      </w:r>
      <w:r w:rsidRPr="00423ABD">
        <w:rPr>
          <w:rStyle w:val="CPComment"/>
        </w:rPr>
        <w:t xml:space="preserve"> </w:t>
      </w:r>
      <w:r w:rsidR="00B15BD3" w:rsidRPr="00423ABD">
        <w:rPr>
          <w:rStyle w:val="CPComment"/>
        </w:rPr>
        <w:t>of</w:t>
      </w:r>
      <w:r w:rsidRPr="00423ABD">
        <w:rPr>
          <w:rStyle w:val="CPComment"/>
        </w:rPr>
        <w:t xml:space="preserve"> </w:t>
      </w:r>
      <w:commentRangeStart w:id="328"/>
      <w:r w:rsidR="00B15BD3" w:rsidRPr="00423ABD">
        <w:rPr>
          <w:rStyle w:val="CPComment"/>
        </w:rPr>
        <w:t>fruit</w:t>
      </w:r>
      <w:ins w:id="329" w:author="Jill Hobbs" w:date="2020-06-04T15:49:00Z">
        <w:r w:rsidR="00215757">
          <w:rPr>
            <w:rStyle w:val="CPComment"/>
          </w:rPr>
          <w:t>s</w:t>
        </w:r>
      </w:ins>
      <w:r w:rsidRPr="00423ABD">
        <w:rPr>
          <w:rStyle w:val="CPComment"/>
        </w:rPr>
        <w:t xml:space="preserve"> </w:t>
      </w:r>
      <w:commentRangeEnd w:id="328"/>
      <w:r w:rsidR="00215757">
        <w:rPr>
          <w:rStyle w:val="CommentReference"/>
          <w:rFonts w:ascii="Arial" w:hAnsi="Arial" w:cs="Arial"/>
          <w:w w:val="101"/>
        </w:rPr>
        <w:commentReference w:id="328"/>
      </w:r>
      <w:r w:rsidR="00B15BD3" w:rsidRPr="00423ABD">
        <w:rPr>
          <w:rStyle w:val="CPComment"/>
        </w:rPr>
        <w:t>with</w:t>
      </w:r>
      <w:r w:rsidRPr="00423ABD">
        <w:rPr>
          <w:rStyle w:val="CPComment"/>
        </w:rPr>
        <w:t xml:space="preserve"> </w:t>
      </w:r>
      <w:r w:rsidR="00B15BD3" w:rsidRPr="00423ABD">
        <w:rPr>
          <w:rStyle w:val="CPComment"/>
        </w:rPr>
        <w:t>an</w:t>
      </w:r>
    </w:p>
    <w:p w14:paraId="55B5E199" w14:textId="0938B066" w:rsidR="00FA02C3" w:rsidRPr="00423ABD" w:rsidRDefault="00DE7CCE" w:rsidP="009E7A29">
      <w:pPr>
        <w:pStyle w:val="CDTMID"/>
        <w:rPr>
          <w:rStyle w:val="CPComment"/>
        </w:rPr>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apple</w:t>
      </w:r>
      <w:r w:rsidRPr="00423ABD">
        <w:rPr>
          <w:rStyle w:val="CPComment"/>
        </w:rPr>
        <w:t xml:space="preserve"> </w:t>
      </w:r>
      <w:r w:rsidR="00B15BD3" w:rsidRPr="00423ABD">
        <w:rPr>
          <w:rStyle w:val="CPComment"/>
        </w:rPr>
        <w:t>and</w:t>
      </w:r>
      <w:r w:rsidRPr="00423ABD">
        <w:rPr>
          <w:rStyle w:val="CPComment"/>
        </w:rPr>
        <w:t xml:space="preserve"> </w:t>
      </w:r>
      <w:r w:rsidR="00B15BD3" w:rsidRPr="00423ABD">
        <w:rPr>
          <w:rStyle w:val="CPComment"/>
        </w:rPr>
        <w:t>an</w:t>
      </w:r>
      <w:r w:rsidRPr="00423ABD">
        <w:rPr>
          <w:rStyle w:val="CPComment"/>
        </w:rPr>
        <w:t xml:space="preserve"> </w:t>
      </w:r>
      <w:r w:rsidR="00B15BD3" w:rsidRPr="00423ABD">
        <w:rPr>
          <w:rStyle w:val="CPComment"/>
        </w:rPr>
        <w:t>orange</w:t>
      </w:r>
      <w:r w:rsidR="00C56F24" w:rsidRPr="00423ABD">
        <w:rPr>
          <w:rStyle w:val="CPComment"/>
        </w:rPr>
        <w:t>:</w:t>
      </w:r>
    </w:p>
    <w:p w14:paraId="3D9C91C2" w14:textId="75E7AB7B" w:rsidR="00FA02C3" w:rsidRPr="00423ABD" w:rsidRDefault="00DE7CCE" w:rsidP="009E7A29">
      <w:pPr>
        <w:pStyle w:val="CDTMID"/>
      </w:pPr>
      <w:r w:rsidRPr="00423ABD">
        <w:rPr>
          <w:rStyle w:val="CPComment"/>
        </w:rPr>
        <w:t xml:space="preserve">  </w:t>
      </w:r>
      <w:r w:rsidR="00B15BD3" w:rsidRPr="00423ABD">
        <w:rPr>
          <w:rStyle w:val="CPKeyword"/>
        </w:rPr>
        <w:t>public</w:t>
      </w:r>
      <w:r w:rsidRPr="00423ABD">
        <w:rPr>
          <w:rStyle w:val="CPComment"/>
        </w:rPr>
        <w:t xml:space="preserve"> </w:t>
      </w:r>
      <w:r w:rsidR="00B15BD3" w:rsidRPr="00423ABD">
        <w:rPr>
          <w:rStyle w:val="CPKeyword"/>
        </w:rPr>
        <w:t>void</w:t>
      </w:r>
      <w:r w:rsidRPr="00423ABD">
        <w:t xml:space="preserve"> </w:t>
      </w:r>
      <w:proofErr w:type="gramStart"/>
      <w:r w:rsidR="00B15BD3" w:rsidRPr="00423ABD">
        <w:t>Initialize(</w:t>
      </w:r>
      <w:proofErr w:type="spellStart"/>
      <w:proofErr w:type="gramEnd"/>
      <w:r w:rsidR="00B15BD3" w:rsidRPr="00423ABD">
        <w:t>IPair</w:t>
      </w:r>
      <w:proofErr w:type="spellEnd"/>
      <w:r w:rsidR="00B15BD3" w:rsidRPr="00423ABD">
        <w:t>&lt;Fruit&gt;</w:t>
      </w:r>
      <w:r w:rsidRPr="00423ABD">
        <w:t xml:space="preserve"> </w:t>
      </w:r>
      <w:r w:rsidR="00B15BD3" w:rsidRPr="00423ABD">
        <w:t>pair)</w:t>
      </w:r>
    </w:p>
    <w:p w14:paraId="3A909DE3" w14:textId="74C72A53" w:rsidR="00FA02C3" w:rsidRPr="00423ABD" w:rsidRDefault="00DE7CCE" w:rsidP="009E7A29">
      <w:pPr>
        <w:pStyle w:val="CDTMID"/>
      </w:pPr>
      <w:r w:rsidRPr="00423ABD">
        <w:t xml:space="preserve">  </w:t>
      </w:r>
      <w:r w:rsidR="00B15BD3" w:rsidRPr="00423ABD">
        <w:t>{</w:t>
      </w:r>
    </w:p>
    <w:p w14:paraId="5905E235" w14:textId="2EF100FF" w:rsidR="00FA02C3" w:rsidRPr="00423ABD" w:rsidRDefault="00DE7CCE" w:rsidP="009E7A29">
      <w:pPr>
        <w:pStyle w:val="CDTMID"/>
      </w:pPr>
      <w:r w:rsidRPr="00423ABD">
        <w:t xml:space="preserve">    </w:t>
      </w:r>
      <w:proofErr w:type="spellStart"/>
      <w:proofErr w:type="gramStart"/>
      <w:r w:rsidR="00B15BD3" w:rsidRPr="00423ABD">
        <w:t>pair.First</w:t>
      </w:r>
      <w:proofErr w:type="spellEnd"/>
      <w:proofErr w:type="gramEnd"/>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Orange();</w:t>
      </w:r>
    </w:p>
    <w:p w14:paraId="51C3F5CD" w14:textId="32AB71C4" w:rsidR="00FA02C3" w:rsidRPr="00423ABD" w:rsidRDefault="00DE7CCE" w:rsidP="009E7A29">
      <w:pPr>
        <w:pStyle w:val="CDTMID"/>
      </w:pPr>
      <w:r w:rsidRPr="00423ABD">
        <w:t xml:space="preserve">    </w:t>
      </w:r>
      <w:proofErr w:type="spellStart"/>
      <w:proofErr w:type="gramStart"/>
      <w:r w:rsidR="00B15BD3" w:rsidRPr="00423ABD">
        <w:t>pair.Second</w:t>
      </w:r>
      <w:proofErr w:type="spellEnd"/>
      <w:proofErr w:type="gramEnd"/>
      <w:r w:rsidRPr="00423ABD">
        <w:t xml:space="preserve"> </w:t>
      </w:r>
      <w:r w:rsidR="00B15BD3" w:rsidRPr="00423ABD">
        <w:t>=</w:t>
      </w:r>
      <w:r w:rsidRPr="00423ABD">
        <w:t xml:space="preserve"> </w:t>
      </w:r>
      <w:r w:rsidR="00B15BD3" w:rsidRPr="00423ABD">
        <w:rPr>
          <w:rStyle w:val="CPKeyword"/>
        </w:rPr>
        <w:t>new</w:t>
      </w:r>
      <w:r w:rsidRPr="00423ABD">
        <w:t xml:space="preserve"> </w:t>
      </w:r>
      <w:r w:rsidR="00B15BD3" w:rsidRPr="00423ABD">
        <w:t>Apple();</w:t>
      </w:r>
    </w:p>
    <w:p w14:paraId="65B99E8D" w14:textId="4DE4B0BF" w:rsidR="00FA02C3" w:rsidRPr="00423ABD" w:rsidRDefault="00DE7CCE" w:rsidP="009E7A29">
      <w:pPr>
        <w:pStyle w:val="CDTMID"/>
      </w:pPr>
      <w:r w:rsidRPr="00423ABD">
        <w:t xml:space="preserve">  </w:t>
      </w:r>
      <w:r w:rsidR="00B15BD3" w:rsidRPr="00423ABD">
        <w:t>}</w:t>
      </w:r>
    </w:p>
    <w:p w14:paraId="1D046257" w14:textId="1444586F" w:rsidR="00FA02C3" w:rsidRDefault="00B15BD3">
      <w:pPr>
        <w:pStyle w:val="CDTMID"/>
        <w:rPr>
          <w:ins w:id="330" w:author="Mark Michaelis" w:date="2020-06-07T23:22:00Z"/>
        </w:rPr>
      </w:pPr>
      <w:r w:rsidRPr="00423ABD">
        <w:t>}</w:t>
      </w:r>
    </w:p>
    <w:p w14:paraId="1D01537F" w14:textId="77777777" w:rsidR="00BE0B6A" w:rsidRPr="009B37DE" w:rsidRDefault="00BE0B6A">
      <w:pPr>
        <w:pStyle w:val="CDTMID"/>
        <w:rPr>
          <w:rPrChange w:id="331" w:author="Mark Michaelis" w:date="2020-06-07T23:22:00Z">
            <w:rPr>
              <w:rStyle w:val="CPComment"/>
            </w:rPr>
          </w:rPrChange>
        </w:rPr>
        <w:pPrChange w:id="332" w:author="Jill Hobbs" w:date="2020-06-04T15:49:00Z">
          <w:pPr>
            <w:pStyle w:val="CDTLAST"/>
          </w:pPr>
        </w:pPrChange>
      </w:pPr>
    </w:p>
    <w:p w14:paraId="4C3D5249" w14:textId="7C8DA2CE" w:rsidR="00FA02C3" w:rsidRPr="00423ABD" w:rsidRDefault="00DE7CCE">
      <w:pPr>
        <w:pStyle w:val="CDTMID"/>
        <w:pPrChange w:id="333" w:author="Jill Hobbs" w:date="2020-06-04T15:49:00Z">
          <w:pPr>
            <w:pStyle w:val="CDTFIRST"/>
          </w:pPr>
        </w:pPrChange>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later</w:t>
      </w:r>
      <w:r w:rsidRPr="00423ABD">
        <w:rPr>
          <w:rStyle w:val="CPComment"/>
        </w:rPr>
        <w:t xml:space="preserve"> </w:t>
      </w:r>
      <w:r w:rsidR="00B15BD3" w:rsidRPr="00423ABD">
        <w:rPr>
          <w:rStyle w:val="CPComment"/>
        </w:rPr>
        <w:t>...</w:t>
      </w:r>
    </w:p>
    <w:p w14:paraId="678A9A93" w14:textId="64A3A982" w:rsidR="00FA02C3" w:rsidRPr="00423ABD" w:rsidRDefault="00DE7CCE" w:rsidP="009E7A29">
      <w:pPr>
        <w:pStyle w:val="CDTMID"/>
      </w:pPr>
      <w:r w:rsidRPr="00423ABD">
        <w:rPr>
          <w:rStyle w:val="CPKeyword"/>
        </w:rPr>
        <w:t xml:space="preserve">  </w:t>
      </w:r>
      <w:r w:rsidR="00B15BD3" w:rsidRPr="00423ABD">
        <w:rPr>
          <w:rStyle w:val="CPKeyword"/>
        </w:rPr>
        <w:t>var</w:t>
      </w:r>
      <w:r w:rsidRPr="00423ABD">
        <w:t xml:space="preserve"> </w:t>
      </w:r>
      <w:r w:rsidR="00B15BD3" w:rsidRPr="00423ABD">
        <w:t>f</w:t>
      </w:r>
      <w:r w:rsidRPr="00423ABD">
        <w:t xml:space="preserve"> </w:t>
      </w:r>
      <w:r w:rsidR="00B15BD3" w:rsidRPr="00423ABD">
        <w:t>=</w:t>
      </w:r>
      <w:r w:rsidRPr="00423ABD">
        <w:t xml:space="preserve"> </w:t>
      </w:r>
      <w:r w:rsidR="00B15BD3" w:rsidRPr="00423ABD">
        <w:rPr>
          <w:rStyle w:val="CPKeyword"/>
        </w:rPr>
        <w:t>new</w:t>
      </w:r>
      <w:r w:rsidRPr="00423ABD">
        <w:t xml:space="preserve"> </w:t>
      </w:r>
      <w:proofErr w:type="spellStart"/>
      <w:proofErr w:type="gramStart"/>
      <w:r w:rsidR="00B15BD3" w:rsidRPr="00423ABD">
        <w:t>FruitPairInitializer</w:t>
      </w:r>
      <w:proofErr w:type="spellEnd"/>
      <w:r w:rsidR="00B15BD3" w:rsidRPr="00423ABD">
        <w:t>(</w:t>
      </w:r>
      <w:proofErr w:type="gramEnd"/>
      <w:r w:rsidR="00B15BD3" w:rsidRPr="00423ABD">
        <w:t>);</w:t>
      </w:r>
    </w:p>
    <w:p w14:paraId="4B58F45C" w14:textId="0C3BF530" w:rsidR="00FA02C3" w:rsidRPr="00423ABD" w:rsidRDefault="00DE7CCE" w:rsidP="009E7A29">
      <w:pPr>
        <w:pStyle w:val="CDTMID"/>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This</w:t>
      </w:r>
      <w:r w:rsidRPr="00423ABD">
        <w:rPr>
          <w:rStyle w:val="CPComment"/>
        </w:rPr>
        <w:t xml:space="preserve"> </w:t>
      </w:r>
      <w:r w:rsidR="00B15BD3" w:rsidRPr="00423ABD">
        <w:rPr>
          <w:rStyle w:val="CPComment"/>
        </w:rPr>
        <w:t>would</w:t>
      </w:r>
      <w:r w:rsidRPr="00423ABD">
        <w:rPr>
          <w:rStyle w:val="CPComment"/>
        </w:rPr>
        <w:t xml:space="preserve"> </w:t>
      </w:r>
      <w:r w:rsidR="00B15BD3" w:rsidRPr="00423ABD">
        <w:rPr>
          <w:rStyle w:val="CPComment"/>
        </w:rPr>
        <w:t>be</w:t>
      </w:r>
      <w:r w:rsidRPr="00423ABD">
        <w:rPr>
          <w:rStyle w:val="CPComment"/>
        </w:rPr>
        <w:t xml:space="preserve"> </w:t>
      </w:r>
      <w:r w:rsidR="00B15BD3" w:rsidRPr="00423ABD">
        <w:rPr>
          <w:rStyle w:val="CPComment"/>
        </w:rPr>
        <w:t>legal</w:t>
      </w:r>
      <w:r w:rsidRPr="00423ABD">
        <w:rPr>
          <w:rStyle w:val="CPComment"/>
        </w:rPr>
        <w:t xml:space="preserve"> </w:t>
      </w:r>
      <w:r w:rsidR="00B15BD3" w:rsidRPr="00423ABD">
        <w:rPr>
          <w:rStyle w:val="CPComment"/>
        </w:rPr>
        <w:t>if</w:t>
      </w:r>
      <w:r w:rsidRPr="00423ABD">
        <w:rPr>
          <w:rStyle w:val="CPComment"/>
        </w:rPr>
        <w:t xml:space="preserve"> </w:t>
      </w:r>
      <w:r w:rsidR="00B15BD3" w:rsidRPr="00423ABD">
        <w:rPr>
          <w:rStyle w:val="CPComment"/>
        </w:rPr>
        <w:t>contravariance</w:t>
      </w:r>
      <w:r w:rsidRPr="00423ABD">
        <w:rPr>
          <w:rStyle w:val="CPComment"/>
        </w:rPr>
        <w:t xml:space="preserve"> </w:t>
      </w:r>
      <w:r w:rsidR="00B15BD3" w:rsidRPr="00423ABD">
        <w:rPr>
          <w:rStyle w:val="CPComment"/>
        </w:rPr>
        <w:t>were</w:t>
      </w:r>
      <w:r w:rsidRPr="00423ABD">
        <w:rPr>
          <w:rStyle w:val="CPComment"/>
        </w:rPr>
        <w:t xml:space="preserve"> </w:t>
      </w:r>
      <w:r w:rsidR="00B15BD3" w:rsidRPr="00423ABD">
        <w:rPr>
          <w:rStyle w:val="CPComment"/>
        </w:rPr>
        <w:t>legal:</w:t>
      </w:r>
    </w:p>
    <w:p w14:paraId="2EA34A09" w14:textId="15773254" w:rsidR="00FA02C3" w:rsidRPr="00423ABD" w:rsidRDefault="00DE7CCE" w:rsidP="009E7A29">
      <w:pPr>
        <w:pStyle w:val="CDTMID"/>
      </w:pPr>
      <w:r w:rsidRPr="00423ABD">
        <w:t xml:space="preserve">  </w:t>
      </w:r>
      <w:proofErr w:type="spellStart"/>
      <w:r w:rsidR="00B15BD3" w:rsidRPr="00423ABD">
        <w:t>IPairInitializer</w:t>
      </w:r>
      <w:proofErr w:type="spellEnd"/>
      <w:r w:rsidR="00B15BD3" w:rsidRPr="00423ABD">
        <w:t>&lt;Apple&gt;</w:t>
      </w:r>
      <w:r w:rsidRPr="00423ABD">
        <w:t xml:space="preserve"> </w:t>
      </w:r>
      <w:r w:rsidR="00B15BD3" w:rsidRPr="00423ABD">
        <w:t>a</w:t>
      </w:r>
      <w:r w:rsidRPr="00423ABD">
        <w:t xml:space="preserve"> </w:t>
      </w:r>
      <w:r w:rsidR="00B15BD3" w:rsidRPr="00423ABD">
        <w:t>=</w:t>
      </w:r>
      <w:r w:rsidRPr="00423ABD">
        <w:t xml:space="preserve"> </w:t>
      </w:r>
      <w:r w:rsidR="00B15BD3" w:rsidRPr="00423ABD">
        <w:t>f;</w:t>
      </w:r>
    </w:p>
    <w:p w14:paraId="495C023A" w14:textId="1BDC50D7" w:rsidR="00FA02C3" w:rsidRPr="00423ABD" w:rsidRDefault="00DE7CCE" w:rsidP="009E7A29">
      <w:pPr>
        <w:pStyle w:val="CDTMID"/>
      </w:pPr>
      <w:r w:rsidRPr="00423ABD">
        <w:rPr>
          <w:rStyle w:val="CPComment"/>
        </w:rPr>
        <w:t xml:space="preserve">  </w:t>
      </w:r>
      <w:r w:rsidR="00B15BD3" w:rsidRPr="00423ABD">
        <w:rPr>
          <w:rStyle w:val="CPComment"/>
        </w:rPr>
        <w:t>//</w:t>
      </w:r>
      <w:r w:rsidRPr="00423ABD">
        <w:rPr>
          <w:rStyle w:val="CPComment"/>
        </w:rPr>
        <w:t xml:space="preserve"> </w:t>
      </w:r>
      <w:r w:rsidR="00B15BD3" w:rsidRPr="00423ABD">
        <w:rPr>
          <w:rStyle w:val="CPComment"/>
        </w:rPr>
        <w:t>And</w:t>
      </w:r>
      <w:r w:rsidRPr="00423ABD">
        <w:rPr>
          <w:rStyle w:val="CPComment"/>
        </w:rPr>
        <w:t xml:space="preserve"> </w:t>
      </w:r>
      <w:r w:rsidR="00B15BD3" w:rsidRPr="00423ABD">
        <w:rPr>
          <w:rStyle w:val="CPComment"/>
        </w:rPr>
        <w:t>now</w:t>
      </w:r>
      <w:r w:rsidRPr="00423ABD">
        <w:rPr>
          <w:rStyle w:val="CPComment"/>
        </w:rPr>
        <w:t xml:space="preserve"> </w:t>
      </w:r>
      <w:r w:rsidR="00B15BD3" w:rsidRPr="00423ABD">
        <w:rPr>
          <w:rStyle w:val="CPComment"/>
        </w:rPr>
        <w:t>we</w:t>
      </w:r>
      <w:r w:rsidRPr="00423ABD">
        <w:rPr>
          <w:rStyle w:val="CPComment"/>
        </w:rPr>
        <w:t xml:space="preserve"> </w:t>
      </w:r>
      <w:r w:rsidR="00B15BD3" w:rsidRPr="00423ABD">
        <w:rPr>
          <w:rStyle w:val="CPComment"/>
        </w:rPr>
        <w:t>write</w:t>
      </w:r>
      <w:r w:rsidRPr="00423ABD">
        <w:rPr>
          <w:rStyle w:val="CPComment"/>
        </w:rPr>
        <w:t xml:space="preserve"> </w:t>
      </w:r>
      <w:r w:rsidR="00B15BD3" w:rsidRPr="00423ABD">
        <w:rPr>
          <w:rStyle w:val="CPComment"/>
        </w:rPr>
        <w:t>an</w:t>
      </w:r>
      <w:r w:rsidRPr="00423ABD">
        <w:rPr>
          <w:rStyle w:val="CPComment"/>
        </w:rPr>
        <w:t xml:space="preserve"> </w:t>
      </w:r>
      <w:r w:rsidR="00B15BD3" w:rsidRPr="00423ABD">
        <w:rPr>
          <w:rStyle w:val="CPComment"/>
        </w:rPr>
        <w:t>orange</w:t>
      </w:r>
      <w:r w:rsidRPr="00423ABD">
        <w:rPr>
          <w:rStyle w:val="CPComment"/>
        </w:rPr>
        <w:t xml:space="preserve"> </w:t>
      </w:r>
      <w:r w:rsidR="00B15BD3" w:rsidRPr="00423ABD">
        <w:rPr>
          <w:rStyle w:val="CPComment"/>
        </w:rPr>
        <w:t>into</w:t>
      </w:r>
      <w:r w:rsidRPr="00423ABD">
        <w:rPr>
          <w:rStyle w:val="CPComment"/>
        </w:rPr>
        <w:t xml:space="preserve"> </w:t>
      </w:r>
      <w:r w:rsidR="00B15BD3" w:rsidRPr="00423ABD">
        <w:rPr>
          <w:rStyle w:val="CPComment"/>
        </w:rPr>
        <w:t>a</w:t>
      </w:r>
      <w:r w:rsidRPr="00423ABD">
        <w:rPr>
          <w:rStyle w:val="CPComment"/>
        </w:rPr>
        <w:t xml:space="preserve"> </w:t>
      </w:r>
      <w:r w:rsidR="00B15BD3" w:rsidRPr="00423ABD">
        <w:rPr>
          <w:rStyle w:val="CPComment"/>
        </w:rPr>
        <w:t>pair</w:t>
      </w:r>
      <w:r w:rsidRPr="00423ABD">
        <w:rPr>
          <w:rStyle w:val="CPComment"/>
        </w:rPr>
        <w:t xml:space="preserve"> </w:t>
      </w:r>
      <w:r w:rsidR="00B15BD3" w:rsidRPr="00423ABD">
        <w:rPr>
          <w:rStyle w:val="CPComment"/>
        </w:rPr>
        <w:t>of</w:t>
      </w:r>
      <w:r w:rsidRPr="00423ABD">
        <w:rPr>
          <w:rStyle w:val="CPComment"/>
        </w:rPr>
        <w:t xml:space="preserve"> </w:t>
      </w:r>
      <w:r w:rsidR="00B15BD3" w:rsidRPr="00423ABD">
        <w:rPr>
          <w:rStyle w:val="CPComment"/>
        </w:rPr>
        <w:t>apples:</w:t>
      </w:r>
    </w:p>
    <w:p w14:paraId="69CE456E" w14:textId="0E2B5A92" w:rsidR="00FA02C3" w:rsidRPr="00423ABD" w:rsidRDefault="00DE7CCE" w:rsidP="009E7A29">
      <w:pPr>
        <w:pStyle w:val="CDTLAST"/>
      </w:pPr>
      <w:r w:rsidRPr="00423ABD">
        <w:t xml:space="preserve">  </w:t>
      </w:r>
      <w:proofErr w:type="spellStart"/>
      <w:proofErr w:type="gramStart"/>
      <w:r w:rsidR="00B15BD3" w:rsidRPr="00423ABD">
        <w:t>a.Initialize</w:t>
      </w:r>
      <w:proofErr w:type="spellEnd"/>
      <w:proofErr w:type="gramEnd"/>
      <w:r w:rsidR="00B15BD3" w:rsidRPr="00423ABD">
        <w:t>(</w:t>
      </w:r>
      <w:r w:rsidR="00B15BD3" w:rsidRPr="00423ABD">
        <w:rPr>
          <w:rStyle w:val="CPKeyword"/>
        </w:rPr>
        <w:t>new</w:t>
      </w:r>
      <w:r w:rsidRPr="00423ABD">
        <w:t xml:space="preserve"> </w:t>
      </w:r>
      <w:r w:rsidR="00B15BD3" w:rsidRPr="00423ABD">
        <w:t>Pair&lt;Apple&gt;());</w:t>
      </w:r>
    </w:p>
    <w:p w14:paraId="294A8F6A" w14:textId="1DBC8F10" w:rsidR="00464665" w:rsidRPr="00423ABD" w:rsidRDefault="00B15BD3" w:rsidP="009E7A29">
      <w:pPr>
        <w:pStyle w:val="CHAPBM"/>
      </w:pPr>
      <w:r w:rsidRPr="00423ABD">
        <w:t>A</w:t>
      </w:r>
      <w:r w:rsidR="00DE7CCE" w:rsidRPr="00423ABD">
        <w:t xml:space="preserve"> </w:t>
      </w:r>
      <w:r w:rsidRPr="00423ABD">
        <w:t>casual</w:t>
      </w:r>
      <w:r w:rsidR="00DE7CCE" w:rsidRPr="00423ABD">
        <w:t xml:space="preserve"> </w:t>
      </w:r>
      <w:r w:rsidRPr="00423ABD">
        <w:t>observer</w:t>
      </w:r>
      <w:r w:rsidR="00DE7CCE" w:rsidRPr="00423ABD">
        <w:t xml:space="preserve"> </w:t>
      </w:r>
      <w:r w:rsidR="00C56F24" w:rsidRPr="00423ABD">
        <w:t>might</w:t>
      </w:r>
      <w:r w:rsidR="00DE7CCE" w:rsidRPr="00423ABD">
        <w:t xml:space="preserve"> </w:t>
      </w:r>
      <w:r w:rsidRPr="00423ABD">
        <w:t>be</w:t>
      </w:r>
      <w:r w:rsidR="00DE7CCE" w:rsidRPr="00423ABD">
        <w:t xml:space="preserve"> </w:t>
      </w:r>
      <w:r w:rsidRPr="00423ABD">
        <w:t>tempted</w:t>
      </w:r>
      <w:r w:rsidR="00DE7CCE" w:rsidRPr="00423ABD">
        <w:t xml:space="preserve"> </w:t>
      </w:r>
      <w:r w:rsidRPr="00423ABD">
        <w:t>to</w:t>
      </w:r>
      <w:r w:rsidR="00DE7CCE" w:rsidRPr="00423ABD">
        <w:t xml:space="preserve"> </w:t>
      </w:r>
      <w:r w:rsidRPr="00423ABD">
        <w:t>think</w:t>
      </w:r>
      <w:r w:rsidR="00DE7CCE" w:rsidRPr="00423ABD">
        <w:t xml:space="preserve"> </w:t>
      </w:r>
      <w:r w:rsidRPr="00423ABD">
        <w:t>that</w:t>
      </w:r>
      <w:r w:rsidR="00DE7CCE" w:rsidRPr="00423ABD">
        <w:t xml:space="preserve"> </w:t>
      </w:r>
      <w:r w:rsidRPr="00423ABD">
        <w:t>since</w:t>
      </w:r>
      <w:r w:rsidR="00DE7CCE" w:rsidRPr="00423ABD">
        <w:t xml:space="preserve"> </w:t>
      </w:r>
      <w:proofErr w:type="spellStart"/>
      <w:r w:rsidRPr="00423ABD">
        <w:rPr>
          <w:rStyle w:val="CITchapbm"/>
        </w:rPr>
        <w:t>IPair</w:t>
      </w:r>
      <w:proofErr w:type="spellEnd"/>
      <w:r w:rsidRPr="00423ABD">
        <w:rPr>
          <w:rStyle w:val="CITchapbm"/>
        </w:rPr>
        <w:t>&lt;T&gt;</w:t>
      </w:r>
      <w:r w:rsidR="00DE7CCE" w:rsidRPr="00423ABD">
        <w:t xml:space="preserve"> </w:t>
      </w:r>
      <w:r w:rsidRPr="00423ABD">
        <w:t>is</w:t>
      </w:r>
      <w:r w:rsidR="00DE7CCE" w:rsidRPr="00423ABD">
        <w:t xml:space="preserve"> </w:t>
      </w:r>
      <w:r w:rsidRPr="00423ABD">
        <w:t>used</w:t>
      </w:r>
      <w:r w:rsidR="00DE7CCE" w:rsidRPr="00423ABD">
        <w:t xml:space="preserve"> </w:t>
      </w:r>
      <w:r w:rsidRPr="00423ABD">
        <w:t>only</w:t>
      </w:r>
      <w:r w:rsidR="00DE7CCE" w:rsidRPr="00423ABD">
        <w:t xml:space="preserve"> </w:t>
      </w:r>
      <w:r w:rsidRPr="00423ABD">
        <w:t>as</w:t>
      </w:r>
      <w:r w:rsidR="00DE7CCE" w:rsidRPr="00423ABD">
        <w:t xml:space="preserve"> </w:t>
      </w:r>
      <w:r w:rsidRPr="00423ABD">
        <w:t>an</w:t>
      </w:r>
      <w:r w:rsidR="00DE7CCE" w:rsidRPr="00423ABD">
        <w:t xml:space="preserve"> </w:t>
      </w:r>
      <w:r w:rsidRPr="00423ABD">
        <w:t>input</w:t>
      </w:r>
      <w:r w:rsidR="00DE7CCE" w:rsidRPr="00423ABD">
        <w:t xml:space="preserve"> </w:t>
      </w:r>
      <w:r w:rsidRPr="00423ABD">
        <w:t>formal</w:t>
      </w:r>
      <w:r w:rsidR="00DE7CCE" w:rsidRPr="00423ABD">
        <w:t xml:space="preserve"> </w:t>
      </w:r>
      <w:r w:rsidRPr="00423ABD">
        <w:t>parameter,</w:t>
      </w:r>
      <w:r w:rsidR="00DE7CCE" w:rsidRPr="00423ABD">
        <w:t xml:space="preserve"> </w:t>
      </w:r>
      <w:r w:rsidRPr="00423ABD">
        <w:t>the</w:t>
      </w:r>
      <w:r w:rsidR="00DE7CCE" w:rsidRPr="00423ABD">
        <w:t xml:space="preserve"> </w:t>
      </w:r>
      <w:r w:rsidRPr="00423ABD">
        <w:t>contravariant</w:t>
      </w:r>
      <w:r w:rsidR="00DE7CCE" w:rsidRPr="00423ABD">
        <w:t xml:space="preserve"> </w:t>
      </w:r>
      <w:r w:rsidRPr="00423ABD">
        <w:rPr>
          <w:rStyle w:val="CITchapbm"/>
        </w:rPr>
        <w:t>in</w:t>
      </w:r>
      <w:r w:rsidR="00DE7CCE" w:rsidRPr="00423ABD">
        <w:t xml:space="preserve"> </w:t>
      </w:r>
      <w:r w:rsidRPr="00423ABD">
        <w:t>modifier</w:t>
      </w:r>
      <w:r w:rsidR="00DE7CCE" w:rsidRPr="00423ABD">
        <w:t xml:space="preserve"> </w:t>
      </w:r>
      <w:r w:rsidRPr="00423ABD">
        <w:t>on</w:t>
      </w:r>
      <w:r w:rsidR="00DE7CCE" w:rsidRPr="00423ABD">
        <w:t xml:space="preserve"> </w:t>
      </w:r>
      <w:proofErr w:type="spellStart"/>
      <w:r w:rsidRPr="00423ABD">
        <w:rPr>
          <w:rStyle w:val="CITchapbm"/>
        </w:rPr>
        <w:t>IPairInitializer</w:t>
      </w:r>
      <w:proofErr w:type="spellEnd"/>
      <w:r w:rsidR="00DE7CCE" w:rsidRPr="00423ABD">
        <w:t xml:space="preserve"> </w:t>
      </w:r>
      <w:r w:rsidRPr="00423ABD">
        <w:t>is</w:t>
      </w:r>
      <w:r w:rsidR="00DE7CCE" w:rsidRPr="00423ABD">
        <w:t xml:space="preserve"> </w:t>
      </w:r>
      <w:r w:rsidRPr="00423ABD">
        <w:t>valid.</w:t>
      </w:r>
      <w:r w:rsidR="00DE7CCE" w:rsidRPr="00423ABD">
        <w:t xml:space="preserve"> </w:t>
      </w:r>
      <w:r w:rsidRPr="00423ABD">
        <w:t>However,</w:t>
      </w:r>
      <w:r w:rsidR="00DE7CCE" w:rsidRPr="00423ABD">
        <w:t xml:space="preserve"> </w:t>
      </w:r>
      <w:r w:rsidRPr="00423ABD">
        <w:t>the</w:t>
      </w:r>
      <w:r w:rsidR="00DE7CCE" w:rsidRPr="00423ABD">
        <w:t xml:space="preserve"> </w:t>
      </w:r>
      <w:proofErr w:type="spellStart"/>
      <w:r w:rsidRPr="00423ABD">
        <w:rPr>
          <w:rStyle w:val="CITchapbm"/>
        </w:rPr>
        <w:t>IPair</w:t>
      </w:r>
      <w:proofErr w:type="spellEnd"/>
      <w:r w:rsidRPr="00423ABD">
        <w:rPr>
          <w:rStyle w:val="CITchapbm"/>
        </w:rPr>
        <w:t>&lt;T&gt;</w:t>
      </w:r>
      <w:r w:rsidR="00DE7CCE" w:rsidRPr="00423ABD">
        <w:t xml:space="preserve"> </w:t>
      </w:r>
      <w:r w:rsidRPr="00423ABD">
        <w:t>interface</w:t>
      </w:r>
      <w:r w:rsidR="00DE7CCE" w:rsidRPr="00423ABD">
        <w:t xml:space="preserve"> </w:t>
      </w:r>
      <w:r w:rsidRPr="00423ABD">
        <w:t>cannot</w:t>
      </w:r>
      <w:r w:rsidR="00DE7CCE" w:rsidRPr="00423ABD">
        <w:t xml:space="preserve"> </w:t>
      </w:r>
      <w:r w:rsidRPr="00423ABD">
        <w:t>safely</w:t>
      </w:r>
      <w:r w:rsidR="00DE7CCE" w:rsidRPr="00423ABD">
        <w:t xml:space="preserve"> </w:t>
      </w:r>
      <w:r w:rsidRPr="00423ABD">
        <w:t>vary,</w:t>
      </w:r>
      <w:r w:rsidR="00DE7CCE" w:rsidRPr="00423ABD">
        <w:t xml:space="preserve"> </w:t>
      </w:r>
      <w:r w:rsidR="00C56F24" w:rsidRPr="00423ABD">
        <w:t>so</w:t>
      </w:r>
      <w:r w:rsidR="00DE7CCE" w:rsidRPr="00423ABD">
        <w:t xml:space="preserve"> </w:t>
      </w:r>
      <w:r w:rsidRPr="00423ABD">
        <w:t>it</w:t>
      </w:r>
      <w:r w:rsidR="00DE7CCE" w:rsidRPr="00423ABD">
        <w:t xml:space="preserve"> </w:t>
      </w:r>
      <w:r w:rsidRPr="00423ABD">
        <w:t>cannot</w:t>
      </w:r>
      <w:r w:rsidR="00DE7CCE" w:rsidRPr="00423ABD">
        <w:t xml:space="preserve"> </w:t>
      </w:r>
      <w:r w:rsidRPr="00423ABD">
        <w:t>be</w:t>
      </w:r>
      <w:r w:rsidR="00DE7CCE" w:rsidRPr="00423ABD">
        <w:t xml:space="preserve"> </w:t>
      </w:r>
      <w:r w:rsidRPr="00423ABD">
        <w:t>constructed</w:t>
      </w:r>
      <w:r w:rsidR="00DE7CCE" w:rsidRPr="00423ABD">
        <w:t xml:space="preserve"> </w:t>
      </w:r>
      <w:r w:rsidRPr="00423ABD">
        <w:t>with</w:t>
      </w:r>
      <w:r w:rsidR="00DE7CCE" w:rsidRPr="00423ABD">
        <w:t xml:space="preserve"> </w:t>
      </w:r>
      <w:r w:rsidRPr="00423ABD">
        <w:t>a</w:t>
      </w:r>
      <w:r w:rsidR="00DE7CCE" w:rsidRPr="00423ABD">
        <w:t xml:space="preserve"> </w:t>
      </w:r>
      <w:r w:rsidRPr="00423ABD">
        <w:t>type</w:t>
      </w:r>
      <w:r w:rsidR="00DE7CCE" w:rsidRPr="00423ABD">
        <w:t xml:space="preserve"> </w:t>
      </w:r>
      <w:r w:rsidRPr="00423ABD">
        <w:t>argument</w:t>
      </w:r>
      <w:r w:rsidR="00DE7CCE" w:rsidRPr="00423ABD">
        <w:t xml:space="preserve"> </w:t>
      </w:r>
      <w:r w:rsidRPr="00423ABD">
        <w:t>that</w:t>
      </w:r>
      <w:r w:rsidR="00DE7CCE" w:rsidRPr="00423ABD">
        <w:t xml:space="preserve"> </w:t>
      </w:r>
      <w:r w:rsidRPr="00423ABD">
        <w:t>can</w:t>
      </w:r>
      <w:r w:rsidR="00DE7CCE" w:rsidRPr="00423ABD">
        <w:t xml:space="preserve"> </w:t>
      </w:r>
      <w:r w:rsidRPr="00423ABD">
        <w:t>vary.</w:t>
      </w:r>
      <w:r w:rsidR="00DE7CCE" w:rsidRPr="00423ABD">
        <w:t xml:space="preserve"> </w:t>
      </w:r>
      <w:r w:rsidRPr="00423ABD">
        <w:t>As</w:t>
      </w:r>
      <w:r w:rsidR="00DE7CCE" w:rsidRPr="00423ABD">
        <w:t xml:space="preserve"> </w:t>
      </w:r>
      <w:r w:rsidRPr="00423ABD">
        <w:t>you</w:t>
      </w:r>
      <w:r w:rsidR="00DE7CCE" w:rsidRPr="00423ABD">
        <w:t xml:space="preserve"> </w:t>
      </w:r>
      <w:r w:rsidRPr="00423ABD">
        <w:t>can</w:t>
      </w:r>
      <w:r w:rsidR="00DE7CCE" w:rsidRPr="00423ABD">
        <w:t xml:space="preserve"> </w:t>
      </w:r>
      <w:r w:rsidRPr="00423ABD">
        <w:t>see,</w:t>
      </w:r>
      <w:r w:rsidR="00DE7CCE" w:rsidRPr="00423ABD">
        <w:t xml:space="preserve"> </w:t>
      </w:r>
      <w:r w:rsidRPr="00423ABD">
        <w:t>this</w:t>
      </w:r>
      <w:r w:rsidR="00DE7CCE" w:rsidRPr="00423ABD">
        <w:t xml:space="preserve"> </w:t>
      </w:r>
      <w:r w:rsidRPr="00423ABD">
        <w:t>would</w:t>
      </w:r>
      <w:r w:rsidR="00DE7CCE" w:rsidRPr="00423ABD">
        <w:t xml:space="preserve"> </w:t>
      </w:r>
      <w:r w:rsidRPr="00423ABD">
        <w:t>not</w:t>
      </w:r>
      <w:r w:rsidR="00DE7CCE" w:rsidRPr="00423ABD">
        <w:t xml:space="preserve"> </w:t>
      </w:r>
      <w:r w:rsidRPr="00423ABD">
        <w:t>be</w:t>
      </w:r>
      <w:r w:rsidR="00DE7CCE" w:rsidRPr="00423ABD">
        <w:t xml:space="preserve"> </w:t>
      </w:r>
      <w:r w:rsidRPr="00423ABD">
        <w:t>type-safe</w:t>
      </w:r>
      <w:r w:rsidR="00DE7CCE" w:rsidRPr="00423ABD">
        <w:t xml:space="preserve"> </w:t>
      </w:r>
      <w:r w:rsidRPr="00423ABD">
        <w:t>and</w:t>
      </w:r>
      <w:r w:rsidR="00C56F24" w:rsidRPr="00423ABD">
        <w:t>,</w:t>
      </w:r>
      <w:r w:rsidR="00DE7CCE" w:rsidRPr="00423ABD">
        <w:t xml:space="preserve"> </w:t>
      </w:r>
      <w:r w:rsidR="00C56F24" w:rsidRPr="00423ABD">
        <w:t>in</w:t>
      </w:r>
      <w:r w:rsidR="00DE7CCE" w:rsidRPr="00423ABD">
        <w:t xml:space="preserve"> </w:t>
      </w:r>
      <w:r w:rsidR="00C56F24" w:rsidRPr="00423ABD">
        <w:t>turn</w:t>
      </w:r>
      <w:r w:rsidRPr="00423ABD">
        <w:t>,</w:t>
      </w:r>
      <w:r w:rsidR="00DE7CCE" w:rsidRPr="00423ABD">
        <w:t xml:space="preserve"> </w:t>
      </w:r>
      <w:r w:rsidRPr="00423ABD">
        <w:t>the</w:t>
      </w:r>
      <w:r w:rsidR="00DE7CCE" w:rsidRPr="00423ABD">
        <w:t xml:space="preserve"> </w:t>
      </w:r>
      <w:r w:rsidRPr="00423ABD">
        <w:t>compiler</w:t>
      </w:r>
      <w:r w:rsidR="00DE7CCE" w:rsidRPr="00423ABD">
        <w:t xml:space="preserve"> </w:t>
      </w:r>
      <w:r w:rsidRPr="00423ABD">
        <w:t>disallows</w:t>
      </w:r>
      <w:r w:rsidR="00DE7CCE" w:rsidRPr="00423ABD">
        <w:t xml:space="preserve"> </w:t>
      </w:r>
      <w:r w:rsidRPr="00423ABD">
        <w:t>the</w:t>
      </w:r>
      <w:r w:rsidR="00DE7CCE" w:rsidRPr="00423ABD">
        <w:t xml:space="preserve"> </w:t>
      </w:r>
      <w:proofErr w:type="spellStart"/>
      <w:r w:rsidRPr="00423ABD">
        <w:rPr>
          <w:rStyle w:val="CITchapbm"/>
        </w:rPr>
        <w:t>IPairInitializer</w:t>
      </w:r>
      <w:proofErr w:type="spellEnd"/>
      <w:r w:rsidRPr="00423ABD">
        <w:rPr>
          <w:rStyle w:val="CITchapbm"/>
        </w:rPr>
        <w:t>&lt;T&gt;</w:t>
      </w:r>
      <w:r w:rsidR="00DE7CCE" w:rsidRPr="00423ABD">
        <w:t xml:space="preserve"> </w:t>
      </w:r>
      <w:r w:rsidRPr="00423ABD">
        <w:t>interface</w:t>
      </w:r>
      <w:r w:rsidR="00DE7CCE" w:rsidRPr="00423ABD">
        <w:t xml:space="preserve"> </w:t>
      </w:r>
      <w:r w:rsidRPr="00423ABD">
        <w:t>from</w:t>
      </w:r>
      <w:r w:rsidR="00DE7CCE" w:rsidRPr="00423ABD">
        <w:t xml:space="preserve"> </w:t>
      </w:r>
      <w:r w:rsidRPr="00423ABD">
        <w:t>being</w:t>
      </w:r>
      <w:r w:rsidR="00DE7CCE" w:rsidRPr="00423ABD">
        <w:t xml:space="preserve"> </w:t>
      </w:r>
      <w:r w:rsidRPr="00423ABD">
        <w:t>declared</w:t>
      </w:r>
      <w:r w:rsidR="00DE7CCE" w:rsidRPr="00423ABD">
        <w:t xml:space="preserve"> </w:t>
      </w:r>
      <w:r w:rsidRPr="00423ABD">
        <w:t>as</w:t>
      </w:r>
      <w:r w:rsidR="00DE7CCE" w:rsidRPr="00423ABD">
        <w:t xml:space="preserve"> </w:t>
      </w:r>
      <w:r w:rsidRPr="00423ABD">
        <w:t>contravariant</w:t>
      </w:r>
      <w:r w:rsidR="00DE7CCE" w:rsidRPr="00423ABD">
        <w:t xml:space="preserve"> </w:t>
      </w:r>
      <w:r w:rsidRPr="00423ABD">
        <w:t>in</w:t>
      </w:r>
      <w:r w:rsidR="00DE7CCE" w:rsidRPr="00423ABD">
        <w:t xml:space="preserve"> </w:t>
      </w:r>
      <w:r w:rsidRPr="00423ABD">
        <w:t>the</w:t>
      </w:r>
      <w:r w:rsidR="00DE7CCE" w:rsidRPr="00423ABD">
        <w:t xml:space="preserve"> </w:t>
      </w:r>
      <w:r w:rsidRPr="00423ABD">
        <w:t>first</w:t>
      </w:r>
      <w:r w:rsidR="00DE7CCE" w:rsidRPr="00423ABD">
        <w:t xml:space="preserve"> </w:t>
      </w:r>
      <w:r w:rsidRPr="00423ABD">
        <w:t>place.</w:t>
      </w:r>
    </w:p>
    <w:p w14:paraId="2C6C920D" w14:textId="62A92712" w:rsidR="00FA02C3" w:rsidRPr="00423ABD" w:rsidRDefault="00B15BD3" w:rsidP="009E7A29">
      <w:pPr>
        <w:pStyle w:val="H2"/>
        <w:keepNext w:val="0"/>
      </w:pPr>
      <w:bookmarkStart w:id="334" w:name="_Toc36295886"/>
      <w:r w:rsidRPr="00423ABD">
        <w:t>Support</w:t>
      </w:r>
      <w:r w:rsidR="00DE7CCE" w:rsidRPr="00423ABD">
        <w:t xml:space="preserve"> </w:t>
      </w:r>
      <w:r w:rsidRPr="00423ABD">
        <w:t>for</w:t>
      </w:r>
      <w:r w:rsidR="00DE7CCE" w:rsidRPr="00423ABD">
        <w:t xml:space="preserve"> </w:t>
      </w:r>
      <w:r w:rsidRPr="00423ABD">
        <w:t>Unsafe</w:t>
      </w:r>
      <w:r w:rsidR="00DE7CCE" w:rsidRPr="00423ABD">
        <w:t xml:space="preserve"> </w:t>
      </w:r>
      <w:r w:rsidRPr="00423ABD">
        <w:t>Covariance</w:t>
      </w:r>
      <w:r w:rsidR="00DE7CCE" w:rsidRPr="00423ABD">
        <w:t xml:space="preserve"> </w:t>
      </w:r>
      <w:r w:rsidRPr="00423ABD">
        <w:t>in</w:t>
      </w:r>
      <w:r w:rsidR="00DE7CCE" w:rsidRPr="00423ABD">
        <w:t xml:space="preserve"> </w:t>
      </w:r>
      <w:r w:rsidRPr="00423ABD">
        <w:t>Arrays</w:t>
      </w:r>
      <w:bookmarkEnd w:id="334"/>
    </w:p>
    <w:p w14:paraId="5C2BCD92" w14:textId="6448A811" w:rsidR="00FA02C3" w:rsidRPr="00423ABD" w:rsidRDefault="00B15BD3" w:rsidP="009E7A29">
      <w:pPr>
        <w:pStyle w:val="HEADFIRST"/>
      </w:pPr>
      <w:r w:rsidRPr="00423ABD">
        <w:t>So</w:t>
      </w:r>
      <w:r w:rsidR="00DE7CCE" w:rsidRPr="00423ABD">
        <w:t xml:space="preserve"> </w:t>
      </w:r>
      <w:r w:rsidRPr="00423ABD">
        <w:t>far</w:t>
      </w:r>
      <w:r w:rsidR="001A645D" w:rsidRPr="00423ABD">
        <w:t>,</w:t>
      </w:r>
      <w:r w:rsidR="00DE7CCE" w:rsidRPr="00423ABD">
        <w:t xml:space="preserve"> </w:t>
      </w:r>
      <w:r w:rsidRPr="00423ABD">
        <w:t>we</w:t>
      </w:r>
      <w:r w:rsidR="00DE7CCE" w:rsidRPr="00423ABD">
        <w:t xml:space="preserve"> </w:t>
      </w:r>
      <w:r w:rsidRPr="00423ABD">
        <w:t>have</w:t>
      </w:r>
      <w:r w:rsidR="00DE7CCE" w:rsidRPr="00423ABD">
        <w:t xml:space="preserve"> </w:t>
      </w:r>
      <w:r w:rsidRPr="00423ABD">
        <w:t>described</w:t>
      </w:r>
      <w:r w:rsidR="00DE7CCE" w:rsidRPr="00423ABD">
        <w:t xml:space="preserve"> </w:t>
      </w:r>
      <w:r w:rsidRPr="00423ABD">
        <w:t>covariance</w:t>
      </w:r>
      <w:r w:rsidR="00DE7CCE" w:rsidRPr="00423ABD">
        <w:t xml:space="preserve"> </w:t>
      </w:r>
      <w:r w:rsidRPr="00423ABD">
        <w:t>and</w:t>
      </w:r>
      <w:r w:rsidR="00DE7CCE" w:rsidRPr="00423ABD">
        <w:t xml:space="preserve"> </w:t>
      </w:r>
      <w:r w:rsidRPr="00423ABD">
        <w:t>contravariance</w:t>
      </w:r>
      <w:r w:rsidR="00DE7CCE" w:rsidRPr="00423ABD">
        <w:t xml:space="preserve"> </w:t>
      </w:r>
      <w:r w:rsidRPr="00423ABD">
        <w:t>as</w:t>
      </w:r>
      <w:r w:rsidR="00DE7CCE" w:rsidRPr="00423ABD">
        <w:t xml:space="preserve"> </w:t>
      </w:r>
      <w:r w:rsidRPr="00423ABD">
        <w:t>being</w:t>
      </w:r>
      <w:r w:rsidR="00DE7CCE" w:rsidRPr="00423ABD">
        <w:t xml:space="preserve"> </w:t>
      </w:r>
      <w:r w:rsidRPr="00423ABD">
        <w:t>properties</w:t>
      </w:r>
      <w:r w:rsidR="00DE7CCE" w:rsidRPr="00423ABD">
        <w:t xml:space="preserve"> </w:t>
      </w:r>
      <w:r w:rsidRPr="00423ABD">
        <w:t>of</w:t>
      </w:r>
      <w:r w:rsidR="00DE7CCE" w:rsidRPr="00423ABD">
        <w:t xml:space="preserve"> </w:t>
      </w:r>
      <w:r w:rsidRPr="00423ABD">
        <w:t>generic</w:t>
      </w:r>
      <w:r w:rsidR="00DE7CCE" w:rsidRPr="00423ABD">
        <w:t xml:space="preserve"> </w:t>
      </w:r>
      <w:r w:rsidRPr="00423ABD">
        <w:t>types.</w:t>
      </w:r>
      <w:r w:rsidR="00DE7CCE" w:rsidRPr="00423ABD">
        <w:t xml:space="preserve"> </w:t>
      </w:r>
      <w:r w:rsidRPr="00423ABD">
        <w:t>Of</w:t>
      </w:r>
      <w:r w:rsidR="00DE7CCE" w:rsidRPr="00423ABD">
        <w:t xml:space="preserve"> </w:t>
      </w:r>
      <w:r w:rsidRPr="00423ABD">
        <w:t>all</w:t>
      </w:r>
      <w:r w:rsidR="00DE7CCE" w:rsidRPr="00423ABD">
        <w:t xml:space="preserve"> </w:t>
      </w:r>
      <w:r w:rsidRPr="00423ABD">
        <w:t>the</w:t>
      </w:r>
      <w:r w:rsidR="00DE7CCE" w:rsidRPr="00423ABD">
        <w:t xml:space="preserve"> </w:t>
      </w:r>
      <w:proofErr w:type="spellStart"/>
      <w:r w:rsidRPr="00423ABD">
        <w:t>non</w:t>
      </w:r>
      <w:del w:id="335" w:author="Jill Hobbs" w:date="2020-06-04T15:50:00Z">
        <w:r w:rsidR="00AC6EE2" w:rsidRPr="00423ABD" w:rsidDel="00894752">
          <w:delText>-</w:delText>
        </w:r>
      </w:del>
      <w:r w:rsidRPr="00423ABD">
        <w:t>generic</w:t>
      </w:r>
      <w:proofErr w:type="spellEnd"/>
      <w:r w:rsidR="00DE7CCE" w:rsidRPr="00423ABD">
        <w:t xml:space="preserve"> </w:t>
      </w:r>
      <w:r w:rsidRPr="00423ABD">
        <w:t>types,</w:t>
      </w:r>
      <w:r w:rsidR="00DE7CCE" w:rsidRPr="00423ABD">
        <w:t xml:space="preserve"> </w:t>
      </w:r>
      <w:r w:rsidRPr="00423ABD">
        <w:t>arrays</w:t>
      </w:r>
      <w:r w:rsidR="00DE7CCE" w:rsidRPr="00423ABD">
        <w:t xml:space="preserve"> </w:t>
      </w:r>
      <w:r w:rsidRPr="00423ABD">
        <w:t>are</w:t>
      </w:r>
      <w:r w:rsidR="00DE7CCE" w:rsidRPr="00423ABD">
        <w:t xml:space="preserve"> </w:t>
      </w:r>
      <w:r w:rsidRPr="00423ABD">
        <w:t>most</w:t>
      </w:r>
      <w:r w:rsidR="00DE7CCE" w:rsidRPr="00423ABD">
        <w:t xml:space="preserve"> </w:t>
      </w:r>
      <w:r w:rsidRPr="00423ABD">
        <w:t>like</w:t>
      </w:r>
      <w:r w:rsidR="00DE7CCE" w:rsidRPr="00423ABD">
        <w:t xml:space="preserve"> </w:t>
      </w:r>
      <w:r w:rsidRPr="00423ABD">
        <w:t>generics;</w:t>
      </w:r>
      <w:r w:rsidR="00DE7CCE" w:rsidRPr="00423ABD">
        <w:t xml:space="preserve"> </w:t>
      </w:r>
      <w:r w:rsidR="00C56F24" w:rsidRPr="00423ABD">
        <w:t>that</w:t>
      </w:r>
      <w:r w:rsidR="00DE7CCE" w:rsidRPr="00423ABD">
        <w:t xml:space="preserve"> </w:t>
      </w:r>
      <w:r w:rsidR="00C56F24" w:rsidRPr="00423ABD">
        <w:t>is,</w:t>
      </w:r>
      <w:r w:rsidR="00DE7CCE" w:rsidRPr="00423ABD">
        <w:t xml:space="preserve"> </w:t>
      </w:r>
      <w:r w:rsidRPr="00423ABD">
        <w:t>just</w:t>
      </w:r>
      <w:r w:rsidR="00DE7CCE" w:rsidRPr="00423ABD">
        <w:t xml:space="preserve"> </w:t>
      </w:r>
      <w:r w:rsidRPr="00423ABD">
        <w:t>as</w:t>
      </w:r>
      <w:r w:rsidR="00DE7CCE" w:rsidRPr="00423ABD">
        <w:t xml:space="preserve"> </w:t>
      </w:r>
      <w:r w:rsidRPr="00423ABD">
        <w:t>we</w:t>
      </w:r>
      <w:r w:rsidR="00DE7CCE" w:rsidRPr="00423ABD">
        <w:t xml:space="preserve"> </w:t>
      </w:r>
      <w:r w:rsidRPr="00423ABD">
        <w:t>think</w:t>
      </w:r>
      <w:r w:rsidR="00DE7CCE" w:rsidRPr="00423ABD">
        <w:t xml:space="preserve"> </w:t>
      </w:r>
      <w:r w:rsidRPr="00423ABD">
        <w:t>of</w:t>
      </w:r>
      <w:r w:rsidR="00DE7CCE" w:rsidRPr="00423ABD">
        <w:t xml:space="preserve"> </w:t>
      </w:r>
      <w:r w:rsidRPr="00423ABD">
        <w:t>a</w:t>
      </w:r>
      <w:r w:rsidR="00DE7CCE" w:rsidRPr="00423ABD">
        <w:t xml:space="preserve"> </w:t>
      </w:r>
      <w:r w:rsidRPr="00423ABD">
        <w:t>generic</w:t>
      </w:r>
      <w:r w:rsidR="00DE7CCE" w:rsidRPr="00423ABD">
        <w:t xml:space="preserve"> </w:t>
      </w:r>
      <w:r w:rsidRPr="00423ABD">
        <w:t>“list</w:t>
      </w:r>
      <w:r w:rsidR="00DE7CCE" w:rsidRPr="00423ABD">
        <w:t xml:space="preserve"> </w:t>
      </w:r>
      <w:r w:rsidRPr="00423ABD">
        <w:t>of</w:t>
      </w:r>
      <w:r w:rsidR="00DE7CCE" w:rsidRPr="00423ABD">
        <w:t xml:space="preserve"> </w:t>
      </w:r>
      <w:r w:rsidRPr="00894752">
        <w:rPr>
          <w:rStyle w:val="CITchapbm"/>
          <w:rPrChange w:id="336" w:author="Jill Hobbs" w:date="2020-06-04T15:50:00Z">
            <w:rPr/>
          </w:rPrChange>
        </w:rPr>
        <w:t>T</w:t>
      </w:r>
      <w:r w:rsidRPr="00423ABD">
        <w:t>”</w:t>
      </w:r>
      <w:r w:rsidR="00DE7CCE" w:rsidRPr="00423ABD">
        <w:t xml:space="preserve"> </w:t>
      </w:r>
      <w:r w:rsidRPr="00423ABD">
        <w:t>or</w:t>
      </w:r>
      <w:r w:rsidR="00DE7CCE" w:rsidRPr="00423ABD">
        <w:t xml:space="preserve"> </w:t>
      </w:r>
      <w:r w:rsidRPr="00423ABD">
        <w:t>a</w:t>
      </w:r>
      <w:r w:rsidR="00DE7CCE" w:rsidRPr="00423ABD">
        <w:t xml:space="preserve"> </w:t>
      </w:r>
      <w:r w:rsidRPr="00423ABD">
        <w:t>generic</w:t>
      </w:r>
      <w:r w:rsidR="00DE7CCE" w:rsidRPr="00423ABD">
        <w:t xml:space="preserve"> </w:t>
      </w:r>
      <w:r w:rsidRPr="00423ABD">
        <w:t>“pair</w:t>
      </w:r>
      <w:r w:rsidR="00DE7CCE" w:rsidRPr="00423ABD">
        <w:t xml:space="preserve"> </w:t>
      </w:r>
      <w:r w:rsidRPr="00423ABD">
        <w:t>of</w:t>
      </w:r>
      <w:r w:rsidR="00DE7CCE" w:rsidRPr="00423ABD">
        <w:t xml:space="preserve"> </w:t>
      </w:r>
      <w:r w:rsidRPr="00894752">
        <w:rPr>
          <w:rStyle w:val="CITchapbm"/>
          <w:rPrChange w:id="337" w:author="Jill Hobbs" w:date="2020-06-04T15:50:00Z">
            <w:rPr/>
          </w:rPrChange>
        </w:rPr>
        <w:t>T</w:t>
      </w:r>
      <w:r w:rsidR="00C56F24" w:rsidRPr="00423ABD">
        <w:t>,</w:t>
      </w:r>
      <w:r w:rsidRPr="00423ABD">
        <w:t>”</w:t>
      </w:r>
      <w:r w:rsidR="00DE7CCE" w:rsidRPr="00423ABD">
        <w:t xml:space="preserve"> </w:t>
      </w:r>
      <w:r w:rsidR="00C56F24" w:rsidRPr="00423ABD">
        <w:t>so</w:t>
      </w:r>
      <w:r w:rsidR="00DE7CCE" w:rsidRPr="00423ABD">
        <w:t xml:space="preserve"> </w:t>
      </w:r>
      <w:r w:rsidRPr="00423ABD">
        <w:t>we</w:t>
      </w:r>
      <w:r w:rsidR="00DE7CCE" w:rsidRPr="00423ABD">
        <w:t xml:space="preserve"> </w:t>
      </w:r>
      <w:r w:rsidRPr="00423ABD">
        <w:t>can</w:t>
      </w:r>
      <w:r w:rsidR="00DE7CCE" w:rsidRPr="00423ABD">
        <w:t xml:space="preserve"> </w:t>
      </w:r>
      <w:r w:rsidRPr="00423ABD">
        <w:t>think</w:t>
      </w:r>
      <w:r w:rsidR="00DE7CCE" w:rsidRPr="00423ABD">
        <w:t xml:space="preserve"> </w:t>
      </w:r>
      <w:r w:rsidRPr="00423ABD">
        <w:t>of</w:t>
      </w:r>
      <w:r w:rsidR="00DE7CCE" w:rsidRPr="00423ABD">
        <w:t xml:space="preserve"> </w:t>
      </w:r>
      <w:r w:rsidRPr="00423ABD">
        <w:t>an</w:t>
      </w:r>
      <w:r w:rsidR="00DE7CCE" w:rsidRPr="00423ABD">
        <w:t xml:space="preserve"> </w:t>
      </w:r>
      <w:r w:rsidRPr="00423ABD">
        <w:t>“array</w:t>
      </w:r>
      <w:r w:rsidR="00DE7CCE" w:rsidRPr="00423ABD">
        <w:t xml:space="preserve"> </w:t>
      </w:r>
      <w:r w:rsidRPr="00423ABD">
        <w:t>of</w:t>
      </w:r>
      <w:r w:rsidR="00DE7CCE" w:rsidRPr="00423ABD">
        <w:t xml:space="preserve"> </w:t>
      </w:r>
      <w:r w:rsidRPr="00894752">
        <w:rPr>
          <w:rStyle w:val="CITchapbm"/>
          <w:rPrChange w:id="338" w:author="Jill Hobbs" w:date="2020-06-04T15:50:00Z">
            <w:rPr/>
          </w:rPrChange>
        </w:rPr>
        <w:t>T</w:t>
      </w:r>
      <w:r w:rsidRPr="00423ABD">
        <w:t>”</w:t>
      </w:r>
      <w:r w:rsidR="00DE7CCE" w:rsidRPr="00423ABD">
        <w:t xml:space="preserve"> </w:t>
      </w:r>
      <w:r w:rsidRPr="00423ABD">
        <w:t>as</w:t>
      </w:r>
      <w:r w:rsidR="00DE7CCE" w:rsidRPr="00423ABD">
        <w:t xml:space="preserve"> </w:t>
      </w:r>
      <w:del w:id="339" w:author="Jill Hobbs" w:date="2020-06-04T15:50:00Z">
        <w:r w:rsidRPr="00423ABD" w:rsidDel="00894752">
          <w:lastRenderedPageBreak/>
          <w:delText>being</w:delText>
        </w:r>
        <w:r w:rsidR="00DE7CCE" w:rsidRPr="00423ABD" w:rsidDel="00894752">
          <w:delText xml:space="preserve"> </w:delText>
        </w:r>
      </w:del>
      <w:ins w:id="340" w:author="Jill Hobbs" w:date="2020-06-04T15:50:00Z">
        <w:r w:rsidR="00894752">
          <w:t>demons</w:t>
        </w:r>
      </w:ins>
      <w:ins w:id="341" w:author="Jill Hobbs" w:date="2020-06-04T15:51:00Z">
        <w:r w:rsidR="00894752">
          <w:t>trating</w:t>
        </w:r>
      </w:ins>
      <w:ins w:id="342" w:author="Jill Hobbs" w:date="2020-06-04T15:50:00Z">
        <w:r w:rsidR="00894752" w:rsidRPr="00423ABD">
          <w:t xml:space="preserve"> </w:t>
        </w:r>
      </w:ins>
      <w:r w:rsidRPr="00423ABD">
        <w:t>the</w:t>
      </w:r>
      <w:r w:rsidR="00DE7CCE" w:rsidRPr="00423ABD">
        <w:t xml:space="preserve"> </w:t>
      </w:r>
      <w:r w:rsidRPr="00423ABD">
        <w:t>same</w:t>
      </w:r>
      <w:r w:rsidR="00DE7CCE" w:rsidRPr="00423ABD">
        <w:t xml:space="preserve"> </w:t>
      </w:r>
      <w:r w:rsidRPr="00423ABD">
        <w:t>sort</w:t>
      </w:r>
      <w:r w:rsidR="00DE7CCE" w:rsidRPr="00423ABD">
        <w:t xml:space="preserve"> </w:t>
      </w:r>
      <w:r w:rsidRPr="00423ABD">
        <w:t>of</w:t>
      </w:r>
      <w:r w:rsidR="00DE7CCE" w:rsidRPr="00423ABD">
        <w:t xml:space="preserve"> </w:t>
      </w:r>
      <w:r w:rsidRPr="00423ABD">
        <w:t>pattern.</w:t>
      </w:r>
      <w:r w:rsidR="00DE7CCE" w:rsidRPr="00423ABD">
        <w:t xml:space="preserve"> </w:t>
      </w:r>
      <w:r w:rsidRPr="00423ABD">
        <w:t>Since</w:t>
      </w:r>
      <w:r w:rsidR="00DE7CCE" w:rsidRPr="00423ABD">
        <w:t xml:space="preserve"> </w:t>
      </w:r>
      <w:r w:rsidRPr="00423ABD">
        <w:t>arrays</w:t>
      </w:r>
      <w:r w:rsidR="00DE7CCE" w:rsidRPr="00423ABD">
        <w:t xml:space="preserve"> </w:t>
      </w:r>
      <w:r w:rsidRPr="00423ABD">
        <w:t>clearly</w:t>
      </w:r>
      <w:r w:rsidR="00DE7CCE" w:rsidRPr="00423ABD">
        <w:t xml:space="preserve"> </w:t>
      </w:r>
      <w:r w:rsidRPr="00423ABD">
        <w:t>support</w:t>
      </w:r>
      <w:r w:rsidR="00DE7CCE" w:rsidRPr="00423ABD">
        <w:t xml:space="preserve"> </w:t>
      </w:r>
      <w:r w:rsidRPr="00423ABD">
        <w:t>both</w:t>
      </w:r>
      <w:r w:rsidR="00DE7CCE" w:rsidRPr="00423ABD">
        <w:t xml:space="preserve"> </w:t>
      </w:r>
      <w:r w:rsidRPr="00423ABD">
        <w:t>reading</w:t>
      </w:r>
      <w:r w:rsidR="00DE7CCE" w:rsidRPr="00423ABD">
        <w:t xml:space="preserve"> </w:t>
      </w:r>
      <w:r w:rsidRPr="00423ABD">
        <w:t>and</w:t>
      </w:r>
      <w:r w:rsidR="00DE7CCE" w:rsidRPr="00423ABD">
        <w:t xml:space="preserve"> </w:t>
      </w:r>
      <w:r w:rsidRPr="00423ABD">
        <w:t>writing,</w:t>
      </w:r>
      <w:r w:rsidR="00DE7CCE" w:rsidRPr="00423ABD">
        <w:t xml:space="preserve"> </w:t>
      </w:r>
      <w:r w:rsidRPr="00423ABD">
        <w:t>given</w:t>
      </w:r>
      <w:r w:rsidR="00DE7CCE" w:rsidRPr="00423ABD">
        <w:t xml:space="preserve"> </w:t>
      </w:r>
      <w:r w:rsidRPr="00423ABD">
        <w:t>what</w:t>
      </w:r>
      <w:r w:rsidR="00DE7CCE" w:rsidRPr="00423ABD">
        <w:t xml:space="preserve"> </w:t>
      </w:r>
      <w:r w:rsidRPr="00423ABD">
        <w:t>you</w:t>
      </w:r>
      <w:r w:rsidR="00DE7CCE" w:rsidRPr="00423ABD">
        <w:t xml:space="preserve"> </w:t>
      </w:r>
      <w:r w:rsidRPr="00423ABD">
        <w:t>know</w:t>
      </w:r>
      <w:r w:rsidR="00DE7CCE" w:rsidRPr="00423ABD">
        <w:t xml:space="preserve"> </w:t>
      </w:r>
      <w:r w:rsidRPr="00423ABD">
        <w:t>about</w:t>
      </w:r>
      <w:r w:rsidR="00DE7CCE" w:rsidRPr="00423ABD">
        <w:t xml:space="preserve"> </w:t>
      </w:r>
      <w:r w:rsidRPr="00423ABD">
        <w:t>covariance</w:t>
      </w:r>
      <w:r w:rsidR="00DE7CCE" w:rsidRPr="00423ABD">
        <w:t xml:space="preserve"> </w:t>
      </w:r>
      <w:r w:rsidRPr="00423ABD">
        <w:t>and</w:t>
      </w:r>
      <w:r w:rsidR="00DE7CCE" w:rsidRPr="00423ABD">
        <w:t xml:space="preserve"> </w:t>
      </w:r>
      <w:r w:rsidRPr="00423ABD">
        <w:t>contravariance,</w:t>
      </w:r>
      <w:r w:rsidR="00DE7CCE" w:rsidRPr="00423ABD">
        <w:t xml:space="preserve"> </w:t>
      </w:r>
      <w:r w:rsidRPr="00423ABD">
        <w:t>you</w:t>
      </w:r>
      <w:r w:rsidR="00DE7CCE" w:rsidRPr="00423ABD">
        <w:t xml:space="preserve"> </w:t>
      </w:r>
      <w:r w:rsidRPr="00423ABD">
        <w:t>probably</w:t>
      </w:r>
      <w:r w:rsidR="00DE7CCE" w:rsidRPr="00423ABD">
        <w:t xml:space="preserve"> </w:t>
      </w:r>
      <w:r w:rsidRPr="00423ABD">
        <w:t>would</w:t>
      </w:r>
      <w:r w:rsidR="00DE7CCE" w:rsidRPr="00423ABD">
        <w:t xml:space="preserve"> </w:t>
      </w:r>
      <w:r w:rsidRPr="00423ABD">
        <w:t>suppose</w:t>
      </w:r>
      <w:r w:rsidR="00DE7CCE" w:rsidRPr="00423ABD">
        <w:t xml:space="preserve"> </w:t>
      </w:r>
      <w:r w:rsidRPr="00423ABD">
        <w:t>that</w:t>
      </w:r>
      <w:r w:rsidR="00DE7CCE" w:rsidRPr="00423ABD">
        <w:t xml:space="preserve"> </w:t>
      </w:r>
      <w:r w:rsidRPr="00423ABD">
        <w:t>arrays</w:t>
      </w:r>
      <w:r w:rsidR="00DE7CCE" w:rsidRPr="00423ABD">
        <w:t xml:space="preserve"> </w:t>
      </w:r>
      <w:r w:rsidRPr="00423ABD">
        <w:t>may</w:t>
      </w:r>
      <w:r w:rsidR="00DE7CCE" w:rsidRPr="00423ABD">
        <w:t xml:space="preserve"> </w:t>
      </w:r>
      <w:r w:rsidRPr="00423ABD">
        <w:t>be</w:t>
      </w:r>
      <w:r w:rsidR="00DE7CCE" w:rsidRPr="00423ABD">
        <w:t xml:space="preserve"> </w:t>
      </w:r>
      <w:r w:rsidRPr="00423ABD">
        <w:t>neither</w:t>
      </w:r>
      <w:r w:rsidR="00DE7CCE" w:rsidRPr="00423ABD">
        <w:t xml:space="preserve"> </w:t>
      </w:r>
      <w:r w:rsidRPr="00423ABD">
        <w:t>safely</w:t>
      </w:r>
      <w:r w:rsidR="00DE7CCE" w:rsidRPr="00423ABD">
        <w:t xml:space="preserve"> </w:t>
      </w:r>
      <w:r w:rsidRPr="00423ABD">
        <w:t>contravariant</w:t>
      </w:r>
      <w:r w:rsidR="00DE7CCE" w:rsidRPr="00423ABD">
        <w:t xml:space="preserve"> </w:t>
      </w:r>
      <w:r w:rsidRPr="00423ABD">
        <w:t>nor</w:t>
      </w:r>
      <w:r w:rsidR="00DE7CCE" w:rsidRPr="00423ABD">
        <w:t xml:space="preserve"> </w:t>
      </w:r>
      <w:r w:rsidRPr="00423ABD">
        <w:t>covariant</w:t>
      </w:r>
      <w:r w:rsidR="00C56F24" w:rsidRPr="00423ABD">
        <w:t>.</w:t>
      </w:r>
      <w:r w:rsidR="00DE7CCE" w:rsidRPr="00423ABD">
        <w:t xml:space="preserve"> </w:t>
      </w:r>
      <w:r w:rsidR="00C56F24" w:rsidRPr="00423ABD">
        <w:t>That</w:t>
      </w:r>
      <w:r w:rsidR="00DE7CCE" w:rsidRPr="00423ABD">
        <w:t xml:space="preserve"> </w:t>
      </w:r>
      <w:r w:rsidR="00C56F24" w:rsidRPr="00423ABD">
        <w:t>is,</w:t>
      </w:r>
      <w:r w:rsidR="00DE7CCE" w:rsidRPr="00423ABD">
        <w:t xml:space="preserve"> </w:t>
      </w:r>
      <w:r w:rsidR="00C56F24" w:rsidRPr="00423ABD">
        <w:t>you</w:t>
      </w:r>
      <w:r w:rsidR="00DE7CCE" w:rsidRPr="00423ABD">
        <w:t xml:space="preserve"> </w:t>
      </w:r>
      <w:r w:rsidR="00C56F24" w:rsidRPr="00423ABD">
        <w:t>might</w:t>
      </w:r>
      <w:r w:rsidR="00DE7CCE" w:rsidRPr="00423ABD">
        <w:t xml:space="preserve"> </w:t>
      </w:r>
      <w:r w:rsidR="00C56F24" w:rsidRPr="00423ABD">
        <w:t>imagine</w:t>
      </w:r>
      <w:r w:rsidR="00DE7CCE" w:rsidRPr="00423ABD">
        <w:t xml:space="preserve"> </w:t>
      </w:r>
      <w:r w:rsidR="00C56F24" w:rsidRPr="00423ABD">
        <w:t>that</w:t>
      </w:r>
      <w:r w:rsidR="00DE7CCE" w:rsidRPr="00423ABD">
        <w:t xml:space="preserve"> </w:t>
      </w:r>
      <w:r w:rsidRPr="00423ABD">
        <w:t>an</w:t>
      </w:r>
      <w:r w:rsidR="00DE7CCE" w:rsidRPr="00423ABD">
        <w:t xml:space="preserve"> </w:t>
      </w:r>
      <w:r w:rsidRPr="00423ABD">
        <w:t>array</w:t>
      </w:r>
      <w:r w:rsidR="00DE7CCE" w:rsidRPr="00423ABD">
        <w:t xml:space="preserve"> </w:t>
      </w:r>
      <w:r w:rsidRPr="00423ABD">
        <w:t>can</w:t>
      </w:r>
      <w:r w:rsidR="00DE7CCE" w:rsidRPr="00423ABD">
        <w:t xml:space="preserve"> </w:t>
      </w:r>
      <w:r w:rsidRPr="00423ABD">
        <w:t>be</w:t>
      </w:r>
      <w:r w:rsidR="00DE7CCE" w:rsidRPr="00423ABD">
        <w:t xml:space="preserve"> </w:t>
      </w:r>
      <w:r w:rsidRPr="00423ABD">
        <w:t>safely</w:t>
      </w:r>
      <w:r w:rsidR="00DE7CCE" w:rsidRPr="00423ABD">
        <w:t xml:space="preserve"> </w:t>
      </w:r>
      <w:r w:rsidRPr="00423ABD">
        <w:t>covariant</w:t>
      </w:r>
      <w:r w:rsidR="00DE7CCE" w:rsidRPr="00423ABD">
        <w:t xml:space="preserve"> </w:t>
      </w:r>
      <w:r w:rsidR="00C56F24" w:rsidRPr="00423ABD">
        <w:t>only</w:t>
      </w:r>
      <w:r w:rsidR="00DE7CCE" w:rsidRPr="00423ABD">
        <w:t xml:space="preserve"> </w:t>
      </w:r>
      <w:r w:rsidRPr="00423ABD">
        <w:t>if</w:t>
      </w:r>
      <w:r w:rsidR="00DE7CCE" w:rsidRPr="00423ABD">
        <w:t xml:space="preserve"> </w:t>
      </w:r>
      <w:r w:rsidRPr="00423ABD">
        <w:t>it</w:t>
      </w:r>
      <w:r w:rsidR="00DE7CCE" w:rsidRPr="00423ABD">
        <w:t xml:space="preserve"> </w:t>
      </w:r>
      <w:r w:rsidRPr="00423ABD">
        <w:t>is</w:t>
      </w:r>
      <w:r w:rsidR="00DE7CCE" w:rsidRPr="00423ABD">
        <w:t xml:space="preserve"> </w:t>
      </w:r>
      <w:r w:rsidRPr="00423ABD">
        <w:t>never</w:t>
      </w:r>
      <w:r w:rsidR="00DE7CCE" w:rsidRPr="00423ABD">
        <w:t xml:space="preserve"> </w:t>
      </w:r>
      <w:r w:rsidRPr="00423ABD">
        <w:t>written</w:t>
      </w:r>
      <w:r w:rsidR="00DE7CCE" w:rsidRPr="00423ABD">
        <w:t xml:space="preserve"> </w:t>
      </w:r>
      <w:r w:rsidRPr="00423ABD">
        <w:t>to</w:t>
      </w:r>
      <w:r w:rsidR="00DE7CCE" w:rsidRPr="00423ABD">
        <w:t xml:space="preserve"> </w:t>
      </w:r>
      <w:r w:rsidRPr="00423ABD">
        <w:t>and</w:t>
      </w:r>
      <w:r w:rsidR="00DE7CCE" w:rsidRPr="00423ABD">
        <w:t xml:space="preserve"> </w:t>
      </w:r>
      <w:r w:rsidRPr="00423ABD">
        <w:t>safely</w:t>
      </w:r>
      <w:r w:rsidR="00DE7CCE" w:rsidRPr="00423ABD">
        <w:t xml:space="preserve"> </w:t>
      </w:r>
      <w:r w:rsidRPr="00423ABD">
        <w:t>contravariant</w:t>
      </w:r>
      <w:r w:rsidR="00DE7CCE" w:rsidRPr="00423ABD">
        <w:t xml:space="preserve"> </w:t>
      </w:r>
      <w:r w:rsidR="00C56F24" w:rsidRPr="00423ABD">
        <w:t>only</w:t>
      </w:r>
      <w:r w:rsidR="00DE7CCE" w:rsidRPr="00423ABD">
        <w:t xml:space="preserve"> </w:t>
      </w:r>
      <w:r w:rsidRPr="00423ABD">
        <w:t>if</w:t>
      </w:r>
      <w:r w:rsidR="00DE7CCE" w:rsidRPr="00423ABD">
        <w:t xml:space="preserve"> </w:t>
      </w:r>
      <w:r w:rsidRPr="00423ABD">
        <w:t>it</w:t>
      </w:r>
      <w:r w:rsidR="00DE7CCE" w:rsidRPr="00423ABD">
        <w:t xml:space="preserve"> </w:t>
      </w:r>
      <w:r w:rsidRPr="00423ABD">
        <w:t>is</w:t>
      </w:r>
      <w:r w:rsidR="00DE7CCE" w:rsidRPr="00423ABD">
        <w:t xml:space="preserve"> </w:t>
      </w:r>
      <w:r w:rsidRPr="00423ABD">
        <w:t>never</w:t>
      </w:r>
      <w:r w:rsidR="00DE7CCE" w:rsidRPr="00423ABD">
        <w:t xml:space="preserve"> </w:t>
      </w:r>
      <w:r w:rsidRPr="00423ABD">
        <w:t>read</w:t>
      </w:r>
      <w:r w:rsidR="00DE7CCE" w:rsidRPr="00423ABD">
        <w:t xml:space="preserve"> </w:t>
      </w:r>
      <w:r w:rsidRPr="00423ABD">
        <w:t>from</w:t>
      </w:r>
      <w:r w:rsidR="00C56F24" w:rsidRPr="00423ABD">
        <w:t>—though</w:t>
      </w:r>
      <w:r w:rsidR="00DE7CCE" w:rsidRPr="00423ABD">
        <w:t xml:space="preserve"> </w:t>
      </w:r>
      <w:r w:rsidRPr="00423ABD">
        <w:t>neither</w:t>
      </w:r>
      <w:r w:rsidR="00DE7CCE" w:rsidRPr="00423ABD">
        <w:t xml:space="preserve"> </w:t>
      </w:r>
      <w:r w:rsidRPr="00423ABD">
        <w:t>seems</w:t>
      </w:r>
      <w:r w:rsidR="00DE7CCE" w:rsidRPr="00423ABD">
        <w:t xml:space="preserve"> </w:t>
      </w:r>
      <w:r w:rsidRPr="00423ABD">
        <w:t>like</w:t>
      </w:r>
      <w:r w:rsidR="00DE7CCE" w:rsidRPr="00423ABD">
        <w:t xml:space="preserve"> </w:t>
      </w:r>
      <w:r w:rsidRPr="00423ABD">
        <w:t>a</w:t>
      </w:r>
      <w:r w:rsidR="00DE7CCE" w:rsidRPr="00423ABD">
        <w:t xml:space="preserve"> </w:t>
      </w:r>
      <w:r w:rsidRPr="00423ABD">
        <w:t>realistic</w:t>
      </w:r>
      <w:r w:rsidR="00DE7CCE" w:rsidRPr="00423ABD">
        <w:t xml:space="preserve"> </w:t>
      </w:r>
      <w:r w:rsidRPr="00423ABD">
        <w:t>restriction.</w:t>
      </w:r>
    </w:p>
    <w:p w14:paraId="177A3382" w14:textId="0F6AA493" w:rsidR="00FA02C3" w:rsidRPr="00423ABD" w:rsidRDefault="00B15BD3" w:rsidP="009E7A29">
      <w:pPr>
        <w:pStyle w:val="CHAPBM"/>
      </w:pPr>
      <w:r w:rsidRPr="00423ABD">
        <w:t>Unfortunately,</w:t>
      </w:r>
      <w:r w:rsidR="00DE7CCE" w:rsidRPr="00423ABD">
        <w:t xml:space="preserve"> </w:t>
      </w:r>
      <w:r w:rsidRPr="00423ABD">
        <w:t>C#</w:t>
      </w:r>
      <w:r w:rsidR="00DE7CCE" w:rsidRPr="00423ABD">
        <w:t xml:space="preserve"> </w:t>
      </w:r>
      <w:r w:rsidRPr="00423ABD">
        <w:t>does</w:t>
      </w:r>
      <w:r w:rsidR="00DE7CCE" w:rsidRPr="00423ABD">
        <w:t xml:space="preserve"> </w:t>
      </w:r>
      <w:r w:rsidRPr="00423ABD">
        <w:t>support</w:t>
      </w:r>
      <w:r w:rsidR="00DE7CCE" w:rsidRPr="00423ABD">
        <w:t xml:space="preserve"> </w:t>
      </w:r>
      <w:r w:rsidRPr="00423ABD">
        <w:t>array</w:t>
      </w:r>
      <w:r w:rsidR="00DE7CCE" w:rsidRPr="00423ABD">
        <w:t xml:space="preserve"> </w:t>
      </w:r>
      <w:r w:rsidRPr="00423ABD">
        <w:t>covariance,</w:t>
      </w:r>
      <w:r w:rsidR="00DE7CCE" w:rsidRPr="00423ABD">
        <w:t xml:space="preserve"> </w:t>
      </w:r>
      <w:r w:rsidRPr="00423ABD">
        <w:t>even</w:t>
      </w:r>
      <w:r w:rsidR="00DE7CCE" w:rsidRPr="00423ABD">
        <w:t xml:space="preserve"> </w:t>
      </w:r>
      <w:r w:rsidRPr="00423ABD">
        <w:t>though</w:t>
      </w:r>
      <w:r w:rsidR="00DE7CCE" w:rsidRPr="00423ABD">
        <w:t xml:space="preserve"> </w:t>
      </w:r>
      <w:r w:rsidRPr="00423ABD">
        <w:t>doing</w:t>
      </w:r>
      <w:r w:rsidR="00DE7CCE" w:rsidRPr="00423ABD">
        <w:t xml:space="preserve"> </w:t>
      </w:r>
      <w:r w:rsidRPr="00423ABD">
        <w:t>so</w:t>
      </w:r>
      <w:r w:rsidR="00DE7CCE" w:rsidRPr="00423ABD">
        <w:t xml:space="preserve"> </w:t>
      </w:r>
      <w:r w:rsidRPr="00423ABD">
        <w:t>is</w:t>
      </w:r>
      <w:r w:rsidR="00DE7CCE" w:rsidRPr="00423ABD">
        <w:t xml:space="preserve"> </w:t>
      </w:r>
      <w:r w:rsidRPr="00423ABD">
        <w:t>not</w:t>
      </w:r>
      <w:r w:rsidR="00DE7CCE" w:rsidRPr="00423ABD">
        <w:t xml:space="preserve"> </w:t>
      </w:r>
      <w:r w:rsidRPr="00423ABD">
        <w:t>type-safe.</w:t>
      </w:r>
      <w:r w:rsidR="00DE7CCE" w:rsidRPr="00423ABD">
        <w:t xml:space="preserve"> </w:t>
      </w:r>
      <w:r w:rsidRPr="00423ABD">
        <w:t>For</w:t>
      </w:r>
      <w:r w:rsidR="00DE7CCE" w:rsidRPr="00423ABD">
        <w:t xml:space="preserve"> </w:t>
      </w:r>
      <w:r w:rsidRPr="00423ABD">
        <w:t>example,</w:t>
      </w:r>
      <w:r w:rsidR="00DE7CCE" w:rsidRPr="00423ABD">
        <w:t xml:space="preserve"> </w:t>
      </w:r>
      <w:proofErr w:type="gramStart"/>
      <w:r w:rsidRPr="00423ABD">
        <w:rPr>
          <w:rStyle w:val="CITchapbm"/>
        </w:rPr>
        <w:t>Fruit[</w:t>
      </w:r>
      <w:proofErr w:type="gramEnd"/>
      <w:r w:rsidRPr="00423ABD">
        <w:rPr>
          <w:rStyle w:val="CITchapbm"/>
        </w:rPr>
        <w:t>]</w:t>
      </w:r>
      <w:r w:rsidR="00DE7CCE" w:rsidRPr="00423ABD">
        <w:rPr>
          <w:rStyle w:val="CITchapbm"/>
        </w:rPr>
        <w:t xml:space="preserve"> </w:t>
      </w:r>
      <w:r w:rsidRPr="00423ABD">
        <w:rPr>
          <w:rStyle w:val="CITchapbm"/>
        </w:rPr>
        <w:t>fruits</w:t>
      </w:r>
      <w:r w:rsidR="00DE7CCE" w:rsidRPr="00423ABD">
        <w:rPr>
          <w:rStyle w:val="CITchapbm"/>
        </w:rPr>
        <w:t xml:space="preserve"> </w:t>
      </w:r>
      <w:r w:rsidRPr="00423ABD">
        <w:rPr>
          <w:rStyle w:val="CITchapbm"/>
        </w:rPr>
        <w:t>=</w:t>
      </w:r>
      <w:r w:rsidR="00DE7CCE" w:rsidRPr="00423ABD">
        <w:rPr>
          <w:rStyle w:val="CITchapbm"/>
        </w:rPr>
        <w:t xml:space="preserve"> </w:t>
      </w:r>
      <w:r w:rsidRPr="00423ABD">
        <w:rPr>
          <w:rStyle w:val="CITchapbm"/>
        </w:rPr>
        <w:t>new</w:t>
      </w:r>
      <w:r w:rsidR="00DE7CCE" w:rsidRPr="00423ABD">
        <w:rPr>
          <w:rStyle w:val="CITchapbm"/>
        </w:rPr>
        <w:t xml:space="preserve"> </w:t>
      </w:r>
      <w:r w:rsidRPr="00423ABD">
        <w:rPr>
          <w:rStyle w:val="CITchapbm"/>
        </w:rPr>
        <w:t>Apple[10];</w:t>
      </w:r>
      <w:r w:rsidR="00DE7CCE" w:rsidRPr="00423ABD">
        <w:t xml:space="preserve"> </w:t>
      </w:r>
      <w:r w:rsidRPr="00423ABD">
        <w:t>is</w:t>
      </w:r>
      <w:r w:rsidR="00DE7CCE" w:rsidRPr="00423ABD">
        <w:t xml:space="preserve"> </w:t>
      </w:r>
      <w:r w:rsidRPr="00423ABD">
        <w:t>perfectly</w:t>
      </w:r>
      <w:r w:rsidR="00DE7CCE" w:rsidRPr="00423ABD">
        <w:t xml:space="preserve"> </w:t>
      </w:r>
      <w:r w:rsidRPr="00423ABD">
        <w:t>legal</w:t>
      </w:r>
      <w:r w:rsidR="00DE7CCE" w:rsidRPr="00423ABD">
        <w:t xml:space="preserve"> </w:t>
      </w:r>
      <w:r w:rsidRPr="00423ABD">
        <w:t>in</w:t>
      </w:r>
      <w:r w:rsidR="00DE7CCE" w:rsidRPr="00423ABD">
        <w:t xml:space="preserve"> </w:t>
      </w:r>
      <w:r w:rsidRPr="00423ABD">
        <w:t>C#</w:t>
      </w:r>
      <w:r w:rsidR="00C56F24" w:rsidRPr="00423ABD">
        <w:t>.</w:t>
      </w:r>
      <w:r w:rsidR="00DE7CCE" w:rsidRPr="00423ABD">
        <w:t xml:space="preserve"> </w:t>
      </w:r>
      <w:r w:rsidR="00C56F24" w:rsidRPr="00423ABD">
        <w:t>I</w:t>
      </w:r>
      <w:r w:rsidRPr="00423ABD">
        <w:t>f</w:t>
      </w:r>
      <w:r w:rsidR="00DE7CCE" w:rsidRPr="00423ABD">
        <w:t xml:space="preserve"> </w:t>
      </w:r>
      <w:r w:rsidRPr="00423ABD">
        <w:t>you</w:t>
      </w:r>
      <w:r w:rsidR="00DE7CCE" w:rsidRPr="00423ABD">
        <w:t xml:space="preserve"> </w:t>
      </w:r>
      <w:r w:rsidRPr="00423ABD">
        <w:t>then</w:t>
      </w:r>
      <w:r w:rsidR="00DE7CCE" w:rsidRPr="00423ABD">
        <w:t xml:space="preserve"> </w:t>
      </w:r>
      <w:r w:rsidR="00C56F24" w:rsidRPr="00423ABD">
        <w:t>include</w:t>
      </w:r>
      <w:r w:rsidR="00DE7CCE" w:rsidRPr="00423ABD">
        <w:t xml:space="preserve"> </w:t>
      </w:r>
      <w:r w:rsidR="00C56F24" w:rsidRPr="00423ABD">
        <w:t>the</w:t>
      </w:r>
      <w:r w:rsidR="00DE7CCE" w:rsidRPr="00423ABD">
        <w:t xml:space="preserve"> </w:t>
      </w:r>
      <w:r w:rsidR="00C56F24" w:rsidRPr="00423ABD">
        <w:t>expression</w:t>
      </w:r>
      <w:r w:rsidR="00DE7CCE" w:rsidRPr="00423ABD">
        <w:t xml:space="preserve"> </w:t>
      </w:r>
      <w:proofErr w:type="gramStart"/>
      <w:r w:rsidRPr="00423ABD">
        <w:rPr>
          <w:rStyle w:val="CITchapbm"/>
        </w:rPr>
        <w:t>fruits[</w:t>
      </w:r>
      <w:proofErr w:type="gramEnd"/>
      <w:r w:rsidRPr="00423ABD">
        <w:rPr>
          <w:rStyle w:val="CITchapbm"/>
        </w:rPr>
        <w:t>0]</w:t>
      </w:r>
      <w:r w:rsidR="00DE7CCE" w:rsidRPr="00423ABD">
        <w:rPr>
          <w:rStyle w:val="CITchapbm"/>
        </w:rPr>
        <w:t xml:space="preserve"> </w:t>
      </w:r>
      <w:r w:rsidRPr="00423ABD">
        <w:rPr>
          <w:rStyle w:val="CITchapbm"/>
        </w:rPr>
        <w:t>=</w:t>
      </w:r>
      <w:r w:rsidR="00DE7CCE" w:rsidRPr="00423ABD">
        <w:rPr>
          <w:rStyle w:val="CITchapbm"/>
        </w:rPr>
        <w:t xml:space="preserve"> </w:t>
      </w:r>
      <w:r w:rsidRPr="00423ABD">
        <w:rPr>
          <w:rStyle w:val="CITchapbm"/>
        </w:rPr>
        <w:t>new</w:t>
      </w:r>
      <w:r w:rsidR="00DE7CCE" w:rsidRPr="00423ABD">
        <w:rPr>
          <w:rStyle w:val="CITchapbm"/>
        </w:rPr>
        <w:t xml:space="preserve"> </w:t>
      </w:r>
      <w:r w:rsidRPr="00423ABD">
        <w:rPr>
          <w:rStyle w:val="CITchapbm"/>
        </w:rPr>
        <w:t>Orange();</w:t>
      </w:r>
      <w:r w:rsidRPr="00423ABD">
        <w:t>,</w:t>
      </w:r>
      <w:r w:rsidR="00DE7CCE" w:rsidRPr="00423ABD">
        <w:t xml:space="preserve"> </w:t>
      </w:r>
      <w:r w:rsidRPr="00423ABD">
        <w:t>the</w:t>
      </w:r>
      <w:r w:rsidR="00DE7CCE" w:rsidRPr="00423ABD">
        <w:t xml:space="preserve"> </w:t>
      </w:r>
      <w:r w:rsidRPr="00423ABD">
        <w:t>runtime</w:t>
      </w:r>
      <w:r w:rsidR="00DE7CCE" w:rsidRPr="00423ABD">
        <w:t xml:space="preserve"> </w:t>
      </w:r>
      <w:r w:rsidRPr="00423ABD">
        <w:t>will</w:t>
      </w:r>
      <w:r w:rsidR="00DE7CCE" w:rsidRPr="00423ABD">
        <w:t xml:space="preserve"> </w:t>
      </w:r>
      <w:r w:rsidRPr="00423ABD">
        <w:t>issue</w:t>
      </w:r>
      <w:r w:rsidR="00DE7CCE" w:rsidRPr="00423ABD">
        <w:t xml:space="preserve"> </w:t>
      </w:r>
      <w:r w:rsidRPr="00423ABD">
        <w:t>a</w:t>
      </w:r>
      <w:r w:rsidR="00DE7CCE" w:rsidRPr="00423ABD">
        <w:t xml:space="preserve"> </w:t>
      </w:r>
      <w:r w:rsidRPr="00423ABD">
        <w:t>type</w:t>
      </w:r>
      <w:ins w:id="343" w:author="Jill Hobbs" w:date="2020-06-04T15:51:00Z">
        <w:r w:rsidR="00894752">
          <w:t>-</w:t>
        </w:r>
      </w:ins>
      <w:del w:id="344" w:author="Jill Hobbs" w:date="2020-06-04T15:51:00Z">
        <w:r w:rsidR="00DE7CCE" w:rsidRPr="00423ABD" w:rsidDel="00894752">
          <w:delText xml:space="preserve"> </w:delText>
        </w:r>
      </w:del>
      <w:r w:rsidRPr="00423ABD">
        <w:t>safety</w:t>
      </w:r>
      <w:r w:rsidR="00DE7CCE" w:rsidRPr="00423ABD">
        <w:t xml:space="preserve"> </w:t>
      </w:r>
      <w:r w:rsidRPr="00423ABD">
        <w:t>violation</w:t>
      </w:r>
      <w:r w:rsidR="00DE7CCE" w:rsidRPr="00423ABD">
        <w:t xml:space="preserve"> </w:t>
      </w:r>
      <w:r w:rsidRPr="00423ABD">
        <w:t>in</w:t>
      </w:r>
      <w:r w:rsidR="00DE7CCE" w:rsidRPr="00423ABD">
        <w:t xml:space="preserve"> </w:t>
      </w:r>
      <w:r w:rsidRPr="00423ABD">
        <w:t>the</w:t>
      </w:r>
      <w:r w:rsidR="00DE7CCE" w:rsidRPr="00423ABD">
        <w:t xml:space="preserve"> </w:t>
      </w:r>
      <w:r w:rsidRPr="00423ABD">
        <w:t>form</w:t>
      </w:r>
      <w:r w:rsidR="00DE7CCE" w:rsidRPr="00423ABD">
        <w:t xml:space="preserve"> </w:t>
      </w:r>
      <w:r w:rsidRPr="00423ABD">
        <w:t>of</w:t>
      </w:r>
      <w:r w:rsidR="00DE7CCE" w:rsidRPr="00423ABD">
        <w:t xml:space="preserve"> </w:t>
      </w:r>
      <w:r w:rsidRPr="00423ABD">
        <w:t>an</w:t>
      </w:r>
      <w:r w:rsidR="00DE7CCE" w:rsidRPr="00423ABD">
        <w:t xml:space="preserve"> </w:t>
      </w:r>
      <w:r w:rsidRPr="00423ABD">
        <w:t>exception.</w:t>
      </w:r>
      <w:r w:rsidR="00DE7CCE" w:rsidRPr="00423ABD">
        <w:t xml:space="preserve"> </w:t>
      </w:r>
      <w:r w:rsidRPr="00423ABD">
        <w:t>It</w:t>
      </w:r>
      <w:r w:rsidR="00DE7CCE" w:rsidRPr="00423ABD">
        <w:t xml:space="preserve"> </w:t>
      </w:r>
      <w:r w:rsidRPr="00423ABD">
        <w:t>is</w:t>
      </w:r>
      <w:r w:rsidR="00DE7CCE" w:rsidRPr="00423ABD">
        <w:t xml:space="preserve"> </w:t>
      </w:r>
      <w:r w:rsidRPr="00423ABD">
        <w:t>deeply</w:t>
      </w:r>
      <w:r w:rsidR="00DE7CCE" w:rsidRPr="00423ABD">
        <w:t xml:space="preserve"> </w:t>
      </w:r>
      <w:r w:rsidRPr="00423ABD">
        <w:t>disturbing</w:t>
      </w:r>
      <w:r w:rsidR="00DE7CCE" w:rsidRPr="00423ABD">
        <w:t xml:space="preserve"> </w:t>
      </w:r>
      <w:r w:rsidRPr="00423ABD">
        <w:t>that</w:t>
      </w:r>
      <w:r w:rsidR="00DE7CCE" w:rsidRPr="00423ABD">
        <w:t xml:space="preserve"> </w:t>
      </w:r>
      <w:r w:rsidRPr="00423ABD">
        <w:t>it</w:t>
      </w:r>
      <w:r w:rsidR="00DE7CCE" w:rsidRPr="00423ABD">
        <w:t xml:space="preserve"> </w:t>
      </w:r>
      <w:r w:rsidRPr="00423ABD">
        <w:t>is</w:t>
      </w:r>
      <w:r w:rsidR="00DE7CCE" w:rsidRPr="00423ABD">
        <w:t xml:space="preserve"> </w:t>
      </w:r>
      <w:r w:rsidRPr="00423ABD">
        <w:t>not</w:t>
      </w:r>
      <w:r w:rsidR="00DE7CCE" w:rsidRPr="00423ABD">
        <w:t xml:space="preserve"> </w:t>
      </w:r>
      <w:r w:rsidRPr="00423ABD">
        <w:t>always</w:t>
      </w:r>
      <w:r w:rsidR="00DE7CCE" w:rsidRPr="00423ABD">
        <w:t xml:space="preserve"> </w:t>
      </w:r>
      <w:r w:rsidRPr="00423ABD">
        <w:t>legal</w:t>
      </w:r>
      <w:r w:rsidR="00DE7CCE" w:rsidRPr="00423ABD">
        <w:t xml:space="preserve"> </w:t>
      </w:r>
      <w:r w:rsidRPr="00423ABD">
        <w:t>to</w:t>
      </w:r>
      <w:r w:rsidR="00DE7CCE" w:rsidRPr="00423ABD">
        <w:t xml:space="preserve"> </w:t>
      </w:r>
      <w:r w:rsidRPr="00423ABD">
        <w:t>assign</w:t>
      </w:r>
      <w:r w:rsidR="00DE7CCE" w:rsidRPr="00423ABD">
        <w:t xml:space="preserve"> </w:t>
      </w:r>
      <w:r w:rsidRPr="00423ABD">
        <w:t>an</w:t>
      </w:r>
      <w:r w:rsidR="00DE7CCE" w:rsidRPr="00423ABD">
        <w:t xml:space="preserve"> </w:t>
      </w:r>
      <w:r w:rsidRPr="00423ABD">
        <w:rPr>
          <w:rStyle w:val="CITchapbm"/>
        </w:rPr>
        <w:t>Orange</w:t>
      </w:r>
      <w:r w:rsidR="00DE7CCE" w:rsidRPr="00423ABD">
        <w:t xml:space="preserve"> </w:t>
      </w:r>
      <w:r w:rsidRPr="00423ABD">
        <w:t>into</w:t>
      </w:r>
      <w:r w:rsidR="00DE7CCE" w:rsidRPr="00423ABD">
        <w:t xml:space="preserve"> </w:t>
      </w:r>
      <w:r w:rsidRPr="00423ABD">
        <w:t>an</w:t>
      </w:r>
      <w:r w:rsidR="00DE7CCE" w:rsidRPr="00423ABD">
        <w:t xml:space="preserve"> </w:t>
      </w:r>
      <w:r w:rsidRPr="00423ABD">
        <w:t>array</w:t>
      </w:r>
      <w:r w:rsidR="00DE7CCE" w:rsidRPr="00423ABD">
        <w:t xml:space="preserve"> </w:t>
      </w:r>
      <w:r w:rsidRPr="00423ABD">
        <w:t>of</w:t>
      </w:r>
      <w:r w:rsidR="00DE7CCE" w:rsidRPr="00423ABD">
        <w:t xml:space="preserve"> </w:t>
      </w:r>
      <w:r w:rsidRPr="00423ABD">
        <w:rPr>
          <w:rStyle w:val="CITchapbm"/>
        </w:rPr>
        <w:t>Fruit</w:t>
      </w:r>
      <w:r w:rsidR="00DE7CCE" w:rsidRPr="00423ABD">
        <w:t xml:space="preserve"> </w:t>
      </w:r>
      <w:r w:rsidRPr="00423ABD">
        <w:t>because</w:t>
      </w:r>
      <w:r w:rsidR="00DE7CCE" w:rsidRPr="00423ABD">
        <w:t xml:space="preserve"> </w:t>
      </w:r>
      <w:r w:rsidRPr="00423ABD">
        <w:t>it</w:t>
      </w:r>
      <w:r w:rsidR="00DE7CCE" w:rsidRPr="00423ABD">
        <w:t xml:space="preserve"> </w:t>
      </w:r>
      <w:r w:rsidRPr="00423ABD">
        <w:t>might</w:t>
      </w:r>
      <w:r w:rsidR="00DE7CCE" w:rsidRPr="00423ABD">
        <w:t xml:space="preserve"> </w:t>
      </w:r>
      <w:r w:rsidRPr="00423ABD">
        <w:t>really</w:t>
      </w:r>
      <w:r w:rsidR="00DE7CCE" w:rsidRPr="00423ABD">
        <w:t xml:space="preserve"> </w:t>
      </w:r>
      <w:r w:rsidRPr="00423ABD">
        <w:t>be</w:t>
      </w:r>
      <w:r w:rsidR="00DE7CCE" w:rsidRPr="00423ABD">
        <w:t xml:space="preserve"> </w:t>
      </w:r>
      <w:r w:rsidRPr="00423ABD">
        <w:t>an</w:t>
      </w:r>
      <w:r w:rsidR="00DE7CCE" w:rsidRPr="00423ABD">
        <w:t xml:space="preserve"> </w:t>
      </w:r>
      <w:r w:rsidRPr="00423ABD">
        <w:t>array</w:t>
      </w:r>
      <w:r w:rsidR="00DE7CCE" w:rsidRPr="00423ABD">
        <w:t xml:space="preserve"> </w:t>
      </w:r>
      <w:r w:rsidRPr="00423ABD">
        <w:t>of</w:t>
      </w:r>
      <w:r w:rsidR="00DE7CCE" w:rsidRPr="00423ABD">
        <w:t xml:space="preserve"> </w:t>
      </w:r>
      <w:r w:rsidRPr="00423ABD">
        <w:rPr>
          <w:rStyle w:val="CITchapbm"/>
        </w:rPr>
        <w:t>Apple</w:t>
      </w:r>
      <w:r w:rsidRPr="00423ABD">
        <w:t>s,</w:t>
      </w:r>
      <w:r w:rsidR="00DE7CCE" w:rsidRPr="00423ABD">
        <w:t xml:space="preserve"> </w:t>
      </w:r>
      <w:r w:rsidRPr="00423ABD">
        <w:t>but</w:t>
      </w:r>
      <w:r w:rsidR="00DE7CCE" w:rsidRPr="00423ABD">
        <w:t xml:space="preserve"> </w:t>
      </w:r>
      <w:r w:rsidRPr="00423ABD">
        <w:t>that</w:t>
      </w:r>
      <w:r w:rsidR="00DE7CCE" w:rsidRPr="00423ABD">
        <w:t xml:space="preserve"> </w:t>
      </w:r>
      <w:r w:rsidRPr="00423ABD">
        <w:t>is</w:t>
      </w:r>
      <w:r w:rsidR="00DE7CCE" w:rsidRPr="00423ABD">
        <w:t xml:space="preserve"> </w:t>
      </w:r>
      <w:r w:rsidRPr="00423ABD">
        <w:t>the</w:t>
      </w:r>
      <w:r w:rsidR="00DE7CCE" w:rsidRPr="00423ABD">
        <w:t xml:space="preserve"> </w:t>
      </w:r>
      <w:r w:rsidRPr="00423ABD">
        <w:t>situation</w:t>
      </w:r>
      <w:r w:rsidR="00DE7CCE" w:rsidRPr="00423ABD">
        <w:t xml:space="preserve"> </w:t>
      </w:r>
      <w:r w:rsidRPr="00423ABD">
        <w:t>not</w:t>
      </w:r>
      <w:r w:rsidR="00DE7CCE" w:rsidRPr="00423ABD">
        <w:t xml:space="preserve"> </w:t>
      </w:r>
      <w:r w:rsidRPr="00423ABD">
        <w:t>just</w:t>
      </w:r>
      <w:r w:rsidR="00DE7CCE" w:rsidRPr="00423ABD">
        <w:t xml:space="preserve"> </w:t>
      </w:r>
      <w:r w:rsidR="004B01D5" w:rsidRPr="00423ABD">
        <w:t>in</w:t>
      </w:r>
      <w:r w:rsidR="00DE7CCE" w:rsidRPr="00423ABD">
        <w:t xml:space="preserve"> </w:t>
      </w:r>
      <w:r w:rsidRPr="00423ABD">
        <w:t>C#</w:t>
      </w:r>
      <w:ins w:id="345" w:author="Jill Hobbs" w:date="2020-06-04T15:51:00Z">
        <w:r w:rsidR="00894752">
          <w:t>,</w:t>
        </w:r>
      </w:ins>
      <w:r w:rsidR="00DE7CCE" w:rsidRPr="00423ABD">
        <w:t xml:space="preserve"> </w:t>
      </w:r>
      <w:r w:rsidRPr="00423ABD">
        <w:t>but</w:t>
      </w:r>
      <w:r w:rsidR="00DE7CCE" w:rsidRPr="00423ABD">
        <w:t xml:space="preserve"> </w:t>
      </w:r>
      <w:r w:rsidR="004B01D5" w:rsidRPr="00423ABD">
        <w:t>in</w:t>
      </w:r>
      <w:r w:rsidR="00DE7CCE" w:rsidRPr="00423ABD">
        <w:t xml:space="preserve"> </w:t>
      </w:r>
      <w:r w:rsidRPr="00423ABD">
        <w:t>all</w:t>
      </w:r>
      <w:r w:rsidR="00DE7CCE" w:rsidRPr="00423ABD">
        <w:t xml:space="preserve"> </w:t>
      </w:r>
      <w:r w:rsidRPr="00423ABD">
        <w:t>CLR</w:t>
      </w:r>
      <w:r w:rsidR="00DE7CCE" w:rsidRPr="00423ABD">
        <w:t xml:space="preserve"> </w:t>
      </w:r>
      <w:r w:rsidRPr="00423ABD">
        <w:t>languages</w:t>
      </w:r>
      <w:r w:rsidR="00DE7CCE" w:rsidRPr="00423ABD">
        <w:t xml:space="preserve"> </w:t>
      </w:r>
      <w:r w:rsidRPr="00423ABD">
        <w:t>that</w:t>
      </w:r>
      <w:r w:rsidR="00DE7CCE" w:rsidRPr="00423ABD">
        <w:t xml:space="preserve"> </w:t>
      </w:r>
      <w:r w:rsidRPr="00423ABD">
        <w:t>use</w:t>
      </w:r>
      <w:r w:rsidR="00DE7CCE" w:rsidRPr="00423ABD">
        <w:t xml:space="preserve"> </w:t>
      </w:r>
      <w:r w:rsidRPr="00423ABD">
        <w:t>the</w:t>
      </w:r>
      <w:r w:rsidR="00DE7CCE" w:rsidRPr="00423ABD">
        <w:t xml:space="preserve"> </w:t>
      </w:r>
      <w:r w:rsidRPr="00423ABD">
        <w:t>runtime’s</w:t>
      </w:r>
      <w:r w:rsidR="00DE7CCE" w:rsidRPr="00423ABD">
        <w:t xml:space="preserve"> </w:t>
      </w:r>
      <w:r w:rsidRPr="00423ABD">
        <w:t>implementation</w:t>
      </w:r>
      <w:r w:rsidR="00DE7CCE" w:rsidRPr="00423ABD">
        <w:t xml:space="preserve"> </w:t>
      </w:r>
      <w:r w:rsidRPr="00423ABD">
        <w:t>of</w:t>
      </w:r>
      <w:r w:rsidR="00DE7CCE" w:rsidRPr="00423ABD">
        <w:t xml:space="preserve"> </w:t>
      </w:r>
      <w:r w:rsidRPr="00423ABD">
        <w:t>arrays.</w:t>
      </w:r>
    </w:p>
    <w:p w14:paraId="4616B10F" w14:textId="743E332F" w:rsidR="00FA02C3" w:rsidRPr="00423ABD" w:rsidRDefault="00894752" w:rsidP="009E7A29">
      <w:pPr>
        <w:pStyle w:val="CHAPBM"/>
      </w:pPr>
      <w:ins w:id="346" w:author="Jill Hobbs" w:date="2020-06-04T15:51:00Z">
        <w:r>
          <w:t xml:space="preserve">You should </w:t>
        </w:r>
      </w:ins>
      <w:ins w:id="347" w:author="Jill Hobbs" w:date="2020-06-04T15:52:00Z">
        <w:r>
          <w:t>t</w:t>
        </w:r>
      </w:ins>
      <w:del w:id="348" w:author="Jill Hobbs" w:date="2020-06-04T15:52:00Z">
        <w:r w:rsidR="00B15BD3" w:rsidRPr="00423ABD" w:rsidDel="00894752">
          <w:delText>T</w:delText>
        </w:r>
      </w:del>
      <w:r w:rsidR="00B15BD3" w:rsidRPr="00423ABD">
        <w:t>ry</w:t>
      </w:r>
      <w:r w:rsidR="00DE7CCE" w:rsidRPr="00423ABD">
        <w:t xml:space="preserve"> </w:t>
      </w:r>
      <w:r w:rsidR="00B15BD3" w:rsidRPr="00423ABD">
        <w:t>to</w:t>
      </w:r>
      <w:r w:rsidR="00DE7CCE" w:rsidRPr="00423ABD">
        <w:t xml:space="preserve"> </w:t>
      </w:r>
      <w:r w:rsidR="00B15BD3" w:rsidRPr="00423ABD">
        <w:t>avoid</w:t>
      </w:r>
      <w:r w:rsidR="00DE7CCE" w:rsidRPr="00423ABD">
        <w:t xml:space="preserve"> </w:t>
      </w:r>
      <w:r w:rsidR="00B15BD3" w:rsidRPr="00423ABD">
        <w:t>using</w:t>
      </w:r>
      <w:r w:rsidR="00DE7CCE" w:rsidRPr="00423ABD">
        <w:t xml:space="preserve"> </w:t>
      </w:r>
      <w:r w:rsidR="00B15BD3" w:rsidRPr="00423ABD">
        <w:t>unsafe</w:t>
      </w:r>
      <w:r w:rsidR="00DE7CCE" w:rsidRPr="00423ABD">
        <w:t xml:space="preserve"> </w:t>
      </w:r>
      <w:r w:rsidR="00B15BD3" w:rsidRPr="00423ABD">
        <w:t>array</w:t>
      </w:r>
      <w:r w:rsidR="00DE7CCE" w:rsidRPr="00423ABD">
        <w:t xml:space="preserve"> </w:t>
      </w:r>
      <w:r w:rsidR="00B15BD3" w:rsidRPr="00423ABD">
        <w:t>covariance.</w:t>
      </w:r>
      <w:r w:rsidR="00DE7CCE" w:rsidRPr="00423ABD">
        <w:t xml:space="preserve"> </w:t>
      </w:r>
      <w:r w:rsidR="00B15BD3" w:rsidRPr="00423ABD">
        <w:t>Every</w:t>
      </w:r>
      <w:r w:rsidR="00DE7CCE" w:rsidRPr="00423ABD">
        <w:t xml:space="preserve"> </w:t>
      </w:r>
      <w:r w:rsidR="00B15BD3" w:rsidRPr="00423ABD">
        <w:t>array</w:t>
      </w:r>
      <w:r w:rsidR="00DE7CCE" w:rsidRPr="00423ABD">
        <w:t xml:space="preserve"> </w:t>
      </w:r>
      <w:r w:rsidR="00B15BD3" w:rsidRPr="00423ABD">
        <w:t>is</w:t>
      </w:r>
      <w:r w:rsidR="00DE7CCE" w:rsidRPr="00423ABD">
        <w:t xml:space="preserve"> </w:t>
      </w:r>
      <w:r w:rsidR="00B15BD3" w:rsidRPr="00423ABD">
        <w:t>convertible</w:t>
      </w:r>
      <w:r w:rsidR="00DE7CCE" w:rsidRPr="00423ABD">
        <w:t xml:space="preserve"> </w:t>
      </w:r>
      <w:r w:rsidR="00B15BD3" w:rsidRPr="00423ABD">
        <w:t>to</w:t>
      </w:r>
      <w:r w:rsidR="00DE7CCE" w:rsidRPr="00423ABD">
        <w:t xml:space="preserve"> </w:t>
      </w:r>
      <w:r w:rsidR="00B15BD3" w:rsidRPr="00423ABD">
        <w:t>the</w:t>
      </w:r>
      <w:r w:rsidR="00DE7CCE" w:rsidRPr="00423ABD">
        <w:t xml:space="preserve"> </w:t>
      </w:r>
      <w:r w:rsidR="00B15BD3" w:rsidRPr="00423ABD">
        <w:t>read-only</w:t>
      </w:r>
      <w:r w:rsidR="00DE7CCE" w:rsidRPr="00423ABD">
        <w:t xml:space="preserve"> </w:t>
      </w:r>
      <w:r w:rsidR="00B15BD3" w:rsidRPr="00423ABD">
        <w:t>(and</w:t>
      </w:r>
      <w:r w:rsidR="00DE7CCE" w:rsidRPr="00423ABD">
        <w:t xml:space="preserve"> </w:t>
      </w:r>
      <w:r w:rsidR="00B15BD3" w:rsidRPr="00423ABD">
        <w:t>therefore</w:t>
      </w:r>
      <w:r w:rsidR="00DE7CCE" w:rsidRPr="00423ABD">
        <w:t xml:space="preserve"> </w:t>
      </w:r>
      <w:r w:rsidR="00B15BD3" w:rsidRPr="00423ABD">
        <w:t>safely</w:t>
      </w:r>
      <w:r w:rsidR="00DE7CCE" w:rsidRPr="00423ABD">
        <w:t xml:space="preserve"> </w:t>
      </w:r>
      <w:r w:rsidR="00B15BD3" w:rsidRPr="00423ABD">
        <w:t>covariant)</w:t>
      </w:r>
      <w:r w:rsidR="00DE7CCE" w:rsidRPr="00423ABD">
        <w:t xml:space="preserve"> </w:t>
      </w:r>
      <w:r w:rsidR="00B15BD3" w:rsidRPr="00423ABD">
        <w:t>interface</w:t>
      </w:r>
      <w:r w:rsidR="00DE7CCE" w:rsidRPr="00423ABD">
        <w:t xml:space="preserve"> </w:t>
      </w:r>
      <w:proofErr w:type="spellStart"/>
      <w:r w:rsidR="00B15BD3" w:rsidRPr="00423ABD">
        <w:rPr>
          <w:rStyle w:val="CITchapbm"/>
        </w:rPr>
        <w:t>IEnumerable</w:t>
      </w:r>
      <w:proofErr w:type="spellEnd"/>
      <w:r w:rsidR="00B15BD3" w:rsidRPr="00423ABD">
        <w:rPr>
          <w:rStyle w:val="CITchapbm"/>
        </w:rPr>
        <w:t>&lt;T&gt;</w:t>
      </w:r>
      <w:r w:rsidR="00B15BD3" w:rsidRPr="00423ABD">
        <w:t>;</w:t>
      </w:r>
      <w:r w:rsidR="00DE7CCE" w:rsidRPr="00423ABD">
        <w:t xml:space="preserve"> </w:t>
      </w:r>
      <w:r w:rsidR="00B15BD3" w:rsidRPr="00423ABD">
        <w:t>that</w:t>
      </w:r>
      <w:r w:rsidR="00DE7CCE" w:rsidRPr="00423ABD">
        <w:t xml:space="preserve"> </w:t>
      </w:r>
      <w:r w:rsidR="00B15BD3" w:rsidRPr="00423ABD">
        <w:t>is,</w:t>
      </w:r>
      <w:r w:rsidR="00DE7CCE" w:rsidRPr="00423ABD">
        <w:t xml:space="preserve"> </w:t>
      </w:r>
      <w:proofErr w:type="spellStart"/>
      <w:r w:rsidR="00B15BD3" w:rsidRPr="00423ABD">
        <w:rPr>
          <w:rStyle w:val="CITchapbm"/>
        </w:rPr>
        <w:t>IEnumerable</w:t>
      </w:r>
      <w:proofErr w:type="spellEnd"/>
      <w:r w:rsidR="00B15BD3" w:rsidRPr="00423ABD">
        <w:rPr>
          <w:rStyle w:val="CITchapbm"/>
        </w:rPr>
        <w:t>&lt;Fruit&gt;</w:t>
      </w:r>
      <w:r w:rsidR="00DE7CCE" w:rsidRPr="00423ABD">
        <w:rPr>
          <w:rStyle w:val="CITchapbm"/>
        </w:rPr>
        <w:t xml:space="preserve"> </w:t>
      </w:r>
      <w:r w:rsidR="00B15BD3" w:rsidRPr="00423ABD">
        <w:rPr>
          <w:rStyle w:val="CITchapbm"/>
        </w:rPr>
        <w:t>fruits</w:t>
      </w:r>
      <w:r w:rsidR="00DE7CCE" w:rsidRPr="00423ABD">
        <w:rPr>
          <w:rStyle w:val="CITchapbm"/>
        </w:rPr>
        <w:t xml:space="preserve"> </w:t>
      </w:r>
      <w:r w:rsidR="00B15BD3" w:rsidRPr="00423ABD">
        <w:rPr>
          <w:rStyle w:val="CITchapbm"/>
        </w:rPr>
        <w:t>=</w:t>
      </w:r>
      <w:r w:rsidR="00DE7CCE" w:rsidRPr="00423ABD">
        <w:rPr>
          <w:rStyle w:val="CITchapbm"/>
        </w:rPr>
        <w:t xml:space="preserve"> </w:t>
      </w:r>
      <w:r w:rsidR="00B15BD3" w:rsidRPr="00423ABD">
        <w:rPr>
          <w:rStyle w:val="CITchapbm"/>
        </w:rPr>
        <w:t>new</w:t>
      </w:r>
      <w:r w:rsidR="00DE7CCE" w:rsidRPr="00423ABD">
        <w:rPr>
          <w:rStyle w:val="CITchapbm"/>
        </w:rPr>
        <w:t xml:space="preserve"> </w:t>
      </w:r>
      <w:r w:rsidR="00B15BD3" w:rsidRPr="00423ABD">
        <w:rPr>
          <w:rStyle w:val="CITchapbm"/>
        </w:rPr>
        <w:t>Apple[10]</w:t>
      </w:r>
      <w:r w:rsidR="00DE7CCE" w:rsidRPr="00423ABD">
        <w:t xml:space="preserve"> </w:t>
      </w:r>
      <w:r w:rsidR="00B15BD3" w:rsidRPr="00423ABD">
        <w:t>is</w:t>
      </w:r>
      <w:r w:rsidR="00DE7CCE" w:rsidRPr="00423ABD">
        <w:t xml:space="preserve"> </w:t>
      </w:r>
      <w:r w:rsidR="00B15BD3" w:rsidRPr="00423ABD">
        <w:t>both</w:t>
      </w:r>
      <w:r w:rsidR="00DE7CCE" w:rsidRPr="00423ABD">
        <w:t xml:space="preserve"> </w:t>
      </w:r>
      <w:r w:rsidR="00B15BD3" w:rsidRPr="00423ABD">
        <w:t>safe</w:t>
      </w:r>
      <w:r w:rsidR="00DE7CCE" w:rsidRPr="00423ABD">
        <w:t xml:space="preserve"> </w:t>
      </w:r>
      <w:r w:rsidR="00B15BD3" w:rsidRPr="00423ABD">
        <w:t>and</w:t>
      </w:r>
      <w:r w:rsidR="00DE7CCE" w:rsidRPr="00423ABD">
        <w:t xml:space="preserve"> </w:t>
      </w:r>
      <w:r w:rsidR="00B15BD3" w:rsidRPr="00423ABD">
        <w:t>legal</w:t>
      </w:r>
      <w:r w:rsidR="00DE7CCE" w:rsidRPr="00423ABD">
        <w:t xml:space="preserve"> </w:t>
      </w:r>
      <w:r w:rsidR="00B15BD3" w:rsidRPr="00423ABD">
        <w:t>because</w:t>
      </w:r>
      <w:r w:rsidR="00DE7CCE" w:rsidRPr="00423ABD">
        <w:t xml:space="preserve"> </w:t>
      </w:r>
      <w:r w:rsidR="00B15BD3" w:rsidRPr="00423ABD">
        <w:t>there</w:t>
      </w:r>
      <w:r w:rsidR="00DE7CCE" w:rsidRPr="00423ABD">
        <w:t xml:space="preserve"> </w:t>
      </w:r>
      <w:r w:rsidR="00B15BD3" w:rsidRPr="00423ABD">
        <w:t>is</w:t>
      </w:r>
      <w:r w:rsidR="00DE7CCE" w:rsidRPr="00423ABD">
        <w:t xml:space="preserve"> </w:t>
      </w:r>
      <w:r w:rsidR="00B15BD3" w:rsidRPr="00423ABD">
        <w:t>no</w:t>
      </w:r>
      <w:r w:rsidR="00DE7CCE" w:rsidRPr="00423ABD">
        <w:t xml:space="preserve"> </w:t>
      </w:r>
      <w:r w:rsidR="00B15BD3" w:rsidRPr="00423ABD">
        <w:t>way</w:t>
      </w:r>
      <w:r w:rsidR="00DE7CCE" w:rsidRPr="00423ABD">
        <w:t xml:space="preserve"> </w:t>
      </w:r>
      <w:r w:rsidR="00B15BD3" w:rsidRPr="00423ABD">
        <w:t>to</w:t>
      </w:r>
      <w:r w:rsidR="00DE7CCE" w:rsidRPr="00423ABD">
        <w:t xml:space="preserve"> </w:t>
      </w:r>
      <w:r w:rsidR="00B15BD3" w:rsidRPr="00423ABD">
        <w:t>insert</w:t>
      </w:r>
      <w:r w:rsidR="00DE7CCE" w:rsidRPr="00423ABD">
        <w:t xml:space="preserve"> </w:t>
      </w:r>
      <w:r w:rsidR="00B15BD3" w:rsidRPr="00423ABD">
        <w:t>an</w:t>
      </w:r>
      <w:r w:rsidR="00DE7CCE" w:rsidRPr="00423ABD">
        <w:t xml:space="preserve"> </w:t>
      </w:r>
      <w:r w:rsidR="00B15BD3" w:rsidRPr="00423ABD">
        <w:rPr>
          <w:rStyle w:val="CITchapbm"/>
        </w:rPr>
        <w:t>Orange</w:t>
      </w:r>
      <w:r w:rsidR="00DE7CCE" w:rsidRPr="00423ABD">
        <w:t xml:space="preserve"> </w:t>
      </w:r>
      <w:r w:rsidR="00B15BD3" w:rsidRPr="00423ABD">
        <w:t>into</w:t>
      </w:r>
      <w:r w:rsidR="00DE7CCE" w:rsidRPr="00423ABD">
        <w:t xml:space="preserve"> </w:t>
      </w:r>
      <w:r w:rsidR="00B15BD3" w:rsidRPr="00423ABD">
        <w:t>the</w:t>
      </w:r>
      <w:r w:rsidR="00DE7CCE" w:rsidRPr="00423ABD">
        <w:t xml:space="preserve"> </w:t>
      </w:r>
      <w:r w:rsidR="00B15BD3" w:rsidRPr="00423ABD">
        <w:t>array</w:t>
      </w:r>
      <w:r w:rsidR="00DE7CCE" w:rsidRPr="00423ABD">
        <w:t xml:space="preserve"> </w:t>
      </w:r>
      <w:r w:rsidR="00B15BD3" w:rsidRPr="00423ABD">
        <w:t>if</w:t>
      </w:r>
      <w:r w:rsidR="00DE7CCE" w:rsidRPr="00423ABD">
        <w:t xml:space="preserve"> </w:t>
      </w:r>
      <w:r w:rsidR="00B15BD3" w:rsidRPr="00423ABD">
        <w:t>all</w:t>
      </w:r>
      <w:r w:rsidR="00DE7CCE" w:rsidRPr="00423ABD">
        <w:t xml:space="preserve"> </w:t>
      </w:r>
      <w:r w:rsidR="00B15BD3" w:rsidRPr="00423ABD">
        <w:t>you</w:t>
      </w:r>
      <w:r w:rsidR="00DE7CCE" w:rsidRPr="00423ABD">
        <w:t xml:space="preserve"> </w:t>
      </w:r>
      <w:r w:rsidR="00B15BD3" w:rsidRPr="00423ABD">
        <w:t>have</w:t>
      </w:r>
      <w:r w:rsidR="00DE7CCE" w:rsidRPr="00423ABD">
        <w:t xml:space="preserve"> </w:t>
      </w:r>
      <w:r w:rsidR="00B15BD3" w:rsidRPr="00423ABD">
        <w:t>is</w:t>
      </w:r>
      <w:r w:rsidR="00DE7CCE" w:rsidRPr="00423ABD">
        <w:t xml:space="preserve"> </w:t>
      </w:r>
      <w:r w:rsidR="00B15BD3" w:rsidRPr="00423ABD">
        <w:t>the</w:t>
      </w:r>
      <w:r w:rsidR="00DE7CCE" w:rsidRPr="00423ABD">
        <w:t xml:space="preserve"> </w:t>
      </w:r>
      <w:r w:rsidR="00B15BD3" w:rsidRPr="00423ABD">
        <w:t>read-only</w:t>
      </w:r>
      <w:r w:rsidR="00DE7CCE" w:rsidRPr="00423ABD">
        <w:t xml:space="preserve"> </w:t>
      </w:r>
      <w:r w:rsidR="00B15BD3" w:rsidRPr="00423ABD">
        <w:t>interface.</w:t>
      </w:r>
    </w:p>
    <w:p w14:paraId="417F00B3" w14:textId="77777777" w:rsidR="00A42C0D" w:rsidRPr="00423ABD" w:rsidRDefault="00A42C0D" w:rsidP="009B386C">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A42C0D" w:rsidRPr="00423ABD" w14:paraId="3E47BC5F" w14:textId="77777777" w:rsidTr="00A42C0D">
        <w:trPr>
          <w:trHeight w:val="1197"/>
        </w:trPr>
        <w:tc>
          <w:tcPr>
            <w:tcW w:w="5940" w:type="dxa"/>
            <w:shd w:val="clear" w:color="auto" w:fill="EAEAEA"/>
          </w:tcPr>
          <w:p w14:paraId="404A98DC" w14:textId="77777777" w:rsidR="00A42C0D" w:rsidRPr="00423ABD" w:rsidRDefault="00A42C0D" w:rsidP="009B386C">
            <w:pPr>
              <w:pStyle w:val="SF2TTL"/>
            </w:pPr>
            <w:r w:rsidRPr="00423ABD">
              <w:rPr>
                <w:noProof/>
              </w:rPr>
              <mc:AlternateContent>
                <mc:Choice Requires="wps">
                  <w:drawing>
                    <wp:anchor distT="0" distB="0" distL="114300" distR="114300" simplePos="0" relativeHeight="251664384" behindDoc="0" locked="0" layoutInCell="1" allowOverlap="1" wp14:anchorId="19D8226C" wp14:editId="13AD3E83">
                      <wp:simplePos x="0" y="0"/>
                      <wp:positionH relativeFrom="column">
                        <wp:posOffset>0</wp:posOffset>
                      </wp:positionH>
                      <wp:positionV relativeFrom="paragraph">
                        <wp:posOffset>6350</wp:posOffset>
                      </wp:positionV>
                      <wp:extent cx="109855" cy="109855"/>
                      <wp:effectExtent l="0" t="0" r="4445" b="4445"/>
                      <wp:wrapNone/>
                      <wp:docPr id="2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2C5CD" id="Rectangle 18" o:spid="_x0000_s1026" style="position:absolute;margin-left:0;margin-top:.5pt;width:8.65pt;height: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59CAwIAAO8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" fillcolor="#76787a" stroked="f">
                      <o:lock v:ext="edit" aspectratio="t"/>
                    </v:rect>
                  </w:pict>
                </mc:Fallback>
              </mc:AlternateContent>
            </w:r>
            <w:r w:rsidRPr="00423ABD">
              <w:t>Guidelines</w:t>
            </w:r>
          </w:p>
          <w:p w14:paraId="08D714DB" w14:textId="77777777" w:rsidR="00A42C0D" w:rsidRPr="00423ABD" w:rsidRDefault="00A42C0D" w:rsidP="009B386C">
            <w:pPr>
              <w:pStyle w:val="SF2"/>
            </w:pPr>
            <w:r w:rsidRPr="00423ABD">
              <w:rPr>
                <w:rStyle w:val="BOLD"/>
              </w:rPr>
              <w:t>AVOID</w:t>
            </w:r>
            <w:r w:rsidRPr="00423ABD">
              <w:t xml:space="preserve"> unsafe array covariance. Instead, </w:t>
            </w:r>
            <w:r w:rsidRPr="00423ABD">
              <w:rPr>
                <w:rStyle w:val="BOLD"/>
              </w:rPr>
              <w:t>CONSIDER</w:t>
            </w:r>
            <w:r w:rsidRPr="00423ABD">
              <w:t xml:space="preserve"> converting the array to the read-only interface </w:t>
            </w:r>
            <w:proofErr w:type="spellStart"/>
            <w:r w:rsidRPr="00423ABD">
              <w:rPr>
                <w:rStyle w:val="CITchapbm"/>
              </w:rPr>
              <w:t>IEnumerable</w:t>
            </w:r>
            <w:proofErr w:type="spellEnd"/>
            <w:r w:rsidRPr="00423ABD">
              <w:rPr>
                <w:rStyle w:val="CITchapbm"/>
              </w:rPr>
              <w:t>&lt;T&gt;</w:t>
            </w:r>
            <w:r w:rsidRPr="00423ABD">
              <w:t>, which can be safely converted via covariant conversions.</w:t>
            </w:r>
          </w:p>
        </w:tc>
      </w:tr>
    </w:tbl>
    <w:p w14:paraId="611265CC" w14:textId="77777777" w:rsidR="00A42C0D" w:rsidRPr="00423ABD" w:rsidRDefault="00A42C0D" w:rsidP="009B386C">
      <w:pPr>
        <w:pStyle w:val="spacer"/>
      </w:pPr>
    </w:p>
    <w:p w14:paraId="5973FB9E" w14:textId="55029A72" w:rsidR="00FA02C3" w:rsidRPr="00423ABD" w:rsidRDefault="00B15BD3" w:rsidP="009E7A29">
      <w:pPr>
        <w:pStyle w:val="CHAPBMPD"/>
      </w:pPr>
      <w:r w:rsidRPr="00423ABD">
        <w:t>***</w:t>
      </w:r>
      <w:r w:rsidR="00F91512" w:rsidRPr="00423ABD">
        <w:t>COMP:</w:t>
      </w:r>
      <w:r w:rsidR="00DE7CCE" w:rsidRPr="00423ABD">
        <w:t xml:space="preserve"> </w:t>
      </w:r>
      <w:r w:rsidR="00F91512" w:rsidRPr="00423ABD">
        <w:t>Insert</w:t>
      </w:r>
      <w:r w:rsidR="00DE7CCE" w:rsidRPr="00423ABD">
        <w:t xml:space="preserve"> </w:t>
      </w:r>
      <w:r w:rsidR="00F91512" w:rsidRPr="00423ABD">
        <w:t>“End</w:t>
      </w:r>
      <w:r w:rsidR="00DE7CCE" w:rsidRPr="00423ABD">
        <w:t xml:space="preserve"> </w:t>
      </w:r>
      <w:r w:rsidR="00F91512" w:rsidRPr="00423ABD">
        <w:t>4.0”</w:t>
      </w:r>
      <w:r w:rsidR="00DE7CCE" w:rsidRPr="00423ABD">
        <w:t xml:space="preserve"> </w:t>
      </w:r>
      <w:r w:rsidR="00D35FAC" w:rsidRPr="00423ABD">
        <w:t>tab</w:t>
      </w:r>
    </w:p>
    <w:p w14:paraId="5188C9A5" w14:textId="7960B2EF" w:rsidR="00FA02C3" w:rsidRPr="00423ABD" w:rsidRDefault="00B15BD3" w:rsidP="009E7A29">
      <w:pPr>
        <w:pStyle w:val="H1"/>
        <w:keepNext w:val="0"/>
      </w:pPr>
      <w:bookmarkStart w:id="349" w:name="_Toc36295887"/>
      <w:r w:rsidRPr="00423ABD">
        <w:t>Generic</w:t>
      </w:r>
      <w:r w:rsidR="00DE7CCE" w:rsidRPr="00423ABD">
        <w:t xml:space="preserve"> </w:t>
      </w:r>
      <w:r w:rsidRPr="00423ABD">
        <w:t>Internals</w:t>
      </w:r>
      <w:bookmarkEnd w:id="349"/>
    </w:p>
    <w:p w14:paraId="07ACA958" w14:textId="3E8D1E34" w:rsidR="00FA02C3" w:rsidRPr="00423ABD" w:rsidRDefault="00B15BD3" w:rsidP="009E7A29">
      <w:pPr>
        <w:pStyle w:val="HEADFIRST"/>
      </w:pPr>
      <w:r w:rsidRPr="00423ABD">
        <w:t>Given</w:t>
      </w:r>
      <w:r w:rsidR="00DE7CCE" w:rsidRPr="00423ABD">
        <w:t xml:space="preserve"> </w:t>
      </w:r>
      <w:r w:rsidRPr="00423ABD">
        <w:t>the</w:t>
      </w:r>
      <w:r w:rsidR="00DE7CCE" w:rsidRPr="00423ABD">
        <w:t xml:space="preserve"> </w:t>
      </w:r>
      <w:r w:rsidRPr="00423ABD">
        <w:t>discussions</w:t>
      </w:r>
      <w:r w:rsidR="00DE7CCE" w:rsidRPr="00423ABD">
        <w:t xml:space="preserve"> </w:t>
      </w:r>
      <w:r w:rsidRPr="00423ABD">
        <w:t>in</w:t>
      </w:r>
      <w:r w:rsidR="00DE7CCE" w:rsidRPr="00423ABD">
        <w:t xml:space="preserve"> </w:t>
      </w:r>
      <w:r w:rsidRPr="00423ABD">
        <w:t>earlier</w:t>
      </w:r>
      <w:r w:rsidR="00DE7CCE" w:rsidRPr="00423ABD">
        <w:t xml:space="preserve"> </w:t>
      </w:r>
      <w:r w:rsidRPr="00423ABD">
        <w:t>chapters</w:t>
      </w:r>
      <w:r w:rsidR="00DE7CCE" w:rsidRPr="00423ABD">
        <w:t xml:space="preserve"> </w:t>
      </w:r>
      <w:r w:rsidRPr="00423ABD">
        <w:t>about</w:t>
      </w:r>
      <w:r w:rsidR="00DE7CCE" w:rsidRPr="00423ABD">
        <w:t xml:space="preserve"> </w:t>
      </w:r>
      <w:r w:rsidRPr="00423ABD">
        <w:t>the</w:t>
      </w:r>
      <w:r w:rsidR="00DE7CCE" w:rsidRPr="00423ABD">
        <w:t xml:space="preserve"> </w:t>
      </w:r>
      <w:r w:rsidRPr="00423ABD">
        <w:t>prevalence</w:t>
      </w:r>
      <w:r w:rsidR="00DE7CCE" w:rsidRPr="00423ABD">
        <w:t xml:space="preserve"> </w:t>
      </w:r>
      <w:r w:rsidRPr="00423ABD">
        <w:t>of</w:t>
      </w:r>
      <w:r w:rsidR="00DE7CCE" w:rsidRPr="00423ABD">
        <w:t xml:space="preserve"> </w:t>
      </w:r>
      <w:r w:rsidRPr="00423ABD">
        <w:t>objects</w:t>
      </w:r>
      <w:r w:rsidR="00DE7CCE" w:rsidRPr="00423ABD">
        <w:t xml:space="preserve"> </w:t>
      </w:r>
      <w:r w:rsidRPr="00423ABD">
        <w:t>within</w:t>
      </w:r>
      <w:r w:rsidR="00DE7CCE" w:rsidRPr="00423ABD">
        <w:t xml:space="preserve"> </w:t>
      </w:r>
      <w:r w:rsidRPr="00423ABD">
        <w:t>the</w:t>
      </w:r>
      <w:r w:rsidR="00DE7CCE" w:rsidRPr="00423ABD">
        <w:t xml:space="preserve"> </w:t>
      </w:r>
      <w:r w:rsidRPr="00423ABD">
        <w:t>CLI</w:t>
      </w:r>
      <w:r w:rsidR="00DE7CCE" w:rsidRPr="00423ABD">
        <w:t xml:space="preserve"> </w:t>
      </w:r>
      <w:r w:rsidRPr="00423ABD">
        <w:t>type</w:t>
      </w:r>
      <w:r w:rsidR="00DE7CCE" w:rsidRPr="00423ABD">
        <w:t xml:space="preserve"> </w:t>
      </w:r>
      <w:r w:rsidRPr="00423ABD">
        <w:t>system,</w:t>
      </w:r>
      <w:r w:rsidR="00DE7CCE" w:rsidRPr="00423ABD">
        <w:t xml:space="preserve"> </w:t>
      </w:r>
      <w:r w:rsidRPr="00423ABD">
        <w:t>it</w:t>
      </w:r>
      <w:r w:rsidR="00DE7CCE" w:rsidRPr="00423ABD">
        <w:t xml:space="preserve"> </w:t>
      </w:r>
      <w:r w:rsidR="00C56F24" w:rsidRPr="00423ABD">
        <w:t>should</w:t>
      </w:r>
      <w:r w:rsidR="00DE7CCE" w:rsidRPr="00423ABD">
        <w:t xml:space="preserve"> </w:t>
      </w:r>
      <w:r w:rsidR="00C56F24" w:rsidRPr="00423ABD">
        <w:t>come</w:t>
      </w:r>
      <w:r w:rsidR="00DE7CCE" w:rsidRPr="00423ABD">
        <w:t xml:space="preserve"> </w:t>
      </w:r>
      <w:r w:rsidR="00C56F24" w:rsidRPr="00423ABD">
        <w:t>as</w:t>
      </w:r>
      <w:r w:rsidR="00DE7CCE" w:rsidRPr="00423ABD">
        <w:t xml:space="preserve"> </w:t>
      </w:r>
      <w:r w:rsidRPr="00423ABD">
        <w:t>no</w:t>
      </w:r>
      <w:r w:rsidR="00DE7CCE" w:rsidRPr="00423ABD">
        <w:t xml:space="preserve"> </w:t>
      </w:r>
      <w:r w:rsidRPr="00423ABD">
        <w:t>surprise</w:t>
      </w:r>
      <w:r w:rsidR="00DE7CCE" w:rsidRPr="00423ABD">
        <w:t xml:space="preserve"> </w:t>
      </w:r>
      <w:r w:rsidR="00C56F24" w:rsidRPr="00423ABD">
        <w:t>to</w:t>
      </w:r>
      <w:r w:rsidR="00DE7CCE" w:rsidRPr="00423ABD">
        <w:t xml:space="preserve"> </w:t>
      </w:r>
      <w:r w:rsidR="00C56F24" w:rsidRPr="00423ABD">
        <w:t>learn</w:t>
      </w:r>
      <w:r w:rsidR="00DE7CCE" w:rsidRPr="00423ABD">
        <w:t xml:space="preserve"> </w:t>
      </w:r>
      <w:r w:rsidRPr="00423ABD">
        <w:t>that</w:t>
      </w:r>
      <w:r w:rsidR="00DE7CCE" w:rsidRPr="00423ABD">
        <w:t xml:space="preserve"> </w:t>
      </w:r>
      <w:r w:rsidRPr="00423ABD">
        <w:t>generics</w:t>
      </w:r>
      <w:r w:rsidR="00DE7CCE" w:rsidRPr="00423ABD">
        <w:t xml:space="preserve"> </w:t>
      </w:r>
      <w:r w:rsidRPr="00423ABD">
        <w:t>are</w:t>
      </w:r>
      <w:r w:rsidR="00DE7CCE" w:rsidRPr="00423ABD">
        <w:t xml:space="preserve"> </w:t>
      </w:r>
      <w:r w:rsidRPr="00423ABD">
        <w:t>also</w:t>
      </w:r>
      <w:r w:rsidR="00DE7CCE" w:rsidRPr="00423ABD">
        <w:t xml:space="preserve"> </w:t>
      </w:r>
      <w:r w:rsidRPr="00423ABD">
        <w:t>objects.</w:t>
      </w:r>
      <w:r w:rsidR="00DE7CCE" w:rsidRPr="00423ABD">
        <w:t xml:space="preserve"> </w:t>
      </w:r>
      <w:r w:rsidRPr="00423ABD">
        <w:t>In</w:t>
      </w:r>
      <w:r w:rsidR="00DE7CCE" w:rsidRPr="00423ABD">
        <w:t xml:space="preserve"> </w:t>
      </w:r>
      <w:r w:rsidRPr="00423ABD">
        <w:t>fact,</w:t>
      </w:r>
      <w:r w:rsidR="00DE7CCE" w:rsidRPr="00423ABD">
        <w:t xml:space="preserve"> </w:t>
      </w:r>
      <w:r w:rsidRPr="00423ABD">
        <w:t>the</w:t>
      </w:r>
      <w:r w:rsidR="00DE7CCE" w:rsidRPr="00423ABD">
        <w:t xml:space="preserve"> </w:t>
      </w:r>
      <w:r w:rsidRPr="00423ABD">
        <w:t>type</w:t>
      </w:r>
      <w:r w:rsidR="00DE7CCE" w:rsidRPr="00423ABD">
        <w:t xml:space="preserve"> </w:t>
      </w:r>
      <w:r w:rsidRPr="00423ABD">
        <w:t>parameter</w:t>
      </w:r>
      <w:r w:rsidR="00DE7CCE" w:rsidRPr="00423ABD">
        <w:t xml:space="preserve"> </w:t>
      </w:r>
      <w:r w:rsidRPr="00423ABD">
        <w:t>on</w:t>
      </w:r>
      <w:r w:rsidR="00DE7CCE" w:rsidRPr="00423ABD">
        <w:t xml:space="preserve"> </w:t>
      </w:r>
      <w:r w:rsidRPr="00423ABD">
        <w:t>a</w:t>
      </w:r>
      <w:r w:rsidR="00DE7CCE" w:rsidRPr="00423ABD">
        <w:t xml:space="preserve"> </w:t>
      </w:r>
      <w:r w:rsidRPr="00423ABD">
        <w:t>generic</w:t>
      </w:r>
      <w:r w:rsidR="00DE7CCE" w:rsidRPr="00423ABD">
        <w:t xml:space="preserve"> </w:t>
      </w:r>
      <w:r w:rsidRPr="00423ABD">
        <w:t>class</w:t>
      </w:r>
      <w:r w:rsidR="00DE7CCE" w:rsidRPr="00423ABD">
        <w:t xml:space="preserve"> </w:t>
      </w:r>
      <w:r w:rsidRPr="00423ABD">
        <w:t>becomes</w:t>
      </w:r>
      <w:r w:rsidR="00DE7CCE" w:rsidRPr="00423ABD">
        <w:t xml:space="preserve"> </w:t>
      </w:r>
      <w:r w:rsidRPr="00423ABD">
        <w:t>metadata</w:t>
      </w:r>
      <w:r w:rsidR="00DE7CCE" w:rsidRPr="00423ABD">
        <w:t xml:space="preserve"> </w:t>
      </w:r>
      <w:r w:rsidRPr="00423ABD">
        <w:t>that</w:t>
      </w:r>
      <w:r w:rsidR="00DE7CCE" w:rsidRPr="00423ABD">
        <w:t xml:space="preserve"> </w:t>
      </w:r>
      <w:r w:rsidRPr="00423ABD">
        <w:t>the</w:t>
      </w:r>
      <w:r w:rsidR="00DE7CCE" w:rsidRPr="00423ABD">
        <w:t xml:space="preserve"> </w:t>
      </w:r>
      <w:r w:rsidRPr="00423ABD">
        <w:t>runtime</w:t>
      </w:r>
      <w:r w:rsidR="00DE7CCE" w:rsidRPr="00423ABD">
        <w:t xml:space="preserve"> </w:t>
      </w:r>
      <w:r w:rsidRPr="00423ABD">
        <w:t>uses</w:t>
      </w:r>
      <w:r w:rsidR="00DE7CCE" w:rsidRPr="00423ABD">
        <w:t xml:space="preserve"> </w:t>
      </w:r>
      <w:r w:rsidRPr="00423ABD">
        <w:t>to</w:t>
      </w:r>
      <w:r w:rsidR="00DE7CCE" w:rsidRPr="00423ABD">
        <w:t xml:space="preserve"> </w:t>
      </w:r>
      <w:r w:rsidRPr="00423ABD">
        <w:t>build</w:t>
      </w:r>
      <w:r w:rsidR="00DE7CCE" w:rsidRPr="00423ABD">
        <w:t xml:space="preserve"> </w:t>
      </w:r>
      <w:r w:rsidRPr="00423ABD">
        <w:t>appropriate</w:t>
      </w:r>
      <w:r w:rsidR="00DE7CCE" w:rsidRPr="00423ABD">
        <w:t xml:space="preserve"> </w:t>
      </w:r>
      <w:r w:rsidRPr="00423ABD">
        <w:t>classes</w:t>
      </w:r>
      <w:r w:rsidR="00DE7CCE" w:rsidRPr="00423ABD">
        <w:t xml:space="preserve"> </w:t>
      </w:r>
      <w:r w:rsidRPr="00423ABD">
        <w:t>when</w:t>
      </w:r>
      <w:r w:rsidR="00DE7CCE" w:rsidRPr="00423ABD">
        <w:t xml:space="preserve"> </w:t>
      </w:r>
      <w:r w:rsidRPr="00423ABD">
        <w:t>needed.</w:t>
      </w:r>
      <w:r w:rsidR="00DE7CCE" w:rsidRPr="00423ABD">
        <w:t xml:space="preserve"> </w:t>
      </w:r>
      <w:r w:rsidRPr="00423ABD">
        <w:t>Generics,</w:t>
      </w:r>
      <w:r w:rsidR="00DE7CCE" w:rsidRPr="00423ABD">
        <w:t xml:space="preserve"> </w:t>
      </w:r>
      <w:r w:rsidRPr="00423ABD">
        <w:t>therefore,</w:t>
      </w:r>
      <w:r w:rsidR="00DE7CCE" w:rsidRPr="00423ABD">
        <w:t xml:space="preserve"> </w:t>
      </w:r>
      <w:r w:rsidRPr="00423ABD">
        <w:t>support</w:t>
      </w:r>
      <w:r w:rsidR="00DE7CCE" w:rsidRPr="00423ABD">
        <w:t xml:space="preserve"> </w:t>
      </w:r>
      <w:r w:rsidRPr="00423ABD">
        <w:t>inheritance,</w:t>
      </w:r>
      <w:r w:rsidR="00DE7CCE" w:rsidRPr="00423ABD">
        <w:t xml:space="preserve"> </w:t>
      </w:r>
      <w:r w:rsidRPr="00423ABD">
        <w:t>polymorphism,</w:t>
      </w:r>
      <w:r w:rsidR="00DE7CCE" w:rsidRPr="00423ABD">
        <w:t xml:space="preserve"> </w:t>
      </w:r>
      <w:r w:rsidRPr="00423ABD">
        <w:t>and</w:t>
      </w:r>
      <w:r w:rsidR="00DE7CCE" w:rsidRPr="00423ABD">
        <w:t xml:space="preserve"> </w:t>
      </w:r>
      <w:r w:rsidRPr="00423ABD">
        <w:t>encapsulation.</w:t>
      </w:r>
      <w:r w:rsidR="00DE7CCE" w:rsidRPr="00423ABD">
        <w:t xml:space="preserve"> </w:t>
      </w:r>
      <w:r w:rsidRPr="00423ABD">
        <w:t>With</w:t>
      </w:r>
      <w:r w:rsidR="00DE7CCE" w:rsidRPr="00423ABD">
        <w:t xml:space="preserve"> </w:t>
      </w:r>
      <w:r w:rsidRPr="00423ABD">
        <w:t>generics,</w:t>
      </w:r>
      <w:r w:rsidR="00DE7CCE" w:rsidRPr="00423ABD">
        <w:t xml:space="preserve"> </w:t>
      </w:r>
      <w:r w:rsidRPr="00423ABD">
        <w:t>you</w:t>
      </w:r>
      <w:r w:rsidR="00DE7CCE" w:rsidRPr="00423ABD">
        <w:t xml:space="preserve"> </w:t>
      </w:r>
      <w:r w:rsidRPr="00423ABD">
        <w:t>can</w:t>
      </w:r>
      <w:r w:rsidR="00DE7CCE" w:rsidRPr="00423ABD">
        <w:t xml:space="preserve"> </w:t>
      </w:r>
      <w:r w:rsidRPr="00423ABD">
        <w:t>define</w:t>
      </w:r>
      <w:r w:rsidR="00DE7CCE" w:rsidRPr="00423ABD">
        <w:t xml:space="preserve"> </w:t>
      </w:r>
      <w:r w:rsidRPr="00423ABD">
        <w:t>methods,</w:t>
      </w:r>
      <w:r w:rsidR="00DE7CCE" w:rsidRPr="00423ABD">
        <w:t xml:space="preserve"> </w:t>
      </w:r>
      <w:r w:rsidRPr="00423ABD">
        <w:t>properties,</w:t>
      </w:r>
      <w:r w:rsidR="00DE7CCE" w:rsidRPr="00423ABD">
        <w:t xml:space="preserve"> </w:t>
      </w:r>
      <w:r w:rsidRPr="00423ABD">
        <w:t>fields,</w:t>
      </w:r>
      <w:r w:rsidR="00DE7CCE" w:rsidRPr="00423ABD">
        <w:t xml:space="preserve"> </w:t>
      </w:r>
      <w:r w:rsidRPr="00423ABD">
        <w:t>classes,</w:t>
      </w:r>
      <w:r w:rsidR="00DE7CCE" w:rsidRPr="00423ABD">
        <w:t xml:space="preserve"> </w:t>
      </w:r>
      <w:r w:rsidRPr="00423ABD">
        <w:t>interfaces,</w:t>
      </w:r>
      <w:r w:rsidR="00DE7CCE" w:rsidRPr="00423ABD">
        <w:t xml:space="preserve"> </w:t>
      </w:r>
      <w:r w:rsidRPr="00423ABD">
        <w:t>and</w:t>
      </w:r>
      <w:r w:rsidR="00DE7CCE" w:rsidRPr="00423ABD">
        <w:t xml:space="preserve"> </w:t>
      </w:r>
      <w:r w:rsidRPr="00423ABD">
        <w:t>delegates.</w:t>
      </w:r>
    </w:p>
    <w:p w14:paraId="05E945C0" w14:textId="0D142B4D" w:rsidR="00464665" w:rsidRPr="00423ABD" w:rsidRDefault="00B15BD3" w:rsidP="009E7A29">
      <w:pPr>
        <w:pStyle w:val="CHAPBM"/>
      </w:pPr>
      <w:r w:rsidRPr="00423ABD">
        <w:t>To</w:t>
      </w:r>
      <w:r w:rsidR="00DE7CCE" w:rsidRPr="00423ABD">
        <w:t xml:space="preserve"> </w:t>
      </w:r>
      <w:r w:rsidRPr="00423ABD">
        <w:t>achieve</w:t>
      </w:r>
      <w:r w:rsidR="00DE7CCE" w:rsidRPr="00423ABD">
        <w:t xml:space="preserve"> </w:t>
      </w:r>
      <w:r w:rsidRPr="00423ABD">
        <w:t>this,</w:t>
      </w:r>
      <w:r w:rsidR="00DE7CCE" w:rsidRPr="00423ABD">
        <w:t xml:space="preserve"> </w:t>
      </w:r>
      <w:r w:rsidRPr="00423ABD">
        <w:t>generics</w:t>
      </w:r>
      <w:r w:rsidR="00DE7CCE" w:rsidRPr="00423ABD">
        <w:t xml:space="preserve"> </w:t>
      </w:r>
      <w:r w:rsidRPr="00423ABD">
        <w:t>require</w:t>
      </w:r>
      <w:r w:rsidR="00DE7CCE" w:rsidRPr="00423ABD">
        <w:t xml:space="preserve"> </w:t>
      </w:r>
      <w:r w:rsidRPr="00423ABD">
        <w:t>support</w:t>
      </w:r>
      <w:r w:rsidR="00DE7CCE" w:rsidRPr="00423ABD">
        <w:t xml:space="preserve"> </w:t>
      </w:r>
      <w:r w:rsidRPr="00423ABD">
        <w:t>from</w:t>
      </w:r>
      <w:r w:rsidR="00DE7CCE" w:rsidRPr="00423ABD">
        <w:t xml:space="preserve"> </w:t>
      </w:r>
      <w:r w:rsidRPr="00423ABD">
        <w:t>the</w:t>
      </w:r>
      <w:r w:rsidR="00DE7CCE" w:rsidRPr="00423ABD">
        <w:t xml:space="preserve"> </w:t>
      </w:r>
      <w:r w:rsidRPr="00423ABD">
        <w:t>underlying</w:t>
      </w:r>
      <w:r w:rsidR="00DE7CCE" w:rsidRPr="00423ABD">
        <w:t xml:space="preserve"> </w:t>
      </w:r>
      <w:r w:rsidRPr="00423ABD">
        <w:t>runtime.</w:t>
      </w:r>
      <w:r w:rsidR="00DE7CCE" w:rsidRPr="00423ABD">
        <w:t xml:space="preserve"> </w:t>
      </w:r>
      <w:r w:rsidR="00C56F24" w:rsidRPr="00423ABD">
        <w:t>In</w:t>
      </w:r>
      <w:r w:rsidR="00DE7CCE" w:rsidRPr="00423ABD">
        <w:t xml:space="preserve"> </w:t>
      </w:r>
      <w:r w:rsidR="00C56F24" w:rsidRPr="00423ABD">
        <w:t>turn</w:t>
      </w:r>
      <w:r w:rsidRPr="00423ABD">
        <w:t>,</w:t>
      </w:r>
      <w:r w:rsidR="00DE7CCE" w:rsidRPr="00423ABD">
        <w:t xml:space="preserve"> </w:t>
      </w:r>
      <w:r w:rsidRPr="00423ABD">
        <w:t>the</w:t>
      </w:r>
      <w:r w:rsidR="00DE7CCE" w:rsidRPr="00423ABD">
        <w:t xml:space="preserve"> </w:t>
      </w:r>
      <w:r w:rsidRPr="00423ABD">
        <w:t>addition</w:t>
      </w:r>
      <w:r w:rsidR="00DE7CCE" w:rsidRPr="00423ABD">
        <w:t xml:space="preserve"> </w:t>
      </w:r>
      <w:r w:rsidRPr="00423ABD">
        <w:t>of</w:t>
      </w:r>
      <w:r w:rsidR="00DE7CCE" w:rsidRPr="00423ABD">
        <w:t xml:space="preserve"> </w:t>
      </w:r>
      <w:r w:rsidRPr="00423ABD">
        <w:t>generics</w:t>
      </w:r>
      <w:r w:rsidR="00DE7CCE" w:rsidRPr="00423ABD">
        <w:t xml:space="preserve"> </w:t>
      </w:r>
      <w:r w:rsidRPr="00423ABD">
        <w:t>to</w:t>
      </w:r>
      <w:r w:rsidR="00DE7CCE" w:rsidRPr="00423ABD">
        <w:t xml:space="preserve"> </w:t>
      </w:r>
      <w:r w:rsidRPr="00423ABD">
        <w:t>the</w:t>
      </w:r>
      <w:r w:rsidR="00DE7CCE" w:rsidRPr="00423ABD">
        <w:t xml:space="preserve"> </w:t>
      </w:r>
      <w:r w:rsidRPr="00423ABD">
        <w:t>C#</w:t>
      </w:r>
      <w:r w:rsidR="00DE7CCE" w:rsidRPr="00423ABD">
        <w:t xml:space="preserve"> </w:t>
      </w:r>
      <w:r w:rsidRPr="00423ABD">
        <w:t>language</w:t>
      </w:r>
      <w:r w:rsidR="00DE7CCE" w:rsidRPr="00423ABD">
        <w:t xml:space="preserve"> </w:t>
      </w:r>
      <w:r w:rsidRPr="00423ABD">
        <w:t>is</w:t>
      </w:r>
      <w:r w:rsidR="00DE7CCE" w:rsidRPr="00423ABD">
        <w:t xml:space="preserve"> </w:t>
      </w:r>
      <w:r w:rsidRPr="00423ABD">
        <w:t>a</w:t>
      </w:r>
      <w:r w:rsidR="00DE7CCE" w:rsidRPr="00423ABD">
        <w:t xml:space="preserve"> </w:t>
      </w:r>
      <w:r w:rsidRPr="00423ABD">
        <w:t>feature</w:t>
      </w:r>
      <w:r w:rsidR="00DE7CCE" w:rsidRPr="00423ABD">
        <w:t xml:space="preserve"> </w:t>
      </w:r>
      <w:r w:rsidRPr="00423ABD">
        <w:t>of</w:t>
      </w:r>
      <w:r w:rsidR="00DE7CCE" w:rsidRPr="00423ABD">
        <w:t xml:space="preserve"> </w:t>
      </w:r>
      <w:r w:rsidRPr="00423ABD">
        <w:t>both</w:t>
      </w:r>
      <w:r w:rsidR="00DE7CCE" w:rsidRPr="00423ABD">
        <w:t xml:space="preserve"> </w:t>
      </w:r>
      <w:r w:rsidRPr="00423ABD">
        <w:t>the</w:t>
      </w:r>
      <w:r w:rsidR="00DE7CCE" w:rsidRPr="00423ABD">
        <w:t xml:space="preserve"> </w:t>
      </w:r>
      <w:r w:rsidRPr="00423ABD">
        <w:t>compiler</w:t>
      </w:r>
      <w:r w:rsidR="00DE7CCE" w:rsidRPr="00423ABD">
        <w:t xml:space="preserve"> </w:t>
      </w:r>
      <w:r w:rsidRPr="00423ABD">
        <w:t>and</w:t>
      </w:r>
      <w:r w:rsidR="00DE7CCE" w:rsidRPr="00423ABD">
        <w:t xml:space="preserve"> </w:t>
      </w:r>
      <w:r w:rsidRPr="00423ABD">
        <w:t>the</w:t>
      </w:r>
      <w:r w:rsidR="00DE7CCE" w:rsidRPr="00423ABD">
        <w:t xml:space="preserve"> </w:t>
      </w:r>
      <w:r w:rsidR="00E4442D" w:rsidRPr="00423ABD">
        <w:lastRenderedPageBreak/>
        <w:t>framework</w:t>
      </w:r>
      <w:r w:rsidRPr="00423ABD">
        <w:t>.</w:t>
      </w:r>
      <w:r w:rsidR="00DE7CCE" w:rsidRPr="00423ABD">
        <w:t xml:space="preserve"> </w:t>
      </w:r>
      <w:r w:rsidRPr="00423ABD">
        <w:t>To</w:t>
      </w:r>
      <w:r w:rsidR="00DE7CCE" w:rsidRPr="00423ABD">
        <w:t xml:space="preserve"> </w:t>
      </w:r>
      <w:r w:rsidRPr="00423ABD">
        <w:t>avoid</w:t>
      </w:r>
      <w:r w:rsidR="00DE7CCE" w:rsidRPr="00423ABD">
        <w:t xml:space="preserve"> </w:t>
      </w:r>
      <w:r w:rsidRPr="00423ABD">
        <w:t>boxing,</w:t>
      </w:r>
      <w:r w:rsidR="00DE7CCE" w:rsidRPr="00423ABD">
        <w:t xml:space="preserve"> </w:t>
      </w:r>
      <w:r w:rsidRPr="00423ABD">
        <w:t>for</w:t>
      </w:r>
      <w:r w:rsidR="00DE7CCE" w:rsidRPr="00423ABD">
        <w:t xml:space="preserve"> </w:t>
      </w:r>
      <w:r w:rsidRPr="00423ABD">
        <w:t>example,</w:t>
      </w:r>
      <w:r w:rsidR="00DE7CCE" w:rsidRPr="00423ABD">
        <w:t xml:space="preserve"> </w:t>
      </w:r>
      <w:r w:rsidRPr="00423ABD">
        <w:t>the</w:t>
      </w:r>
      <w:r w:rsidR="00DE7CCE" w:rsidRPr="00423ABD">
        <w:t xml:space="preserve"> </w:t>
      </w:r>
      <w:r w:rsidRPr="00423ABD">
        <w:t>implementation</w:t>
      </w:r>
      <w:r w:rsidR="00DE7CCE" w:rsidRPr="00423ABD">
        <w:t xml:space="preserve"> </w:t>
      </w:r>
      <w:r w:rsidRPr="00423ABD">
        <w:t>of</w:t>
      </w:r>
      <w:r w:rsidR="00DE7CCE" w:rsidRPr="00423ABD">
        <w:t xml:space="preserve"> </w:t>
      </w:r>
      <w:r w:rsidRPr="00423ABD">
        <w:t>generics</w:t>
      </w:r>
      <w:r w:rsidR="00DE7CCE" w:rsidRPr="00423ABD">
        <w:t xml:space="preserve"> </w:t>
      </w:r>
      <w:r w:rsidRPr="00423ABD">
        <w:t>is</w:t>
      </w:r>
      <w:r w:rsidR="00DE7CCE" w:rsidRPr="00423ABD">
        <w:t xml:space="preserve"> </w:t>
      </w:r>
      <w:r w:rsidRPr="00423ABD">
        <w:t>different</w:t>
      </w:r>
      <w:r w:rsidR="00DE7CCE" w:rsidRPr="00423ABD">
        <w:t xml:space="preserve"> </w:t>
      </w:r>
      <w:r w:rsidRPr="00423ABD">
        <w:t>for</w:t>
      </w:r>
      <w:r w:rsidR="00DE7CCE" w:rsidRPr="00423ABD">
        <w:t xml:space="preserve"> </w:t>
      </w:r>
      <w:r w:rsidRPr="00423ABD">
        <w:t>value-based</w:t>
      </w:r>
      <w:r w:rsidR="00DE7CCE" w:rsidRPr="00423ABD">
        <w:t xml:space="preserve"> </w:t>
      </w:r>
      <w:r w:rsidRPr="00423ABD">
        <w:t>type</w:t>
      </w:r>
      <w:r w:rsidR="00DE7CCE" w:rsidRPr="00423ABD">
        <w:t xml:space="preserve"> </w:t>
      </w:r>
      <w:r w:rsidRPr="00423ABD">
        <w:t>parameters</w:t>
      </w:r>
      <w:r w:rsidR="00DE7CCE" w:rsidRPr="00423ABD">
        <w:t xml:space="preserve"> </w:t>
      </w:r>
      <w:r w:rsidRPr="00423ABD">
        <w:t>than</w:t>
      </w:r>
      <w:r w:rsidR="00DE7CCE" w:rsidRPr="00423ABD">
        <w:t xml:space="preserve"> </w:t>
      </w:r>
      <w:r w:rsidRPr="00423ABD">
        <w:t>for</w:t>
      </w:r>
      <w:r w:rsidR="00DE7CCE" w:rsidRPr="00423ABD">
        <w:t xml:space="preserve"> </w:t>
      </w:r>
      <w:r w:rsidRPr="00423ABD">
        <w:t>generics</w:t>
      </w:r>
      <w:r w:rsidR="00DE7CCE" w:rsidRPr="00423ABD">
        <w:t xml:space="preserve"> </w:t>
      </w:r>
      <w:r w:rsidRPr="00423ABD">
        <w:t>with</w:t>
      </w:r>
      <w:r w:rsidR="00DE7CCE" w:rsidRPr="00423ABD">
        <w:t xml:space="preserve"> </w:t>
      </w:r>
      <w:r w:rsidRPr="00423ABD">
        <w:t>reference</w:t>
      </w:r>
      <w:r w:rsidR="00DE7CCE" w:rsidRPr="00423ABD">
        <w:t xml:space="preserve"> </w:t>
      </w:r>
      <w:r w:rsidRPr="00423ABD">
        <w:t>type</w:t>
      </w:r>
      <w:r w:rsidR="00DE7CCE" w:rsidRPr="00423ABD">
        <w:t xml:space="preserve"> </w:t>
      </w:r>
      <w:r w:rsidRPr="00423ABD">
        <w:t>parameters.</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5F3D6D" w:rsidRPr="00423ABD" w14:paraId="5F0F8326" w14:textId="77777777" w:rsidTr="005F0E56">
        <w:trPr>
          <w:trHeight w:val="590"/>
        </w:trPr>
        <w:tc>
          <w:tcPr>
            <w:tcW w:w="7003" w:type="dxa"/>
            <w:gridSpan w:val="2"/>
            <w:shd w:val="clear" w:color="auto" w:fill="auto"/>
            <w:tcMar>
              <w:right w:w="115" w:type="dxa"/>
            </w:tcMar>
          </w:tcPr>
          <w:p w14:paraId="7843E0AF" w14:textId="77777777" w:rsidR="005F3D6D" w:rsidRPr="00423ABD" w:rsidRDefault="005F3D6D" w:rsidP="009B386C">
            <w:pPr>
              <w:pStyle w:val="SF1TTL"/>
              <w:keepNext w:val="0"/>
              <w:rPr>
                <w:noProof/>
              </w:rPr>
            </w:pPr>
          </w:p>
        </w:tc>
      </w:tr>
      <w:tr w:rsidR="005F3D6D" w:rsidRPr="00423ABD" w14:paraId="59F8046A" w14:textId="77777777" w:rsidTr="005F0E56">
        <w:trPr>
          <w:trHeight w:val="701"/>
        </w:trPr>
        <w:tc>
          <w:tcPr>
            <w:tcW w:w="121" w:type="dxa"/>
            <w:shd w:val="clear" w:color="auto" w:fill="C0C0C0"/>
            <w:tcMar>
              <w:right w:w="115" w:type="dxa"/>
            </w:tcMar>
          </w:tcPr>
          <w:p w14:paraId="71272018" w14:textId="77777777" w:rsidR="005F3D6D" w:rsidRPr="00423ABD" w:rsidRDefault="005F3D6D" w:rsidP="009B386C">
            <w:pPr>
              <w:pStyle w:val="SF1SUBTTL"/>
              <w:keepNext w:val="0"/>
            </w:pPr>
          </w:p>
        </w:tc>
        <w:tc>
          <w:tcPr>
            <w:tcW w:w="6882" w:type="dxa"/>
            <w:tcMar>
              <w:left w:w="173" w:type="dxa"/>
              <w:right w:w="173" w:type="dxa"/>
            </w:tcMar>
          </w:tcPr>
          <w:p w14:paraId="05072A04" w14:textId="77777777" w:rsidR="005F3D6D" w:rsidRPr="00423ABD" w:rsidRDefault="005F3D6D" w:rsidP="009B386C">
            <w:pPr>
              <w:pStyle w:val="SF1TTL"/>
              <w:keepNext w:val="0"/>
            </w:pPr>
            <w:r w:rsidRPr="00423ABD">
              <w:rPr>
                <w:noProof/>
              </w:rPr>
              <mc:AlternateContent>
                <mc:Choice Requires="wps">
                  <w:drawing>
                    <wp:anchor distT="0" distB="0" distL="114300" distR="114300" simplePos="0" relativeHeight="251669504" behindDoc="0" locked="0" layoutInCell="1" allowOverlap="1" wp14:anchorId="1881BCAC" wp14:editId="442FE2BC">
                      <wp:simplePos x="0" y="0"/>
                      <wp:positionH relativeFrom="column">
                        <wp:posOffset>9253</wp:posOffset>
                      </wp:positionH>
                      <wp:positionV relativeFrom="page">
                        <wp:posOffset>5819</wp:posOffset>
                      </wp:positionV>
                      <wp:extent cx="73025" cy="73025"/>
                      <wp:effectExtent l="0" t="0" r="3175" b="3175"/>
                      <wp:wrapNone/>
                      <wp:docPr id="23"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77E" id="Rectangle 216" o:spid="_x0000_s1026" style="position:absolute;margin-left:.75pt;margin-top:.45pt;width:5.75pt;height: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68480" behindDoc="0" locked="1" layoutInCell="1" allowOverlap="1" wp14:anchorId="7C1A0E60" wp14:editId="0EA66F0A">
                      <wp:simplePos x="0" y="0"/>
                      <wp:positionH relativeFrom="column">
                        <wp:posOffset>84455</wp:posOffset>
                      </wp:positionH>
                      <wp:positionV relativeFrom="page">
                        <wp:posOffset>76200</wp:posOffset>
                      </wp:positionV>
                      <wp:extent cx="73025" cy="73025"/>
                      <wp:effectExtent l="0" t="0" r="3175" b="3175"/>
                      <wp:wrapNone/>
                      <wp:docPr id="29"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AA6CA" id="Rectangle 215" o:spid="_x0000_s1026" style="position:absolute;margin-left:6.65pt;margin-top:6pt;width:5.75pt;height: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" fillcolor="gray" stroked="f">
                      <o:lock v:ext="edit" aspectratio="t"/>
                      <w10:wrap anchory="page"/>
                      <w10:anchorlock/>
                    </v:rect>
                  </w:pict>
                </mc:Fallback>
              </mc:AlternateContent>
            </w:r>
            <w:r w:rsidRPr="00423ABD">
              <w:t>AdVanced Topic</w:t>
            </w:r>
          </w:p>
          <w:p w14:paraId="7EE38123" w14:textId="77777777" w:rsidR="00065678" w:rsidRPr="00423ABD" w:rsidRDefault="00065678" w:rsidP="009B386C">
            <w:pPr>
              <w:pStyle w:val="SF1SUBTTL"/>
              <w:keepNext w:val="0"/>
            </w:pPr>
            <w:r w:rsidRPr="00423ABD">
              <w:t>CIL Representation of Generics</w:t>
            </w:r>
          </w:p>
          <w:p w14:paraId="78DE29ED" w14:textId="67839855" w:rsidR="00065678" w:rsidRPr="00423ABD" w:rsidRDefault="00065678" w:rsidP="009B386C">
            <w:pPr>
              <w:pStyle w:val="SF1FIRST"/>
            </w:pPr>
            <w:r w:rsidRPr="00423ABD">
              <w:t xml:space="preserve">When a generic class is compiled, it is not significantly different from a </w:t>
            </w:r>
            <w:proofErr w:type="spellStart"/>
            <w:r w:rsidRPr="00423ABD">
              <w:t>non</w:t>
            </w:r>
            <w:del w:id="350" w:author="Jill Hobbs" w:date="2020-06-04T15:57:00Z">
              <w:r w:rsidRPr="00423ABD" w:rsidDel="005A3C77">
                <w:delText>-</w:delText>
              </w:r>
            </w:del>
            <w:r w:rsidRPr="00423ABD">
              <w:t>generic</w:t>
            </w:r>
            <w:proofErr w:type="spellEnd"/>
            <w:r w:rsidRPr="00423ABD">
              <w:t xml:space="preserve"> class. The result of the compilation </w:t>
            </w:r>
            <w:del w:id="351" w:author="Jill Hobbs" w:date="2020-06-04T15:57:00Z">
              <w:r w:rsidRPr="00423ABD" w:rsidDel="005A3C77">
                <w:delText>is nothing but</w:delText>
              </w:r>
            </w:del>
            <w:ins w:id="352" w:author="Jill Hobbs" w:date="2020-06-04T15:57:00Z">
              <w:r w:rsidR="005A3C77">
                <w:t>consists of just</w:t>
              </w:r>
            </w:ins>
            <w:r w:rsidRPr="00423ABD">
              <w:t xml:space="preserve"> metadata and CIL. The CIL is parameterized to accept a user-supplied type somewhere in code. As an example, suppose you had a simple </w:t>
            </w:r>
            <w:r w:rsidRPr="00423ABD">
              <w:rPr>
                <w:rStyle w:val="CITchapbm"/>
              </w:rPr>
              <w:t>Stack</w:t>
            </w:r>
            <w:r w:rsidRPr="00423ABD">
              <w:t xml:space="preserve"> class declared as shown in Listing 12.46.</w:t>
            </w:r>
          </w:p>
          <w:p w14:paraId="7DFB6001" w14:textId="77777777" w:rsidR="00065678" w:rsidRPr="00423ABD" w:rsidRDefault="00065678" w:rsidP="009B386C">
            <w:pPr>
              <w:pStyle w:val="CDTTTL"/>
            </w:pPr>
            <w:r w:rsidRPr="00423ABD">
              <w:rPr>
                <w:rStyle w:val="CDTNUM"/>
              </w:rPr>
              <w:t>Listing 12.46:</w:t>
            </w:r>
            <w:r w:rsidRPr="00423ABD">
              <w:t> </w:t>
            </w:r>
            <w:r w:rsidRPr="00423ABD">
              <w:rPr>
                <w:rStyle w:val="CITchapbm"/>
              </w:rPr>
              <w:t>Stack&lt;T&gt;</w:t>
            </w:r>
            <w:r w:rsidRPr="00423ABD">
              <w:t xml:space="preserve"> Declaration</w:t>
            </w:r>
          </w:p>
          <w:p w14:paraId="2F9F10C2" w14:textId="77777777" w:rsidR="00065678" w:rsidRPr="00423ABD" w:rsidRDefault="00065678" w:rsidP="009B386C">
            <w:pPr>
              <w:pStyle w:val="CDTFIRST"/>
            </w:pPr>
            <w:r w:rsidRPr="00423ABD">
              <w:rPr>
                <w:rStyle w:val="CPKeyword"/>
              </w:rPr>
              <w:t>public</w:t>
            </w:r>
            <w:r w:rsidRPr="00423ABD">
              <w:t xml:space="preserve"> </w:t>
            </w:r>
            <w:r w:rsidRPr="00423ABD">
              <w:rPr>
                <w:rStyle w:val="CPKeyword"/>
              </w:rPr>
              <w:t>class</w:t>
            </w:r>
            <w:r w:rsidRPr="00423ABD">
              <w:t xml:space="preserve"> Stack&lt;T&gt; </w:t>
            </w:r>
            <w:r w:rsidRPr="00423ABD">
              <w:rPr>
                <w:rStyle w:val="CPKeyword"/>
              </w:rPr>
              <w:t>where</w:t>
            </w:r>
            <w:r w:rsidRPr="00423ABD">
              <w:t xml:space="preserve"> </w:t>
            </w:r>
            <w:proofErr w:type="gramStart"/>
            <w:r w:rsidRPr="00423ABD">
              <w:t>T :</w:t>
            </w:r>
            <w:proofErr w:type="gramEnd"/>
            <w:r w:rsidRPr="00423ABD">
              <w:t xml:space="preserve"> </w:t>
            </w:r>
            <w:proofErr w:type="spellStart"/>
            <w:r w:rsidRPr="00423ABD">
              <w:t>IComparable</w:t>
            </w:r>
            <w:proofErr w:type="spellEnd"/>
          </w:p>
          <w:p w14:paraId="0452A8D7" w14:textId="77777777" w:rsidR="00065678" w:rsidRPr="00423ABD" w:rsidRDefault="00065678" w:rsidP="009B386C">
            <w:pPr>
              <w:pStyle w:val="CDTMID"/>
            </w:pPr>
            <w:r w:rsidRPr="00423ABD">
              <w:t>{</w:t>
            </w:r>
          </w:p>
          <w:p w14:paraId="7223E2B8" w14:textId="77777777" w:rsidR="00065678" w:rsidRPr="00423ABD" w:rsidRDefault="00065678" w:rsidP="009B386C">
            <w:pPr>
              <w:pStyle w:val="CDTMID"/>
            </w:pPr>
            <w:r w:rsidRPr="00423ABD">
              <w:t xml:space="preserve">    </w:t>
            </w:r>
            <w:r w:rsidRPr="00423ABD">
              <w:rPr>
                <w:rStyle w:val="CPKeyword"/>
              </w:rPr>
              <w:t>private</w:t>
            </w:r>
            <w:r w:rsidRPr="00423ABD">
              <w:t xml:space="preserve"> </w:t>
            </w:r>
            <w:proofErr w:type="gramStart"/>
            <w:r w:rsidRPr="00423ABD">
              <w:t>T[</w:t>
            </w:r>
            <w:proofErr w:type="gramEnd"/>
            <w:r w:rsidRPr="00423ABD">
              <w:t>] _Items;</w:t>
            </w:r>
          </w:p>
          <w:p w14:paraId="65BDA9E6" w14:textId="77777777" w:rsidR="00065678" w:rsidRPr="00423ABD" w:rsidRDefault="00065678" w:rsidP="009B386C">
            <w:pPr>
              <w:pStyle w:val="CDTMID"/>
              <w:rPr>
                <w:rStyle w:val="CPComment"/>
              </w:rPr>
            </w:pPr>
            <w:r w:rsidRPr="00423ABD">
              <w:t xml:space="preserve">    </w:t>
            </w:r>
            <w:r w:rsidRPr="00423ABD">
              <w:rPr>
                <w:rStyle w:val="CPComment"/>
              </w:rPr>
              <w:t>// rest of the class here</w:t>
            </w:r>
          </w:p>
          <w:p w14:paraId="382BBC8A" w14:textId="77777777" w:rsidR="00065678" w:rsidRPr="00423ABD" w:rsidRDefault="00065678" w:rsidP="009B386C">
            <w:pPr>
              <w:pStyle w:val="CDTLAST"/>
            </w:pPr>
            <w:r w:rsidRPr="00423ABD">
              <w:t>}</w:t>
            </w:r>
          </w:p>
          <w:p w14:paraId="00ECC7C3" w14:textId="77777777" w:rsidR="00065678" w:rsidRPr="00423ABD" w:rsidRDefault="00065678" w:rsidP="009B386C">
            <w:pPr>
              <w:pStyle w:val="SF1MID"/>
            </w:pPr>
            <w:r w:rsidRPr="00423ABD">
              <w:t>When you compile the class, the generated CIL is parameterized and looks something like Listing 12.47.</w:t>
            </w:r>
          </w:p>
          <w:p w14:paraId="16B83E36" w14:textId="77777777" w:rsidR="00065678" w:rsidRPr="00423ABD" w:rsidRDefault="00065678" w:rsidP="009B386C">
            <w:pPr>
              <w:pStyle w:val="CDTTTL"/>
            </w:pPr>
            <w:r w:rsidRPr="00423ABD">
              <w:rPr>
                <w:rStyle w:val="CDTNUM"/>
              </w:rPr>
              <w:t>Listing 12.47:</w:t>
            </w:r>
            <w:r w:rsidRPr="00423ABD">
              <w:t> </w:t>
            </w:r>
            <w:r w:rsidRPr="00423ABD">
              <w:t xml:space="preserve">CIL Code for </w:t>
            </w:r>
            <w:r w:rsidRPr="00423ABD">
              <w:rPr>
                <w:rStyle w:val="CITchapbm"/>
              </w:rPr>
              <w:t>Stack&lt;T&gt;</w:t>
            </w:r>
          </w:p>
          <w:p w14:paraId="35376434" w14:textId="77777777" w:rsidR="00065678" w:rsidRPr="00423ABD" w:rsidRDefault="00065678" w:rsidP="009B386C">
            <w:pPr>
              <w:pStyle w:val="CDTFIRST"/>
            </w:pPr>
            <w:r w:rsidRPr="00423ABD">
              <w:t xml:space="preserve">.class private auto </w:t>
            </w:r>
            <w:proofErr w:type="spellStart"/>
            <w:r w:rsidRPr="00423ABD">
              <w:t>ansi</w:t>
            </w:r>
            <w:proofErr w:type="spellEnd"/>
            <w:r w:rsidRPr="00423ABD">
              <w:t xml:space="preserve"> </w:t>
            </w:r>
            <w:proofErr w:type="spellStart"/>
            <w:r w:rsidRPr="00423ABD">
              <w:t>beforefieldinit</w:t>
            </w:r>
            <w:proofErr w:type="spellEnd"/>
          </w:p>
          <w:p w14:paraId="290BE1EA" w14:textId="77777777" w:rsidR="00065678" w:rsidRPr="00423ABD" w:rsidRDefault="00065678" w:rsidP="009B386C">
            <w:pPr>
              <w:pStyle w:val="CDTMID"/>
            </w:pPr>
            <w:r w:rsidRPr="00423ABD">
              <w:t xml:space="preserve">    Stack'1&lt;([</w:t>
            </w:r>
            <w:proofErr w:type="spellStart"/>
            <w:r w:rsidRPr="00423ABD">
              <w:t>mscorlib</w:t>
            </w:r>
            <w:proofErr w:type="spellEnd"/>
            <w:r w:rsidRPr="00423ABD">
              <w:t>]</w:t>
            </w:r>
            <w:proofErr w:type="spellStart"/>
            <w:proofErr w:type="gramStart"/>
            <w:r w:rsidRPr="00423ABD">
              <w:t>System.IComparable</w:t>
            </w:r>
            <w:proofErr w:type="spellEnd"/>
            <w:r w:rsidRPr="00423ABD">
              <w:t>)T</w:t>
            </w:r>
            <w:proofErr w:type="gramEnd"/>
            <w:r w:rsidRPr="00423ABD">
              <w:t>&gt;</w:t>
            </w:r>
          </w:p>
          <w:p w14:paraId="47E6A6FC" w14:textId="77777777" w:rsidR="00065678" w:rsidRPr="00423ABD" w:rsidRDefault="00065678" w:rsidP="009B386C">
            <w:pPr>
              <w:pStyle w:val="CDTMID"/>
            </w:pPr>
            <w:r w:rsidRPr="00423ABD">
              <w:t xml:space="preserve">    extends [</w:t>
            </w:r>
            <w:proofErr w:type="spellStart"/>
            <w:r w:rsidRPr="00423ABD">
              <w:t>mscorlib</w:t>
            </w:r>
            <w:proofErr w:type="spellEnd"/>
            <w:r w:rsidRPr="00423ABD">
              <w:t>]</w:t>
            </w:r>
            <w:proofErr w:type="spellStart"/>
            <w:r w:rsidRPr="00423ABD">
              <w:t>System.Object</w:t>
            </w:r>
            <w:proofErr w:type="spellEnd"/>
          </w:p>
          <w:p w14:paraId="76A0F2FD" w14:textId="77777777" w:rsidR="00065678" w:rsidRPr="00423ABD" w:rsidRDefault="00065678" w:rsidP="009B386C">
            <w:pPr>
              <w:pStyle w:val="CDTMID"/>
            </w:pPr>
            <w:r w:rsidRPr="00423ABD">
              <w:t>{</w:t>
            </w:r>
          </w:p>
          <w:p w14:paraId="1796C98D" w14:textId="77777777" w:rsidR="00065678" w:rsidRPr="00423ABD" w:rsidRDefault="00065678" w:rsidP="009B386C">
            <w:pPr>
              <w:pStyle w:val="CDTMID"/>
            </w:pPr>
            <w:r w:rsidRPr="00423ABD">
              <w:t xml:space="preserve">  ...</w:t>
            </w:r>
          </w:p>
          <w:p w14:paraId="0EBEE098" w14:textId="77777777" w:rsidR="00065678" w:rsidRPr="00423ABD" w:rsidRDefault="00065678" w:rsidP="009B386C">
            <w:pPr>
              <w:pStyle w:val="CDTLAST"/>
            </w:pPr>
            <w:r w:rsidRPr="00423ABD">
              <w:t>}</w:t>
            </w:r>
          </w:p>
          <w:p w14:paraId="4BBAEDCD" w14:textId="63F164EA" w:rsidR="00065678" w:rsidRPr="00423ABD" w:rsidRDefault="00065678" w:rsidP="009B386C">
            <w:pPr>
              <w:pStyle w:val="SF1MID"/>
            </w:pPr>
            <w:r w:rsidRPr="00423ABD">
              <w:t xml:space="preserve">The first notable item is the </w:t>
            </w:r>
            <w:r w:rsidRPr="00423ABD">
              <w:rPr>
                <w:rStyle w:val="CITchapbm"/>
              </w:rPr>
              <w:t>'1</w:t>
            </w:r>
            <w:r w:rsidRPr="00423ABD">
              <w:t xml:space="preserve"> that appears following </w:t>
            </w:r>
            <w:r w:rsidRPr="00423ABD">
              <w:rPr>
                <w:rStyle w:val="CITchapbm"/>
              </w:rPr>
              <w:t>Stack</w:t>
            </w:r>
            <w:r w:rsidRPr="00423ABD">
              <w:t xml:space="preserve"> on the second line. That number is the arity of the generic types</w:t>
            </w:r>
            <w:ins w:id="353" w:author="Jill Hobbs" w:date="2020-06-04T15:58:00Z">
              <w:r w:rsidR="005A3C77">
                <w:t>:</w:t>
              </w:r>
            </w:ins>
            <w:del w:id="354" w:author="Jill Hobbs" w:date="2020-06-04T15:58:00Z">
              <w:r w:rsidRPr="00423ABD" w:rsidDel="005A3C77">
                <w:delText>.</w:delText>
              </w:r>
            </w:del>
            <w:r w:rsidRPr="00423ABD">
              <w:t xml:space="preserve"> It declares the number of type parameters </w:t>
            </w:r>
            <w:del w:id="355" w:author="Jill Hobbs" w:date="2020-06-04T15:58:00Z">
              <w:r w:rsidRPr="00423ABD" w:rsidDel="005A3C77">
                <w:delText>that</w:delText>
              </w:r>
            </w:del>
            <w:ins w:id="356" w:author="Jill Hobbs" w:date="2020-06-04T15:58:00Z">
              <w:r w:rsidR="005A3C77">
                <w:t>for which</w:t>
              </w:r>
            </w:ins>
            <w:r w:rsidRPr="00423ABD">
              <w:t xml:space="preserve"> the generic class will require type arguments</w:t>
            </w:r>
            <w:del w:id="357" w:author="Jill Hobbs" w:date="2020-06-04T15:58:00Z">
              <w:r w:rsidRPr="00423ABD" w:rsidDel="005A3C77">
                <w:delText xml:space="preserve"> for</w:delText>
              </w:r>
            </w:del>
            <w:r w:rsidRPr="00423ABD">
              <w:t xml:space="preserve">. A declaration such as </w:t>
            </w:r>
            <w:proofErr w:type="spellStart"/>
            <w:r w:rsidRPr="00423ABD">
              <w:rPr>
                <w:rStyle w:val="CITchapbm"/>
              </w:rPr>
              <w:t>EntityDictionary</w:t>
            </w:r>
            <w:proofErr w:type="spellEnd"/>
            <w:r w:rsidRPr="00423ABD">
              <w:rPr>
                <w:rStyle w:val="CITchapbm"/>
              </w:rPr>
              <w:t>&lt;</w:t>
            </w:r>
            <w:proofErr w:type="spellStart"/>
            <w:r w:rsidRPr="00423ABD">
              <w:rPr>
                <w:rStyle w:val="CITchapbm"/>
              </w:rPr>
              <w:t>TKey</w:t>
            </w:r>
            <w:proofErr w:type="spellEnd"/>
            <w:r w:rsidRPr="00423ABD">
              <w:rPr>
                <w:rStyle w:val="CITchapbm"/>
              </w:rPr>
              <w:t>, TValue&gt;</w:t>
            </w:r>
            <w:r w:rsidRPr="00423ABD">
              <w:t xml:space="preserve"> would have an arity of 2.</w:t>
            </w:r>
          </w:p>
          <w:p w14:paraId="5D41AF5B" w14:textId="77777777" w:rsidR="00065678" w:rsidRPr="00423ABD" w:rsidRDefault="00065678" w:rsidP="009B386C">
            <w:pPr>
              <w:pStyle w:val="SF1MID"/>
            </w:pPr>
            <w:r w:rsidRPr="00423ABD">
              <w:t xml:space="preserve">The second line of the generated CIL shows the constraints imposed upon the class. The </w:t>
            </w:r>
            <w:r w:rsidRPr="00423ABD">
              <w:rPr>
                <w:rStyle w:val="CITchapbm"/>
              </w:rPr>
              <w:t>T</w:t>
            </w:r>
            <w:r w:rsidRPr="00423ABD">
              <w:t xml:space="preserve"> type parameter is decorated with an interface declaration for the </w:t>
            </w:r>
            <w:proofErr w:type="spellStart"/>
            <w:r w:rsidRPr="00423ABD">
              <w:rPr>
                <w:rStyle w:val="CITchapbm"/>
              </w:rPr>
              <w:t>IComparable</w:t>
            </w:r>
            <w:proofErr w:type="spellEnd"/>
            <w:r w:rsidRPr="00423ABD">
              <w:t xml:space="preserve"> constraint.</w:t>
            </w:r>
          </w:p>
          <w:p w14:paraId="3BF126C0" w14:textId="77777777" w:rsidR="00065678" w:rsidRPr="00423ABD" w:rsidRDefault="00065678" w:rsidP="009B386C">
            <w:pPr>
              <w:pStyle w:val="SF1MID"/>
            </w:pPr>
            <w:r w:rsidRPr="00423ABD">
              <w:lastRenderedPageBreak/>
              <w:t xml:space="preserve">If you continue looking through the CIL, you will find that the item’s array declaration of type </w:t>
            </w:r>
            <w:r w:rsidRPr="00423ABD">
              <w:rPr>
                <w:rStyle w:val="CITchapbm"/>
              </w:rPr>
              <w:t>T</w:t>
            </w:r>
            <w:r w:rsidRPr="00423ABD">
              <w:t xml:space="preserve"> is altered to contain a type parameter using </w:t>
            </w:r>
            <w:r w:rsidRPr="00423ABD">
              <w:rPr>
                <w:rStyle w:val="ITAL"/>
              </w:rPr>
              <w:t>exclamation point notation</w:t>
            </w:r>
            <w:r w:rsidRPr="00423ABD">
              <w:t>, which is featured in the generics-capable version of the CIL. The exclamation point denotes the presence of the first type parameter specified for the class, as shown in Listing 12.48.</w:t>
            </w:r>
          </w:p>
          <w:p w14:paraId="2D6874C9" w14:textId="77777777" w:rsidR="00065678" w:rsidRPr="00423ABD" w:rsidRDefault="00065678" w:rsidP="009B386C">
            <w:pPr>
              <w:pStyle w:val="CDTTTL"/>
            </w:pPr>
            <w:r w:rsidRPr="00423ABD">
              <w:rPr>
                <w:rStyle w:val="CDTNUM"/>
              </w:rPr>
              <w:t>Listing 12.48:</w:t>
            </w:r>
            <w:r w:rsidRPr="00423ABD">
              <w:t> </w:t>
            </w:r>
            <w:r w:rsidRPr="00423ABD">
              <w:t>CIL with Exclamation Point Notation to Support Generics</w:t>
            </w:r>
          </w:p>
          <w:p w14:paraId="1B54FF1D" w14:textId="77777777" w:rsidR="00065678" w:rsidRPr="00423ABD" w:rsidRDefault="00065678" w:rsidP="009B386C">
            <w:pPr>
              <w:pStyle w:val="CDTFIRST"/>
            </w:pPr>
            <w:r w:rsidRPr="00423ABD">
              <w:t xml:space="preserve">.class public auto </w:t>
            </w:r>
            <w:proofErr w:type="spellStart"/>
            <w:r w:rsidRPr="00423ABD">
              <w:t>ansi</w:t>
            </w:r>
            <w:proofErr w:type="spellEnd"/>
            <w:r w:rsidRPr="00423ABD">
              <w:t xml:space="preserve"> </w:t>
            </w:r>
            <w:proofErr w:type="spellStart"/>
            <w:r w:rsidRPr="00423ABD">
              <w:t>beforefieldinit</w:t>
            </w:r>
            <w:proofErr w:type="spellEnd"/>
          </w:p>
          <w:p w14:paraId="26CBC8F0" w14:textId="77777777" w:rsidR="00065678" w:rsidRPr="00423ABD" w:rsidRDefault="00065678" w:rsidP="009B386C">
            <w:pPr>
              <w:pStyle w:val="CDTMID"/>
            </w:pPr>
            <w:r w:rsidRPr="00423ABD">
              <w:t xml:space="preserve">     'Stack'1'&lt;([</w:t>
            </w:r>
            <w:proofErr w:type="spellStart"/>
            <w:r w:rsidRPr="00423ABD">
              <w:t>mscorlib</w:t>
            </w:r>
            <w:proofErr w:type="spellEnd"/>
            <w:r w:rsidRPr="00423ABD">
              <w:t>]</w:t>
            </w:r>
            <w:proofErr w:type="spellStart"/>
            <w:r w:rsidRPr="00423ABD">
              <w:t>System.IComparable</w:t>
            </w:r>
            <w:proofErr w:type="spellEnd"/>
            <w:r w:rsidRPr="00423ABD">
              <w:t>) T&gt;</w:t>
            </w:r>
          </w:p>
          <w:p w14:paraId="72E86B03" w14:textId="77777777" w:rsidR="00065678" w:rsidRPr="00423ABD" w:rsidRDefault="00065678" w:rsidP="009B386C">
            <w:pPr>
              <w:pStyle w:val="CDTMID"/>
            </w:pPr>
            <w:r w:rsidRPr="00423ABD">
              <w:t xml:space="preserve">     extends [</w:t>
            </w:r>
            <w:proofErr w:type="spellStart"/>
            <w:r w:rsidRPr="00423ABD">
              <w:t>mscorlib</w:t>
            </w:r>
            <w:proofErr w:type="spellEnd"/>
            <w:r w:rsidRPr="00423ABD">
              <w:t>]</w:t>
            </w:r>
            <w:proofErr w:type="spellStart"/>
            <w:r w:rsidRPr="00423ABD">
              <w:t>System.Object</w:t>
            </w:r>
            <w:proofErr w:type="spellEnd"/>
          </w:p>
          <w:p w14:paraId="595E4B66" w14:textId="77777777" w:rsidR="00065678" w:rsidRPr="00423ABD" w:rsidRDefault="00065678" w:rsidP="009B386C">
            <w:pPr>
              <w:pStyle w:val="CDTMID"/>
            </w:pPr>
            <w:r w:rsidRPr="00423ABD">
              <w:t>{</w:t>
            </w:r>
          </w:p>
          <w:p w14:paraId="117F64E5" w14:textId="77777777" w:rsidR="00065678" w:rsidRPr="00423ABD" w:rsidRDefault="00065678" w:rsidP="009B386C">
            <w:pPr>
              <w:pStyle w:val="CDTMID"/>
              <w:shd w:val="clear" w:color="auto" w:fill="F2F2F2" w:themeFill="background1" w:themeFillShade="F2"/>
            </w:pPr>
            <w:r w:rsidRPr="00423ABD">
              <w:t xml:space="preserve">    </w:t>
            </w:r>
            <w:proofErr w:type="gramStart"/>
            <w:r w:rsidRPr="00423ABD">
              <w:t>.field</w:t>
            </w:r>
            <w:proofErr w:type="gramEnd"/>
            <w:r w:rsidRPr="00423ABD">
              <w:t xml:space="preserve"> private !0[ ] _Items</w:t>
            </w:r>
          </w:p>
          <w:p w14:paraId="5F4E5AB0" w14:textId="77777777" w:rsidR="00065678" w:rsidRPr="00423ABD" w:rsidRDefault="00065678" w:rsidP="009B386C">
            <w:pPr>
              <w:pStyle w:val="CDTMID"/>
            </w:pPr>
            <w:r w:rsidRPr="00423ABD">
              <w:t xml:space="preserve">    ...</w:t>
            </w:r>
          </w:p>
          <w:p w14:paraId="5BFA064D" w14:textId="77777777" w:rsidR="00065678" w:rsidRPr="00423ABD" w:rsidRDefault="00065678" w:rsidP="009B386C">
            <w:pPr>
              <w:pStyle w:val="CDTLAST"/>
            </w:pPr>
            <w:r w:rsidRPr="00423ABD">
              <w:t>}</w:t>
            </w:r>
          </w:p>
          <w:p w14:paraId="21D09530" w14:textId="77777777" w:rsidR="005F3D6D" w:rsidRPr="00423ABD" w:rsidRDefault="00065678">
            <w:pPr>
              <w:pStyle w:val="SF1LAST"/>
              <w:pPrChange w:id="358" w:author="Jill Hobbs" w:date="2020-06-04T15:58:00Z">
                <w:pPr>
                  <w:pStyle w:val="SF1FIRST"/>
                </w:pPr>
              </w:pPrChange>
            </w:pPr>
            <w:r w:rsidRPr="00423ABD">
              <w:t xml:space="preserve">Beyond the inclusion of the arity and type parameter in the class header and the type parameter denoted with exclamation points in code, there is little difference between the CIL generated for a generic class and the CIL generated for a </w:t>
            </w:r>
            <w:proofErr w:type="spellStart"/>
            <w:r w:rsidRPr="00423ABD">
              <w:t>non</w:t>
            </w:r>
            <w:del w:id="359" w:author="Jill Hobbs" w:date="2020-06-04T15:58:00Z">
              <w:r w:rsidRPr="00423ABD" w:rsidDel="005A3C77">
                <w:delText>-</w:delText>
              </w:r>
            </w:del>
            <w:r w:rsidRPr="00423ABD">
              <w:t>generic</w:t>
            </w:r>
            <w:proofErr w:type="spellEnd"/>
            <w:r w:rsidRPr="00423ABD">
              <w:t xml:space="preserve"> class.</w:t>
            </w:r>
          </w:p>
        </w:tc>
      </w:tr>
      <w:tr w:rsidR="005F3D6D" w:rsidRPr="00423ABD" w14:paraId="7404ADC9" w14:textId="77777777" w:rsidTr="005F0E56">
        <w:trPr>
          <w:trHeight w:val="475"/>
        </w:trPr>
        <w:tc>
          <w:tcPr>
            <w:tcW w:w="7003" w:type="dxa"/>
            <w:gridSpan w:val="2"/>
            <w:shd w:val="clear" w:color="auto" w:fill="auto"/>
            <w:tcMar>
              <w:right w:w="115" w:type="dxa"/>
            </w:tcMar>
          </w:tcPr>
          <w:p w14:paraId="1ACE3645" w14:textId="77777777" w:rsidR="005F3D6D" w:rsidRPr="00423ABD" w:rsidRDefault="005F3D6D" w:rsidP="009B386C">
            <w:pPr>
              <w:pStyle w:val="SF1TTL"/>
              <w:keepNext w:val="0"/>
              <w:rPr>
                <w:noProof/>
              </w:rPr>
            </w:pPr>
          </w:p>
        </w:tc>
      </w:tr>
    </w:tbl>
    <w:p w14:paraId="728BE51D" w14:textId="77777777" w:rsidR="00464665" w:rsidRPr="00423ABD" w:rsidRDefault="00464665" w:rsidP="009B386C">
      <w:pPr>
        <w:pStyle w:val="spacer"/>
      </w:pP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5F3D6D" w:rsidRPr="00423ABD" w14:paraId="13600C96" w14:textId="77777777" w:rsidTr="005F0E56">
        <w:trPr>
          <w:trHeight w:val="590"/>
        </w:trPr>
        <w:tc>
          <w:tcPr>
            <w:tcW w:w="7003" w:type="dxa"/>
            <w:gridSpan w:val="2"/>
            <w:shd w:val="clear" w:color="auto" w:fill="auto"/>
            <w:tcMar>
              <w:right w:w="115" w:type="dxa"/>
            </w:tcMar>
          </w:tcPr>
          <w:p w14:paraId="7BE1755B" w14:textId="77777777" w:rsidR="005F3D6D" w:rsidRPr="00423ABD" w:rsidRDefault="005F3D6D" w:rsidP="009B386C">
            <w:pPr>
              <w:pStyle w:val="SF1TTL"/>
              <w:keepNext w:val="0"/>
              <w:rPr>
                <w:noProof/>
              </w:rPr>
            </w:pPr>
          </w:p>
        </w:tc>
      </w:tr>
      <w:tr w:rsidR="005F3D6D" w:rsidRPr="00423ABD" w14:paraId="64473DD8" w14:textId="77777777" w:rsidTr="005F0E56">
        <w:trPr>
          <w:trHeight w:val="701"/>
        </w:trPr>
        <w:tc>
          <w:tcPr>
            <w:tcW w:w="121" w:type="dxa"/>
            <w:shd w:val="clear" w:color="auto" w:fill="C0C0C0"/>
            <w:tcMar>
              <w:right w:w="115" w:type="dxa"/>
            </w:tcMar>
          </w:tcPr>
          <w:p w14:paraId="66CF98F4" w14:textId="77777777" w:rsidR="005F3D6D" w:rsidRPr="00423ABD" w:rsidRDefault="005F3D6D" w:rsidP="009B386C">
            <w:pPr>
              <w:pStyle w:val="SF1SUBTTL"/>
              <w:keepNext w:val="0"/>
            </w:pPr>
          </w:p>
        </w:tc>
        <w:tc>
          <w:tcPr>
            <w:tcW w:w="6882" w:type="dxa"/>
            <w:tcMar>
              <w:left w:w="173" w:type="dxa"/>
              <w:right w:w="173" w:type="dxa"/>
            </w:tcMar>
          </w:tcPr>
          <w:p w14:paraId="452BA6E7" w14:textId="77777777" w:rsidR="005F3D6D" w:rsidRPr="00423ABD" w:rsidRDefault="005F3D6D" w:rsidP="009B386C">
            <w:pPr>
              <w:pStyle w:val="SF1TTL"/>
              <w:keepNext w:val="0"/>
            </w:pPr>
            <w:r w:rsidRPr="00423ABD">
              <w:rPr>
                <w:noProof/>
              </w:rPr>
              <mc:AlternateContent>
                <mc:Choice Requires="wps">
                  <w:drawing>
                    <wp:anchor distT="0" distB="0" distL="114300" distR="114300" simplePos="0" relativeHeight="251671552" behindDoc="0" locked="0" layoutInCell="1" allowOverlap="1" wp14:anchorId="21FE9758" wp14:editId="3F00D419">
                      <wp:simplePos x="0" y="0"/>
                      <wp:positionH relativeFrom="column">
                        <wp:posOffset>9253</wp:posOffset>
                      </wp:positionH>
                      <wp:positionV relativeFrom="page">
                        <wp:posOffset>5819</wp:posOffset>
                      </wp:positionV>
                      <wp:extent cx="73025" cy="73025"/>
                      <wp:effectExtent l="0" t="0" r="3175" b="3175"/>
                      <wp:wrapNone/>
                      <wp:docPr id="30"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995E0" id="Rectangle 216" o:spid="_x0000_s1026" style="position:absolute;margin-left:.75pt;margin-top:.45pt;width:5.75pt;height: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Ax+A1gggIAAA4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70528" behindDoc="0" locked="1" layoutInCell="1" allowOverlap="1" wp14:anchorId="1DD5A7B7" wp14:editId="288FC8C9">
                      <wp:simplePos x="0" y="0"/>
                      <wp:positionH relativeFrom="column">
                        <wp:posOffset>84455</wp:posOffset>
                      </wp:positionH>
                      <wp:positionV relativeFrom="page">
                        <wp:posOffset>76200</wp:posOffset>
                      </wp:positionV>
                      <wp:extent cx="73025" cy="73025"/>
                      <wp:effectExtent l="0" t="0" r="3175" b="3175"/>
                      <wp:wrapNone/>
                      <wp:docPr id="31"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515BE" id="Rectangle 215" o:spid="_x0000_s1026" style="position:absolute;margin-left:6.65pt;margin-top:6pt;width:5.75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" fillcolor="gray" stroked="f">
                      <o:lock v:ext="edit" aspectratio="t"/>
                      <w10:wrap anchory="page"/>
                      <w10:anchorlock/>
                    </v:rect>
                  </w:pict>
                </mc:Fallback>
              </mc:AlternateContent>
            </w:r>
            <w:r w:rsidRPr="00423ABD">
              <w:t>AdVanced Topic</w:t>
            </w:r>
          </w:p>
          <w:p w14:paraId="36AEB2BA" w14:textId="77777777" w:rsidR="00B4206A" w:rsidRPr="00423ABD" w:rsidRDefault="00B4206A" w:rsidP="009B386C">
            <w:pPr>
              <w:pStyle w:val="SF1SUBTTL"/>
              <w:keepNext w:val="0"/>
            </w:pPr>
            <w:r w:rsidRPr="00423ABD">
              <w:t>Instantiating Generics Based on Value Types</w:t>
            </w:r>
          </w:p>
          <w:p w14:paraId="670B55FF" w14:textId="77777777" w:rsidR="00B4206A" w:rsidRPr="00423ABD" w:rsidRDefault="00B4206A" w:rsidP="009B386C">
            <w:pPr>
              <w:pStyle w:val="SF1FIRST"/>
            </w:pPr>
            <w:r w:rsidRPr="00423ABD">
              <w:t>When a generic type is first constructed with a value type as a type parameter, the runtime creates a specialized generic type with the supplied type parameter(s) placed appropriately in the CIL. Therefore, the runtime creates new specialized generic types for each new parameter value type.</w:t>
            </w:r>
          </w:p>
          <w:p w14:paraId="38EEFBF7" w14:textId="77777777" w:rsidR="00B4206A" w:rsidRPr="00423ABD" w:rsidRDefault="00B4206A" w:rsidP="009B386C">
            <w:pPr>
              <w:pStyle w:val="SF1MID"/>
            </w:pPr>
            <w:r w:rsidRPr="00423ABD">
              <w:t xml:space="preserve">For example, suppose some code declared a </w:t>
            </w:r>
            <w:r w:rsidRPr="00423ABD">
              <w:rPr>
                <w:rStyle w:val="CITchapbm"/>
              </w:rPr>
              <w:t>Stack</w:t>
            </w:r>
            <w:r w:rsidRPr="00423ABD">
              <w:t xml:space="preserve"> constructed of integers, as shown in Listing 12.49.</w:t>
            </w:r>
          </w:p>
          <w:p w14:paraId="434514E3" w14:textId="77777777" w:rsidR="00B4206A" w:rsidRPr="00423ABD" w:rsidRDefault="00B4206A" w:rsidP="009B386C">
            <w:pPr>
              <w:pStyle w:val="CDTTTL"/>
            </w:pPr>
            <w:r w:rsidRPr="00423ABD">
              <w:rPr>
                <w:rStyle w:val="CDTNUM"/>
              </w:rPr>
              <w:t>Listing 12.49:</w:t>
            </w:r>
            <w:r w:rsidRPr="00423ABD">
              <w:t> </w:t>
            </w:r>
            <w:r w:rsidRPr="00423ABD">
              <w:rPr>
                <w:rStyle w:val="CITchapbm"/>
              </w:rPr>
              <w:t>Stack&lt;int&gt;</w:t>
            </w:r>
            <w:r w:rsidRPr="00423ABD">
              <w:t xml:space="preserve"> Definition</w:t>
            </w:r>
          </w:p>
          <w:p w14:paraId="4C3F205B" w14:textId="77777777" w:rsidR="00B4206A" w:rsidRPr="00423ABD" w:rsidRDefault="00B4206A" w:rsidP="009B386C">
            <w:pPr>
              <w:pStyle w:val="CDTLAST"/>
            </w:pPr>
            <w:r w:rsidRPr="00423ABD">
              <w:t>Stack&lt;</w:t>
            </w:r>
            <w:r w:rsidRPr="00423ABD">
              <w:rPr>
                <w:rStyle w:val="CPKeyword"/>
              </w:rPr>
              <w:t>int</w:t>
            </w:r>
            <w:r w:rsidRPr="00423ABD">
              <w:t>&gt; stack;</w:t>
            </w:r>
          </w:p>
          <w:p w14:paraId="2CC91F5F" w14:textId="77777777" w:rsidR="00B4206A" w:rsidRPr="00423ABD" w:rsidRDefault="00B4206A" w:rsidP="009B386C">
            <w:pPr>
              <w:pStyle w:val="SF1MID"/>
            </w:pPr>
            <w:r w:rsidRPr="00423ABD">
              <w:lastRenderedPageBreak/>
              <w:t xml:space="preserve">When using this type, </w:t>
            </w:r>
            <w:r w:rsidRPr="00423ABD">
              <w:rPr>
                <w:rStyle w:val="CITchapbm"/>
              </w:rPr>
              <w:t>Stack&lt;int&gt;</w:t>
            </w:r>
            <w:r w:rsidRPr="00423ABD">
              <w:t xml:space="preserve">, for the first time, the runtime generates a specialized version of the </w:t>
            </w:r>
            <w:r w:rsidRPr="00423ABD">
              <w:rPr>
                <w:rStyle w:val="CITchapbm"/>
              </w:rPr>
              <w:t>Stack</w:t>
            </w:r>
            <w:r w:rsidRPr="00423ABD">
              <w:t xml:space="preserve"> class with the type argument </w:t>
            </w:r>
            <w:r w:rsidRPr="00423ABD">
              <w:rPr>
                <w:rStyle w:val="CITchapbm"/>
              </w:rPr>
              <w:t>int</w:t>
            </w:r>
            <w:r w:rsidRPr="00423ABD">
              <w:t xml:space="preserve"> substituted for its type parameter. From then on, whenever the code uses a </w:t>
            </w:r>
            <w:r w:rsidRPr="00423ABD">
              <w:rPr>
                <w:rStyle w:val="CITchapbm"/>
              </w:rPr>
              <w:t>Stack&lt;int&gt;</w:t>
            </w:r>
            <w:r w:rsidRPr="00423ABD">
              <w:t xml:space="preserve">, the runtime reuses the generated specialized </w:t>
            </w:r>
            <w:r w:rsidRPr="00423ABD">
              <w:rPr>
                <w:rStyle w:val="CITchapbm"/>
              </w:rPr>
              <w:t>Stack&lt;int&gt;</w:t>
            </w:r>
            <w:r w:rsidRPr="00423ABD">
              <w:t xml:space="preserve"> class. In Listing 12.50, you declare two instances of a </w:t>
            </w:r>
            <w:r w:rsidRPr="00423ABD">
              <w:rPr>
                <w:rStyle w:val="CITchapbm"/>
              </w:rPr>
              <w:t>Stack&lt;int&gt;</w:t>
            </w:r>
            <w:r w:rsidRPr="00423ABD">
              <w:t xml:space="preserve">, both using the code already generated by the runtime for a </w:t>
            </w:r>
            <w:r w:rsidRPr="00423ABD">
              <w:rPr>
                <w:rStyle w:val="CITchapbm"/>
              </w:rPr>
              <w:t>Stack&lt;int&gt;</w:t>
            </w:r>
            <w:r w:rsidRPr="00423ABD">
              <w:t>.</w:t>
            </w:r>
          </w:p>
          <w:p w14:paraId="3AC550F6" w14:textId="77777777" w:rsidR="00B4206A" w:rsidRPr="00423ABD" w:rsidRDefault="00B4206A" w:rsidP="009B386C">
            <w:pPr>
              <w:pStyle w:val="CDTTTL"/>
            </w:pPr>
            <w:r w:rsidRPr="00423ABD">
              <w:rPr>
                <w:rStyle w:val="CDTNUM"/>
              </w:rPr>
              <w:t>Listing 12.50:</w:t>
            </w:r>
            <w:r w:rsidRPr="00423ABD">
              <w:t> </w:t>
            </w:r>
            <w:r w:rsidRPr="00423ABD">
              <w:t xml:space="preserve">Declaring Variables of Type </w:t>
            </w:r>
            <w:r w:rsidRPr="00423ABD">
              <w:rPr>
                <w:rStyle w:val="CITchapbm"/>
              </w:rPr>
              <w:t>Stack&lt;T&gt;</w:t>
            </w:r>
          </w:p>
          <w:p w14:paraId="3EBFB1DA" w14:textId="77777777" w:rsidR="00B4206A" w:rsidRPr="00423ABD" w:rsidRDefault="00B4206A" w:rsidP="009B386C">
            <w:pPr>
              <w:pStyle w:val="CDTFIRST"/>
            </w:pPr>
            <w:r w:rsidRPr="00423ABD">
              <w:t>Stack&lt;</w:t>
            </w:r>
            <w:r w:rsidRPr="00423ABD">
              <w:rPr>
                <w:rStyle w:val="CPKeyword"/>
              </w:rPr>
              <w:t>int</w:t>
            </w:r>
            <w:r w:rsidRPr="00423ABD">
              <w:t xml:space="preserve">&gt; </w:t>
            </w:r>
            <w:proofErr w:type="spellStart"/>
            <w:r w:rsidRPr="00423ABD">
              <w:t>stackOne</w:t>
            </w:r>
            <w:proofErr w:type="spellEnd"/>
            <w:r w:rsidRPr="00423ABD">
              <w:t xml:space="preserve"> = </w:t>
            </w:r>
            <w:r w:rsidRPr="00423ABD">
              <w:rPr>
                <w:rStyle w:val="CPKeyword"/>
              </w:rPr>
              <w:t>new</w:t>
            </w:r>
            <w:r w:rsidRPr="00423ABD">
              <w:t xml:space="preserve"> Stack&lt;</w:t>
            </w:r>
            <w:r w:rsidRPr="00423ABD">
              <w:rPr>
                <w:rStyle w:val="CPKeyword"/>
              </w:rPr>
              <w:t>int</w:t>
            </w:r>
            <w:proofErr w:type="gramStart"/>
            <w:r w:rsidRPr="00423ABD">
              <w:t>&gt;(</w:t>
            </w:r>
            <w:proofErr w:type="gramEnd"/>
            <w:r w:rsidRPr="00423ABD">
              <w:t>);</w:t>
            </w:r>
          </w:p>
          <w:p w14:paraId="5B16D2C8" w14:textId="77777777" w:rsidR="00B4206A" w:rsidRPr="00423ABD" w:rsidRDefault="00B4206A" w:rsidP="009B386C">
            <w:pPr>
              <w:pStyle w:val="CDTLAST"/>
            </w:pPr>
            <w:r w:rsidRPr="00423ABD">
              <w:t>Stack&lt;</w:t>
            </w:r>
            <w:r w:rsidRPr="00423ABD">
              <w:rPr>
                <w:rStyle w:val="CPKeyword"/>
              </w:rPr>
              <w:t>int</w:t>
            </w:r>
            <w:r w:rsidRPr="00423ABD">
              <w:t xml:space="preserve">&gt; </w:t>
            </w:r>
            <w:proofErr w:type="spellStart"/>
            <w:r w:rsidRPr="00423ABD">
              <w:t>stackTwo</w:t>
            </w:r>
            <w:proofErr w:type="spellEnd"/>
            <w:r w:rsidRPr="00423ABD">
              <w:t xml:space="preserve"> = </w:t>
            </w:r>
            <w:r w:rsidRPr="00423ABD">
              <w:rPr>
                <w:rStyle w:val="CPKeyword"/>
              </w:rPr>
              <w:t>new</w:t>
            </w:r>
            <w:r w:rsidRPr="00423ABD">
              <w:t xml:space="preserve"> Stack&lt;</w:t>
            </w:r>
            <w:r w:rsidRPr="00423ABD">
              <w:rPr>
                <w:rStyle w:val="CPKeyword"/>
              </w:rPr>
              <w:t>int</w:t>
            </w:r>
            <w:proofErr w:type="gramStart"/>
            <w:r w:rsidRPr="00423ABD">
              <w:t>&gt;(</w:t>
            </w:r>
            <w:proofErr w:type="gramEnd"/>
            <w:r w:rsidRPr="00423ABD">
              <w:t>);</w:t>
            </w:r>
          </w:p>
          <w:p w14:paraId="15A133A7" w14:textId="65284B6E" w:rsidR="005F3D6D" w:rsidRPr="00423ABD" w:rsidRDefault="00B4206A">
            <w:pPr>
              <w:pStyle w:val="SF1LAST"/>
              <w:pPrChange w:id="360" w:author="Jill Hobbs" w:date="2020-06-04T15:59:00Z">
                <w:pPr>
                  <w:pStyle w:val="SF1FIRST"/>
                </w:pPr>
              </w:pPrChange>
            </w:pPr>
            <w:r w:rsidRPr="00423ABD">
              <w:t>If</w:t>
            </w:r>
            <w:ins w:id="361" w:author="Jill Hobbs" w:date="2020-06-04T16:00:00Z">
              <w:r w:rsidR="005A3C77">
                <w:t>,</w:t>
              </w:r>
            </w:ins>
            <w:r w:rsidRPr="00423ABD">
              <w:t xml:space="preserve"> later in the code, you create another </w:t>
            </w:r>
            <w:r w:rsidRPr="00423ABD">
              <w:rPr>
                <w:rStyle w:val="CITchapbm"/>
              </w:rPr>
              <w:t>Stack</w:t>
            </w:r>
            <w:r w:rsidRPr="00423ABD">
              <w:t xml:space="preserve"> with a different value type substituted for the type parameter (such as a </w:t>
            </w:r>
            <w:r w:rsidRPr="00423ABD">
              <w:rPr>
                <w:rStyle w:val="CITchapbm"/>
              </w:rPr>
              <w:t>long</w:t>
            </w:r>
            <w:r w:rsidRPr="00423ABD">
              <w:t xml:space="preserve"> or a user-defined </w:t>
            </w:r>
            <w:r w:rsidRPr="00423ABD">
              <w:rPr>
                <w:rStyle w:val="CITchapbm"/>
              </w:rPr>
              <w:t>struct</w:t>
            </w:r>
            <w:r w:rsidRPr="00423ABD">
              <w:t>)</w:t>
            </w:r>
            <w:ins w:id="362" w:author="Jill Hobbs" w:date="2020-06-04T15:59:00Z">
              <w:r w:rsidR="005A3C77">
                <w:t>,</w:t>
              </w:r>
            </w:ins>
            <w:r w:rsidRPr="00423ABD">
              <w:t xml:space="preserve"> the runtime will generate another version of the generic type. The benefit of specialized value type classes is better performance. Furthermore, the code can avoid conversions and boxing because each specialized generic class natively contains the value type.</w:t>
            </w:r>
          </w:p>
        </w:tc>
      </w:tr>
      <w:tr w:rsidR="005F3D6D" w:rsidRPr="00423ABD" w14:paraId="0C5FD0BD" w14:textId="77777777" w:rsidTr="005F0E56">
        <w:trPr>
          <w:trHeight w:val="475"/>
        </w:trPr>
        <w:tc>
          <w:tcPr>
            <w:tcW w:w="7003" w:type="dxa"/>
            <w:gridSpan w:val="2"/>
            <w:shd w:val="clear" w:color="auto" w:fill="auto"/>
            <w:tcMar>
              <w:right w:w="115" w:type="dxa"/>
            </w:tcMar>
          </w:tcPr>
          <w:p w14:paraId="1C1C7FCE" w14:textId="77777777" w:rsidR="005F3D6D" w:rsidRPr="00423ABD" w:rsidRDefault="005F3D6D" w:rsidP="009B386C">
            <w:pPr>
              <w:pStyle w:val="SF1TTL"/>
              <w:keepNext w:val="0"/>
              <w:rPr>
                <w:noProof/>
              </w:rPr>
            </w:pPr>
          </w:p>
        </w:tc>
      </w:tr>
    </w:tbl>
    <w:p w14:paraId="52D7A066" w14:textId="77777777" w:rsidR="005F3D6D" w:rsidRPr="00423ABD" w:rsidRDefault="005F3D6D" w:rsidP="009B386C">
      <w:pPr>
        <w:pStyle w:val="spacer"/>
      </w:pP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F2546B" w:rsidRPr="00423ABD" w14:paraId="41BCF060" w14:textId="77777777" w:rsidTr="005F0E56">
        <w:trPr>
          <w:trHeight w:val="590"/>
        </w:trPr>
        <w:tc>
          <w:tcPr>
            <w:tcW w:w="7003" w:type="dxa"/>
            <w:gridSpan w:val="2"/>
            <w:shd w:val="clear" w:color="auto" w:fill="auto"/>
            <w:tcMar>
              <w:right w:w="115" w:type="dxa"/>
            </w:tcMar>
          </w:tcPr>
          <w:p w14:paraId="35315CAC" w14:textId="77777777" w:rsidR="00F2546B" w:rsidRPr="00423ABD" w:rsidRDefault="00F2546B" w:rsidP="009B386C">
            <w:pPr>
              <w:pStyle w:val="SF1TTL"/>
              <w:keepNext w:val="0"/>
              <w:rPr>
                <w:noProof/>
              </w:rPr>
            </w:pPr>
          </w:p>
        </w:tc>
      </w:tr>
      <w:tr w:rsidR="00F2546B" w:rsidRPr="00423ABD" w14:paraId="11DED87B" w14:textId="77777777" w:rsidTr="005F0E56">
        <w:trPr>
          <w:trHeight w:val="701"/>
        </w:trPr>
        <w:tc>
          <w:tcPr>
            <w:tcW w:w="121" w:type="dxa"/>
            <w:shd w:val="clear" w:color="auto" w:fill="C0C0C0"/>
            <w:tcMar>
              <w:right w:w="115" w:type="dxa"/>
            </w:tcMar>
          </w:tcPr>
          <w:p w14:paraId="085E6E11" w14:textId="77777777" w:rsidR="00F2546B" w:rsidRPr="00423ABD" w:rsidRDefault="00F2546B" w:rsidP="009B386C">
            <w:pPr>
              <w:pStyle w:val="SF1SUBTTL"/>
              <w:keepNext w:val="0"/>
            </w:pPr>
          </w:p>
        </w:tc>
        <w:tc>
          <w:tcPr>
            <w:tcW w:w="6882" w:type="dxa"/>
            <w:tcMar>
              <w:left w:w="173" w:type="dxa"/>
              <w:right w:w="173" w:type="dxa"/>
            </w:tcMar>
          </w:tcPr>
          <w:p w14:paraId="29B137D3" w14:textId="77777777" w:rsidR="00F2546B" w:rsidRPr="00423ABD" w:rsidRDefault="00F2546B" w:rsidP="009B386C">
            <w:pPr>
              <w:pStyle w:val="SF1TTL"/>
              <w:keepNext w:val="0"/>
            </w:pPr>
            <w:r w:rsidRPr="00423ABD">
              <w:rPr>
                <w:noProof/>
              </w:rPr>
              <mc:AlternateContent>
                <mc:Choice Requires="wps">
                  <w:drawing>
                    <wp:anchor distT="0" distB="0" distL="114300" distR="114300" simplePos="0" relativeHeight="251666432" behindDoc="0" locked="0" layoutInCell="1" allowOverlap="1" wp14:anchorId="2F168E6D" wp14:editId="0F62C969">
                      <wp:simplePos x="0" y="0"/>
                      <wp:positionH relativeFrom="column">
                        <wp:posOffset>9253</wp:posOffset>
                      </wp:positionH>
                      <wp:positionV relativeFrom="page">
                        <wp:posOffset>5819</wp:posOffset>
                      </wp:positionV>
                      <wp:extent cx="73025" cy="73025"/>
                      <wp:effectExtent l="0" t="0" r="3175" b="3175"/>
                      <wp:wrapNone/>
                      <wp:docPr id="16"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AB0B3" id="Rectangle 216" o:spid="_x0000_s1026" style="position:absolute;margin-left:.75pt;margin-top:.45pt;width:5.75pt;height: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lIggIAAA4F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" fillcolor="silver" stroked="f">
                      <o:lock v:ext="edit" aspectratio="t"/>
                      <w10:wrap anchory="page"/>
                    </v:rect>
                  </w:pict>
                </mc:Fallback>
              </mc:AlternateContent>
            </w:r>
            <w:r w:rsidRPr="00423ABD">
              <w:rPr>
                <w:noProof/>
              </w:rPr>
              <mc:AlternateContent>
                <mc:Choice Requires="wps">
                  <w:drawing>
                    <wp:anchor distT="0" distB="0" distL="114300" distR="114300" simplePos="0" relativeHeight="251665408" behindDoc="0" locked="1" layoutInCell="1" allowOverlap="1" wp14:anchorId="5BD58481" wp14:editId="29492E05">
                      <wp:simplePos x="0" y="0"/>
                      <wp:positionH relativeFrom="column">
                        <wp:posOffset>84455</wp:posOffset>
                      </wp:positionH>
                      <wp:positionV relativeFrom="page">
                        <wp:posOffset>76200</wp:posOffset>
                      </wp:positionV>
                      <wp:extent cx="73025" cy="73025"/>
                      <wp:effectExtent l="0" t="0" r="3175" b="3175"/>
                      <wp:wrapNone/>
                      <wp:docPr id="32"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48E68" id="Rectangle 215" o:spid="_x0000_s1026" style="position:absolute;margin-left:6.65pt;margin-top:6pt;width:5.75pt;height: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" fillcolor="gray" stroked="f">
                      <o:lock v:ext="edit" aspectratio="t"/>
                      <w10:wrap anchory="page"/>
                      <w10:anchorlock/>
                    </v:rect>
                  </w:pict>
                </mc:Fallback>
              </mc:AlternateContent>
            </w:r>
            <w:r w:rsidRPr="00423ABD">
              <w:t>AdVanced Topic</w:t>
            </w:r>
          </w:p>
          <w:p w14:paraId="0EB77598" w14:textId="77777777" w:rsidR="00EA7197" w:rsidRPr="00423ABD" w:rsidRDefault="00EA7197" w:rsidP="009B386C">
            <w:pPr>
              <w:pStyle w:val="SF1SUBTTL"/>
              <w:keepNext w:val="0"/>
            </w:pPr>
            <w:r w:rsidRPr="00423ABD">
              <w:t>Instantiating Generics Based on Reference Types</w:t>
            </w:r>
          </w:p>
          <w:p w14:paraId="2F26F6D3" w14:textId="77878BC7" w:rsidR="00EA7197" w:rsidRPr="00423ABD" w:rsidRDefault="00EA7197" w:rsidP="009B386C">
            <w:pPr>
              <w:pStyle w:val="SF1FIRST"/>
            </w:pPr>
            <w:r w:rsidRPr="00423ABD">
              <w:t xml:space="preserve">Generics work slightly differently for reference types. The first time a generic type is constructed with a reference type, the runtime creates a specialized generic type with </w:t>
            </w:r>
            <w:r w:rsidRPr="00423ABD">
              <w:rPr>
                <w:rStyle w:val="CITchapbm"/>
              </w:rPr>
              <w:t>object</w:t>
            </w:r>
            <w:r w:rsidRPr="00423ABD">
              <w:t xml:space="preserve"> references substituted for type parameters in the CIL, </w:t>
            </w:r>
            <w:del w:id="363" w:author="Jill Hobbs" w:date="2020-06-04T16:00:00Z">
              <w:r w:rsidRPr="00423ABD" w:rsidDel="005A3C77">
                <w:delText>not</w:delText>
              </w:r>
            </w:del>
            <w:ins w:id="364" w:author="Jill Hobbs" w:date="2020-06-04T16:00:00Z">
              <w:r w:rsidR="005A3C77">
                <w:t>rather than</w:t>
              </w:r>
            </w:ins>
            <w:r w:rsidRPr="00423ABD">
              <w:t xml:space="preserve"> a specialized generic type based on the type argument. Each subsequent time a constructed type is instantiated with a reference type parameter, the runtime reuses the previously generated version of the generic type</w:t>
            </w:r>
            <w:ins w:id="365" w:author="Jill Hobbs" w:date="2020-06-04T16:00:00Z">
              <w:r w:rsidR="005A3C77">
                <w:t>,</w:t>
              </w:r>
            </w:ins>
            <w:r w:rsidRPr="00423ABD">
              <w:t xml:space="preserve"> even if the reference type is different from the first reference type.</w:t>
            </w:r>
          </w:p>
          <w:p w14:paraId="04D7D5BF" w14:textId="77777777" w:rsidR="00EA7197" w:rsidRPr="00423ABD" w:rsidRDefault="00EA7197" w:rsidP="009B386C">
            <w:pPr>
              <w:pStyle w:val="SF1MID"/>
            </w:pPr>
            <w:r w:rsidRPr="00423ABD">
              <w:t xml:space="preserve">For example, suppose you have two reference types: </w:t>
            </w:r>
            <w:proofErr w:type="gramStart"/>
            <w:r w:rsidRPr="00423ABD">
              <w:t>a</w:t>
            </w:r>
            <w:proofErr w:type="gramEnd"/>
            <w:r w:rsidRPr="00423ABD">
              <w:t xml:space="preserve"> </w:t>
            </w:r>
            <w:r w:rsidRPr="00423ABD">
              <w:rPr>
                <w:rStyle w:val="CITchapbm"/>
              </w:rPr>
              <w:t>Customer</w:t>
            </w:r>
            <w:r w:rsidRPr="00423ABD">
              <w:t xml:space="preserve"> class and an </w:t>
            </w:r>
            <w:r w:rsidRPr="00423ABD">
              <w:rPr>
                <w:rStyle w:val="CITchapbm"/>
              </w:rPr>
              <w:t>Order</w:t>
            </w:r>
            <w:r w:rsidRPr="00423ABD">
              <w:t xml:space="preserve"> class. Next, you create an </w:t>
            </w:r>
            <w:proofErr w:type="spellStart"/>
            <w:r w:rsidRPr="00423ABD">
              <w:rPr>
                <w:rStyle w:val="CITchapbm"/>
              </w:rPr>
              <w:t>EntityDictionary</w:t>
            </w:r>
            <w:proofErr w:type="spellEnd"/>
            <w:r w:rsidRPr="00423ABD">
              <w:t xml:space="preserve"> of </w:t>
            </w:r>
            <w:r w:rsidRPr="00423ABD">
              <w:rPr>
                <w:rStyle w:val="CITchapbm"/>
              </w:rPr>
              <w:t>Customer</w:t>
            </w:r>
            <w:r w:rsidRPr="00423ABD">
              <w:t xml:space="preserve"> types:</w:t>
            </w:r>
          </w:p>
          <w:p w14:paraId="672FB2BD" w14:textId="77777777" w:rsidR="00EA7197" w:rsidRPr="00423ABD" w:rsidRDefault="00EA7197" w:rsidP="009B386C">
            <w:pPr>
              <w:pStyle w:val="SF1DPGMONLY"/>
            </w:pPr>
            <w:proofErr w:type="spellStart"/>
            <w:r w:rsidRPr="00423ABD">
              <w:t>EntityDictionary</w:t>
            </w:r>
            <w:proofErr w:type="spellEnd"/>
            <w:r w:rsidRPr="00423ABD">
              <w:t>&lt;</w:t>
            </w:r>
            <w:proofErr w:type="spellStart"/>
            <w:r w:rsidRPr="00423ABD">
              <w:t>Guid</w:t>
            </w:r>
            <w:proofErr w:type="spellEnd"/>
            <w:r w:rsidRPr="00423ABD">
              <w:t>, Customer&gt; customers;</w:t>
            </w:r>
          </w:p>
          <w:p w14:paraId="2BE8D8E6" w14:textId="77777777" w:rsidR="00EA7197" w:rsidRPr="00423ABD" w:rsidRDefault="00EA7197" w:rsidP="009B386C">
            <w:pPr>
              <w:pStyle w:val="SF1MID"/>
            </w:pPr>
            <w:r w:rsidRPr="00423ABD">
              <w:lastRenderedPageBreak/>
              <w:t xml:space="preserve">Prior to accessing this class, the runtime generates a specialized version of the </w:t>
            </w:r>
            <w:proofErr w:type="spellStart"/>
            <w:r w:rsidRPr="00423ABD">
              <w:rPr>
                <w:rStyle w:val="CITchapbm"/>
              </w:rPr>
              <w:t>EntityDictionary</w:t>
            </w:r>
            <w:proofErr w:type="spellEnd"/>
            <w:r w:rsidRPr="00423ABD">
              <w:t xml:space="preserve"> class that, instead of storing </w:t>
            </w:r>
            <w:r w:rsidRPr="00423ABD">
              <w:rPr>
                <w:rStyle w:val="CITchapbm"/>
              </w:rPr>
              <w:t>Customer</w:t>
            </w:r>
            <w:r w:rsidRPr="00423ABD">
              <w:t xml:space="preserve"> as the specified data type, stores </w:t>
            </w:r>
            <w:r w:rsidRPr="00423ABD">
              <w:rPr>
                <w:rStyle w:val="CITchapbm"/>
              </w:rPr>
              <w:t>object</w:t>
            </w:r>
            <w:r w:rsidRPr="00423ABD">
              <w:t xml:space="preserve"> references. Suppose the next line of code creates an </w:t>
            </w:r>
            <w:proofErr w:type="spellStart"/>
            <w:r w:rsidRPr="00423ABD">
              <w:rPr>
                <w:rStyle w:val="CITchapbm"/>
              </w:rPr>
              <w:t>EntityDictionary</w:t>
            </w:r>
            <w:proofErr w:type="spellEnd"/>
            <w:r w:rsidRPr="00423ABD">
              <w:t xml:space="preserve"> of another reference type, called </w:t>
            </w:r>
            <w:r w:rsidRPr="00423ABD">
              <w:rPr>
                <w:rStyle w:val="CITchapbm"/>
              </w:rPr>
              <w:t>Order</w:t>
            </w:r>
            <w:r w:rsidRPr="00423ABD">
              <w:t>:</w:t>
            </w:r>
          </w:p>
          <w:p w14:paraId="1ED5BA09" w14:textId="77777777" w:rsidR="00EA7197" w:rsidRPr="00423ABD" w:rsidRDefault="00EA7197" w:rsidP="009B386C">
            <w:pPr>
              <w:pStyle w:val="SF1DPGMFIRST"/>
            </w:pPr>
            <w:proofErr w:type="spellStart"/>
            <w:r w:rsidRPr="00423ABD">
              <w:t>EntityDictionary</w:t>
            </w:r>
            <w:proofErr w:type="spellEnd"/>
            <w:r w:rsidRPr="00423ABD">
              <w:t>&lt;</w:t>
            </w:r>
            <w:proofErr w:type="spellStart"/>
            <w:r w:rsidRPr="00423ABD">
              <w:t>Guid</w:t>
            </w:r>
            <w:proofErr w:type="spellEnd"/>
            <w:r w:rsidRPr="00423ABD">
              <w:t>, Order&gt; orders =</w:t>
            </w:r>
          </w:p>
          <w:p w14:paraId="084EB3E1" w14:textId="77777777" w:rsidR="00EA7197" w:rsidRPr="00423ABD" w:rsidRDefault="00EA7197" w:rsidP="009B386C">
            <w:pPr>
              <w:pStyle w:val="SF1DPGMLAST"/>
            </w:pPr>
            <w:r w:rsidRPr="00423ABD">
              <w:t xml:space="preserve">    new </w:t>
            </w:r>
            <w:proofErr w:type="spellStart"/>
            <w:r w:rsidRPr="00423ABD">
              <w:t>EntityDictionary</w:t>
            </w:r>
            <w:proofErr w:type="spellEnd"/>
            <w:r w:rsidRPr="00423ABD">
              <w:t>&lt;</w:t>
            </w:r>
            <w:proofErr w:type="spellStart"/>
            <w:r w:rsidRPr="00423ABD">
              <w:t>Guid</w:t>
            </w:r>
            <w:proofErr w:type="spellEnd"/>
            <w:r w:rsidRPr="00423ABD">
              <w:t>, Order</w:t>
            </w:r>
            <w:proofErr w:type="gramStart"/>
            <w:r w:rsidRPr="00423ABD">
              <w:t>&gt;(</w:t>
            </w:r>
            <w:proofErr w:type="gramEnd"/>
            <w:r w:rsidRPr="00423ABD">
              <w:t>);</w:t>
            </w:r>
          </w:p>
          <w:p w14:paraId="4E577297" w14:textId="260A47E8" w:rsidR="00EA7197" w:rsidRPr="00423ABD" w:rsidRDefault="00EA7197" w:rsidP="009B386C">
            <w:pPr>
              <w:pStyle w:val="SF1MID"/>
            </w:pPr>
            <w:r w:rsidRPr="00423ABD">
              <w:t xml:space="preserve">Unlike with value types, no new specialized version of the </w:t>
            </w:r>
            <w:proofErr w:type="spellStart"/>
            <w:r w:rsidRPr="00423ABD">
              <w:rPr>
                <w:rStyle w:val="CITchapbm"/>
              </w:rPr>
              <w:t>EntityDictionary</w:t>
            </w:r>
            <w:proofErr w:type="spellEnd"/>
            <w:r w:rsidRPr="00423ABD">
              <w:t xml:space="preserve"> class is created for the </w:t>
            </w:r>
            <w:proofErr w:type="spellStart"/>
            <w:r w:rsidRPr="00423ABD">
              <w:rPr>
                <w:rStyle w:val="CITchapbm"/>
              </w:rPr>
              <w:t>EntityDictionary</w:t>
            </w:r>
            <w:proofErr w:type="spellEnd"/>
            <w:r w:rsidRPr="00423ABD">
              <w:t xml:space="preserve"> that uses the </w:t>
            </w:r>
            <w:r w:rsidRPr="00423ABD">
              <w:rPr>
                <w:rStyle w:val="CITchapbm"/>
              </w:rPr>
              <w:t>Order</w:t>
            </w:r>
            <w:r w:rsidRPr="00423ABD">
              <w:t xml:space="preserve"> type. Instead, an instance of the version of </w:t>
            </w:r>
            <w:proofErr w:type="spellStart"/>
            <w:r w:rsidRPr="00423ABD">
              <w:rPr>
                <w:rStyle w:val="CITchapbm"/>
              </w:rPr>
              <w:t>EntityDictionary</w:t>
            </w:r>
            <w:proofErr w:type="spellEnd"/>
            <w:r w:rsidRPr="00423ABD">
              <w:t xml:space="preserve"> that uses </w:t>
            </w:r>
            <w:r w:rsidRPr="00423ABD">
              <w:rPr>
                <w:rStyle w:val="CITchapbm"/>
              </w:rPr>
              <w:t>object</w:t>
            </w:r>
            <w:r w:rsidRPr="00423ABD">
              <w:t xml:space="preserve"> references is instantiated and the </w:t>
            </w:r>
            <w:r w:rsidRPr="00423ABD">
              <w:rPr>
                <w:rStyle w:val="CITchapbm"/>
              </w:rPr>
              <w:t>orders</w:t>
            </w:r>
            <w:r w:rsidRPr="00423ABD">
              <w:t xml:space="preserve"> variable is set to reference it.</w:t>
            </w:r>
            <w:ins w:id="366" w:author="Jill Hobbs" w:date="2020-06-04T16:01:00Z">
              <w:r w:rsidR="005A3C77">
                <w:t xml:space="preserve"> </w:t>
              </w:r>
            </w:ins>
          </w:p>
          <w:p w14:paraId="0BD3D902" w14:textId="797F3126" w:rsidR="00EA7197" w:rsidRPr="00423ABD" w:rsidDel="005A3C77" w:rsidRDefault="00EA7197" w:rsidP="009B386C">
            <w:pPr>
              <w:pStyle w:val="SF1MID"/>
              <w:rPr>
                <w:del w:id="367" w:author="Jill Hobbs" w:date="2020-06-04T16:01:00Z"/>
              </w:rPr>
            </w:pPr>
            <w:r w:rsidRPr="00423ABD">
              <w:t xml:space="preserve">To still gain the advantage of type safety, for each object reference substituted in place of the type parameter, an area of memory for an </w:t>
            </w:r>
            <w:r w:rsidRPr="00423ABD">
              <w:rPr>
                <w:rStyle w:val="CITchapbm"/>
              </w:rPr>
              <w:t>Order</w:t>
            </w:r>
            <w:r w:rsidRPr="00423ABD">
              <w:t xml:space="preserve"> type is specifically allocated and the pointer is set to that memory reference.</w:t>
            </w:r>
            <w:ins w:id="368" w:author="Jill Hobbs" w:date="2020-06-04T16:01:00Z">
              <w:r w:rsidR="005A3C77">
                <w:t xml:space="preserve"> </w:t>
              </w:r>
            </w:ins>
          </w:p>
          <w:p w14:paraId="5938E682" w14:textId="77777777" w:rsidR="00EA7197" w:rsidRPr="00423ABD" w:rsidRDefault="00EA7197" w:rsidP="009B386C">
            <w:pPr>
              <w:pStyle w:val="SF1MID"/>
            </w:pPr>
            <w:r w:rsidRPr="00423ABD">
              <w:t xml:space="preserve">Suppose you then encountered a line of code to instantiate an </w:t>
            </w:r>
            <w:proofErr w:type="spellStart"/>
            <w:r w:rsidRPr="00423ABD">
              <w:rPr>
                <w:rStyle w:val="CITchapbm"/>
              </w:rPr>
              <w:t>EntityDictionary</w:t>
            </w:r>
            <w:proofErr w:type="spellEnd"/>
            <w:r w:rsidRPr="00423ABD">
              <w:t xml:space="preserve"> of a </w:t>
            </w:r>
            <w:r w:rsidRPr="00423ABD">
              <w:rPr>
                <w:rStyle w:val="CITchapbm"/>
              </w:rPr>
              <w:t>Customer</w:t>
            </w:r>
            <w:r w:rsidRPr="00423ABD">
              <w:t xml:space="preserve"> type as follows:</w:t>
            </w:r>
          </w:p>
          <w:p w14:paraId="76EFFFAF" w14:textId="77777777" w:rsidR="00EA7197" w:rsidRPr="00423ABD" w:rsidRDefault="00EA7197" w:rsidP="009B386C">
            <w:pPr>
              <w:pStyle w:val="SF1DPGMONLY"/>
            </w:pPr>
            <w:r w:rsidRPr="00423ABD">
              <w:t xml:space="preserve">customers = new </w:t>
            </w:r>
            <w:proofErr w:type="spellStart"/>
            <w:r w:rsidRPr="00423ABD">
              <w:t>EntityDictionary</w:t>
            </w:r>
            <w:proofErr w:type="spellEnd"/>
            <w:r w:rsidRPr="00423ABD">
              <w:t>&lt;</w:t>
            </w:r>
            <w:proofErr w:type="spellStart"/>
            <w:r w:rsidRPr="00423ABD">
              <w:t>Guid</w:t>
            </w:r>
            <w:proofErr w:type="spellEnd"/>
            <w:r w:rsidRPr="00423ABD">
              <w:t>, Customer</w:t>
            </w:r>
            <w:proofErr w:type="gramStart"/>
            <w:r w:rsidRPr="00423ABD">
              <w:t>&gt;(</w:t>
            </w:r>
            <w:proofErr w:type="gramEnd"/>
            <w:r w:rsidRPr="00423ABD">
              <w:t>);</w:t>
            </w:r>
          </w:p>
          <w:p w14:paraId="7030E371" w14:textId="10619E28" w:rsidR="00EA7197" w:rsidRPr="00423ABD" w:rsidRDefault="00EA7197" w:rsidP="009B386C">
            <w:pPr>
              <w:pStyle w:val="SF1MID"/>
            </w:pPr>
            <w:r w:rsidRPr="00423ABD">
              <w:t xml:space="preserve">As with the previous use of the </w:t>
            </w:r>
            <w:proofErr w:type="spellStart"/>
            <w:r w:rsidRPr="00423ABD">
              <w:rPr>
                <w:rStyle w:val="CITchapbm"/>
              </w:rPr>
              <w:t>EntityDictionary</w:t>
            </w:r>
            <w:proofErr w:type="spellEnd"/>
            <w:r w:rsidRPr="00423ABD">
              <w:t xml:space="preserve"> class created with the </w:t>
            </w:r>
            <w:r w:rsidRPr="00423ABD">
              <w:rPr>
                <w:rStyle w:val="CITchapbm"/>
              </w:rPr>
              <w:t>Order</w:t>
            </w:r>
            <w:r w:rsidRPr="00423ABD">
              <w:t xml:space="preserve"> type, another instance of the specialized </w:t>
            </w:r>
            <w:proofErr w:type="spellStart"/>
            <w:r w:rsidRPr="00423ABD">
              <w:rPr>
                <w:rStyle w:val="CITchapbm"/>
              </w:rPr>
              <w:t>EntityDictionary</w:t>
            </w:r>
            <w:proofErr w:type="spellEnd"/>
            <w:r w:rsidRPr="00423ABD">
              <w:t xml:space="preserve"> class (the one based on </w:t>
            </w:r>
            <w:r w:rsidRPr="00423ABD">
              <w:rPr>
                <w:rStyle w:val="CITchapbm"/>
              </w:rPr>
              <w:t>object</w:t>
            </w:r>
            <w:r w:rsidRPr="00423ABD">
              <w:t xml:space="preserve"> references) is instantiated and the pointers contained therein are set to reference a </w:t>
            </w:r>
            <w:r w:rsidRPr="00423ABD">
              <w:rPr>
                <w:rStyle w:val="CITchapbm"/>
              </w:rPr>
              <w:t>Customer</w:t>
            </w:r>
            <w:r w:rsidRPr="00423ABD">
              <w:t xml:space="preserve"> type specifically. This implementation of generics greatly reduces code bloat by </w:t>
            </w:r>
            <w:del w:id="369" w:author="Jill Hobbs" w:date="2020-06-04T16:02:00Z">
              <w:r w:rsidRPr="00423ABD" w:rsidDel="005A3C77">
                <w:delText>reducing to one the number of</w:delText>
              </w:r>
            </w:del>
            <w:ins w:id="370" w:author="Jill Hobbs" w:date="2020-06-04T16:02:00Z">
              <w:r w:rsidR="005A3C77">
                <w:t>ensuring that the compiler creates only one</w:t>
              </w:r>
            </w:ins>
            <w:r w:rsidRPr="00423ABD">
              <w:t xml:space="preserve"> specialized class</w:t>
            </w:r>
            <w:ins w:id="371" w:author="Jill Hobbs" w:date="2020-06-04T16:02:00Z">
              <w:r w:rsidR="005A3C77">
                <w:t xml:space="preserve"> </w:t>
              </w:r>
            </w:ins>
            <w:del w:id="372" w:author="Jill Hobbs" w:date="2020-06-04T16:02:00Z">
              <w:r w:rsidRPr="00423ABD" w:rsidDel="005A3C77">
                <w:delText xml:space="preserve">es created by the compiler </w:delText>
              </w:r>
            </w:del>
            <w:r w:rsidRPr="00423ABD">
              <w:t>for generic classes of reference types.</w:t>
            </w:r>
          </w:p>
          <w:p w14:paraId="1E926475" w14:textId="77777777" w:rsidR="00EA7197" w:rsidRPr="00423ABD" w:rsidRDefault="00EA7197" w:rsidP="009B386C">
            <w:pPr>
              <w:pStyle w:val="SF1LAST"/>
            </w:pPr>
            <w:r w:rsidRPr="00423ABD">
              <w:t xml:space="preserve">Even though the runtime uses the same internal generic type definition when the type parameter on a generic reference type varies, this behavior is superseded if the type parameter is a value type. </w:t>
            </w:r>
            <w:r w:rsidRPr="00423ABD">
              <w:rPr>
                <w:rStyle w:val="CITchapbm"/>
              </w:rPr>
              <w:t>Dictionary&lt;int, Customer&gt;</w:t>
            </w:r>
            <w:r w:rsidRPr="00423ABD">
              <w:t xml:space="preserve">, </w:t>
            </w:r>
            <w:r w:rsidRPr="00423ABD">
              <w:rPr>
                <w:rStyle w:val="CITchapbm"/>
              </w:rPr>
              <w:t>Dictionary&lt;</w:t>
            </w:r>
            <w:proofErr w:type="spellStart"/>
            <w:r w:rsidRPr="00423ABD">
              <w:rPr>
                <w:rStyle w:val="CITchapbm"/>
              </w:rPr>
              <w:t>Guid</w:t>
            </w:r>
            <w:proofErr w:type="spellEnd"/>
            <w:r w:rsidRPr="00423ABD">
              <w:rPr>
                <w:rStyle w:val="CITchapbm"/>
              </w:rPr>
              <w:t>, Order&gt;</w:t>
            </w:r>
            <w:r w:rsidRPr="00423ABD">
              <w:t xml:space="preserve">, and </w:t>
            </w:r>
            <w:r w:rsidRPr="00423ABD">
              <w:rPr>
                <w:rStyle w:val="CITchapbm"/>
              </w:rPr>
              <w:t>Dictionary&lt;long, Order&gt;</w:t>
            </w:r>
            <w:r w:rsidRPr="00423ABD">
              <w:t xml:space="preserve"> will require new internal type definitions, for example.</w:t>
            </w:r>
          </w:p>
          <w:p w14:paraId="7124A076" w14:textId="77777777" w:rsidR="00EA7197" w:rsidRPr="00423ABD" w:rsidRDefault="00EA7197" w:rsidP="009B386C">
            <w:pPr>
              <w:pStyle w:val="spacer"/>
            </w:pPr>
          </w:p>
          <w:tbl>
            <w:tblPr>
              <w:tblW w:w="0" w:type="auto"/>
              <w:shd w:val="clear" w:color="auto" w:fill="EAEAEA"/>
              <w:tblCellMar>
                <w:left w:w="115" w:type="dxa"/>
                <w:right w:w="0" w:type="dxa"/>
              </w:tblCellMar>
              <w:tblLook w:val="04A0" w:firstRow="1" w:lastRow="0" w:firstColumn="1" w:lastColumn="0" w:noHBand="0" w:noVBand="1"/>
            </w:tblPr>
            <w:tblGrid>
              <w:gridCol w:w="6536"/>
            </w:tblGrid>
            <w:tr w:rsidR="00EA7197" w:rsidRPr="00423ABD" w14:paraId="48C1C093" w14:textId="77777777" w:rsidTr="00E569E6">
              <w:trPr>
                <w:trHeight w:val="1080"/>
              </w:trPr>
              <w:tc>
                <w:tcPr>
                  <w:tcW w:w="6930" w:type="dxa"/>
                  <w:shd w:val="clear" w:color="auto" w:fill="EAEAEA"/>
                </w:tcPr>
                <w:p w14:paraId="252CC568" w14:textId="77777777" w:rsidR="00EA7197" w:rsidRPr="00423ABD" w:rsidRDefault="00EA7197" w:rsidP="009B386C">
                  <w:pPr>
                    <w:pStyle w:val="SF2TTL"/>
                  </w:pPr>
                  <w:r w:rsidRPr="00423ABD">
                    <w:rPr>
                      <w:noProof/>
                    </w:rPr>
                    <mc:AlternateContent>
                      <mc:Choice Requires="wps">
                        <w:drawing>
                          <wp:anchor distT="0" distB="0" distL="114300" distR="114300" simplePos="0" relativeHeight="251667456" behindDoc="0" locked="0" layoutInCell="1" allowOverlap="1" wp14:anchorId="77773188" wp14:editId="32B425B1">
                            <wp:simplePos x="0" y="0"/>
                            <wp:positionH relativeFrom="column">
                              <wp:posOffset>-76200</wp:posOffset>
                            </wp:positionH>
                            <wp:positionV relativeFrom="paragraph">
                              <wp:posOffset>6350</wp:posOffset>
                            </wp:positionV>
                            <wp:extent cx="109855" cy="109855"/>
                            <wp:effectExtent l="0" t="0" r="4445" b="4445"/>
                            <wp:wrapNone/>
                            <wp:docPr id="33" name="Rectangle 2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D4619" id="Rectangle 283" o:spid="_x0000_s1026" style="position:absolute;margin-left:-6pt;margin-top:.5pt;width:8.65pt;height: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" fillcolor="silver" stroked="f">
                            <o:lock v:ext="edit" aspectratio="t"/>
                          </v:rect>
                        </w:pict>
                      </mc:Fallback>
                    </mc:AlternateContent>
                  </w:r>
                  <w:r w:rsidRPr="00423ABD">
                    <w:t>Language Contrast: Java—Generics</w:t>
                  </w:r>
                </w:p>
                <w:p w14:paraId="419DE80B" w14:textId="7A29FFE4" w:rsidR="00EA7197" w:rsidRPr="00423ABD" w:rsidRDefault="00EA7197" w:rsidP="009B386C">
                  <w:pPr>
                    <w:pStyle w:val="SF2"/>
                  </w:pPr>
                  <w:del w:id="373" w:author="Jill Hobbs" w:date="2020-06-04T16:03:00Z">
                    <w:r w:rsidRPr="00423ABD" w:rsidDel="005A3C77">
                      <w:delText xml:space="preserve">I </w:delText>
                    </w:r>
                  </w:del>
                  <w:r w:rsidRPr="00423ABD">
                    <w:t xml:space="preserve">The implementation of generics in Java occurs entirely within the compiler, not within the Java Virtual Machine. Sun Microsystems, </w:t>
                  </w:r>
                  <w:del w:id="374" w:author="Jill Hobbs" w:date="2020-06-04T16:03:00Z">
                    <w:r w:rsidRPr="00423ABD" w:rsidDel="00B9767C">
                      <w:delText>who</w:delText>
                    </w:r>
                  </w:del>
                  <w:ins w:id="375" w:author="Jill Hobbs" w:date="2020-06-04T16:03:00Z">
                    <w:r w:rsidR="00B9767C">
                      <w:t>which</w:t>
                    </w:r>
                  </w:ins>
                  <w:r w:rsidRPr="00423ABD">
                    <w:t xml:space="preserve"> originally developed Java </w:t>
                  </w:r>
                  <w:ins w:id="376" w:author="Jill Hobbs" w:date="2020-06-04T16:03:00Z">
                    <w:r w:rsidR="00B9767C">
                      <w:t>(</w:t>
                    </w:r>
                  </w:ins>
                  <w:r w:rsidRPr="00423ABD">
                    <w:t>long before Oracle took it over</w:t>
                  </w:r>
                  <w:ins w:id="377" w:author="Jill Hobbs" w:date="2020-06-04T16:03:00Z">
                    <w:r w:rsidR="00B9767C">
                      <w:t>)</w:t>
                    </w:r>
                  </w:ins>
                  <w:r w:rsidRPr="00423ABD">
                    <w:t xml:space="preserve">, adopted this approach to </w:t>
                  </w:r>
                  <w:r w:rsidRPr="00423ABD">
                    <w:lastRenderedPageBreak/>
                    <w:t>ensure that no updated Java Virtual Machine would need to be distributed because generics were used.</w:t>
                  </w:r>
                </w:p>
                <w:p w14:paraId="61DBCFDA" w14:textId="2AC6F604" w:rsidR="00EA7197" w:rsidRPr="00423ABD" w:rsidRDefault="00EA7197" w:rsidP="009B386C">
                  <w:pPr>
                    <w:pStyle w:val="SF2"/>
                  </w:pPr>
                  <w:r w:rsidRPr="00423ABD">
                    <w:t xml:space="preserve">The Java implementation uses syntax like the templates in C++ and the generics in C#, including type parameters and constraints. Because it does not treat value types differently from reference types, however, the unmodified Java Virtual Machine cannot support generics for value types. As such, generics in Java do not offer the same gains in execution efficiency as they do in C#. Indeed, whenever the Java compiler needs to return data, it injects automatic </w:t>
                  </w:r>
                  <w:proofErr w:type="spellStart"/>
                  <w:r w:rsidRPr="00423ABD">
                    <w:t>downcasts</w:t>
                  </w:r>
                  <w:proofErr w:type="spellEnd"/>
                  <w:r w:rsidRPr="00423ABD">
                    <w:t xml:space="preserve"> from the specified constraint, if one is declared, or the base </w:t>
                  </w:r>
                  <w:r w:rsidRPr="00423ABD">
                    <w:rPr>
                      <w:rStyle w:val="CITchapbm"/>
                    </w:rPr>
                    <w:t>Object</w:t>
                  </w:r>
                  <w:r w:rsidRPr="00423ABD">
                    <w:t xml:space="preserve"> type, if </w:t>
                  </w:r>
                  <w:del w:id="378" w:author="Jill Hobbs" w:date="2020-06-04T16:04:00Z">
                    <w:r w:rsidRPr="00423ABD" w:rsidDel="00B9767C">
                      <w:delText>it</w:delText>
                    </w:r>
                  </w:del>
                  <w:ins w:id="379" w:author="Jill Hobbs" w:date="2020-06-04T16:04:00Z">
                    <w:r w:rsidR="00B9767C">
                      <w:t>a constraint</w:t>
                    </w:r>
                  </w:ins>
                  <w:r w:rsidRPr="00423ABD">
                    <w:t xml:space="preserve"> is not declared. Further, the Java compiler generates a single specialized type at compile time, which it then uses to instantiate any constructed type. Finally, because the Java Virtual Machine does not support generics natively, there is no way to ascertain the type parameter for an instance of a generic type at execution time, and other uses of reflection are severely limited.</w:t>
                  </w:r>
                </w:p>
              </w:tc>
            </w:tr>
          </w:tbl>
          <w:p w14:paraId="4C05B433" w14:textId="77777777" w:rsidR="00F2546B" w:rsidRPr="00423ABD" w:rsidRDefault="00F2546B" w:rsidP="009B386C">
            <w:pPr>
              <w:pStyle w:val="CHAPBMPD"/>
            </w:pPr>
          </w:p>
        </w:tc>
      </w:tr>
      <w:tr w:rsidR="00F2546B" w:rsidRPr="00423ABD" w14:paraId="48C7151C" w14:textId="77777777" w:rsidTr="005F0E56">
        <w:trPr>
          <w:trHeight w:val="475"/>
        </w:trPr>
        <w:tc>
          <w:tcPr>
            <w:tcW w:w="7003" w:type="dxa"/>
            <w:gridSpan w:val="2"/>
            <w:shd w:val="clear" w:color="auto" w:fill="auto"/>
            <w:tcMar>
              <w:right w:w="115" w:type="dxa"/>
            </w:tcMar>
          </w:tcPr>
          <w:p w14:paraId="2D2392E5" w14:textId="77777777" w:rsidR="00F2546B" w:rsidRPr="00423ABD" w:rsidRDefault="00F2546B" w:rsidP="009B386C">
            <w:pPr>
              <w:pStyle w:val="SF1TTL"/>
              <w:keepNext w:val="0"/>
              <w:rPr>
                <w:noProof/>
              </w:rPr>
            </w:pPr>
          </w:p>
        </w:tc>
      </w:tr>
    </w:tbl>
    <w:p w14:paraId="195B3395" w14:textId="2582F27B" w:rsidR="00FA02C3" w:rsidRPr="00423ABD" w:rsidRDefault="00FC6228" w:rsidP="009E7A29">
      <w:pPr>
        <w:pStyle w:val="CHAPBMPD"/>
      </w:pPr>
      <w:r w:rsidRPr="00423ABD">
        <w:t>***</w:t>
      </w:r>
      <w:r w:rsidR="000460DE" w:rsidRPr="00423ABD">
        <w:t>COMP:</w:t>
      </w:r>
      <w:r w:rsidR="00DE7CCE" w:rsidRPr="00423ABD">
        <w:t xml:space="preserve"> </w:t>
      </w:r>
      <w:r w:rsidR="000460DE" w:rsidRPr="00423ABD">
        <w:t>End</w:t>
      </w:r>
      <w:r w:rsidR="00DE7CCE" w:rsidRPr="00423ABD">
        <w:t xml:space="preserve"> </w:t>
      </w:r>
      <w:r w:rsidR="000460DE" w:rsidRPr="00423ABD">
        <w:t>Advanced</w:t>
      </w:r>
      <w:r w:rsidR="00DE7CCE" w:rsidRPr="00423ABD">
        <w:t xml:space="preserve"> </w:t>
      </w:r>
      <w:r w:rsidR="000460DE" w:rsidRPr="00423ABD">
        <w:t>Topic</w:t>
      </w:r>
      <w:r w:rsidR="00DE7CCE" w:rsidRPr="00423ABD">
        <w:t xml:space="preserve"> </w:t>
      </w:r>
      <w:r w:rsidR="000460DE" w:rsidRPr="00423ABD">
        <w:t>after</w:t>
      </w:r>
      <w:r w:rsidR="00DE7CCE" w:rsidRPr="00423ABD">
        <w:t xml:space="preserve"> </w:t>
      </w:r>
      <w:r w:rsidR="000460DE" w:rsidRPr="00423ABD">
        <w:t>Language</w:t>
      </w:r>
      <w:r w:rsidR="00DE7CCE" w:rsidRPr="00423ABD">
        <w:t xml:space="preserve"> </w:t>
      </w:r>
      <w:r w:rsidR="000460DE" w:rsidRPr="00423ABD">
        <w:t>Contrast</w:t>
      </w:r>
    </w:p>
    <w:p w14:paraId="5AD6A4DB" w14:textId="77777777" w:rsidR="00FA02C3" w:rsidRPr="00423ABD" w:rsidRDefault="00B15BD3" w:rsidP="00D90F7F">
      <w:pPr>
        <w:pStyle w:val="SummaryHead"/>
        <w:keepNext w:val="0"/>
      </w:pPr>
      <w:r w:rsidRPr="00423ABD">
        <w:t>Summary</w:t>
      </w:r>
    </w:p>
    <w:p w14:paraId="777F5B91" w14:textId="2AB17A90" w:rsidR="00464665" w:rsidRPr="00423ABD" w:rsidRDefault="00B15BD3" w:rsidP="009E7A29">
      <w:pPr>
        <w:pStyle w:val="HEADFIRST"/>
      </w:pPr>
      <w:r w:rsidRPr="00423ABD">
        <w:t>The</w:t>
      </w:r>
      <w:r w:rsidR="00DE7CCE" w:rsidRPr="00423ABD">
        <w:t xml:space="preserve"> </w:t>
      </w:r>
      <w:r w:rsidRPr="00423ABD">
        <w:t>addition</w:t>
      </w:r>
      <w:r w:rsidR="00DE7CCE" w:rsidRPr="00423ABD">
        <w:t xml:space="preserve"> </w:t>
      </w:r>
      <w:r w:rsidRPr="00423ABD">
        <w:t>of</w:t>
      </w:r>
      <w:r w:rsidR="00DE7CCE" w:rsidRPr="00423ABD">
        <w:t xml:space="preserve"> </w:t>
      </w:r>
      <w:r w:rsidRPr="00423ABD">
        <w:t>generic</w:t>
      </w:r>
      <w:r w:rsidR="00DE7CCE" w:rsidRPr="00423ABD">
        <w:t xml:space="preserve"> </w:t>
      </w:r>
      <w:r w:rsidRPr="00423ABD">
        <w:t>types</w:t>
      </w:r>
      <w:r w:rsidR="00DE7CCE" w:rsidRPr="00423ABD">
        <w:t xml:space="preserve"> </w:t>
      </w:r>
      <w:r w:rsidRPr="00423ABD">
        <w:t>and</w:t>
      </w:r>
      <w:r w:rsidR="00DE7CCE" w:rsidRPr="00423ABD">
        <w:t xml:space="preserve"> </w:t>
      </w:r>
      <w:r w:rsidRPr="00423ABD">
        <w:t>methods</w:t>
      </w:r>
      <w:r w:rsidR="00DE7CCE" w:rsidRPr="00423ABD">
        <w:t xml:space="preserve"> </w:t>
      </w:r>
      <w:r w:rsidRPr="00423ABD">
        <w:t>to</w:t>
      </w:r>
      <w:r w:rsidR="00DE7CCE" w:rsidRPr="00423ABD">
        <w:t xml:space="preserve"> </w:t>
      </w:r>
      <w:r w:rsidRPr="00423ABD">
        <w:t>C#</w:t>
      </w:r>
      <w:r w:rsidR="00DE7CCE" w:rsidRPr="00423ABD">
        <w:t xml:space="preserve"> </w:t>
      </w:r>
      <w:r w:rsidRPr="00423ABD">
        <w:t>2.0</w:t>
      </w:r>
      <w:r w:rsidR="00DE7CCE" w:rsidRPr="00423ABD">
        <w:t xml:space="preserve"> </w:t>
      </w:r>
      <w:r w:rsidRPr="00423ABD">
        <w:t>fundamentally</w:t>
      </w:r>
      <w:r w:rsidR="00DE7CCE" w:rsidRPr="00423ABD">
        <w:t xml:space="preserve"> </w:t>
      </w:r>
      <w:r w:rsidRPr="00423ABD">
        <w:t>transformed</w:t>
      </w:r>
      <w:r w:rsidR="00DE7CCE" w:rsidRPr="00423ABD">
        <w:t xml:space="preserve"> </w:t>
      </w:r>
      <w:r w:rsidRPr="00423ABD">
        <w:t>the</w:t>
      </w:r>
      <w:r w:rsidR="00DE7CCE" w:rsidRPr="00423ABD">
        <w:t xml:space="preserve"> </w:t>
      </w:r>
      <w:r w:rsidRPr="00423ABD">
        <w:t>coding</w:t>
      </w:r>
      <w:r w:rsidR="00DE7CCE" w:rsidRPr="00423ABD">
        <w:t xml:space="preserve"> </w:t>
      </w:r>
      <w:r w:rsidRPr="00423ABD">
        <w:t>style</w:t>
      </w:r>
      <w:r w:rsidR="00DE7CCE" w:rsidRPr="00423ABD">
        <w:t xml:space="preserve"> </w:t>
      </w:r>
      <w:r w:rsidRPr="00423ABD">
        <w:t>of</w:t>
      </w:r>
      <w:r w:rsidR="00DE7CCE" w:rsidRPr="00423ABD">
        <w:t xml:space="preserve"> </w:t>
      </w:r>
      <w:r w:rsidRPr="00423ABD">
        <w:t>C#</w:t>
      </w:r>
      <w:r w:rsidR="00DE7CCE" w:rsidRPr="00423ABD">
        <w:t xml:space="preserve"> </w:t>
      </w:r>
      <w:r w:rsidRPr="00423ABD">
        <w:t>developers.</w:t>
      </w:r>
      <w:r w:rsidR="00DE7CCE" w:rsidRPr="00423ABD">
        <w:t xml:space="preserve"> </w:t>
      </w:r>
      <w:r w:rsidRPr="00423ABD">
        <w:t>In</w:t>
      </w:r>
      <w:r w:rsidR="00DE7CCE" w:rsidRPr="00423ABD">
        <w:t xml:space="preserve"> </w:t>
      </w:r>
      <w:r w:rsidR="00C51659" w:rsidRPr="00423ABD">
        <w:t>almost</w:t>
      </w:r>
      <w:r w:rsidR="00DE7CCE" w:rsidRPr="00423ABD">
        <w:t xml:space="preserve"> </w:t>
      </w:r>
      <w:r w:rsidRPr="00423ABD">
        <w:t>all</w:t>
      </w:r>
      <w:r w:rsidR="00DE7CCE" w:rsidRPr="00423ABD">
        <w:t xml:space="preserve"> </w:t>
      </w:r>
      <w:r w:rsidRPr="00423ABD">
        <w:t>cases</w:t>
      </w:r>
      <w:r w:rsidR="00DE7CCE" w:rsidRPr="00423ABD">
        <w:t xml:space="preserve"> </w:t>
      </w:r>
      <w:r w:rsidRPr="00423ABD">
        <w:t>in</w:t>
      </w:r>
      <w:r w:rsidR="00DE7CCE" w:rsidRPr="00423ABD">
        <w:t xml:space="preserve"> </w:t>
      </w:r>
      <w:r w:rsidRPr="00423ABD">
        <w:t>which</w:t>
      </w:r>
      <w:r w:rsidR="00DE7CCE" w:rsidRPr="00423ABD">
        <w:t xml:space="preserve"> </w:t>
      </w:r>
      <w:r w:rsidRPr="00423ABD">
        <w:t>programmers</w:t>
      </w:r>
      <w:r w:rsidR="00DE7CCE" w:rsidRPr="00423ABD">
        <w:t xml:space="preserve"> </w:t>
      </w:r>
      <w:r w:rsidRPr="00423ABD">
        <w:t>used</w:t>
      </w:r>
      <w:r w:rsidR="00DE7CCE" w:rsidRPr="00423ABD">
        <w:t xml:space="preserve"> </w:t>
      </w:r>
      <w:r w:rsidRPr="00423ABD">
        <w:rPr>
          <w:rStyle w:val="CITchapbm"/>
        </w:rPr>
        <w:t>object</w:t>
      </w:r>
      <w:r w:rsidR="00DE7CCE" w:rsidRPr="00423ABD">
        <w:t xml:space="preserve"> </w:t>
      </w:r>
      <w:r w:rsidRPr="00423ABD">
        <w:t>within</w:t>
      </w:r>
      <w:r w:rsidR="00DE7CCE" w:rsidRPr="00423ABD">
        <w:t xml:space="preserve"> </w:t>
      </w:r>
      <w:r w:rsidRPr="00423ABD">
        <w:t>C#</w:t>
      </w:r>
      <w:r w:rsidR="00DE7CCE" w:rsidRPr="00423ABD">
        <w:t xml:space="preserve"> </w:t>
      </w:r>
      <w:r w:rsidRPr="00423ABD">
        <w:t>1.0</w:t>
      </w:r>
      <w:r w:rsidR="00DE7CCE" w:rsidRPr="00423ABD">
        <w:t xml:space="preserve"> </w:t>
      </w:r>
      <w:r w:rsidRPr="00423ABD">
        <w:t>code,</w:t>
      </w:r>
      <w:r w:rsidR="00DE7CCE" w:rsidRPr="00423ABD">
        <w:t xml:space="preserve"> </w:t>
      </w:r>
      <w:r w:rsidRPr="00423ABD">
        <w:t>generics</w:t>
      </w:r>
      <w:r w:rsidR="00DE7CCE" w:rsidRPr="00423ABD">
        <w:t xml:space="preserve"> </w:t>
      </w:r>
      <w:r w:rsidRPr="00423ABD">
        <w:t>became</w:t>
      </w:r>
      <w:r w:rsidR="00DE7CCE" w:rsidRPr="00423ABD">
        <w:t xml:space="preserve"> </w:t>
      </w:r>
      <w:r w:rsidRPr="00423ABD">
        <w:t>a</w:t>
      </w:r>
      <w:r w:rsidR="00DE7CCE" w:rsidRPr="00423ABD">
        <w:t xml:space="preserve"> </w:t>
      </w:r>
      <w:r w:rsidRPr="00423ABD">
        <w:t>better</w:t>
      </w:r>
      <w:r w:rsidR="00DE7CCE" w:rsidRPr="00423ABD">
        <w:t xml:space="preserve"> </w:t>
      </w:r>
      <w:r w:rsidRPr="00423ABD">
        <w:t>choice</w:t>
      </w:r>
      <w:r w:rsidR="00DE7CCE" w:rsidRPr="00423ABD">
        <w:t xml:space="preserve"> </w:t>
      </w:r>
      <w:r w:rsidRPr="00423ABD">
        <w:t>in</w:t>
      </w:r>
      <w:r w:rsidR="00DE7CCE" w:rsidRPr="00423ABD">
        <w:t xml:space="preserve"> </w:t>
      </w:r>
      <w:r w:rsidRPr="00423ABD">
        <w:t>C#</w:t>
      </w:r>
      <w:r w:rsidR="00DE7CCE" w:rsidRPr="00423ABD">
        <w:t xml:space="preserve"> </w:t>
      </w:r>
      <w:r w:rsidRPr="00423ABD">
        <w:t>2.0.</w:t>
      </w:r>
      <w:r w:rsidR="00DE7CCE" w:rsidRPr="00423ABD">
        <w:t xml:space="preserve"> </w:t>
      </w:r>
      <w:r w:rsidRPr="00423ABD">
        <w:t>In</w:t>
      </w:r>
      <w:r w:rsidR="00DE7CCE" w:rsidRPr="00423ABD">
        <w:t xml:space="preserve"> </w:t>
      </w:r>
      <w:r w:rsidRPr="00423ABD">
        <w:t>modern</w:t>
      </w:r>
      <w:r w:rsidR="00DE7CCE" w:rsidRPr="00423ABD">
        <w:t xml:space="preserve"> </w:t>
      </w:r>
      <w:r w:rsidRPr="00423ABD">
        <w:t>C#</w:t>
      </w:r>
      <w:r w:rsidR="00DE7CCE" w:rsidRPr="00423ABD">
        <w:t xml:space="preserve"> </w:t>
      </w:r>
      <w:r w:rsidRPr="00423ABD">
        <w:t>programs,</w:t>
      </w:r>
      <w:r w:rsidR="00DE7CCE" w:rsidRPr="00423ABD">
        <w:t xml:space="preserve"> </w:t>
      </w:r>
      <w:r w:rsidRPr="00423ABD">
        <w:t>using</w:t>
      </w:r>
      <w:r w:rsidR="00DE7CCE" w:rsidRPr="00423ABD">
        <w:t xml:space="preserve"> </w:t>
      </w:r>
      <w:r w:rsidRPr="00423ABD">
        <w:rPr>
          <w:rStyle w:val="CITchapbm"/>
        </w:rPr>
        <w:t>object</w:t>
      </w:r>
      <w:r w:rsidR="00DE7CCE" w:rsidRPr="00423ABD">
        <w:t xml:space="preserve"> </w:t>
      </w:r>
      <w:r w:rsidRPr="00423ABD">
        <w:t>(particularly</w:t>
      </w:r>
      <w:r w:rsidR="00DE7CCE" w:rsidRPr="00423ABD">
        <w:t xml:space="preserve"> </w:t>
      </w:r>
      <w:r w:rsidRPr="00423ABD">
        <w:t>in</w:t>
      </w:r>
      <w:r w:rsidR="00DE7CCE" w:rsidRPr="00423ABD">
        <w:t xml:space="preserve"> </w:t>
      </w:r>
      <w:r w:rsidRPr="00423ABD">
        <w:t>the</w:t>
      </w:r>
      <w:r w:rsidR="00DE7CCE" w:rsidRPr="00423ABD">
        <w:t xml:space="preserve"> </w:t>
      </w:r>
      <w:r w:rsidRPr="00423ABD">
        <w:t>context</w:t>
      </w:r>
      <w:r w:rsidR="00DE7CCE" w:rsidRPr="00423ABD">
        <w:t xml:space="preserve"> </w:t>
      </w:r>
      <w:r w:rsidRPr="00423ABD">
        <w:t>of</w:t>
      </w:r>
      <w:r w:rsidR="00DE7CCE" w:rsidRPr="00423ABD">
        <w:t xml:space="preserve"> </w:t>
      </w:r>
      <w:r w:rsidRPr="00423ABD">
        <w:t>any</w:t>
      </w:r>
      <w:r w:rsidR="00DE7CCE" w:rsidRPr="00423ABD">
        <w:t xml:space="preserve"> </w:t>
      </w:r>
      <w:r w:rsidRPr="00423ABD">
        <w:t>collection</w:t>
      </w:r>
      <w:r w:rsidR="00DE7CCE" w:rsidRPr="00423ABD">
        <w:t xml:space="preserve"> </w:t>
      </w:r>
      <w:r w:rsidRPr="00423ABD">
        <w:t>type)</w:t>
      </w:r>
      <w:r w:rsidR="00DE7CCE" w:rsidRPr="00423ABD">
        <w:t xml:space="preserve"> </w:t>
      </w:r>
      <w:r w:rsidRPr="00423ABD">
        <w:t>should</w:t>
      </w:r>
      <w:r w:rsidR="00DE7CCE" w:rsidRPr="00423ABD">
        <w:t xml:space="preserve"> </w:t>
      </w:r>
      <w:r w:rsidRPr="00423ABD">
        <w:t>make</w:t>
      </w:r>
      <w:r w:rsidR="00DE7CCE" w:rsidRPr="00423ABD">
        <w:t xml:space="preserve"> </w:t>
      </w:r>
      <w:r w:rsidRPr="00423ABD">
        <w:t>you</w:t>
      </w:r>
      <w:r w:rsidR="00DE7CCE" w:rsidRPr="00423ABD">
        <w:t xml:space="preserve"> </w:t>
      </w:r>
      <w:r w:rsidRPr="00423ABD">
        <w:t>consider</w:t>
      </w:r>
      <w:r w:rsidR="00DE7CCE" w:rsidRPr="00423ABD">
        <w:t xml:space="preserve"> </w:t>
      </w:r>
      <w:r w:rsidRPr="00423ABD">
        <w:t>whether</w:t>
      </w:r>
      <w:r w:rsidR="00DE7CCE" w:rsidRPr="00423ABD">
        <w:t xml:space="preserve"> </w:t>
      </w:r>
      <w:r w:rsidRPr="00423ABD">
        <w:t>the</w:t>
      </w:r>
      <w:r w:rsidR="00DE7CCE" w:rsidRPr="00423ABD">
        <w:t xml:space="preserve"> </w:t>
      </w:r>
      <w:r w:rsidRPr="00423ABD">
        <w:t>problem</w:t>
      </w:r>
      <w:r w:rsidR="00DE7CCE" w:rsidRPr="00423ABD">
        <w:t xml:space="preserve"> </w:t>
      </w:r>
      <w:r w:rsidRPr="00423ABD">
        <w:t>would</w:t>
      </w:r>
      <w:r w:rsidR="00DE7CCE" w:rsidRPr="00423ABD">
        <w:t xml:space="preserve"> </w:t>
      </w:r>
      <w:r w:rsidRPr="00423ABD">
        <w:t>be</w:t>
      </w:r>
      <w:r w:rsidR="00DE7CCE" w:rsidRPr="00423ABD">
        <w:t xml:space="preserve"> </w:t>
      </w:r>
      <w:r w:rsidRPr="00423ABD">
        <w:t>better</w:t>
      </w:r>
      <w:r w:rsidR="00DE7CCE" w:rsidRPr="00423ABD">
        <w:t xml:space="preserve"> </w:t>
      </w:r>
      <w:r w:rsidRPr="00423ABD">
        <w:t>solved</w:t>
      </w:r>
      <w:r w:rsidR="00DE7CCE" w:rsidRPr="00423ABD">
        <w:t xml:space="preserve"> </w:t>
      </w:r>
      <w:r w:rsidRPr="00423ABD">
        <w:t>with</w:t>
      </w:r>
      <w:r w:rsidR="00DE7CCE" w:rsidRPr="00423ABD">
        <w:t xml:space="preserve"> </w:t>
      </w:r>
      <w:r w:rsidRPr="00423ABD">
        <w:t>generics.</w:t>
      </w:r>
      <w:r w:rsidR="00DE7CCE" w:rsidRPr="00423ABD">
        <w:t xml:space="preserve"> </w:t>
      </w:r>
      <w:r w:rsidRPr="00423ABD">
        <w:t>The</w:t>
      </w:r>
      <w:r w:rsidR="00DE7CCE" w:rsidRPr="00423ABD">
        <w:t xml:space="preserve"> </w:t>
      </w:r>
      <w:r w:rsidRPr="00423ABD">
        <w:t>increased</w:t>
      </w:r>
      <w:r w:rsidR="00DE7CCE" w:rsidRPr="00423ABD">
        <w:t xml:space="preserve"> </w:t>
      </w:r>
      <w:r w:rsidRPr="00423ABD">
        <w:t>type</w:t>
      </w:r>
      <w:r w:rsidR="00DE7CCE" w:rsidRPr="00423ABD">
        <w:t xml:space="preserve"> </w:t>
      </w:r>
      <w:r w:rsidRPr="00423ABD">
        <w:t>safety</w:t>
      </w:r>
      <w:r w:rsidR="00DE7CCE" w:rsidRPr="00423ABD">
        <w:t xml:space="preserve"> </w:t>
      </w:r>
      <w:r w:rsidR="00B3600F" w:rsidRPr="00423ABD">
        <w:t>enabled</w:t>
      </w:r>
      <w:r w:rsidR="00DE7CCE" w:rsidRPr="00423ABD">
        <w:t xml:space="preserve"> </w:t>
      </w:r>
      <w:r w:rsidRPr="00423ABD">
        <w:t>by</w:t>
      </w:r>
      <w:r w:rsidR="00DE7CCE" w:rsidRPr="00423ABD">
        <w:t xml:space="preserve"> </w:t>
      </w:r>
      <w:r w:rsidRPr="00423ABD">
        <w:t>elimination</w:t>
      </w:r>
      <w:r w:rsidR="00DE7CCE" w:rsidRPr="00423ABD">
        <w:t xml:space="preserve"> </w:t>
      </w:r>
      <w:r w:rsidRPr="00423ABD">
        <w:t>of</w:t>
      </w:r>
      <w:r w:rsidR="00DE7CCE" w:rsidRPr="00423ABD">
        <w:t xml:space="preserve"> </w:t>
      </w:r>
      <w:r w:rsidRPr="00423ABD">
        <w:t>casts,</w:t>
      </w:r>
      <w:r w:rsidR="00DE7CCE" w:rsidRPr="00423ABD">
        <w:t xml:space="preserve"> </w:t>
      </w:r>
      <w:r w:rsidRPr="00423ABD">
        <w:t>the</w:t>
      </w:r>
      <w:r w:rsidR="00DE7CCE" w:rsidRPr="00423ABD">
        <w:t xml:space="preserve"> </w:t>
      </w:r>
      <w:r w:rsidRPr="00423ABD">
        <w:t>elimination</w:t>
      </w:r>
      <w:r w:rsidR="00DE7CCE" w:rsidRPr="00423ABD">
        <w:t xml:space="preserve"> </w:t>
      </w:r>
      <w:r w:rsidRPr="00423ABD">
        <w:t>of</w:t>
      </w:r>
      <w:r w:rsidR="00DE7CCE" w:rsidRPr="00423ABD">
        <w:t xml:space="preserve"> </w:t>
      </w:r>
      <w:r w:rsidRPr="00423ABD">
        <w:t>the</w:t>
      </w:r>
      <w:r w:rsidR="00DE7CCE" w:rsidRPr="00423ABD">
        <w:t xml:space="preserve"> </w:t>
      </w:r>
      <w:r w:rsidRPr="00423ABD">
        <w:t>boxing</w:t>
      </w:r>
      <w:r w:rsidR="00DE7CCE" w:rsidRPr="00423ABD">
        <w:t xml:space="preserve"> </w:t>
      </w:r>
      <w:r w:rsidRPr="00423ABD">
        <w:t>performance</w:t>
      </w:r>
      <w:r w:rsidR="00DE7CCE" w:rsidRPr="00423ABD">
        <w:t xml:space="preserve"> </w:t>
      </w:r>
      <w:r w:rsidRPr="00423ABD">
        <w:t>penalty,</w:t>
      </w:r>
      <w:r w:rsidR="00DE7CCE" w:rsidRPr="00423ABD">
        <w:t xml:space="preserve"> </w:t>
      </w:r>
      <w:r w:rsidRPr="00423ABD">
        <w:t>and</w:t>
      </w:r>
      <w:r w:rsidR="00DE7CCE" w:rsidRPr="00423ABD">
        <w:t xml:space="preserve"> </w:t>
      </w:r>
      <w:r w:rsidRPr="00423ABD">
        <w:t>reduction</w:t>
      </w:r>
      <w:r w:rsidR="00DE7CCE" w:rsidRPr="00423ABD">
        <w:t xml:space="preserve"> </w:t>
      </w:r>
      <w:r w:rsidRPr="00423ABD">
        <w:t>of</w:t>
      </w:r>
      <w:r w:rsidR="00DE7CCE" w:rsidRPr="00423ABD">
        <w:t xml:space="preserve"> </w:t>
      </w:r>
      <w:r w:rsidRPr="00423ABD">
        <w:t>repeated</w:t>
      </w:r>
      <w:r w:rsidR="00DE7CCE" w:rsidRPr="00423ABD">
        <w:t xml:space="preserve"> </w:t>
      </w:r>
      <w:r w:rsidRPr="00423ABD">
        <w:t>code</w:t>
      </w:r>
      <w:r w:rsidR="00DE7CCE" w:rsidRPr="00423ABD">
        <w:t xml:space="preserve"> </w:t>
      </w:r>
      <w:r w:rsidRPr="00423ABD">
        <w:t>are</w:t>
      </w:r>
      <w:r w:rsidR="00DE7CCE" w:rsidRPr="00423ABD">
        <w:t xml:space="preserve"> </w:t>
      </w:r>
      <w:r w:rsidRPr="00423ABD">
        <w:t>all</w:t>
      </w:r>
      <w:r w:rsidR="00DE7CCE" w:rsidRPr="00423ABD">
        <w:t xml:space="preserve"> </w:t>
      </w:r>
      <w:r w:rsidRPr="00423ABD">
        <w:t>significant</w:t>
      </w:r>
      <w:r w:rsidR="00DE7CCE" w:rsidRPr="00423ABD">
        <w:t xml:space="preserve"> </w:t>
      </w:r>
      <w:r w:rsidRPr="00423ABD">
        <w:t>improvements.</w:t>
      </w:r>
    </w:p>
    <w:p w14:paraId="6BE8CD19" w14:textId="78FD391E" w:rsidR="00FA02C3" w:rsidRPr="00423ABD" w:rsidRDefault="00B15BD3" w:rsidP="009E7A29">
      <w:pPr>
        <w:pStyle w:val="CHAPBM"/>
      </w:pPr>
      <w:r w:rsidRPr="00423ABD">
        <w:t>Chapter</w:t>
      </w:r>
      <w:r w:rsidR="00DE7CCE" w:rsidRPr="00423ABD">
        <w:t xml:space="preserve"> </w:t>
      </w:r>
      <w:r w:rsidRPr="00423ABD">
        <w:t>1</w:t>
      </w:r>
      <w:r w:rsidR="00D0165A" w:rsidRPr="00423ABD">
        <w:t>5</w:t>
      </w:r>
      <w:r w:rsidR="00DE7CCE" w:rsidRPr="00423ABD">
        <w:t xml:space="preserve"> </w:t>
      </w:r>
      <w:r w:rsidRPr="00423ABD">
        <w:t>looks</w:t>
      </w:r>
      <w:r w:rsidR="00DE7CCE" w:rsidRPr="00423ABD">
        <w:t xml:space="preserve"> </w:t>
      </w:r>
      <w:r w:rsidR="00055E66" w:rsidRPr="00423ABD">
        <w:t>more</w:t>
      </w:r>
      <w:r w:rsidR="00DE7CCE" w:rsidRPr="00423ABD">
        <w:t xml:space="preserve"> </w:t>
      </w:r>
      <w:r w:rsidRPr="00423ABD">
        <w:t>at</w:t>
      </w:r>
      <w:r w:rsidR="00DE7CCE" w:rsidRPr="00423ABD">
        <w:t xml:space="preserve"> </w:t>
      </w:r>
      <w:r w:rsidRPr="00423ABD">
        <w:t>the</w:t>
      </w:r>
      <w:r w:rsidR="00DE7CCE" w:rsidRPr="00423ABD">
        <w:t xml:space="preserve"> </w:t>
      </w:r>
      <w:r w:rsidRPr="00423ABD">
        <w:t>most</w:t>
      </w:r>
      <w:r w:rsidR="00DE7CCE" w:rsidRPr="00423ABD">
        <w:t xml:space="preserve"> </w:t>
      </w:r>
      <w:r w:rsidRPr="00423ABD">
        <w:t>pervasive</w:t>
      </w:r>
      <w:r w:rsidR="00DE7CCE" w:rsidRPr="00423ABD">
        <w:t xml:space="preserve"> </w:t>
      </w:r>
      <w:r w:rsidRPr="00423ABD">
        <w:t>generic</w:t>
      </w:r>
      <w:r w:rsidR="00DE7CCE" w:rsidRPr="00423ABD">
        <w:t xml:space="preserve"> </w:t>
      </w:r>
      <w:r w:rsidRPr="00423ABD">
        <w:t>namespaces,</w:t>
      </w:r>
      <w:r w:rsidR="00DE7CCE" w:rsidRPr="00423ABD">
        <w:t xml:space="preserve"> </w:t>
      </w:r>
      <w:proofErr w:type="spellStart"/>
      <w:proofErr w:type="gramStart"/>
      <w:r w:rsidRPr="00423ABD">
        <w:rPr>
          <w:rStyle w:val="CITchapbm"/>
        </w:rPr>
        <w:t>System.Collections.Generic</w:t>
      </w:r>
      <w:proofErr w:type="spellEnd"/>
      <w:proofErr w:type="gramEnd"/>
      <w:r w:rsidRPr="00423ABD">
        <w:t>.</w:t>
      </w:r>
      <w:r w:rsidR="00DE7CCE" w:rsidRPr="00423ABD">
        <w:t xml:space="preserve"> </w:t>
      </w:r>
      <w:r w:rsidRPr="00423ABD">
        <w:t>As</w:t>
      </w:r>
      <w:r w:rsidR="00DE7CCE" w:rsidRPr="00423ABD">
        <w:t xml:space="preserve"> </w:t>
      </w:r>
      <w:r w:rsidR="00C51659" w:rsidRPr="00423ABD">
        <w:t>its</w:t>
      </w:r>
      <w:r w:rsidR="00DE7CCE" w:rsidRPr="00423ABD">
        <w:t xml:space="preserve"> </w:t>
      </w:r>
      <w:r w:rsidRPr="00423ABD">
        <w:t>name</w:t>
      </w:r>
      <w:r w:rsidR="00DE7CCE" w:rsidRPr="00423ABD">
        <w:t xml:space="preserve"> </w:t>
      </w:r>
      <w:r w:rsidRPr="00423ABD">
        <w:t>implies,</w:t>
      </w:r>
      <w:r w:rsidR="00DE7CCE" w:rsidRPr="00423ABD">
        <w:t xml:space="preserve"> </w:t>
      </w:r>
      <w:r w:rsidRPr="00423ABD">
        <w:t>this</w:t>
      </w:r>
      <w:r w:rsidR="00DE7CCE" w:rsidRPr="00423ABD">
        <w:t xml:space="preserve"> </w:t>
      </w:r>
      <w:r w:rsidRPr="00423ABD">
        <w:t>namespace</w:t>
      </w:r>
      <w:r w:rsidR="00DE7CCE" w:rsidRPr="00423ABD">
        <w:t xml:space="preserve"> </w:t>
      </w:r>
      <w:r w:rsidRPr="00423ABD">
        <w:t>is</w:t>
      </w:r>
      <w:r w:rsidR="00DE7CCE" w:rsidRPr="00423ABD">
        <w:t xml:space="preserve"> </w:t>
      </w:r>
      <w:r w:rsidRPr="00423ABD">
        <w:t>composed</w:t>
      </w:r>
      <w:r w:rsidR="00DE7CCE" w:rsidRPr="00423ABD">
        <w:t xml:space="preserve"> </w:t>
      </w:r>
      <w:r w:rsidRPr="00423ABD">
        <w:t>almost</w:t>
      </w:r>
      <w:r w:rsidR="00DE7CCE" w:rsidRPr="00423ABD">
        <w:t xml:space="preserve"> </w:t>
      </w:r>
      <w:r w:rsidRPr="00423ABD">
        <w:t>exclusively</w:t>
      </w:r>
      <w:r w:rsidR="00DE7CCE" w:rsidRPr="00423ABD">
        <w:t xml:space="preserve"> </w:t>
      </w:r>
      <w:r w:rsidRPr="00423ABD">
        <w:t>of</w:t>
      </w:r>
      <w:r w:rsidR="00DE7CCE" w:rsidRPr="00423ABD">
        <w:t xml:space="preserve"> </w:t>
      </w:r>
      <w:r w:rsidRPr="00423ABD">
        <w:t>generic</w:t>
      </w:r>
      <w:r w:rsidR="00DE7CCE" w:rsidRPr="00423ABD">
        <w:t xml:space="preserve"> </w:t>
      </w:r>
      <w:r w:rsidRPr="00423ABD">
        <w:t>types.</w:t>
      </w:r>
      <w:r w:rsidR="00DE7CCE" w:rsidRPr="00423ABD">
        <w:t xml:space="preserve"> </w:t>
      </w:r>
      <w:r w:rsidRPr="00423ABD">
        <w:t>It</w:t>
      </w:r>
      <w:r w:rsidR="00DE7CCE" w:rsidRPr="00423ABD">
        <w:t xml:space="preserve"> </w:t>
      </w:r>
      <w:r w:rsidRPr="00423ABD">
        <w:t>provides</w:t>
      </w:r>
      <w:r w:rsidR="00DE7CCE" w:rsidRPr="00423ABD">
        <w:t xml:space="preserve"> </w:t>
      </w:r>
      <w:r w:rsidRPr="00423ABD">
        <w:t>clear</w:t>
      </w:r>
      <w:r w:rsidR="00DE7CCE" w:rsidRPr="00423ABD">
        <w:t xml:space="preserve"> </w:t>
      </w:r>
      <w:r w:rsidRPr="00423ABD">
        <w:t>examples</w:t>
      </w:r>
      <w:r w:rsidR="00DE7CCE" w:rsidRPr="00423ABD">
        <w:t xml:space="preserve"> </w:t>
      </w:r>
      <w:r w:rsidRPr="00423ABD">
        <w:t>of</w:t>
      </w:r>
      <w:r w:rsidR="00DE7CCE" w:rsidRPr="00423ABD">
        <w:t xml:space="preserve"> </w:t>
      </w:r>
      <w:r w:rsidRPr="00423ABD">
        <w:t>how</w:t>
      </w:r>
      <w:r w:rsidR="00DE7CCE" w:rsidRPr="00423ABD">
        <w:t xml:space="preserve"> </w:t>
      </w:r>
      <w:r w:rsidRPr="00423ABD">
        <w:t>some</w:t>
      </w:r>
      <w:r w:rsidR="00DE7CCE" w:rsidRPr="00423ABD">
        <w:t xml:space="preserve"> </w:t>
      </w:r>
      <w:r w:rsidRPr="00423ABD">
        <w:t>types</w:t>
      </w:r>
      <w:r w:rsidR="00DE7CCE" w:rsidRPr="00423ABD">
        <w:t xml:space="preserve"> </w:t>
      </w:r>
      <w:r w:rsidRPr="00423ABD">
        <w:t>that</w:t>
      </w:r>
      <w:r w:rsidR="00DE7CCE" w:rsidRPr="00423ABD">
        <w:t xml:space="preserve"> </w:t>
      </w:r>
      <w:r w:rsidRPr="00423ABD">
        <w:t>originally</w:t>
      </w:r>
      <w:r w:rsidR="00DE7CCE" w:rsidRPr="00423ABD">
        <w:t xml:space="preserve"> </w:t>
      </w:r>
      <w:r w:rsidRPr="00423ABD">
        <w:t>used</w:t>
      </w:r>
      <w:r w:rsidR="00DE7CCE" w:rsidRPr="00423ABD">
        <w:t xml:space="preserve"> </w:t>
      </w:r>
      <w:r w:rsidRPr="00423ABD">
        <w:t>objects</w:t>
      </w:r>
      <w:r w:rsidR="00DE7CCE" w:rsidRPr="00423ABD">
        <w:t xml:space="preserve"> </w:t>
      </w:r>
      <w:r w:rsidRPr="00423ABD">
        <w:t>were</w:t>
      </w:r>
      <w:r w:rsidR="00DE7CCE" w:rsidRPr="00423ABD">
        <w:t xml:space="preserve"> </w:t>
      </w:r>
      <w:r w:rsidRPr="00423ABD">
        <w:t>then</w:t>
      </w:r>
      <w:r w:rsidR="00DE7CCE" w:rsidRPr="00423ABD">
        <w:t xml:space="preserve"> </w:t>
      </w:r>
      <w:r w:rsidRPr="00423ABD">
        <w:t>converted</w:t>
      </w:r>
      <w:r w:rsidR="00DE7CCE" w:rsidRPr="00423ABD">
        <w:t xml:space="preserve"> </w:t>
      </w:r>
      <w:r w:rsidRPr="00423ABD">
        <w:t>to</w:t>
      </w:r>
      <w:r w:rsidR="00DE7CCE" w:rsidRPr="00423ABD">
        <w:t xml:space="preserve"> </w:t>
      </w:r>
      <w:r w:rsidRPr="00423ABD">
        <w:t>use</w:t>
      </w:r>
      <w:r w:rsidR="00DE7CCE" w:rsidRPr="00423ABD">
        <w:t xml:space="preserve"> </w:t>
      </w:r>
      <w:r w:rsidRPr="00423ABD">
        <w:t>generics.</w:t>
      </w:r>
      <w:r w:rsidR="00DE7CCE" w:rsidRPr="00423ABD">
        <w:t xml:space="preserve"> </w:t>
      </w:r>
      <w:r w:rsidRPr="00423ABD">
        <w:t>However,</w:t>
      </w:r>
      <w:r w:rsidR="00DE7CCE" w:rsidRPr="00423ABD">
        <w:t xml:space="preserve"> </w:t>
      </w:r>
      <w:r w:rsidRPr="00423ABD">
        <w:t>before</w:t>
      </w:r>
      <w:r w:rsidR="00DE7CCE" w:rsidRPr="00423ABD">
        <w:t xml:space="preserve"> </w:t>
      </w:r>
      <w:r w:rsidRPr="00423ABD">
        <w:t>we</w:t>
      </w:r>
      <w:r w:rsidR="00DE7CCE" w:rsidRPr="00423ABD">
        <w:t xml:space="preserve"> </w:t>
      </w:r>
      <w:r w:rsidRPr="00423ABD">
        <w:t>tackle</w:t>
      </w:r>
      <w:r w:rsidR="00DE7CCE" w:rsidRPr="00423ABD">
        <w:t xml:space="preserve"> </w:t>
      </w:r>
      <w:r w:rsidRPr="00423ABD">
        <w:t>these</w:t>
      </w:r>
      <w:r w:rsidR="00DE7CCE" w:rsidRPr="00423ABD">
        <w:t xml:space="preserve"> </w:t>
      </w:r>
      <w:r w:rsidRPr="00423ABD">
        <w:t>topics,</w:t>
      </w:r>
      <w:r w:rsidR="00DE7CCE" w:rsidRPr="00423ABD">
        <w:t xml:space="preserve"> </w:t>
      </w:r>
      <w:r w:rsidRPr="00423ABD">
        <w:t>we</w:t>
      </w:r>
      <w:r w:rsidR="00DE7CCE" w:rsidRPr="00423ABD">
        <w:t xml:space="preserve"> </w:t>
      </w:r>
      <w:r w:rsidRPr="00423ABD">
        <w:t>will</w:t>
      </w:r>
      <w:r w:rsidR="00DE7CCE" w:rsidRPr="00423ABD">
        <w:t xml:space="preserve"> </w:t>
      </w:r>
      <w:r w:rsidRPr="00423ABD">
        <w:t>investigate</w:t>
      </w:r>
      <w:r w:rsidR="00DE7CCE" w:rsidRPr="00423ABD">
        <w:t xml:space="preserve"> </w:t>
      </w:r>
      <w:r w:rsidRPr="00423ABD">
        <w:t>expressions,</w:t>
      </w:r>
      <w:r w:rsidR="00DE7CCE" w:rsidRPr="00423ABD">
        <w:t xml:space="preserve"> </w:t>
      </w:r>
      <w:r w:rsidRPr="00423ABD">
        <w:t>which</w:t>
      </w:r>
      <w:r w:rsidR="00DE7CCE" w:rsidRPr="00423ABD">
        <w:t xml:space="preserve"> </w:t>
      </w:r>
      <w:r w:rsidRPr="00423ABD">
        <w:t>provide</w:t>
      </w:r>
      <w:r w:rsidR="00DE7CCE" w:rsidRPr="00423ABD">
        <w:t xml:space="preserve"> </w:t>
      </w:r>
      <w:r w:rsidRPr="00423ABD">
        <w:t>a</w:t>
      </w:r>
      <w:r w:rsidR="00DE7CCE" w:rsidRPr="00423ABD">
        <w:t xml:space="preserve"> </w:t>
      </w:r>
      <w:r w:rsidRPr="00423ABD">
        <w:t>significant</w:t>
      </w:r>
      <w:r w:rsidR="00DE7CCE" w:rsidRPr="00423ABD">
        <w:t xml:space="preserve"> </w:t>
      </w:r>
      <w:r w:rsidRPr="00423ABD">
        <w:t>C#</w:t>
      </w:r>
      <w:r w:rsidR="00DE7CCE" w:rsidRPr="00423ABD">
        <w:t xml:space="preserve"> </w:t>
      </w:r>
      <w:r w:rsidRPr="00423ABD">
        <w:t>3.0</w:t>
      </w:r>
      <w:r w:rsidR="00DE7CCE" w:rsidRPr="00423ABD">
        <w:t xml:space="preserve"> </w:t>
      </w:r>
      <w:r w:rsidRPr="00423ABD">
        <w:t>(and</w:t>
      </w:r>
      <w:r w:rsidR="00DE7CCE" w:rsidRPr="00423ABD">
        <w:t xml:space="preserve"> </w:t>
      </w:r>
      <w:r w:rsidRPr="00423ABD">
        <w:t>later)</w:t>
      </w:r>
      <w:r w:rsidR="00DE7CCE" w:rsidRPr="00423ABD">
        <w:t xml:space="preserve"> </w:t>
      </w:r>
      <w:r w:rsidRPr="00423ABD">
        <w:t>improvement</w:t>
      </w:r>
      <w:r w:rsidR="00DE7CCE" w:rsidRPr="00423ABD">
        <w:t xml:space="preserve"> </w:t>
      </w:r>
      <w:r w:rsidRPr="00423ABD">
        <w:t>for</w:t>
      </w:r>
      <w:r w:rsidR="00DE7CCE" w:rsidRPr="00423ABD">
        <w:t xml:space="preserve"> </w:t>
      </w:r>
      <w:r w:rsidRPr="00423ABD">
        <w:t>working</w:t>
      </w:r>
      <w:r w:rsidR="00DE7CCE" w:rsidRPr="00423ABD">
        <w:t xml:space="preserve"> </w:t>
      </w:r>
      <w:r w:rsidRPr="00423ABD">
        <w:t>with</w:t>
      </w:r>
      <w:r w:rsidR="00DE7CCE" w:rsidRPr="00423ABD">
        <w:t xml:space="preserve"> </w:t>
      </w:r>
      <w:r w:rsidRPr="00423ABD">
        <w:t>collections.</w:t>
      </w:r>
    </w:p>
    <w:p w14:paraId="5D1128FF" w14:textId="24741DD8" w:rsidR="00347BFB" w:rsidRPr="00423ABD" w:rsidRDefault="00347BFB" w:rsidP="009E7A29">
      <w:pPr>
        <w:pStyle w:val="CHAPBMPD"/>
      </w:pPr>
      <w:r w:rsidRPr="00423ABD">
        <w:t>***COMP:</w:t>
      </w:r>
      <w:r w:rsidR="00DE7CCE" w:rsidRPr="00423ABD">
        <w:t xml:space="preserve"> </w:t>
      </w:r>
      <w:r w:rsidRPr="00423ABD">
        <w:t>Insert</w:t>
      </w:r>
      <w:r w:rsidR="00DE7CCE" w:rsidRPr="00423ABD">
        <w:t xml:space="preserve"> </w:t>
      </w:r>
      <w:r w:rsidRPr="00423ABD">
        <w:t>“End</w:t>
      </w:r>
      <w:r w:rsidR="00DE7CCE" w:rsidRPr="00423ABD">
        <w:t xml:space="preserve"> </w:t>
      </w:r>
      <w:r w:rsidRPr="00423ABD">
        <w:t>2.0”</w:t>
      </w:r>
      <w:r w:rsidR="00DE7CCE" w:rsidRPr="00423ABD">
        <w:t xml:space="preserve"> </w:t>
      </w:r>
      <w:r w:rsidRPr="00423ABD">
        <w:t>tab</w:t>
      </w:r>
    </w:p>
    <w:sectPr w:rsidR="00347BFB" w:rsidRPr="00423ABD" w:rsidSect="00FC3C6A">
      <w:headerReference w:type="default" r:id="rId14"/>
      <w:footerReference w:type="default" r:id="rId15"/>
      <w:pgSz w:w="10080" w:h="13140"/>
      <w:pgMar w:top="1080" w:right="1080" w:bottom="72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2" w:author="Jill Hobbs" w:date="2020-06-04T15:11:00Z" w:initials="JH">
    <w:p w14:paraId="6D81DB85" w14:textId="652562BD" w:rsidR="009512C5" w:rsidRDefault="009512C5">
      <w:pPr>
        <w:pStyle w:val="CommentText"/>
      </w:pPr>
      <w:r>
        <w:rPr>
          <w:rStyle w:val="CommentReference"/>
        </w:rPr>
        <w:annotationRef/>
      </w:r>
      <w:r>
        <w:t>AU: Please confirm this should be in code font.</w:t>
      </w:r>
    </w:p>
  </w:comment>
  <w:comment w:id="173" w:author="Mark Michaelis" w:date="2020-06-07T23:09:00Z" w:initials="MM">
    <w:p w14:paraId="7CFEF0FC" w14:textId="1F41DE6A" w:rsidR="009512C5" w:rsidRDefault="009512C5">
      <w:pPr>
        <w:pStyle w:val="CommentText"/>
      </w:pPr>
      <w:r>
        <w:rPr>
          <w:rStyle w:val="CommentReference"/>
        </w:rPr>
        <w:annotationRef/>
      </w:r>
      <w:r>
        <w:t>Confirmed</w:t>
      </w:r>
    </w:p>
  </w:comment>
  <w:comment w:id="309" w:author="Jill Hobbs" w:date="2020-06-04T15:42:00Z" w:initials="JH">
    <w:p w14:paraId="14C6F98B" w14:textId="2B825BF8" w:rsidR="009512C5" w:rsidRDefault="009512C5">
      <w:pPr>
        <w:pStyle w:val="CommentText"/>
      </w:pPr>
      <w:r>
        <w:rPr>
          <w:rStyle w:val="CommentReference"/>
        </w:rPr>
        <w:annotationRef/>
      </w:r>
      <w:r>
        <w:t>AU: corrected spelling</w:t>
      </w:r>
    </w:p>
  </w:comment>
  <w:comment w:id="326" w:author="Jill Hobbs" w:date="2020-06-04T15:49:00Z" w:initials="JH">
    <w:p w14:paraId="5E3AF53A" w14:textId="1DAB167E" w:rsidR="009512C5" w:rsidRDefault="009512C5">
      <w:pPr>
        <w:pStyle w:val="CommentText"/>
      </w:pPr>
      <w:r>
        <w:rPr>
          <w:rStyle w:val="CommentReference"/>
        </w:rPr>
        <w:annotationRef/>
      </w:r>
      <w:r>
        <w:t>AU: corrected spelling</w:t>
      </w:r>
    </w:p>
  </w:comment>
  <w:comment w:id="328" w:author="Jill Hobbs" w:date="2020-06-04T15:49:00Z" w:initials="JH">
    <w:p w14:paraId="2B8D40EC" w14:textId="2B68C1C9" w:rsidR="009512C5" w:rsidRDefault="009512C5">
      <w:pPr>
        <w:pStyle w:val="CommentText"/>
      </w:pPr>
      <w:r>
        <w:rPr>
          <w:rStyle w:val="CommentReference"/>
        </w:rPr>
        <w:annotationRef/>
      </w:r>
      <w:r>
        <w:t>AU: added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81DB85" w15:done="1"/>
  <w15:commentEx w15:paraId="7CFEF0FC" w15:paraIdParent="6D81DB85" w15:done="1"/>
  <w15:commentEx w15:paraId="14C6F98B" w15:done="1"/>
  <w15:commentEx w15:paraId="5E3AF53A" w15:done="1"/>
  <w15:commentEx w15:paraId="2B8D40E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8DB0" w16cex:dateUtc="2020-06-04T19:11:00Z"/>
  <w16cex:commentExtensible w16cex:durableId="2287F214" w16cex:dateUtc="2020-06-08T06:09:00Z"/>
  <w16cex:commentExtensible w16cex:durableId="228394EB" w16cex:dateUtc="2020-06-04T19:42:00Z"/>
  <w16cex:commentExtensible w16cex:durableId="2283968B" w16cex:dateUtc="2020-06-04T19:49:00Z"/>
  <w16cex:commentExtensible w16cex:durableId="2283969B" w16cex:dateUtc="2020-06-04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1DB85" w16cid:durableId="22838DB0"/>
  <w16cid:commentId w16cid:paraId="7CFEF0FC" w16cid:durableId="2287F214"/>
  <w16cid:commentId w16cid:paraId="14C6F98B" w16cid:durableId="228394EB"/>
  <w16cid:commentId w16cid:paraId="5E3AF53A" w16cid:durableId="2283968B"/>
  <w16cid:commentId w16cid:paraId="2B8D40EC" w16cid:durableId="228396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A7C88" w14:textId="77777777" w:rsidR="00993F2E" w:rsidRDefault="00993F2E" w:rsidP="00D90F7F">
      <w:pPr>
        <w:spacing w:line="240" w:lineRule="auto"/>
      </w:pPr>
      <w:r>
        <w:separator/>
      </w:r>
    </w:p>
  </w:endnote>
  <w:endnote w:type="continuationSeparator" w:id="0">
    <w:p w14:paraId="5FBD9D98" w14:textId="77777777" w:rsidR="00993F2E" w:rsidRDefault="00993F2E" w:rsidP="00D90F7F">
      <w:pPr>
        <w:spacing w:line="240" w:lineRule="auto"/>
      </w:pPr>
      <w:r>
        <w:continuationSeparator/>
      </w:r>
    </w:p>
  </w:endnote>
  <w:endnote w:type="continuationNotice" w:id="1">
    <w:p w14:paraId="0E75FEB1" w14:textId="77777777" w:rsidR="00993F2E" w:rsidRDefault="00993F2E" w:rsidP="00D90F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harlotte Book">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LTPro-Black">
    <w:altName w:val="Palatino Linotype"/>
    <w:panose1 w:val="00000000000000000000"/>
    <w:charset w:val="4D"/>
    <w:family w:val="auto"/>
    <w:notTrueType/>
    <w:pitch w:val="default"/>
    <w:sig w:usb0="00000003" w:usb1="00000000" w:usb2="00000000" w:usb3="00000000" w:csb0="00000001" w:csb1="00000000"/>
  </w:font>
  <w:font w:name="Palatino-Roman">
    <w:altName w:val="Palatino Linotype"/>
    <w:panose1 w:val="00000000000000000000"/>
    <w:charset w:val="4D"/>
    <w:family w:val="auto"/>
    <w:notTrueType/>
    <w:pitch w:val="default"/>
    <w:sig w:usb0="00000003" w:usb1="00000000" w:usb2="00000000" w:usb3="00000000" w:csb0="00000001" w:csb1="00000000"/>
  </w:font>
  <w:font w:name="MetaPlusBook-Roman">
    <w:altName w:val="Calibri"/>
    <w:panose1 w:val="00000000000000000000"/>
    <w:charset w:val="4D"/>
    <w:family w:val="auto"/>
    <w:notTrueType/>
    <w:pitch w:val="default"/>
    <w:sig w:usb0="00000003" w:usb1="00000000" w:usb2="00000000" w:usb3="00000000" w:csb0="00000001" w:csb1="00000000"/>
  </w:font>
  <w:font w:name="MetaOT-Black">
    <w:altName w:val="Arial Black"/>
    <w:charset w:val="00"/>
    <w:family w:val="auto"/>
    <w:pitch w:val="variable"/>
    <w:sig w:usb0="00000003" w:usb1="4000207B" w:usb2="00000000" w:usb3="00000000" w:csb0="00000001" w:csb1="00000000"/>
  </w:font>
  <w:font w:name="Consolas">
    <w:panose1 w:val="020B0609020204030204"/>
    <w:charset w:val="00"/>
    <w:family w:val="modern"/>
    <w:pitch w:val="fixed"/>
    <w:sig w:usb0="E00006FF" w:usb1="0000FCFF" w:usb2="00000001" w:usb3="00000000" w:csb0="0000019F" w:csb1="00000000"/>
  </w:font>
  <w:font w:name="MetaPlusBook-Caps">
    <w:altName w:val="Calibri"/>
    <w:panose1 w:val="00000000000000000000"/>
    <w:charset w:val="4D"/>
    <w:family w:val="auto"/>
    <w:notTrueType/>
    <w:pitch w:val="default"/>
    <w:sig w:usb0="00000003" w:usb1="00000000" w:usb2="00000000" w:usb3="00000000" w:csb0="00000001" w:csb1="00000000"/>
  </w:font>
  <w:font w:name="OCRAStd">
    <w:altName w:val="Times New Roman"/>
    <w:panose1 w:val="00000000000000000000"/>
    <w:charset w:val="4D"/>
    <w:family w:val="auto"/>
    <w:notTrueType/>
    <w:pitch w:val="default"/>
    <w:sig w:usb0="00000003" w:usb1="00000000" w:usb2="00000000" w:usb3="00000000" w:csb0="00000001" w:csb1="00000000"/>
  </w:font>
  <w:font w:name="MetaPlusBold-Roman">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IN-Black">
    <w:altName w:val="Calibri"/>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eta-Normal">
    <w:altName w:val="Calibri"/>
    <w:charset w:val="00"/>
    <w:family w:val="auto"/>
    <w:pitch w:val="variable"/>
    <w:sig w:usb0="00000003" w:usb1="00000000" w:usb2="00000000" w:usb3="00000000" w:csb0="00000001" w:csb1="00000000"/>
  </w:font>
  <w:font w:name="Consolas-Bold">
    <w:altName w:val="Times New Roman"/>
    <w:panose1 w:val="00000000000000000000"/>
    <w:charset w:val="4D"/>
    <w:family w:val="auto"/>
    <w:notTrueType/>
    <w:pitch w:val="default"/>
    <w:sig w:usb0="00000003" w:usb1="00000000" w:usb2="00000000" w:usb3="00000000" w:csb0="00000001" w:csb1="00000000"/>
  </w:font>
  <w:font w:name="Consolas-Italic">
    <w:altName w:val="Times New Roman"/>
    <w:panose1 w:val="00000000000000000000"/>
    <w:charset w:val="4D"/>
    <w:family w:val="auto"/>
    <w:notTrueType/>
    <w:pitch w:val="default"/>
    <w:sig w:usb0="00000003" w:usb1="00000000" w:usb2="00000000" w:usb3="00000000" w:csb0="00000001" w:csb1="00000000"/>
  </w:font>
  <w:font w:name="Palatino-Italic">
    <w:altName w:val="Palatino Linotype"/>
    <w:charset w:val="00"/>
    <w:family w:val="auto"/>
    <w:pitch w:val="variable"/>
    <w:sig w:usb0="00000003" w:usb1="00000000" w:usb2="00000000" w:usb3="00000000" w:csb0="00000001" w:csb1="00000000"/>
  </w:font>
  <w:font w:name="MetaPlusMedium-Roman">
    <w:altName w:val="Calibri"/>
    <w:panose1 w:val="00000000000000000000"/>
    <w:charset w:val="4D"/>
    <w:family w:val="auto"/>
    <w:notTrueType/>
    <w:pitch w:val="default"/>
    <w:sig w:usb0="00000003" w:usb1="00000000" w:usb2="00000000" w:usb3="00000000" w:csb0="00000001" w:csb1="00000000"/>
  </w:font>
  <w:font w:name="ZapfDingbats">
    <w:altName w:val="Calibri"/>
    <w:panose1 w:val="00000000000000000000"/>
    <w:charset w:val="4D"/>
    <w:family w:val="auto"/>
    <w:notTrueType/>
    <w:pitch w:val="default"/>
    <w:sig w:usb0="00000003" w:usb1="00000000" w:usb2="00000000" w:usb3="00000000" w:csb0="00000001" w:csb1="00000000"/>
  </w:font>
  <w:font w:name="Helvetica-Oblique">
    <w:altName w:val="Arial"/>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ArialMT">
    <w:altName w:val="Arial"/>
    <w:panose1 w:val="00000000000000000000"/>
    <w:charset w:val="00"/>
    <w:family w:val="swiss"/>
    <w:notTrueType/>
    <w:pitch w:val="default"/>
    <w:sig w:usb0="00000003" w:usb1="00000000" w:usb2="00000000" w:usb3="00000000" w:csb0="00000001" w:csb1="00000000"/>
  </w:font>
  <w:font w:name="Helvetica-BoldOblique">
    <w:altName w:val="Helvetica"/>
    <w:panose1 w:val="00000000000000000000"/>
    <w:charset w:val="4D"/>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ta-Bold">
    <w:altName w:val="Calibri"/>
    <w:charset w:val="00"/>
    <w:family w:val="auto"/>
    <w:pitch w:val="variable"/>
    <w:sig w:usb0="00000003" w:usb1="00000000" w:usb2="00000000" w:usb3="00000000" w:csb0="00000001" w:csb1="00000000"/>
  </w:font>
  <w:font w:name="Consolas-BoldItalic">
    <w:altName w:val="Consolas"/>
    <w:panose1 w:val="00000000000000000000"/>
    <w:charset w:val="4D"/>
    <w:family w:val="auto"/>
    <w:notTrueType/>
    <w:pitch w:val="default"/>
    <w:sig w:usb0="00000003" w:usb1="00000000" w:usb2="00000000" w:usb3="00000000" w:csb0="00000001" w:csb1="00000000"/>
  </w:font>
  <w:font w:name="DIN-Regular">
    <w:altName w:val="Calibri"/>
    <w:charset w:val="00"/>
    <w:family w:val="auto"/>
    <w:pitch w:val="variable"/>
    <w:sig w:usb0="00000003" w:usb1="00000000" w:usb2="00000000" w:usb3="00000000" w:csb0="00000001" w:csb1="00000000"/>
  </w:font>
  <w:font w:name="Palatino">
    <w:altName w:val="Palatino Linotyp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etaPlusMedium-Italic">
    <w:altName w:val="Cambria"/>
    <w:charset w:val="4D"/>
    <w:family w:val="auto"/>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Bold">
    <w:altName w:val="Arial"/>
    <w:panose1 w:val="00000000000000000000"/>
    <w:charset w:val="00"/>
    <w:family w:val="roman"/>
    <w:notTrueType/>
    <w:pitch w:val="default"/>
  </w:font>
  <w:font w:name="Times New Roman Bold">
    <w:panose1 w:val="02020803070505020304"/>
    <w:charset w:val="00"/>
    <w:family w:val="auto"/>
    <w:pitch w:val="variable"/>
    <w:sig w:usb0="03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Palatino-Bold">
    <w:altName w:val="Book Antiqu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049C8" w14:textId="77777777" w:rsidR="009512C5" w:rsidRDefault="00951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DA32F" w14:textId="77777777" w:rsidR="00993F2E" w:rsidRDefault="00993F2E" w:rsidP="00D90F7F">
      <w:pPr>
        <w:spacing w:line="240" w:lineRule="auto"/>
      </w:pPr>
      <w:r>
        <w:separator/>
      </w:r>
    </w:p>
  </w:footnote>
  <w:footnote w:type="continuationSeparator" w:id="0">
    <w:p w14:paraId="036D0FF2" w14:textId="77777777" w:rsidR="00993F2E" w:rsidRDefault="00993F2E" w:rsidP="00D90F7F">
      <w:pPr>
        <w:spacing w:line="240" w:lineRule="auto"/>
      </w:pPr>
      <w:r>
        <w:continuationSeparator/>
      </w:r>
    </w:p>
  </w:footnote>
  <w:footnote w:type="continuationNotice" w:id="1">
    <w:p w14:paraId="26FB47BA" w14:textId="77777777" w:rsidR="00993F2E" w:rsidRDefault="00993F2E" w:rsidP="00D90F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A3418" w14:textId="77777777" w:rsidR="009512C5" w:rsidRDefault="00951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647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E21B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F22E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3E20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5FC88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9635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B62FF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208C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8CDC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A2F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1" w15:restartNumberingAfterBreak="0">
    <w:nsid w:val="00000029"/>
    <w:multiLevelType w:val="singleLevel"/>
    <w:tmpl w:val="2BE0BAE0"/>
    <w:lvl w:ilvl="0">
      <w:start w:val="1"/>
      <w:numFmt w:val="none"/>
      <w:lvlText w:val="LANGUAGE CONTRAST:"/>
      <w:lvlJc w:val="left"/>
      <w:pPr>
        <w:tabs>
          <w:tab w:val="num" w:pos="2160"/>
        </w:tabs>
        <w:ind w:left="360" w:hanging="360"/>
      </w:pPr>
      <w:rPr>
        <w:rFonts w:ascii="Times New Roman" w:hAnsi="Times New Roman" w:cs="Times New Roman" w:hint="default"/>
        <w:b/>
        <w:bCs/>
        <w:i w:val="0"/>
        <w:iCs w:val="0"/>
      </w:rPr>
    </w:lvl>
  </w:abstractNum>
  <w:abstractNum w:abstractNumId="12" w15:restartNumberingAfterBreak="0">
    <w:nsid w:val="05BA6BBF"/>
    <w:multiLevelType w:val="hybridMultilevel"/>
    <w:tmpl w:val="6B46EB9A"/>
    <w:lvl w:ilvl="0" w:tplc="F822C732">
      <w:start w:val="1"/>
      <w:numFmt w:val="bullet"/>
      <w:pStyle w:val="MN1BLFIRS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3" w15:restartNumberingAfterBreak="0">
    <w:nsid w:val="07172F7C"/>
    <w:multiLevelType w:val="hybridMultilevel"/>
    <w:tmpl w:val="A4CA7886"/>
    <w:lvl w:ilvl="0" w:tplc="50CCE95E">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8723C1A"/>
    <w:multiLevelType w:val="singleLevel"/>
    <w:tmpl w:val="F59883B0"/>
    <w:lvl w:ilvl="0">
      <w:start w:val="1"/>
      <w:numFmt w:val="bullet"/>
      <w:lvlText w:val=""/>
      <w:lvlJc w:val="left"/>
      <w:pPr>
        <w:tabs>
          <w:tab w:val="num" w:pos="360"/>
        </w:tabs>
        <w:ind w:left="360" w:hanging="360"/>
      </w:pPr>
      <w:rPr>
        <w:rFonts w:ascii="Symbol" w:hAnsi="Symbol" w:hint="default"/>
        <w:color w:val="auto"/>
      </w:rPr>
    </w:lvl>
  </w:abstractNum>
  <w:abstractNum w:abstractNumId="15" w15:restartNumberingAfterBreak="0">
    <w:nsid w:val="0A621337"/>
    <w:multiLevelType w:val="hybridMultilevel"/>
    <w:tmpl w:val="E12A9D3E"/>
    <w:lvl w:ilvl="0" w:tplc="399A4D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7A1CC3"/>
    <w:multiLevelType w:val="hybridMultilevel"/>
    <w:tmpl w:val="3F4803D2"/>
    <w:lvl w:ilvl="0" w:tplc="BB1E2866">
      <w:start w:val="1"/>
      <w:numFmt w:val="decimal"/>
      <w:pStyle w:val="BLNLMID"/>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7" w15:restartNumberingAfterBreak="0">
    <w:nsid w:val="0BF036C7"/>
    <w:multiLevelType w:val="hybridMultilevel"/>
    <w:tmpl w:val="2F04285E"/>
    <w:lvl w:ilvl="0" w:tplc="33708DF4">
      <w:start w:val="1"/>
      <w:numFmt w:val="decimal"/>
      <w:lvlText w:val="%1."/>
      <w:lvlJc w:val="left"/>
      <w:pPr>
        <w:tabs>
          <w:tab w:val="num" w:pos="0"/>
        </w:tabs>
        <w:ind w:left="173" w:hanging="17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0CA55B0A"/>
    <w:multiLevelType w:val="hybridMultilevel"/>
    <w:tmpl w:val="EBF830E4"/>
    <w:lvl w:ilvl="0" w:tplc="27C2C9DC">
      <w:start w:val="1"/>
      <w:numFmt w:val="bullet"/>
      <w:pStyle w:val="BLFIRST"/>
      <w:lvlText w:val=""/>
      <w:lvlJc w:val="left"/>
      <w:pPr>
        <w:tabs>
          <w:tab w:val="num" w:pos="835"/>
        </w:tabs>
        <w:ind w:left="835" w:hanging="360"/>
      </w:pPr>
      <w:rPr>
        <w:rFonts w:ascii="Symbol" w:hAnsi="Symbol" w:cs="Times New Roman" w:hint="default"/>
        <w:color w:val="999999"/>
        <w:sz w:val="21"/>
      </w:rPr>
    </w:lvl>
    <w:lvl w:ilvl="1" w:tplc="04090003" w:tentative="1">
      <w:start w:val="1"/>
      <w:numFmt w:val="bullet"/>
      <w:lvlText w:val="o"/>
      <w:lvlJc w:val="left"/>
      <w:pPr>
        <w:tabs>
          <w:tab w:val="num" w:pos="1690"/>
        </w:tabs>
        <w:ind w:left="1690" w:hanging="360"/>
      </w:pPr>
      <w:rPr>
        <w:rFonts w:ascii="Courier New" w:hAnsi="Courier New" w:cs="Courier New" w:hint="default"/>
      </w:rPr>
    </w:lvl>
    <w:lvl w:ilvl="2" w:tplc="04090005" w:tentative="1">
      <w:start w:val="1"/>
      <w:numFmt w:val="bullet"/>
      <w:lvlText w:val=""/>
      <w:lvlJc w:val="left"/>
      <w:pPr>
        <w:tabs>
          <w:tab w:val="num" w:pos="2410"/>
        </w:tabs>
        <w:ind w:left="2410" w:hanging="360"/>
      </w:pPr>
      <w:rPr>
        <w:rFonts w:ascii="Wingdings" w:hAnsi="Wingdings" w:hint="default"/>
      </w:rPr>
    </w:lvl>
    <w:lvl w:ilvl="3" w:tplc="04090001" w:tentative="1">
      <w:start w:val="1"/>
      <w:numFmt w:val="bullet"/>
      <w:lvlText w:val=""/>
      <w:lvlJc w:val="left"/>
      <w:pPr>
        <w:tabs>
          <w:tab w:val="num" w:pos="3130"/>
        </w:tabs>
        <w:ind w:left="3130" w:hanging="360"/>
      </w:pPr>
      <w:rPr>
        <w:rFonts w:ascii="Symbol" w:hAnsi="Symbol" w:hint="default"/>
      </w:rPr>
    </w:lvl>
    <w:lvl w:ilvl="4" w:tplc="04090003" w:tentative="1">
      <w:start w:val="1"/>
      <w:numFmt w:val="bullet"/>
      <w:lvlText w:val="o"/>
      <w:lvlJc w:val="left"/>
      <w:pPr>
        <w:tabs>
          <w:tab w:val="num" w:pos="3850"/>
        </w:tabs>
        <w:ind w:left="3850" w:hanging="360"/>
      </w:pPr>
      <w:rPr>
        <w:rFonts w:ascii="Courier New" w:hAnsi="Courier New" w:cs="Courier New" w:hint="default"/>
      </w:rPr>
    </w:lvl>
    <w:lvl w:ilvl="5" w:tplc="04090005" w:tentative="1">
      <w:start w:val="1"/>
      <w:numFmt w:val="bullet"/>
      <w:lvlText w:val=""/>
      <w:lvlJc w:val="left"/>
      <w:pPr>
        <w:tabs>
          <w:tab w:val="num" w:pos="4570"/>
        </w:tabs>
        <w:ind w:left="4570" w:hanging="360"/>
      </w:pPr>
      <w:rPr>
        <w:rFonts w:ascii="Wingdings" w:hAnsi="Wingdings" w:hint="default"/>
      </w:rPr>
    </w:lvl>
    <w:lvl w:ilvl="6" w:tplc="04090001" w:tentative="1">
      <w:start w:val="1"/>
      <w:numFmt w:val="bullet"/>
      <w:lvlText w:val=""/>
      <w:lvlJc w:val="left"/>
      <w:pPr>
        <w:tabs>
          <w:tab w:val="num" w:pos="5290"/>
        </w:tabs>
        <w:ind w:left="5290" w:hanging="360"/>
      </w:pPr>
      <w:rPr>
        <w:rFonts w:ascii="Symbol" w:hAnsi="Symbol" w:hint="default"/>
      </w:rPr>
    </w:lvl>
    <w:lvl w:ilvl="7" w:tplc="04090003" w:tentative="1">
      <w:start w:val="1"/>
      <w:numFmt w:val="bullet"/>
      <w:lvlText w:val="o"/>
      <w:lvlJc w:val="left"/>
      <w:pPr>
        <w:tabs>
          <w:tab w:val="num" w:pos="6010"/>
        </w:tabs>
        <w:ind w:left="6010" w:hanging="360"/>
      </w:pPr>
      <w:rPr>
        <w:rFonts w:ascii="Courier New" w:hAnsi="Courier New" w:cs="Courier New" w:hint="default"/>
      </w:rPr>
    </w:lvl>
    <w:lvl w:ilvl="8" w:tplc="04090005" w:tentative="1">
      <w:start w:val="1"/>
      <w:numFmt w:val="bullet"/>
      <w:lvlText w:val=""/>
      <w:lvlJc w:val="left"/>
      <w:pPr>
        <w:tabs>
          <w:tab w:val="num" w:pos="6730"/>
        </w:tabs>
        <w:ind w:left="6730" w:hanging="360"/>
      </w:pPr>
      <w:rPr>
        <w:rFonts w:ascii="Wingdings" w:hAnsi="Wingdings" w:hint="default"/>
      </w:rPr>
    </w:lvl>
  </w:abstractNum>
  <w:abstractNum w:abstractNumId="19" w15:restartNumberingAfterBreak="0">
    <w:nsid w:val="0D0C4186"/>
    <w:multiLevelType w:val="multilevel"/>
    <w:tmpl w:val="EBF830E4"/>
    <w:lvl w:ilvl="0">
      <w:start w:val="1"/>
      <w:numFmt w:val="bullet"/>
      <w:lvlText w:val=""/>
      <w:lvlJc w:val="left"/>
      <w:pPr>
        <w:tabs>
          <w:tab w:val="num" w:pos="835"/>
        </w:tabs>
        <w:ind w:left="835" w:hanging="360"/>
      </w:pPr>
      <w:rPr>
        <w:rFonts w:ascii="Symbol" w:hAnsi="Symbol"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20" w15:restartNumberingAfterBreak="0">
    <w:nsid w:val="105962E9"/>
    <w:multiLevelType w:val="hybridMultilevel"/>
    <w:tmpl w:val="EC9CBBE2"/>
    <w:lvl w:ilvl="0" w:tplc="7E04D994">
      <w:start w:val="1"/>
      <w:numFmt w:val="bullet"/>
      <w:lvlText w:val=""/>
      <w:lvlJc w:val="left"/>
      <w:pPr>
        <w:tabs>
          <w:tab w:val="num" w:pos="216"/>
        </w:tabs>
        <w:ind w:left="216" w:hanging="216"/>
      </w:pPr>
      <w:rPr>
        <w:rFonts w:ascii="Webdings" w:hAnsi="Web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113F51E7"/>
    <w:multiLevelType w:val="hybridMultilevel"/>
    <w:tmpl w:val="B0E250B6"/>
    <w:lvl w:ilvl="0" w:tplc="C1C89760">
      <w:start w:val="1"/>
      <w:numFmt w:val="bullet"/>
      <w:pStyle w:val="MN1BLMID"/>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2" w15:restartNumberingAfterBreak="0">
    <w:nsid w:val="14F10627"/>
    <w:multiLevelType w:val="multilevel"/>
    <w:tmpl w:val="70607CD6"/>
    <w:lvl w:ilvl="0">
      <w:start w:val="1"/>
      <w:numFmt w:val="bullet"/>
      <w:lvlText w:val="•"/>
      <w:lvlJc w:val="left"/>
      <w:pPr>
        <w:tabs>
          <w:tab w:val="num" w:pos="840"/>
        </w:tabs>
        <w:ind w:left="840" w:hanging="360"/>
      </w:pPr>
      <w:rPr>
        <w:rFonts w:ascii="Times New Roman" w:hAnsi="Times New Roman" w:cs="Times New Roman" w:hint="default"/>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23" w15:restartNumberingAfterBreak="0">
    <w:nsid w:val="17E61811"/>
    <w:multiLevelType w:val="hybridMultilevel"/>
    <w:tmpl w:val="4A2AB79E"/>
    <w:lvl w:ilvl="0" w:tplc="9C2259B8">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4" w15:restartNumberingAfterBreak="0">
    <w:nsid w:val="1B9D13EA"/>
    <w:multiLevelType w:val="hybridMultilevel"/>
    <w:tmpl w:val="47223F90"/>
    <w:lvl w:ilvl="0" w:tplc="18AE22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3B2270"/>
    <w:multiLevelType w:val="multilevel"/>
    <w:tmpl w:val="8F4A7564"/>
    <w:lvl w:ilvl="0">
      <w:start w:val="1"/>
      <w:numFmt w:val="bullet"/>
      <w:lvlText w:val=""/>
      <w:lvlJc w:val="left"/>
      <w:pPr>
        <w:tabs>
          <w:tab w:val="num" w:pos="970"/>
        </w:tabs>
        <w:ind w:left="970" w:hanging="360"/>
      </w:pPr>
      <w:rPr>
        <w:rFonts w:ascii="Wingdings" w:hAnsi="Wingdings" w:hint="default"/>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26" w15:restartNumberingAfterBreak="0">
    <w:nsid w:val="22FA1694"/>
    <w:multiLevelType w:val="hybridMultilevel"/>
    <w:tmpl w:val="AEA8110C"/>
    <w:lvl w:ilvl="0" w:tplc="E5968D72">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26734CD3"/>
    <w:multiLevelType w:val="hybridMultilevel"/>
    <w:tmpl w:val="EF5E7E9A"/>
    <w:lvl w:ilvl="0" w:tplc="F5289F2E">
      <w:start w:val="1"/>
      <w:numFmt w:val="bullet"/>
      <w:pStyle w:val="Bgn-AdvTopicB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581DC2"/>
    <w:multiLevelType w:val="hybridMultilevel"/>
    <w:tmpl w:val="92FC4D3C"/>
    <w:lvl w:ilvl="0" w:tplc="3DE4BC38">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29BE0FCA"/>
    <w:multiLevelType w:val="multilevel"/>
    <w:tmpl w:val="320C62AC"/>
    <w:lvl w:ilvl="0">
      <w:start w:val="1"/>
      <w:numFmt w:val="bullet"/>
      <w:lvlText w:val=""/>
      <w:lvlJc w:val="left"/>
      <w:pPr>
        <w:tabs>
          <w:tab w:val="num" w:pos="1320"/>
        </w:tabs>
        <w:ind w:left="1320" w:hanging="360"/>
      </w:pPr>
      <w:rPr>
        <w:rFonts w:ascii="Symbol" w:hAnsi="Symbol" w:hint="default"/>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A6650EB"/>
    <w:multiLevelType w:val="hybridMultilevel"/>
    <w:tmpl w:val="280EFC32"/>
    <w:lvl w:ilvl="0" w:tplc="F490C0B2">
      <w:start w:val="1"/>
      <w:numFmt w:val="bullet"/>
      <w:lvlText w:val="•"/>
      <w:lvlJc w:val="left"/>
      <w:pPr>
        <w:tabs>
          <w:tab w:val="num" w:pos="360"/>
        </w:tabs>
        <w:ind w:left="360" w:hanging="360"/>
      </w:pPr>
      <w:rPr>
        <w:rFonts w:ascii="Charlotte Book" w:hAnsi="Charlotte Book" w:hint="default"/>
        <w:b w:val="0"/>
        <w:i w:val="0"/>
        <w:color w:val="000000"/>
        <w:sz w:val="2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B064D18"/>
    <w:multiLevelType w:val="multilevel"/>
    <w:tmpl w:val="90EC2F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2" w15:restartNumberingAfterBreak="0">
    <w:nsid w:val="2C6D7AD1"/>
    <w:multiLevelType w:val="hybridMultilevel"/>
    <w:tmpl w:val="7068C9AA"/>
    <w:lvl w:ilvl="0" w:tplc="1164910E">
      <w:start w:val="1"/>
      <w:numFmt w:val="bullet"/>
      <w:pStyle w:val="BL1MID"/>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2DC51C46"/>
    <w:multiLevelType w:val="hybridMultilevel"/>
    <w:tmpl w:val="FB941E54"/>
    <w:lvl w:ilvl="0" w:tplc="59966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0B22C2"/>
    <w:multiLevelType w:val="hybridMultilevel"/>
    <w:tmpl w:val="0B04FDFE"/>
    <w:lvl w:ilvl="0" w:tplc="A72479F8">
      <w:start w:val="1"/>
      <w:numFmt w:val="bullet"/>
      <w:lvlText w:val="►"/>
      <w:lvlJc w:val="left"/>
      <w:pPr>
        <w:tabs>
          <w:tab w:val="num" w:pos="1082"/>
        </w:tabs>
        <w:ind w:left="1082" w:hanging="840"/>
      </w:pPr>
      <w:rPr>
        <w:rFonts w:ascii="Arial" w:hAnsi="Arial" w:hint="default"/>
      </w:rPr>
    </w:lvl>
    <w:lvl w:ilvl="1" w:tplc="04090003" w:tentative="1">
      <w:start w:val="1"/>
      <w:numFmt w:val="bullet"/>
      <w:lvlText w:val="o"/>
      <w:lvlJc w:val="left"/>
      <w:pPr>
        <w:tabs>
          <w:tab w:val="num" w:pos="1802"/>
        </w:tabs>
        <w:ind w:left="1802" w:hanging="360"/>
      </w:pPr>
      <w:rPr>
        <w:rFonts w:ascii="Courier New" w:hAnsi="Courier New" w:cs="Courier New" w:hint="default"/>
      </w:rPr>
    </w:lvl>
    <w:lvl w:ilvl="2" w:tplc="04090005" w:tentative="1">
      <w:start w:val="1"/>
      <w:numFmt w:val="bullet"/>
      <w:lvlText w:val=""/>
      <w:lvlJc w:val="left"/>
      <w:pPr>
        <w:tabs>
          <w:tab w:val="num" w:pos="2522"/>
        </w:tabs>
        <w:ind w:left="2522" w:hanging="360"/>
      </w:pPr>
      <w:rPr>
        <w:rFonts w:ascii="Wingdings" w:hAnsi="Wingdings" w:hint="default"/>
      </w:rPr>
    </w:lvl>
    <w:lvl w:ilvl="3" w:tplc="04090001" w:tentative="1">
      <w:start w:val="1"/>
      <w:numFmt w:val="bullet"/>
      <w:lvlText w:val=""/>
      <w:lvlJc w:val="left"/>
      <w:pPr>
        <w:tabs>
          <w:tab w:val="num" w:pos="3242"/>
        </w:tabs>
        <w:ind w:left="3242" w:hanging="360"/>
      </w:pPr>
      <w:rPr>
        <w:rFonts w:ascii="Symbol" w:hAnsi="Symbol" w:hint="default"/>
      </w:rPr>
    </w:lvl>
    <w:lvl w:ilvl="4" w:tplc="04090003" w:tentative="1">
      <w:start w:val="1"/>
      <w:numFmt w:val="bullet"/>
      <w:lvlText w:val="o"/>
      <w:lvlJc w:val="left"/>
      <w:pPr>
        <w:tabs>
          <w:tab w:val="num" w:pos="3962"/>
        </w:tabs>
        <w:ind w:left="3962" w:hanging="360"/>
      </w:pPr>
      <w:rPr>
        <w:rFonts w:ascii="Courier New" w:hAnsi="Courier New" w:cs="Courier New" w:hint="default"/>
      </w:rPr>
    </w:lvl>
    <w:lvl w:ilvl="5" w:tplc="04090005" w:tentative="1">
      <w:start w:val="1"/>
      <w:numFmt w:val="bullet"/>
      <w:lvlText w:val=""/>
      <w:lvlJc w:val="left"/>
      <w:pPr>
        <w:tabs>
          <w:tab w:val="num" w:pos="4682"/>
        </w:tabs>
        <w:ind w:left="4682" w:hanging="360"/>
      </w:pPr>
      <w:rPr>
        <w:rFonts w:ascii="Wingdings" w:hAnsi="Wingdings" w:hint="default"/>
      </w:rPr>
    </w:lvl>
    <w:lvl w:ilvl="6" w:tplc="04090001" w:tentative="1">
      <w:start w:val="1"/>
      <w:numFmt w:val="bullet"/>
      <w:lvlText w:val=""/>
      <w:lvlJc w:val="left"/>
      <w:pPr>
        <w:tabs>
          <w:tab w:val="num" w:pos="5402"/>
        </w:tabs>
        <w:ind w:left="5402" w:hanging="360"/>
      </w:pPr>
      <w:rPr>
        <w:rFonts w:ascii="Symbol" w:hAnsi="Symbol" w:hint="default"/>
      </w:rPr>
    </w:lvl>
    <w:lvl w:ilvl="7" w:tplc="04090003" w:tentative="1">
      <w:start w:val="1"/>
      <w:numFmt w:val="bullet"/>
      <w:lvlText w:val="o"/>
      <w:lvlJc w:val="left"/>
      <w:pPr>
        <w:tabs>
          <w:tab w:val="num" w:pos="6122"/>
        </w:tabs>
        <w:ind w:left="6122" w:hanging="360"/>
      </w:pPr>
      <w:rPr>
        <w:rFonts w:ascii="Courier New" w:hAnsi="Courier New" w:cs="Courier New" w:hint="default"/>
      </w:rPr>
    </w:lvl>
    <w:lvl w:ilvl="8" w:tplc="04090005" w:tentative="1">
      <w:start w:val="1"/>
      <w:numFmt w:val="bullet"/>
      <w:lvlText w:val=""/>
      <w:lvlJc w:val="left"/>
      <w:pPr>
        <w:tabs>
          <w:tab w:val="num" w:pos="6842"/>
        </w:tabs>
        <w:ind w:left="6842" w:hanging="360"/>
      </w:pPr>
      <w:rPr>
        <w:rFonts w:ascii="Wingdings" w:hAnsi="Wingdings" w:hint="default"/>
      </w:rPr>
    </w:lvl>
  </w:abstractNum>
  <w:abstractNum w:abstractNumId="35" w15:restartNumberingAfterBreak="0">
    <w:nsid w:val="315B1D43"/>
    <w:multiLevelType w:val="hybridMultilevel"/>
    <w:tmpl w:val="54DA9B78"/>
    <w:lvl w:ilvl="0" w:tplc="F3E2DF28">
      <w:start w:val="1"/>
      <w:numFmt w:val="bullet"/>
      <w:pStyle w:val="MN1BLLAS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36" w15:restartNumberingAfterBreak="0">
    <w:nsid w:val="32A40642"/>
    <w:multiLevelType w:val="hybridMultilevel"/>
    <w:tmpl w:val="98E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D844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39B87C48"/>
    <w:multiLevelType w:val="singleLevel"/>
    <w:tmpl w:val="56E06BFA"/>
    <w:lvl w:ilvl="0">
      <w:start w:val="1"/>
      <w:numFmt w:val="decimal"/>
      <w:lvlText w:val="%1."/>
      <w:lvlJc w:val="left"/>
      <w:pPr>
        <w:tabs>
          <w:tab w:val="num" w:pos="1080"/>
        </w:tabs>
        <w:ind w:left="1080" w:hanging="360"/>
      </w:pPr>
      <w:rPr>
        <w:rFonts w:cs="Times New Roman"/>
      </w:rPr>
    </w:lvl>
  </w:abstractNum>
  <w:abstractNum w:abstractNumId="39" w15:restartNumberingAfterBreak="0">
    <w:nsid w:val="3B7255E6"/>
    <w:multiLevelType w:val="hybridMultilevel"/>
    <w:tmpl w:val="26C6DF68"/>
    <w:lvl w:ilvl="0" w:tplc="4B9CF244">
      <w:start w:val="1"/>
      <w:numFmt w:val="bullet"/>
      <w:pStyle w:val="BL1RinInItal"/>
      <w:lvlText w:val=""/>
      <w:lvlJc w:val="left"/>
      <w:pPr>
        <w:ind w:left="965" w:hanging="360"/>
      </w:pPr>
      <w:rPr>
        <w:rFonts w:ascii="Symbol" w:hAnsi="Symbol" w:hint="default"/>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40" w15:restartNumberingAfterBreak="0">
    <w:nsid w:val="3E3A6662"/>
    <w:multiLevelType w:val="multilevel"/>
    <w:tmpl w:val="BB624EBC"/>
    <w:lvl w:ilvl="0">
      <w:start w:val="1"/>
      <w:numFmt w:val="bullet"/>
      <w:lvlText w:val=""/>
      <w:lvlJc w:val="left"/>
      <w:pPr>
        <w:tabs>
          <w:tab w:val="num" w:pos="835"/>
        </w:tabs>
        <w:ind w:left="835" w:hanging="360"/>
      </w:pPr>
      <w:rPr>
        <w:rFonts w:ascii="Symbol" w:hAnsi="Symbol"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41" w15:restartNumberingAfterBreak="0">
    <w:nsid w:val="3ED95725"/>
    <w:multiLevelType w:val="hybridMultilevel"/>
    <w:tmpl w:val="014046C6"/>
    <w:lvl w:ilvl="0" w:tplc="993C198C">
      <w:start w:val="1"/>
      <w:numFmt w:val="bullet"/>
      <w:pStyle w:val="Bgn-AdvTopicBL"/>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FFA1C23"/>
    <w:multiLevelType w:val="hybridMultilevel"/>
    <w:tmpl w:val="8418FFA0"/>
    <w:lvl w:ilvl="0" w:tplc="74A2CB7A">
      <w:start w:val="1"/>
      <w:numFmt w:val="decimal"/>
      <w:lvlText w:val="%1."/>
      <w:lvlJc w:val="left"/>
      <w:pPr>
        <w:ind w:left="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CE2BE0"/>
    <w:multiLevelType w:val="hybridMultilevel"/>
    <w:tmpl w:val="6A92E218"/>
    <w:lvl w:ilvl="0" w:tplc="375C1308">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4" w15:restartNumberingAfterBreak="0">
    <w:nsid w:val="4645090D"/>
    <w:multiLevelType w:val="hybridMultilevel"/>
    <w:tmpl w:val="E31A1A94"/>
    <w:lvl w:ilvl="0" w:tplc="AAFAB7FA">
      <w:start w:val="1"/>
      <w:numFmt w:val="bullet"/>
      <w:pStyle w:val="B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C214A3"/>
    <w:multiLevelType w:val="hybridMultilevel"/>
    <w:tmpl w:val="B8A87D00"/>
    <w:lvl w:ilvl="0" w:tplc="F12CD9AA">
      <w:start w:val="1"/>
      <w:numFmt w:val="decimal"/>
      <w:pStyle w:val="BLNLFIRST"/>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6" w15:restartNumberingAfterBreak="0">
    <w:nsid w:val="47E85F61"/>
    <w:multiLevelType w:val="hybridMultilevel"/>
    <w:tmpl w:val="C3F2D20E"/>
    <w:lvl w:ilvl="0" w:tplc="6240C4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936999"/>
    <w:multiLevelType w:val="hybridMultilevel"/>
    <w:tmpl w:val="E5021F80"/>
    <w:lvl w:ilvl="0" w:tplc="B832E7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174AED"/>
    <w:multiLevelType w:val="hybridMultilevel"/>
    <w:tmpl w:val="AB58EA44"/>
    <w:lvl w:ilvl="0" w:tplc="B8AE9DDE">
      <w:start w:val="1"/>
      <w:numFmt w:val="bullet"/>
      <w:lvlText w:val="►"/>
      <w:lvlJc w:val="left"/>
      <w:pPr>
        <w:tabs>
          <w:tab w:val="num" w:pos="1947"/>
        </w:tabs>
        <w:ind w:left="1947" w:hanging="1100"/>
      </w:pPr>
      <w:rPr>
        <w:rFonts w:ascii="Arial" w:hAnsi="Arial" w:hint="default"/>
      </w:rPr>
    </w:lvl>
    <w:lvl w:ilvl="1" w:tplc="04090003" w:tentative="1">
      <w:start w:val="1"/>
      <w:numFmt w:val="bullet"/>
      <w:lvlText w:val="o"/>
      <w:lvlJc w:val="left"/>
      <w:pPr>
        <w:tabs>
          <w:tab w:val="num" w:pos="1700"/>
        </w:tabs>
        <w:ind w:left="1700" w:hanging="360"/>
      </w:pPr>
      <w:rPr>
        <w:rFonts w:ascii="Courier New" w:hAnsi="Courier New" w:cs="Courier New" w:hint="default"/>
      </w:rPr>
    </w:lvl>
    <w:lvl w:ilvl="2" w:tplc="04090005" w:tentative="1">
      <w:start w:val="1"/>
      <w:numFmt w:val="bullet"/>
      <w:lvlText w:val=""/>
      <w:lvlJc w:val="left"/>
      <w:pPr>
        <w:tabs>
          <w:tab w:val="num" w:pos="2420"/>
        </w:tabs>
        <w:ind w:left="2420" w:hanging="360"/>
      </w:pPr>
      <w:rPr>
        <w:rFonts w:ascii="Wingdings" w:hAnsi="Wingdings" w:hint="default"/>
      </w:rPr>
    </w:lvl>
    <w:lvl w:ilvl="3" w:tplc="04090001" w:tentative="1">
      <w:start w:val="1"/>
      <w:numFmt w:val="bullet"/>
      <w:lvlText w:val=""/>
      <w:lvlJc w:val="left"/>
      <w:pPr>
        <w:tabs>
          <w:tab w:val="num" w:pos="3140"/>
        </w:tabs>
        <w:ind w:left="3140" w:hanging="360"/>
      </w:pPr>
      <w:rPr>
        <w:rFonts w:ascii="Symbol" w:hAnsi="Symbol" w:hint="default"/>
      </w:rPr>
    </w:lvl>
    <w:lvl w:ilvl="4" w:tplc="04090003" w:tentative="1">
      <w:start w:val="1"/>
      <w:numFmt w:val="bullet"/>
      <w:lvlText w:val="o"/>
      <w:lvlJc w:val="left"/>
      <w:pPr>
        <w:tabs>
          <w:tab w:val="num" w:pos="3860"/>
        </w:tabs>
        <w:ind w:left="3860" w:hanging="360"/>
      </w:pPr>
      <w:rPr>
        <w:rFonts w:ascii="Courier New" w:hAnsi="Courier New" w:cs="Courier New" w:hint="default"/>
      </w:rPr>
    </w:lvl>
    <w:lvl w:ilvl="5" w:tplc="04090005" w:tentative="1">
      <w:start w:val="1"/>
      <w:numFmt w:val="bullet"/>
      <w:lvlText w:val=""/>
      <w:lvlJc w:val="left"/>
      <w:pPr>
        <w:tabs>
          <w:tab w:val="num" w:pos="4580"/>
        </w:tabs>
        <w:ind w:left="4580" w:hanging="360"/>
      </w:pPr>
      <w:rPr>
        <w:rFonts w:ascii="Wingdings" w:hAnsi="Wingdings" w:hint="default"/>
      </w:rPr>
    </w:lvl>
    <w:lvl w:ilvl="6" w:tplc="04090001" w:tentative="1">
      <w:start w:val="1"/>
      <w:numFmt w:val="bullet"/>
      <w:lvlText w:val=""/>
      <w:lvlJc w:val="left"/>
      <w:pPr>
        <w:tabs>
          <w:tab w:val="num" w:pos="5300"/>
        </w:tabs>
        <w:ind w:left="5300" w:hanging="360"/>
      </w:pPr>
      <w:rPr>
        <w:rFonts w:ascii="Symbol" w:hAnsi="Symbol" w:hint="default"/>
      </w:rPr>
    </w:lvl>
    <w:lvl w:ilvl="7" w:tplc="04090003" w:tentative="1">
      <w:start w:val="1"/>
      <w:numFmt w:val="bullet"/>
      <w:lvlText w:val="o"/>
      <w:lvlJc w:val="left"/>
      <w:pPr>
        <w:tabs>
          <w:tab w:val="num" w:pos="6020"/>
        </w:tabs>
        <w:ind w:left="6020" w:hanging="360"/>
      </w:pPr>
      <w:rPr>
        <w:rFonts w:ascii="Courier New" w:hAnsi="Courier New" w:cs="Courier New" w:hint="default"/>
      </w:rPr>
    </w:lvl>
    <w:lvl w:ilvl="8" w:tplc="04090005" w:tentative="1">
      <w:start w:val="1"/>
      <w:numFmt w:val="bullet"/>
      <w:lvlText w:val=""/>
      <w:lvlJc w:val="left"/>
      <w:pPr>
        <w:tabs>
          <w:tab w:val="num" w:pos="6740"/>
        </w:tabs>
        <w:ind w:left="6740" w:hanging="360"/>
      </w:pPr>
      <w:rPr>
        <w:rFonts w:ascii="Wingdings" w:hAnsi="Wingdings" w:hint="default"/>
      </w:rPr>
    </w:lvl>
  </w:abstractNum>
  <w:abstractNum w:abstractNumId="49" w15:restartNumberingAfterBreak="0">
    <w:nsid w:val="512540C4"/>
    <w:multiLevelType w:val="hybridMultilevel"/>
    <w:tmpl w:val="A0988D58"/>
    <w:lvl w:ilvl="0" w:tplc="E33AD57C">
      <w:start w:val="1"/>
      <w:numFmt w:val="bullet"/>
      <w:pStyle w:val="BLX"/>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625886"/>
    <w:multiLevelType w:val="hybridMultilevel"/>
    <w:tmpl w:val="10D87EF8"/>
    <w:lvl w:ilvl="0" w:tplc="8528F5E4">
      <w:start w:val="1"/>
      <w:numFmt w:val="bullet"/>
      <w:pStyle w:val="BL1LAS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5291542F"/>
    <w:multiLevelType w:val="hybridMultilevel"/>
    <w:tmpl w:val="B1A8E952"/>
    <w:lvl w:ilvl="0" w:tplc="9F782834">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2" w15:restartNumberingAfterBreak="0">
    <w:nsid w:val="56F07546"/>
    <w:multiLevelType w:val="hybridMultilevel"/>
    <w:tmpl w:val="D2FE13D2"/>
    <w:lvl w:ilvl="0" w:tplc="BFB62562">
      <w:start w:val="1"/>
      <w:numFmt w:val="bullet"/>
      <w:pStyle w:val="B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9627BF"/>
    <w:multiLevelType w:val="hybridMultilevel"/>
    <w:tmpl w:val="0298D41A"/>
    <w:lvl w:ilvl="0" w:tplc="B4BE9078">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4" w15:restartNumberingAfterBreak="0">
    <w:nsid w:val="60CC4621"/>
    <w:multiLevelType w:val="singleLevel"/>
    <w:tmpl w:val="FDBCD8DA"/>
    <w:lvl w:ilvl="0">
      <w:start w:val="2"/>
      <w:numFmt w:val="decimal"/>
      <w:lvlText w:val="%1."/>
      <w:lvlJc w:val="left"/>
      <w:pPr>
        <w:tabs>
          <w:tab w:val="num" w:pos="1080"/>
        </w:tabs>
        <w:ind w:left="1080" w:hanging="360"/>
      </w:pPr>
      <w:rPr>
        <w:rFonts w:cs="Times New Roman"/>
      </w:rPr>
    </w:lvl>
  </w:abstractNum>
  <w:abstractNum w:abstractNumId="55" w15:restartNumberingAfterBreak="0">
    <w:nsid w:val="62435FB2"/>
    <w:multiLevelType w:val="hybridMultilevel"/>
    <w:tmpl w:val="098CB14E"/>
    <w:lvl w:ilvl="0" w:tplc="E0A46B10">
      <w:start w:val="1"/>
      <w:numFmt w:val="bullet"/>
      <w:lvlText w:val=""/>
      <w:lvlJc w:val="left"/>
      <w:pPr>
        <w:ind w:left="605" w:hanging="605"/>
      </w:pPr>
      <w:rPr>
        <w:rFonts w:ascii="Symbol" w:hAnsi="Symbol"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6" w15:restartNumberingAfterBreak="0">
    <w:nsid w:val="63A3226E"/>
    <w:multiLevelType w:val="hybridMultilevel"/>
    <w:tmpl w:val="0194F048"/>
    <w:lvl w:ilvl="0" w:tplc="DABE5AFC">
      <w:start w:val="1"/>
      <w:numFmt w:val="bullet"/>
      <w:pStyle w:val="Bgn-AdvTopicBLX"/>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23666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695F2863"/>
    <w:multiLevelType w:val="hybridMultilevel"/>
    <w:tmpl w:val="662046CA"/>
    <w:lvl w:ilvl="0" w:tplc="040A350C">
      <w:start w:val="1"/>
      <w:numFmt w:val="decimal"/>
      <w:lvlText w:val="%1."/>
      <w:lvlJc w:val="left"/>
      <w:pPr>
        <w:ind w:left="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900C10"/>
    <w:multiLevelType w:val="multilevel"/>
    <w:tmpl w:val="6F86F88E"/>
    <w:lvl w:ilvl="0">
      <w:start w:val="1"/>
      <w:numFmt w:val="bullet"/>
      <w:lvlText w:val="•"/>
      <w:lvlJc w:val="left"/>
      <w:pPr>
        <w:tabs>
          <w:tab w:val="num" w:pos="835"/>
        </w:tabs>
        <w:ind w:left="835" w:hanging="360"/>
      </w:pPr>
      <w:rPr>
        <w:rFonts w:ascii="Times New Roman" w:hAnsi="Times New Roman"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60" w15:restartNumberingAfterBreak="0">
    <w:nsid w:val="6AEC39E2"/>
    <w:multiLevelType w:val="multilevel"/>
    <w:tmpl w:val="CA140334"/>
    <w:lvl w:ilvl="0">
      <w:start w:val="1"/>
      <w:numFmt w:val="bullet"/>
      <w:lvlText w:val=""/>
      <w:lvlJc w:val="left"/>
      <w:pPr>
        <w:tabs>
          <w:tab w:val="num" w:pos="1680"/>
        </w:tabs>
        <w:ind w:left="1680" w:hanging="360"/>
      </w:pPr>
      <w:rPr>
        <w:rFonts w:ascii="Symbol" w:hAnsi="Symbol" w:hint="default"/>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61" w15:restartNumberingAfterBreak="0">
    <w:nsid w:val="6B0A1F98"/>
    <w:multiLevelType w:val="hybridMultilevel"/>
    <w:tmpl w:val="987682AA"/>
    <w:lvl w:ilvl="0" w:tplc="3FE23BFE">
      <w:start w:val="1"/>
      <w:numFmt w:val="bullet"/>
      <w:pStyle w:val="TBLBL"/>
      <w:lvlText w:val=""/>
      <w:lvlJc w:val="left"/>
      <w:pPr>
        <w:tabs>
          <w:tab w:val="num" w:pos="1680"/>
        </w:tabs>
        <w:ind w:left="168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62" w15:restartNumberingAfterBreak="0">
    <w:nsid w:val="6D854668"/>
    <w:multiLevelType w:val="hybridMultilevel"/>
    <w:tmpl w:val="CDE07EC0"/>
    <w:lvl w:ilvl="0" w:tplc="CE5278CC">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3" w15:restartNumberingAfterBreak="0">
    <w:nsid w:val="6EFA339C"/>
    <w:multiLevelType w:val="hybridMultilevel"/>
    <w:tmpl w:val="6492A4E6"/>
    <w:lvl w:ilvl="0" w:tplc="AD729046">
      <w:start w:val="2"/>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4" w15:restartNumberingAfterBreak="0">
    <w:nsid w:val="710C1E29"/>
    <w:multiLevelType w:val="hybridMultilevel"/>
    <w:tmpl w:val="320C62AC"/>
    <w:lvl w:ilvl="0" w:tplc="E8D4CF98">
      <w:start w:val="1"/>
      <w:numFmt w:val="bullet"/>
      <w:pStyle w:val="BL1FIRST"/>
      <w:lvlText w:val=""/>
      <w:lvlJc w:val="left"/>
      <w:pPr>
        <w:tabs>
          <w:tab w:val="num" w:pos="1320"/>
        </w:tabs>
        <w:ind w:left="1320" w:hanging="360"/>
      </w:pPr>
      <w:rPr>
        <w:rFonts w:ascii="Symbol" w:hAnsi="Symbol" w:hint="default"/>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2237238"/>
    <w:multiLevelType w:val="multilevel"/>
    <w:tmpl w:val="FC74A752"/>
    <w:lvl w:ilvl="0">
      <w:start w:val="1"/>
      <w:numFmt w:val="bullet"/>
      <w:lvlText w:val="•"/>
      <w:lvlJc w:val="left"/>
      <w:pPr>
        <w:tabs>
          <w:tab w:val="num" w:pos="840"/>
        </w:tabs>
        <w:ind w:left="840" w:hanging="360"/>
      </w:pPr>
      <w:rPr>
        <w:rFonts w:ascii="Times New Roman" w:hAnsi="Times New Roman" w:cs="Times New Roman" w:hint="default"/>
        <w:color w:val="999999"/>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66" w15:restartNumberingAfterBreak="0">
    <w:nsid w:val="74AD7162"/>
    <w:multiLevelType w:val="hybridMultilevel"/>
    <w:tmpl w:val="226E2B04"/>
    <w:lvl w:ilvl="0" w:tplc="C0E0DD34">
      <w:start w:val="1"/>
      <w:numFmt w:val="bullet"/>
      <w:pStyle w:val="SF2BLFIRST"/>
      <w:lvlText w:val=""/>
      <w:lvlJc w:val="left"/>
      <w:pPr>
        <w:tabs>
          <w:tab w:val="num" w:pos="1680"/>
        </w:tabs>
        <w:ind w:left="168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67" w15:restartNumberingAfterBreak="0">
    <w:nsid w:val="783E26C3"/>
    <w:multiLevelType w:val="multilevel"/>
    <w:tmpl w:val="5DBC5D30"/>
    <w:lvl w:ilvl="0">
      <w:start w:val="1"/>
      <w:numFmt w:val="decimal"/>
      <w:pStyle w:val="MN1NLFIRST"/>
      <w:lvlText w:val="%1."/>
      <w:lvlJc w:val="left"/>
      <w:pPr>
        <w:ind w:left="634" w:hanging="360"/>
      </w:pPr>
      <w:rPr>
        <w:rFonts w:ascii="Times New Roman" w:hAnsi="Times New Roman" w:hint="default"/>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68" w15:restartNumberingAfterBreak="0">
    <w:nsid w:val="7BFE12C4"/>
    <w:multiLevelType w:val="hybridMultilevel"/>
    <w:tmpl w:val="40960924"/>
    <w:lvl w:ilvl="0" w:tplc="69AEAB38">
      <w:start w:val="1"/>
      <w:numFmt w:val="decimal"/>
      <w:pStyle w:val="BLNLLAST"/>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9" w15:restartNumberingAfterBreak="0">
    <w:nsid w:val="7D877556"/>
    <w:multiLevelType w:val="multilevel"/>
    <w:tmpl w:val="FC74A752"/>
    <w:lvl w:ilvl="0">
      <w:start w:val="1"/>
      <w:numFmt w:val="bullet"/>
      <w:lvlText w:val="•"/>
      <w:lvlJc w:val="left"/>
      <w:pPr>
        <w:tabs>
          <w:tab w:val="num" w:pos="840"/>
        </w:tabs>
        <w:ind w:left="840" w:hanging="360"/>
      </w:pPr>
      <w:rPr>
        <w:rFonts w:ascii="Times New Roman" w:hAnsi="Times New Roman" w:cs="Times New Roman" w:hint="default"/>
        <w:color w:val="999999"/>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num w:numId="1">
    <w:abstractNumId w:val="20"/>
  </w:num>
  <w:num w:numId="2">
    <w:abstractNumId w:val="30"/>
  </w:num>
  <w:num w:numId="3">
    <w:abstractNumId w:val="13"/>
  </w:num>
  <w:num w:numId="4">
    <w:abstractNumId w:val="55"/>
  </w:num>
  <w:num w:numId="5">
    <w:abstractNumId w:val="26"/>
  </w:num>
  <w:num w:numId="6">
    <w:abstractNumId w:val="31"/>
  </w:num>
  <w:num w:numId="7">
    <w:abstractNumId w:val="17"/>
  </w:num>
  <w:num w:numId="8">
    <w:abstractNumId w:val="62"/>
  </w:num>
  <w:num w:numId="9">
    <w:abstractNumId w:val="62"/>
    <w:lvlOverride w:ilvl="0">
      <w:startOverride w:val="1"/>
    </w:lvlOverride>
  </w:num>
  <w:num w:numId="10">
    <w:abstractNumId w:val="62"/>
    <w:lvlOverride w:ilvl="0">
      <w:startOverride w:val="1"/>
    </w:lvlOverride>
  </w:num>
  <w:num w:numId="11">
    <w:abstractNumId w:val="11"/>
  </w:num>
  <w:num w:numId="12">
    <w:abstractNumId w:val="14"/>
  </w:num>
  <w:num w:numId="13">
    <w:abstractNumId w:val="38"/>
  </w:num>
  <w:num w:numId="14">
    <w:abstractNumId w:val="54"/>
  </w:num>
  <w:num w:numId="15">
    <w:abstractNumId w:val="46"/>
  </w:num>
  <w:num w:numId="16">
    <w:abstractNumId w:val="53"/>
  </w:num>
  <w:num w:numId="17">
    <w:abstractNumId w:val="28"/>
  </w:num>
  <w:num w:numId="18">
    <w:abstractNumId w:val="43"/>
  </w:num>
  <w:num w:numId="19">
    <w:abstractNumId w:val="51"/>
  </w:num>
  <w:num w:numId="20">
    <w:abstractNumId w:val="42"/>
  </w:num>
  <w:num w:numId="21">
    <w:abstractNumId w:val="58"/>
  </w:num>
  <w:num w:numId="22">
    <w:abstractNumId w:val="23"/>
  </w:num>
  <w:num w:numId="23">
    <w:abstractNumId w:val="24"/>
  </w:num>
  <w:num w:numId="24">
    <w:abstractNumId w:val="36"/>
  </w:num>
  <w:num w:numId="25">
    <w:abstractNumId w:val="63"/>
  </w:num>
  <w:num w:numId="26">
    <w:abstractNumId w:val="15"/>
  </w:num>
  <w:num w:numId="27">
    <w:abstractNumId w:val="47"/>
  </w:num>
  <w:num w:numId="28">
    <w:abstractNumId w:val="33"/>
  </w:num>
  <w:num w:numId="29">
    <w:abstractNumId w:val="41"/>
  </w:num>
  <w:num w:numId="30">
    <w:abstractNumId w:val="27"/>
  </w:num>
  <w:num w:numId="31">
    <w:abstractNumId w:val="56"/>
  </w:num>
  <w:num w:numId="32">
    <w:abstractNumId w:val="52"/>
  </w:num>
  <w:num w:numId="33">
    <w:abstractNumId w:val="44"/>
  </w:num>
  <w:num w:numId="34">
    <w:abstractNumId w:val="39"/>
  </w:num>
  <w:num w:numId="35">
    <w:abstractNumId w:val="49"/>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64"/>
  </w:num>
  <w:num w:numId="43">
    <w:abstractNumId w:val="50"/>
  </w:num>
  <w:num w:numId="44">
    <w:abstractNumId w:val="32"/>
  </w:num>
  <w:num w:numId="45">
    <w:abstractNumId w:val="66"/>
  </w:num>
  <w:num w:numId="46">
    <w:abstractNumId w:val="61"/>
  </w:num>
  <w:num w:numId="47">
    <w:abstractNumId w:val="18"/>
  </w:num>
  <w:num w:numId="48">
    <w:abstractNumId w:val="12"/>
  </w:num>
  <w:num w:numId="49">
    <w:abstractNumId w:val="21"/>
  </w:num>
  <w:num w:numId="50">
    <w:abstractNumId w:val="35"/>
  </w:num>
  <w:num w:numId="51">
    <w:abstractNumId w:val="67"/>
  </w:num>
  <w:num w:numId="52">
    <w:abstractNumId w:val="45"/>
  </w:num>
  <w:num w:numId="53">
    <w:abstractNumId w:val="68"/>
  </w:num>
  <w:num w:numId="54">
    <w:abstractNumId w:val="16"/>
  </w:num>
  <w:num w:numId="55">
    <w:abstractNumId w:val="48"/>
  </w:num>
  <w:num w:numId="56">
    <w:abstractNumId w:val="34"/>
  </w:num>
  <w:num w:numId="57">
    <w:abstractNumId w:val="9"/>
  </w:num>
  <w:num w:numId="58">
    <w:abstractNumId w:val="7"/>
  </w:num>
  <w:num w:numId="59">
    <w:abstractNumId w:val="6"/>
  </w:num>
  <w:num w:numId="60">
    <w:abstractNumId w:val="5"/>
  </w:num>
  <w:num w:numId="61">
    <w:abstractNumId w:val="4"/>
  </w:num>
  <w:num w:numId="62">
    <w:abstractNumId w:val="8"/>
  </w:num>
  <w:num w:numId="63">
    <w:abstractNumId w:val="3"/>
  </w:num>
  <w:num w:numId="64">
    <w:abstractNumId w:val="2"/>
  </w:num>
  <w:num w:numId="65">
    <w:abstractNumId w:val="1"/>
  </w:num>
  <w:num w:numId="66">
    <w:abstractNumId w:val="0"/>
  </w:num>
  <w:num w:numId="67">
    <w:abstractNumId w:val="60"/>
  </w:num>
  <w:num w:numId="68">
    <w:abstractNumId w:val="57"/>
  </w:num>
  <w:num w:numId="69">
    <w:abstractNumId w:val="37"/>
  </w:num>
  <w:num w:numId="70">
    <w:abstractNumId w:val="25"/>
  </w:num>
  <w:num w:numId="71">
    <w:abstractNumId w:val="22"/>
  </w:num>
  <w:num w:numId="72">
    <w:abstractNumId w:val="65"/>
  </w:num>
  <w:num w:numId="73">
    <w:abstractNumId w:val="69"/>
  </w:num>
  <w:num w:numId="74">
    <w:abstractNumId w:val="59"/>
  </w:num>
  <w:num w:numId="75">
    <w:abstractNumId w:val="29"/>
  </w:num>
  <w:num w:numId="76">
    <w:abstractNumId w:val="40"/>
  </w:num>
  <w:num w:numId="77">
    <w:abstractNumId w:val="19"/>
  </w:num>
  <w:num w:numId="7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ll Hobbs">
    <w15:presenceInfo w15:providerId="None" w15:userId="Jill Hobbs"/>
  </w15:person>
  <w15:person w15:author="Austen Frostad">
    <w15:presenceInfo w15:providerId="AD" w15:userId="S::Austen.Frostad@IntelliTect.com::6da031c6-a137-4d1e-ad42-d340c757f665"/>
  </w15:person>
  <w15:person w15:author="Mark Michaelis">
    <w15:presenceInfo w15:providerId="AD" w15:userId="S::mark@IntelliTect.com::c97a0714-cc64-4648-8c15-d3dfd0818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D9"/>
    <w:rsid w:val="000013F3"/>
    <w:rsid w:val="00003009"/>
    <w:rsid w:val="000035DA"/>
    <w:rsid w:val="00012C44"/>
    <w:rsid w:val="000175C8"/>
    <w:rsid w:val="00020EEE"/>
    <w:rsid w:val="000250E4"/>
    <w:rsid w:val="00035C3D"/>
    <w:rsid w:val="000406C3"/>
    <w:rsid w:val="000460DE"/>
    <w:rsid w:val="00047418"/>
    <w:rsid w:val="00051636"/>
    <w:rsid w:val="00052670"/>
    <w:rsid w:val="00055E66"/>
    <w:rsid w:val="00057C66"/>
    <w:rsid w:val="00064FDF"/>
    <w:rsid w:val="00065678"/>
    <w:rsid w:val="00066137"/>
    <w:rsid w:val="00067F3E"/>
    <w:rsid w:val="00070665"/>
    <w:rsid w:val="00070957"/>
    <w:rsid w:val="00073A85"/>
    <w:rsid w:val="00074311"/>
    <w:rsid w:val="000756C9"/>
    <w:rsid w:val="00082BEC"/>
    <w:rsid w:val="00090909"/>
    <w:rsid w:val="00091B00"/>
    <w:rsid w:val="000A3332"/>
    <w:rsid w:val="000A6DEB"/>
    <w:rsid w:val="000A7144"/>
    <w:rsid w:val="000B188A"/>
    <w:rsid w:val="000B2F80"/>
    <w:rsid w:val="000B329E"/>
    <w:rsid w:val="000B46DC"/>
    <w:rsid w:val="000B4A7D"/>
    <w:rsid w:val="000B6F8A"/>
    <w:rsid w:val="000B7B4A"/>
    <w:rsid w:val="000C25F5"/>
    <w:rsid w:val="000C2964"/>
    <w:rsid w:val="000D20D7"/>
    <w:rsid w:val="000D35B9"/>
    <w:rsid w:val="000D4B0F"/>
    <w:rsid w:val="000D66D3"/>
    <w:rsid w:val="000D7040"/>
    <w:rsid w:val="000D7D38"/>
    <w:rsid w:val="000E4CBD"/>
    <w:rsid w:val="000E5983"/>
    <w:rsid w:val="000F37BC"/>
    <w:rsid w:val="000F4611"/>
    <w:rsid w:val="000F65CF"/>
    <w:rsid w:val="000F7DA2"/>
    <w:rsid w:val="001069C3"/>
    <w:rsid w:val="00114709"/>
    <w:rsid w:val="00116456"/>
    <w:rsid w:val="00124DC3"/>
    <w:rsid w:val="001520EC"/>
    <w:rsid w:val="001561C7"/>
    <w:rsid w:val="0016126A"/>
    <w:rsid w:val="00161411"/>
    <w:rsid w:val="00162964"/>
    <w:rsid w:val="001638EB"/>
    <w:rsid w:val="00165308"/>
    <w:rsid w:val="0016553F"/>
    <w:rsid w:val="00166E10"/>
    <w:rsid w:val="00174F52"/>
    <w:rsid w:val="00175676"/>
    <w:rsid w:val="001857D6"/>
    <w:rsid w:val="001934A7"/>
    <w:rsid w:val="00196840"/>
    <w:rsid w:val="001A1FA7"/>
    <w:rsid w:val="001A2F03"/>
    <w:rsid w:val="001A33DF"/>
    <w:rsid w:val="001A3D31"/>
    <w:rsid w:val="001A645D"/>
    <w:rsid w:val="001A67E4"/>
    <w:rsid w:val="001A7624"/>
    <w:rsid w:val="001B587B"/>
    <w:rsid w:val="001B77AD"/>
    <w:rsid w:val="001C0A24"/>
    <w:rsid w:val="001D1BC9"/>
    <w:rsid w:val="001D5881"/>
    <w:rsid w:val="001D6894"/>
    <w:rsid w:val="001E4B5D"/>
    <w:rsid w:val="001E6119"/>
    <w:rsid w:val="001E70F2"/>
    <w:rsid w:val="001F2873"/>
    <w:rsid w:val="001F379A"/>
    <w:rsid w:val="001F66BF"/>
    <w:rsid w:val="00204FA7"/>
    <w:rsid w:val="00204FFA"/>
    <w:rsid w:val="00206675"/>
    <w:rsid w:val="00207F24"/>
    <w:rsid w:val="00213BF8"/>
    <w:rsid w:val="00215757"/>
    <w:rsid w:val="00215853"/>
    <w:rsid w:val="00216184"/>
    <w:rsid w:val="0021707D"/>
    <w:rsid w:val="00223935"/>
    <w:rsid w:val="00224933"/>
    <w:rsid w:val="002261AD"/>
    <w:rsid w:val="00227E25"/>
    <w:rsid w:val="00232AFF"/>
    <w:rsid w:val="00242DC9"/>
    <w:rsid w:val="00245075"/>
    <w:rsid w:val="00252D4D"/>
    <w:rsid w:val="00257170"/>
    <w:rsid w:val="00262211"/>
    <w:rsid w:val="00262DE7"/>
    <w:rsid w:val="002646BA"/>
    <w:rsid w:val="00266876"/>
    <w:rsid w:val="00267D87"/>
    <w:rsid w:val="00273D77"/>
    <w:rsid w:val="00283199"/>
    <w:rsid w:val="00285F19"/>
    <w:rsid w:val="00290272"/>
    <w:rsid w:val="002910A9"/>
    <w:rsid w:val="002914EB"/>
    <w:rsid w:val="00295CAB"/>
    <w:rsid w:val="002A0991"/>
    <w:rsid w:val="002A0A4A"/>
    <w:rsid w:val="002A2BDF"/>
    <w:rsid w:val="002A4D75"/>
    <w:rsid w:val="002B21BE"/>
    <w:rsid w:val="002B7410"/>
    <w:rsid w:val="002C22E0"/>
    <w:rsid w:val="002C43EF"/>
    <w:rsid w:val="002D147A"/>
    <w:rsid w:val="002D2E5D"/>
    <w:rsid w:val="002D41C6"/>
    <w:rsid w:val="002D496C"/>
    <w:rsid w:val="002D64B1"/>
    <w:rsid w:val="002E7750"/>
    <w:rsid w:val="002F0A12"/>
    <w:rsid w:val="002F0F68"/>
    <w:rsid w:val="002F27C0"/>
    <w:rsid w:val="002F5706"/>
    <w:rsid w:val="002F6587"/>
    <w:rsid w:val="00302D6D"/>
    <w:rsid w:val="00306FDE"/>
    <w:rsid w:val="00310236"/>
    <w:rsid w:val="00313798"/>
    <w:rsid w:val="0031672D"/>
    <w:rsid w:val="00317190"/>
    <w:rsid w:val="00320DD1"/>
    <w:rsid w:val="003219E2"/>
    <w:rsid w:val="003252EA"/>
    <w:rsid w:val="00327091"/>
    <w:rsid w:val="00334C62"/>
    <w:rsid w:val="00334F6D"/>
    <w:rsid w:val="00347BFB"/>
    <w:rsid w:val="003537EF"/>
    <w:rsid w:val="003543C5"/>
    <w:rsid w:val="0035495D"/>
    <w:rsid w:val="003579FE"/>
    <w:rsid w:val="00364DB4"/>
    <w:rsid w:val="00365713"/>
    <w:rsid w:val="00365A23"/>
    <w:rsid w:val="0037009A"/>
    <w:rsid w:val="003723B1"/>
    <w:rsid w:val="0037403A"/>
    <w:rsid w:val="00374D08"/>
    <w:rsid w:val="00375295"/>
    <w:rsid w:val="00381F92"/>
    <w:rsid w:val="0038209A"/>
    <w:rsid w:val="00397B14"/>
    <w:rsid w:val="00397B4C"/>
    <w:rsid w:val="003A0DC4"/>
    <w:rsid w:val="003A182B"/>
    <w:rsid w:val="003A6BFC"/>
    <w:rsid w:val="003B6757"/>
    <w:rsid w:val="003C6CE2"/>
    <w:rsid w:val="003E3B6D"/>
    <w:rsid w:val="003E49C2"/>
    <w:rsid w:val="003E54DD"/>
    <w:rsid w:val="003F54D2"/>
    <w:rsid w:val="004002CE"/>
    <w:rsid w:val="00402035"/>
    <w:rsid w:val="004131CB"/>
    <w:rsid w:val="00415F59"/>
    <w:rsid w:val="004173C1"/>
    <w:rsid w:val="00417568"/>
    <w:rsid w:val="00423ABD"/>
    <w:rsid w:val="00425940"/>
    <w:rsid w:val="00427580"/>
    <w:rsid w:val="0043023E"/>
    <w:rsid w:val="00430EE7"/>
    <w:rsid w:val="00431A55"/>
    <w:rsid w:val="004326FA"/>
    <w:rsid w:val="00442AF4"/>
    <w:rsid w:val="00447CF7"/>
    <w:rsid w:val="00453AFA"/>
    <w:rsid w:val="004546D9"/>
    <w:rsid w:val="00454D63"/>
    <w:rsid w:val="00460C98"/>
    <w:rsid w:val="00464665"/>
    <w:rsid w:val="00465468"/>
    <w:rsid w:val="004677B8"/>
    <w:rsid w:val="00467D7E"/>
    <w:rsid w:val="00475205"/>
    <w:rsid w:val="00475525"/>
    <w:rsid w:val="00484836"/>
    <w:rsid w:val="00484CF2"/>
    <w:rsid w:val="004A0B26"/>
    <w:rsid w:val="004A10EC"/>
    <w:rsid w:val="004A243A"/>
    <w:rsid w:val="004A341B"/>
    <w:rsid w:val="004A3CDE"/>
    <w:rsid w:val="004A4F63"/>
    <w:rsid w:val="004A7AB3"/>
    <w:rsid w:val="004B01D5"/>
    <w:rsid w:val="004B316C"/>
    <w:rsid w:val="004C13EB"/>
    <w:rsid w:val="004C4EF3"/>
    <w:rsid w:val="004D2654"/>
    <w:rsid w:val="004D31D8"/>
    <w:rsid w:val="004D59D6"/>
    <w:rsid w:val="004E51FA"/>
    <w:rsid w:val="004F2ED9"/>
    <w:rsid w:val="004F5020"/>
    <w:rsid w:val="00503208"/>
    <w:rsid w:val="00505012"/>
    <w:rsid w:val="00506444"/>
    <w:rsid w:val="00511735"/>
    <w:rsid w:val="0051242D"/>
    <w:rsid w:val="00524C67"/>
    <w:rsid w:val="005338E1"/>
    <w:rsid w:val="0054019D"/>
    <w:rsid w:val="00541BFE"/>
    <w:rsid w:val="00543A83"/>
    <w:rsid w:val="00551138"/>
    <w:rsid w:val="005520E1"/>
    <w:rsid w:val="005537E0"/>
    <w:rsid w:val="0055417A"/>
    <w:rsid w:val="0055575E"/>
    <w:rsid w:val="00557C00"/>
    <w:rsid w:val="00560497"/>
    <w:rsid w:val="00562E60"/>
    <w:rsid w:val="0056348F"/>
    <w:rsid w:val="00564C06"/>
    <w:rsid w:val="00566EA1"/>
    <w:rsid w:val="0057221D"/>
    <w:rsid w:val="0057446A"/>
    <w:rsid w:val="005751C1"/>
    <w:rsid w:val="00577B98"/>
    <w:rsid w:val="00577D22"/>
    <w:rsid w:val="005810B0"/>
    <w:rsid w:val="00582874"/>
    <w:rsid w:val="00584F12"/>
    <w:rsid w:val="005869E2"/>
    <w:rsid w:val="005916CE"/>
    <w:rsid w:val="0059427B"/>
    <w:rsid w:val="00595584"/>
    <w:rsid w:val="00595860"/>
    <w:rsid w:val="005A3C77"/>
    <w:rsid w:val="005A5620"/>
    <w:rsid w:val="005B0883"/>
    <w:rsid w:val="005B0C72"/>
    <w:rsid w:val="005B39ED"/>
    <w:rsid w:val="005B49AF"/>
    <w:rsid w:val="005B6FB0"/>
    <w:rsid w:val="005C1C21"/>
    <w:rsid w:val="005C4FE0"/>
    <w:rsid w:val="005C7B8C"/>
    <w:rsid w:val="005D21B9"/>
    <w:rsid w:val="005D363D"/>
    <w:rsid w:val="005E2078"/>
    <w:rsid w:val="005F0E56"/>
    <w:rsid w:val="005F3D6D"/>
    <w:rsid w:val="005F5088"/>
    <w:rsid w:val="005F5485"/>
    <w:rsid w:val="00602096"/>
    <w:rsid w:val="00603CD5"/>
    <w:rsid w:val="00605FD7"/>
    <w:rsid w:val="00606022"/>
    <w:rsid w:val="0060619B"/>
    <w:rsid w:val="006110DE"/>
    <w:rsid w:val="00611A35"/>
    <w:rsid w:val="006139BB"/>
    <w:rsid w:val="00617E9A"/>
    <w:rsid w:val="006214D4"/>
    <w:rsid w:val="006305BF"/>
    <w:rsid w:val="00633A2D"/>
    <w:rsid w:val="00634601"/>
    <w:rsid w:val="006347B1"/>
    <w:rsid w:val="00635159"/>
    <w:rsid w:val="0064185B"/>
    <w:rsid w:val="00643830"/>
    <w:rsid w:val="0064429E"/>
    <w:rsid w:val="00644306"/>
    <w:rsid w:val="00644E25"/>
    <w:rsid w:val="00645949"/>
    <w:rsid w:val="006508A7"/>
    <w:rsid w:val="00655E34"/>
    <w:rsid w:val="006561D3"/>
    <w:rsid w:val="0067186C"/>
    <w:rsid w:val="0067485F"/>
    <w:rsid w:val="00680C53"/>
    <w:rsid w:val="00684609"/>
    <w:rsid w:val="00686BB6"/>
    <w:rsid w:val="006878F8"/>
    <w:rsid w:val="006A1652"/>
    <w:rsid w:val="006A6904"/>
    <w:rsid w:val="006B60AD"/>
    <w:rsid w:val="006C36D4"/>
    <w:rsid w:val="006C703E"/>
    <w:rsid w:val="006D09B3"/>
    <w:rsid w:val="006E3F8A"/>
    <w:rsid w:val="006F1C80"/>
    <w:rsid w:val="00701E20"/>
    <w:rsid w:val="007030BD"/>
    <w:rsid w:val="00710F8D"/>
    <w:rsid w:val="00712013"/>
    <w:rsid w:val="0071212E"/>
    <w:rsid w:val="00716B4B"/>
    <w:rsid w:val="007265FA"/>
    <w:rsid w:val="00733FBE"/>
    <w:rsid w:val="00735B76"/>
    <w:rsid w:val="00736D88"/>
    <w:rsid w:val="0075347D"/>
    <w:rsid w:val="00755107"/>
    <w:rsid w:val="00755369"/>
    <w:rsid w:val="007553A4"/>
    <w:rsid w:val="00757247"/>
    <w:rsid w:val="00761874"/>
    <w:rsid w:val="00766BA6"/>
    <w:rsid w:val="007703D7"/>
    <w:rsid w:val="00775008"/>
    <w:rsid w:val="00777445"/>
    <w:rsid w:val="00784047"/>
    <w:rsid w:val="007927D0"/>
    <w:rsid w:val="007940F9"/>
    <w:rsid w:val="007B15CC"/>
    <w:rsid w:val="007B21A8"/>
    <w:rsid w:val="007B3B88"/>
    <w:rsid w:val="007B6845"/>
    <w:rsid w:val="007C5A8F"/>
    <w:rsid w:val="007C6BFF"/>
    <w:rsid w:val="007C7928"/>
    <w:rsid w:val="007D0577"/>
    <w:rsid w:val="007D0594"/>
    <w:rsid w:val="007D067B"/>
    <w:rsid w:val="007D12A7"/>
    <w:rsid w:val="007D2F4D"/>
    <w:rsid w:val="007D5938"/>
    <w:rsid w:val="007D6098"/>
    <w:rsid w:val="007D74B4"/>
    <w:rsid w:val="007E02F2"/>
    <w:rsid w:val="007E478F"/>
    <w:rsid w:val="007E5811"/>
    <w:rsid w:val="007F2F42"/>
    <w:rsid w:val="007F33D1"/>
    <w:rsid w:val="007F6D1F"/>
    <w:rsid w:val="007F73B9"/>
    <w:rsid w:val="007F760A"/>
    <w:rsid w:val="00810832"/>
    <w:rsid w:val="008132C0"/>
    <w:rsid w:val="008207C5"/>
    <w:rsid w:val="00823EA8"/>
    <w:rsid w:val="0082497A"/>
    <w:rsid w:val="00825732"/>
    <w:rsid w:val="00827B44"/>
    <w:rsid w:val="008372F1"/>
    <w:rsid w:val="00840327"/>
    <w:rsid w:val="00853229"/>
    <w:rsid w:val="00853993"/>
    <w:rsid w:val="00856930"/>
    <w:rsid w:val="00861092"/>
    <w:rsid w:val="00863888"/>
    <w:rsid w:val="00863B1A"/>
    <w:rsid w:val="00870C92"/>
    <w:rsid w:val="00871C66"/>
    <w:rsid w:val="0087276A"/>
    <w:rsid w:val="008737F3"/>
    <w:rsid w:val="00876A73"/>
    <w:rsid w:val="00881824"/>
    <w:rsid w:val="008835C8"/>
    <w:rsid w:val="0088376F"/>
    <w:rsid w:val="0088432A"/>
    <w:rsid w:val="0089359B"/>
    <w:rsid w:val="00893FCB"/>
    <w:rsid w:val="00894752"/>
    <w:rsid w:val="00894A6B"/>
    <w:rsid w:val="00896CA6"/>
    <w:rsid w:val="00896FE0"/>
    <w:rsid w:val="008A0D53"/>
    <w:rsid w:val="008A2182"/>
    <w:rsid w:val="008A2A1A"/>
    <w:rsid w:val="008B0B3B"/>
    <w:rsid w:val="008B5B70"/>
    <w:rsid w:val="008B7AE1"/>
    <w:rsid w:val="008C0E4D"/>
    <w:rsid w:val="008C17A5"/>
    <w:rsid w:val="008C3D4E"/>
    <w:rsid w:val="008C6372"/>
    <w:rsid w:val="008D2ADC"/>
    <w:rsid w:val="008D60A4"/>
    <w:rsid w:val="008D639C"/>
    <w:rsid w:val="008E2CC0"/>
    <w:rsid w:val="008E3151"/>
    <w:rsid w:val="008E3690"/>
    <w:rsid w:val="008F3AC1"/>
    <w:rsid w:val="008F4B5B"/>
    <w:rsid w:val="008F6317"/>
    <w:rsid w:val="00914412"/>
    <w:rsid w:val="00921019"/>
    <w:rsid w:val="009326A2"/>
    <w:rsid w:val="009335AA"/>
    <w:rsid w:val="00933AF2"/>
    <w:rsid w:val="00940024"/>
    <w:rsid w:val="00943193"/>
    <w:rsid w:val="009431AD"/>
    <w:rsid w:val="009512C5"/>
    <w:rsid w:val="00952324"/>
    <w:rsid w:val="00952805"/>
    <w:rsid w:val="00961B07"/>
    <w:rsid w:val="00963008"/>
    <w:rsid w:val="00965AEB"/>
    <w:rsid w:val="00967DC9"/>
    <w:rsid w:val="00971400"/>
    <w:rsid w:val="00971B4A"/>
    <w:rsid w:val="00973B1F"/>
    <w:rsid w:val="00974812"/>
    <w:rsid w:val="0098700E"/>
    <w:rsid w:val="00993F2E"/>
    <w:rsid w:val="009943E4"/>
    <w:rsid w:val="00996DEC"/>
    <w:rsid w:val="009A6845"/>
    <w:rsid w:val="009B1D60"/>
    <w:rsid w:val="009B37DE"/>
    <w:rsid w:val="009B386C"/>
    <w:rsid w:val="009B40A1"/>
    <w:rsid w:val="009B5360"/>
    <w:rsid w:val="009B781E"/>
    <w:rsid w:val="009C1457"/>
    <w:rsid w:val="009C2F67"/>
    <w:rsid w:val="009C4001"/>
    <w:rsid w:val="009C5319"/>
    <w:rsid w:val="009C6692"/>
    <w:rsid w:val="009D1796"/>
    <w:rsid w:val="009D37A3"/>
    <w:rsid w:val="009D3B11"/>
    <w:rsid w:val="009D62B1"/>
    <w:rsid w:val="009D64BE"/>
    <w:rsid w:val="009E12B3"/>
    <w:rsid w:val="009E23F5"/>
    <w:rsid w:val="009E7A29"/>
    <w:rsid w:val="009F1E02"/>
    <w:rsid w:val="009F2A31"/>
    <w:rsid w:val="009F304F"/>
    <w:rsid w:val="009F6B44"/>
    <w:rsid w:val="00A01C33"/>
    <w:rsid w:val="00A12504"/>
    <w:rsid w:val="00A3292F"/>
    <w:rsid w:val="00A424E0"/>
    <w:rsid w:val="00A42C0D"/>
    <w:rsid w:val="00A46785"/>
    <w:rsid w:val="00A507B7"/>
    <w:rsid w:val="00A50D83"/>
    <w:rsid w:val="00A532B0"/>
    <w:rsid w:val="00A53930"/>
    <w:rsid w:val="00A561E1"/>
    <w:rsid w:val="00A62060"/>
    <w:rsid w:val="00A66AC6"/>
    <w:rsid w:val="00A671D9"/>
    <w:rsid w:val="00A71572"/>
    <w:rsid w:val="00A74FAC"/>
    <w:rsid w:val="00A84DE5"/>
    <w:rsid w:val="00A86767"/>
    <w:rsid w:val="00A90511"/>
    <w:rsid w:val="00A92872"/>
    <w:rsid w:val="00A9485C"/>
    <w:rsid w:val="00AA01FC"/>
    <w:rsid w:val="00AA28CB"/>
    <w:rsid w:val="00AA3E59"/>
    <w:rsid w:val="00AA5570"/>
    <w:rsid w:val="00AA6C07"/>
    <w:rsid w:val="00AA77C3"/>
    <w:rsid w:val="00AA7DD9"/>
    <w:rsid w:val="00AB5990"/>
    <w:rsid w:val="00AB66BC"/>
    <w:rsid w:val="00AB6CBE"/>
    <w:rsid w:val="00AC25A2"/>
    <w:rsid w:val="00AC5727"/>
    <w:rsid w:val="00AC6DF5"/>
    <w:rsid w:val="00AC6EE2"/>
    <w:rsid w:val="00AC7B44"/>
    <w:rsid w:val="00AD0DF9"/>
    <w:rsid w:val="00AD1D11"/>
    <w:rsid w:val="00AD2E30"/>
    <w:rsid w:val="00AE0D6E"/>
    <w:rsid w:val="00AE242E"/>
    <w:rsid w:val="00AE5661"/>
    <w:rsid w:val="00AF17B4"/>
    <w:rsid w:val="00AF5390"/>
    <w:rsid w:val="00AF54CB"/>
    <w:rsid w:val="00AF5578"/>
    <w:rsid w:val="00AF579E"/>
    <w:rsid w:val="00AF6DEA"/>
    <w:rsid w:val="00B02282"/>
    <w:rsid w:val="00B05735"/>
    <w:rsid w:val="00B068D0"/>
    <w:rsid w:val="00B12558"/>
    <w:rsid w:val="00B156A9"/>
    <w:rsid w:val="00B15812"/>
    <w:rsid w:val="00B15BD3"/>
    <w:rsid w:val="00B16907"/>
    <w:rsid w:val="00B20EF6"/>
    <w:rsid w:val="00B353D0"/>
    <w:rsid w:val="00B3600F"/>
    <w:rsid w:val="00B4206A"/>
    <w:rsid w:val="00B4464E"/>
    <w:rsid w:val="00B50500"/>
    <w:rsid w:val="00B5206D"/>
    <w:rsid w:val="00B52477"/>
    <w:rsid w:val="00B527EF"/>
    <w:rsid w:val="00B5612E"/>
    <w:rsid w:val="00B56AFA"/>
    <w:rsid w:val="00B6016A"/>
    <w:rsid w:val="00B60E34"/>
    <w:rsid w:val="00B62071"/>
    <w:rsid w:val="00B626A9"/>
    <w:rsid w:val="00B62C62"/>
    <w:rsid w:val="00B6639B"/>
    <w:rsid w:val="00B67AED"/>
    <w:rsid w:val="00B73836"/>
    <w:rsid w:val="00B76712"/>
    <w:rsid w:val="00B82597"/>
    <w:rsid w:val="00B95CAC"/>
    <w:rsid w:val="00B9767C"/>
    <w:rsid w:val="00BA23F8"/>
    <w:rsid w:val="00BA435F"/>
    <w:rsid w:val="00BA531E"/>
    <w:rsid w:val="00BA5B05"/>
    <w:rsid w:val="00BA6EC2"/>
    <w:rsid w:val="00BB168A"/>
    <w:rsid w:val="00BB3CD5"/>
    <w:rsid w:val="00BB4797"/>
    <w:rsid w:val="00BB745B"/>
    <w:rsid w:val="00BC0914"/>
    <w:rsid w:val="00BC352E"/>
    <w:rsid w:val="00BC3996"/>
    <w:rsid w:val="00BC3ADD"/>
    <w:rsid w:val="00BC6304"/>
    <w:rsid w:val="00BC6BAD"/>
    <w:rsid w:val="00BD07E3"/>
    <w:rsid w:val="00BD4916"/>
    <w:rsid w:val="00BD49A4"/>
    <w:rsid w:val="00BD4F5D"/>
    <w:rsid w:val="00BE0B6A"/>
    <w:rsid w:val="00BE12B7"/>
    <w:rsid w:val="00BF026B"/>
    <w:rsid w:val="00BF51A1"/>
    <w:rsid w:val="00BF5AEC"/>
    <w:rsid w:val="00BF6F02"/>
    <w:rsid w:val="00BF7B64"/>
    <w:rsid w:val="00C035DE"/>
    <w:rsid w:val="00C05A79"/>
    <w:rsid w:val="00C1417D"/>
    <w:rsid w:val="00C27DC8"/>
    <w:rsid w:val="00C347E4"/>
    <w:rsid w:val="00C36F97"/>
    <w:rsid w:val="00C51659"/>
    <w:rsid w:val="00C52187"/>
    <w:rsid w:val="00C52747"/>
    <w:rsid w:val="00C5373C"/>
    <w:rsid w:val="00C565BB"/>
    <w:rsid w:val="00C56823"/>
    <w:rsid w:val="00C56F24"/>
    <w:rsid w:val="00C61A06"/>
    <w:rsid w:val="00C64192"/>
    <w:rsid w:val="00C70AA4"/>
    <w:rsid w:val="00C74466"/>
    <w:rsid w:val="00C76043"/>
    <w:rsid w:val="00C85E00"/>
    <w:rsid w:val="00C86A36"/>
    <w:rsid w:val="00C86DF6"/>
    <w:rsid w:val="00C909B7"/>
    <w:rsid w:val="00C9181E"/>
    <w:rsid w:val="00C91D12"/>
    <w:rsid w:val="00C93BD3"/>
    <w:rsid w:val="00C9494D"/>
    <w:rsid w:val="00CB39D1"/>
    <w:rsid w:val="00CB5567"/>
    <w:rsid w:val="00CB682E"/>
    <w:rsid w:val="00CB748F"/>
    <w:rsid w:val="00CC0BFA"/>
    <w:rsid w:val="00CC6BED"/>
    <w:rsid w:val="00CC71FD"/>
    <w:rsid w:val="00CE10DE"/>
    <w:rsid w:val="00CE21BC"/>
    <w:rsid w:val="00CE5C33"/>
    <w:rsid w:val="00CF5B69"/>
    <w:rsid w:val="00D0165A"/>
    <w:rsid w:val="00D0226D"/>
    <w:rsid w:val="00D16B65"/>
    <w:rsid w:val="00D20ACC"/>
    <w:rsid w:val="00D26402"/>
    <w:rsid w:val="00D352A0"/>
    <w:rsid w:val="00D35FAC"/>
    <w:rsid w:val="00D3624D"/>
    <w:rsid w:val="00D36B7F"/>
    <w:rsid w:val="00D37402"/>
    <w:rsid w:val="00D47769"/>
    <w:rsid w:val="00D50966"/>
    <w:rsid w:val="00D53B5A"/>
    <w:rsid w:val="00D60E07"/>
    <w:rsid w:val="00D60FF9"/>
    <w:rsid w:val="00D61821"/>
    <w:rsid w:val="00D61D1D"/>
    <w:rsid w:val="00D651E8"/>
    <w:rsid w:val="00D67F20"/>
    <w:rsid w:val="00D721CD"/>
    <w:rsid w:val="00D7245B"/>
    <w:rsid w:val="00D72C53"/>
    <w:rsid w:val="00D7398C"/>
    <w:rsid w:val="00D76C8B"/>
    <w:rsid w:val="00D8068F"/>
    <w:rsid w:val="00D90F7F"/>
    <w:rsid w:val="00D9197E"/>
    <w:rsid w:val="00D923E1"/>
    <w:rsid w:val="00D92A48"/>
    <w:rsid w:val="00DA4F01"/>
    <w:rsid w:val="00DA6171"/>
    <w:rsid w:val="00DA7B8B"/>
    <w:rsid w:val="00DB0393"/>
    <w:rsid w:val="00DB14B5"/>
    <w:rsid w:val="00DB38D1"/>
    <w:rsid w:val="00DB3D9A"/>
    <w:rsid w:val="00DB6ED0"/>
    <w:rsid w:val="00DC4F06"/>
    <w:rsid w:val="00DC5010"/>
    <w:rsid w:val="00DC5D11"/>
    <w:rsid w:val="00DD2A4F"/>
    <w:rsid w:val="00DD396C"/>
    <w:rsid w:val="00DE09FE"/>
    <w:rsid w:val="00DE1408"/>
    <w:rsid w:val="00DE37CC"/>
    <w:rsid w:val="00DE53DF"/>
    <w:rsid w:val="00DE5B10"/>
    <w:rsid w:val="00DE6CF0"/>
    <w:rsid w:val="00DE7CCE"/>
    <w:rsid w:val="00DF698D"/>
    <w:rsid w:val="00E01557"/>
    <w:rsid w:val="00E01C02"/>
    <w:rsid w:val="00E05D97"/>
    <w:rsid w:val="00E079B2"/>
    <w:rsid w:val="00E126B0"/>
    <w:rsid w:val="00E1730C"/>
    <w:rsid w:val="00E24AEF"/>
    <w:rsid w:val="00E26F21"/>
    <w:rsid w:val="00E31ED7"/>
    <w:rsid w:val="00E40C57"/>
    <w:rsid w:val="00E4169C"/>
    <w:rsid w:val="00E41EE1"/>
    <w:rsid w:val="00E42EA8"/>
    <w:rsid w:val="00E4442D"/>
    <w:rsid w:val="00E5406B"/>
    <w:rsid w:val="00E569E6"/>
    <w:rsid w:val="00E577CF"/>
    <w:rsid w:val="00E63A1F"/>
    <w:rsid w:val="00E6492C"/>
    <w:rsid w:val="00E71C40"/>
    <w:rsid w:val="00E71F7B"/>
    <w:rsid w:val="00E73BCE"/>
    <w:rsid w:val="00E73BF2"/>
    <w:rsid w:val="00E76D78"/>
    <w:rsid w:val="00E826C5"/>
    <w:rsid w:val="00E90D5E"/>
    <w:rsid w:val="00E944EF"/>
    <w:rsid w:val="00E945CF"/>
    <w:rsid w:val="00E95436"/>
    <w:rsid w:val="00EA21FA"/>
    <w:rsid w:val="00EA7197"/>
    <w:rsid w:val="00EA7BF0"/>
    <w:rsid w:val="00EB566F"/>
    <w:rsid w:val="00EC49F6"/>
    <w:rsid w:val="00ED1933"/>
    <w:rsid w:val="00ED512E"/>
    <w:rsid w:val="00ED6FB6"/>
    <w:rsid w:val="00EE7359"/>
    <w:rsid w:val="00EF04A3"/>
    <w:rsid w:val="00EF052F"/>
    <w:rsid w:val="00EF200D"/>
    <w:rsid w:val="00EF67D4"/>
    <w:rsid w:val="00EF7850"/>
    <w:rsid w:val="00F0272C"/>
    <w:rsid w:val="00F02F03"/>
    <w:rsid w:val="00F05402"/>
    <w:rsid w:val="00F07909"/>
    <w:rsid w:val="00F11EC7"/>
    <w:rsid w:val="00F133B3"/>
    <w:rsid w:val="00F141C8"/>
    <w:rsid w:val="00F160B9"/>
    <w:rsid w:val="00F17A32"/>
    <w:rsid w:val="00F23B9B"/>
    <w:rsid w:val="00F24353"/>
    <w:rsid w:val="00F2546B"/>
    <w:rsid w:val="00F36B7E"/>
    <w:rsid w:val="00F3710D"/>
    <w:rsid w:val="00F41DB5"/>
    <w:rsid w:val="00F45ECC"/>
    <w:rsid w:val="00F54C8D"/>
    <w:rsid w:val="00F55348"/>
    <w:rsid w:val="00F60B4B"/>
    <w:rsid w:val="00F7518F"/>
    <w:rsid w:val="00F760E5"/>
    <w:rsid w:val="00F87334"/>
    <w:rsid w:val="00F91105"/>
    <w:rsid w:val="00F91512"/>
    <w:rsid w:val="00F95041"/>
    <w:rsid w:val="00FA02C3"/>
    <w:rsid w:val="00FA6441"/>
    <w:rsid w:val="00FB123D"/>
    <w:rsid w:val="00FB4B5D"/>
    <w:rsid w:val="00FB6708"/>
    <w:rsid w:val="00FC352C"/>
    <w:rsid w:val="00FC3C6A"/>
    <w:rsid w:val="00FC6228"/>
    <w:rsid w:val="00FC6F4E"/>
    <w:rsid w:val="00FF3696"/>
    <w:rsid w:val="00FF4C53"/>
    <w:rsid w:val="00FF7083"/>
    <w:rsid w:val="00FF7C10"/>
    <w:rsid w:val="04F05534"/>
    <w:rsid w:val="06A6FEE6"/>
    <w:rsid w:val="0832CF87"/>
    <w:rsid w:val="0EF856CB"/>
    <w:rsid w:val="0F010942"/>
    <w:rsid w:val="1E2F5D50"/>
    <w:rsid w:val="29665281"/>
    <w:rsid w:val="2BA8A883"/>
    <w:rsid w:val="3013B89B"/>
    <w:rsid w:val="3033A9CD"/>
    <w:rsid w:val="31D97FA6"/>
    <w:rsid w:val="34AAF921"/>
    <w:rsid w:val="3860692A"/>
    <w:rsid w:val="3EAC1218"/>
    <w:rsid w:val="43B8BF1F"/>
    <w:rsid w:val="4A82F9FA"/>
    <w:rsid w:val="52A8BB27"/>
    <w:rsid w:val="537C4330"/>
    <w:rsid w:val="5586051B"/>
    <w:rsid w:val="594500B2"/>
    <w:rsid w:val="60ABFFB2"/>
    <w:rsid w:val="68A4D86E"/>
    <w:rsid w:val="69A55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02845D"/>
  <w14:defaultImageDpi w14:val="96"/>
  <w15:docId w15:val="{4665C108-CE69-421C-93F8-88F237FE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5020"/>
    <w:pPr>
      <w:autoSpaceDE w:val="0"/>
      <w:autoSpaceDN w:val="0"/>
      <w:adjustRightInd w:val="0"/>
      <w:spacing w:line="20" w:lineRule="atLeast"/>
    </w:pPr>
    <w:rPr>
      <w:rFonts w:ascii="Arial" w:hAnsi="Arial" w:cs="Arial"/>
      <w:color w:val="000000"/>
      <w:w w:val="101"/>
      <w:sz w:val="24"/>
      <w:szCs w:val="24"/>
    </w:rPr>
  </w:style>
  <w:style w:type="paragraph" w:styleId="Heading1">
    <w:name w:val="heading 1"/>
    <w:basedOn w:val="Normal"/>
    <w:next w:val="Normal"/>
    <w:link w:val="Heading1Char"/>
    <w:qFormat/>
    <w:rsid w:val="004F5020"/>
    <w:pPr>
      <w:keepNext/>
      <w:autoSpaceDE/>
      <w:autoSpaceDN/>
      <w:adjustRightInd/>
      <w:spacing w:before="240" w:after="60" w:line="240" w:lineRule="auto"/>
      <w:outlineLvl w:val="0"/>
    </w:pPr>
    <w:rPr>
      <w:rFonts w:eastAsia="SimSun"/>
      <w:b/>
      <w:bCs/>
      <w:w w:val="100"/>
      <w:kern w:val="32"/>
      <w:sz w:val="32"/>
      <w:szCs w:val="32"/>
    </w:rPr>
  </w:style>
  <w:style w:type="paragraph" w:styleId="Heading2">
    <w:name w:val="heading 2"/>
    <w:basedOn w:val="Normal"/>
    <w:next w:val="Normal"/>
    <w:link w:val="Heading2Char"/>
    <w:qFormat/>
    <w:rsid w:val="004F5020"/>
    <w:pPr>
      <w:keepNext/>
      <w:autoSpaceDE/>
      <w:autoSpaceDN/>
      <w:adjustRightInd/>
      <w:spacing w:before="240" w:after="60" w:line="240" w:lineRule="auto"/>
      <w:outlineLvl w:val="1"/>
    </w:pPr>
    <w:rPr>
      <w:rFonts w:eastAsia="SimSun"/>
      <w:b/>
      <w:bCs/>
      <w:i/>
      <w:iCs/>
      <w:w w:val="100"/>
      <w:sz w:val="28"/>
      <w:szCs w:val="28"/>
    </w:rPr>
  </w:style>
  <w:style w:type="paragraph" w:styleId="Heading3">
    <w:name w:val="heading 3"/>
    <w:basedOn w:val="Normal"/>
    <w:next w:val="Normal"/>
    <w:link w:val="Heading3Char"/>
    <w:qFormat/>
    <w:rsid w:val="004F5020"/>
    <w:pPr>
      <w:keepNext/>
      <w:autoSpaceDE/>
      <w:autoSpaceDN/>
      <w:adjustRightInd/>
      <w:spacing w:before="240" w:after="60" w:line="240" w:lineRule="auto"/>
      <w:outlineLvl w:val="2"/>
    </w:pPr>
    <w:rPr>
      <w:rFonts w:eastAsia="SimSun"/>
      <w:b/>
      <w:bCs/>
      <w:w w:val="100"/>
      <w:sz w:val="26"/>
      <w:szCs w:val="26"/>
    </w:rPr>
  </w:style>
  <w:style w:type="paragraph" w:styleId="Heading4">
    <w:name w:val="heading 4"/>
    <w:basedOn w:val="Normal"/>
    <w:next w:val="Normal"/>
    <w:link w:val="Heading4Char"/>
    <w:unhideWhenUsed/>
    <w:qFormat/>
    <w:rsid w:val="004F502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0B4A7D"/>
    <w:pPr>
      <w:numPr>
        <w:ilvl w:val="4"/>
        <w:numId w:val="41"/>
      </w:numPr>
      <w:outlineLvl w:val="4"/>
    </w:pPr>
    <w:rPr>
      <w:rFonts w:ascii="Times New Roman" w:hAnsi="Times New Roman"/>
    </w:rPr>
  </w:style>
  <w:style w:type="paragraph" w:styleId="Heading6">
    <w:name w:val="heading 6"/>
    <w:basedOn w:val="Normal"/>
    <w:next w:val="Normal"/>
    <w:link w:val="Heading6Char"/>
    <w:qFormat/>
    <w:rsid w:val="000B4A7D"/>
    <w:pPr>
      <w:numPr>
        <w:ilvl w:val="5"/>
        <w:numId w:val="41"/>
      </w:numPr>
      <w:outlineLvl w:val="5"/>
    </w:pPr>
    <w:rPr>
      <w:rFonts w:ascii="Times New Roman" w:hAnsi="Times New Roman"/>
    </w:rPr>
  </w:style>
  <w:style w:type="paragraph" w:styleId="Heading7">
    <w:name w:val="heading 7"/>
    <w:basedOn w:val="Normal"/>
    <w:next w:val="Normal"/>
    <w:link w:val="Heading7Char"/>
    <w:qFormat/>
    <w:rsid w:val="000B4A7D"/>
    <w:pPr>
      <w:numPr>
        <w:ilvl w:val="6"/>
        <w:numId w:val="41"/>
      </w:numPr>
      <w:outlineLvl w:val="6"/>
    </w:pPr>
    <w:rPr>
      <w:rFonts w:ascii="Times New Roman" w:hAnsi="Times New Roman"/>
    </w:rPr>
  </w:style>
  <w:style w:type="paragraph" w:styleId="Heading8">
    <w:name w:val="heading 8"/>
    <w:basedOn w:val="Normal"/>
    <w:next w:val="Normal"/>
    <w:link w:val="Heading8Char"/>
    <w:qFormat/>
    <w:rsid w:val="000B4A7D"/>
    <w:pPr>
      <w:numPr>
        <w:ilvl w:val="7"/>
        <w:numId w:val="41"/>
      </w:numPr>
      <w:outlineLvl w:val="7"/>
    </w:pPr>
    <w:rPr>
      <w:rFonts w:ascii="Times New Roman" w:hAnsi="Times New Roman"/>
    </w:rPr>
  </w:style>
  <w:style w:type="paragraph" w:styleId="Heading9">
    <w:name w:val="heading 9"/>
    <w:basedOn w:val="Normal"/>
    <w:next w:val="Normal"/>
    <w:link w:val="Heading9Char"/>
    <w:qFormat/>
    <w:rsid w:val="000B4A7D"/>
    <w:pPr>
      <w:numPr>
        <w:ilvl w:val="8"/>
        <w:numId w:val="41"/>
      </w:numPr>
      <w:outlineLvl w:val="8"/>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
    <w:name w:val="CT"/>
    <w:basedOn w:val="Normal"/>
    <w:uiPriority w:val="99"/>
    <w:rsid w:val="000B4A7D"/>
    <w:pPr>
      <w:widowControl w:val="0"/>
      <w:pBdr>
        <w:bottom w:val="single" w:sz="24" w:space="15" w:color="000000"/>
      </w:pBdr>
      <w:suppressAutoHyphens/>
      <w:spacing w:after="1510" w:line="480" w:lineRule="atLeast"/>
      <w:textAlignment w:val="center"/>
      <w:outlineLvl w:val="0"/>
    </w:pPr>
    <w:rPr>
      <w:rFonts w:ascii="PalatinoLTPro-Black" w:hAnsi="PalatinoLTPro-Black" w:cs="PalatinoLTPro-Black"/>
      <w:spacing w:val="11"/>
      <w:sz w:val="42"/>
      <w:szCs w:val="42"/>
    </w:rPr>
  </w:style>
  <w:style w:type="paragraph" w:customStyle="1" w:styleId="Body">
    <w:name w:val="Body"/>
    <w:basedOn w:val="Normal"/>
    <w:uiPriority w:val="99"/>
    <w:rsid w:val="000B4A7D"/>
    <w:pPr>
      <w:widowControl w:val="0"/>
      <w:spacing w:line="300" w:lineRule="atLeast"/>
      <w:ind w:firstLine="300"/>
      <w:jc w:val="both"/>
      <w:textAlignment w:val="center"/>
    </w:pPr>
    <w:rPr>
      <w:rFonts w:ascii="Palatino-Roman" w:hAnsi="Palatino-Roman" w:cs="Palatino-Roman"/>
    </w:rPr>
  </w:style>
  <w:style w:type="paragraph" w:customStyle="1" w:styleId="PD">
    <w:name w:val="PD"/>
    <w:basedOn w:val="Body"/>
    <w:uiPriority w:val="99"/>
    <w:rsid w:val="000B4A7D"/>
    <w:pPr>
      <w:spacing w:before="60" w:after="60"/>
      <w:ind w:firstLine="0"/>
    </w:pPr>
    <w:rPr>
      <w:color w:val="0000FF"/>
    </w:rPr>
  </w:style>
  <w:style w:type="paragraph" w:customStyle="1" w:styleId="BodyNoIndent">
    <w:name w:val="BodyNoIndent"/>
    <w:basedOn w:val="Body"/>
    <w:next w:val="Body"/>
    <w:link w:val="BodyNoIndentChar"/>
    <w:uiPriority w:val="99"/>
    <w:rsid w:val="000B4A7D"/>
    <w:pPr>
      <w:ind w:firstLine="0"/>
    </w:pPr>
  </w:style>
  <w:style w:type="paragraph" w:customStyle="1" w:styleId="COT">
    <w:name w:val="COT"/>
    <w:basedOn w:val="BodyNoIndent"/>
    <w:uiPriority w:val="99"/>
    <w:rsid w:val="000B4A7D"/>
  </w:style>
  <w:style w:type="paragraph" w:customStyle="1" w:styleId="LH">
    <w:name w:val="LH"/>
    <w:basedOn w:val="Normal"/>
    <w:next w:val="CDT1"/>
    <w:autoRedefine/>
    <w:uiPriority w:val="99"/>
    <w:rsid w:val="000B4A7D"/>
    <w:pPr>
      <w:keepNext/>
      <w:widowControl w:val="0"/>
      <w:pBdr>
        <w:bottom w:val="single" w:sz="4" w:space="3" w:color="auto"/>
      </w:pBdr>
      <w:suppressAutoHyphens/>
      <w:spacing w:before="216" w:after="115" w:line="310" w:lineRule="atLeast"/>
      <w:ind w:left="302"/>
      <w:textAlignment w:val="center"/>
      <w:outlineLvl w:val="5"/>
    </w:pPr>
    <w:rPr>
      <w:rFonts w:ascii="MetaPlusBook-Roman" w:hAnsi="MetaPlusBook-Roman" w:cs="MetaPlusBook-Roman"/>
      <w:spacing w:val="2"/>
      <w:sz w:val="18"/>
      <w:szCs w:val="18"/>
    </w:rPr>
  </w:style>
  <w:style w:type="paragraph" w:customStyle="1" w:styleId="FC">
    <w:name w:val="FC"/>
    <w:basedOn w:val="LH"/>
    <w:autoRedefine/>
    <w:uiPriority w:val="99"/>
    <w:rsid w:val="000B4A7D"/>
    <w:pPr>
      <w:pBdr>
        <w:bottom w:val="none" w:sz="0" w:space="0" w:color="auto"/>
      </w:pBdr>
      <w:spacing w:before="120"/>
    </w:pPr>
  </w:style>
  <w:style w:type="paragraph" w:customStyle="1" w:styleId="FigureHolder">
    <w:name w:val="FigureHolder"/>
    <w:basedOn w:val="FC"/>
    <w:uiPriority w:val="99"/>
    <w:rsid w:val="000B4A7D"/>
    <w:pPr>
      <w:spacing w:before="660" w:after="0" w:line="276" w:lineRule="auto"/>
      <w:outlineLvl w:val="9"/>
    </w:pPr>
    <w:rPr>
      <w:rFonts w:ascii="Palatino-Roman" w:hAnsi="Palatino-Roman" w:cs="Palatino-Roman"/>
      <w:sz w:val="22"/>
      <w:szCs w:val="22"/>
    </w:rPr>
  </w:style>
  <w:style w:type="paragraph" w:customStyle="1" w:styleId="MindMapHolder">
    <w:name w:val="MindMapHolder"/>
    <w:basedOn w:val="FigureHolder"/>
    <w:autoRedefine/>
    <w:uiPriority w:val="99"/>
    <w:rsid w:val="000B4A7D"/>
    <w:pPr>
      <w:spacing w:before="300" w:after="290"/>
      <w:jc w:val="center"/>
    </w:pPr>
  </w:style>
  <w:style w:type="paragraph" w:customStyle="1" w:styleId="HA">
    <w:name w:val="HA"/>
    <w:basedOn w:val="Normal"/>
    <w:autoRedefine/>
    <w:uiPriority w:val="99"/>
    <w:rsid w:val="000B4A7D"/>
    <w:pPr>
      <w:keepNext/>
      <w:widowControl w:val="0"/>
      <w:spacing w:before="250" w:after="100" w:line="320" w:lineRule="atLeast"/>
      <w:jc w:val="both"/>
      <w:textAlignment w:val="center"/>
      <w:outlineLvl w:val="1"/>
    </w:pPr>
    <w:rPr>
      <w:rFonts w:ascii="MetaOT-Black" w:hAnsi="MetaOT-Black" w:cs="MetaOT-Black"/>
      <w:sz w:val="28"/>
      <w:szCs w:val="28"/>
    </w:rPr>
  </w:style>
  <w:style w:type="paragraph" w:customStyle="1" w:styleId="CDT">
    <w:name w:val="CDT"/>
    <w:basedOn w:val="Normal"/>
    <w:uiPriority w:val="99"/>
    <w:rsid w:val="000B4A7D"/>
    <w:pPr>
      <w:widowControl w:val="0"/>
      <w:suppressAutoHyphens/>
      <w:spacing w:line="210" w:lineRule="atLeast"/>
      <w:ind w:left="300"/>
      <w:textAlignment w:val="center"/>
    </w:pPr>
    <w:rPr>
      <w:rFonts w:ascii="Consolas" w:hAnsi="Consolas" w:cs="Consolas"/>
      <w:noProof/>
      <w:sz w:val="16"/>
      <w:szCs w:val="16"/>
    </w:rPr>
  </w:style>
  <w:style w:type="paragraph" w:customStyle="1" w:styleId="CDT1">
    <w:name w:val="CDT1"/>
    <w:basedOn w:val="CDT"/>
    <w:next w:val="CDT"/>
    <w:uiPriority w:val="99"/>
    <w:rsid w:val="000B4A7D"/>
    <w:pPr>
      <w:ind w:left="302"/>
    </w:pPr>
  </w:style>
  <w:style w:type="paragraph" w:customStyle="1" w:styleId="CDTX">
    <w:name w:val="CDTX"/>
    <w:basedOn w:val="Normal"/>
    <w:next w:val="Normal"/>
    <w:uiPriority w:val="99"/>
    <w:rsid w:val="004F5020"/>
    <w:pPr>
      <w:widowControl w:val="0"/>
      <w:pBdr>
        <w:bottom w:val="single" w:sz="4" w:space="4" w:color="000000"/>
      </w:pBdr>
      <w:suppressAutoHyphens/>
      <w:spacing w:after="320" w:line="210" w:lineRule="atLeast"/>
      <w:ind w:firstLine="302"/>
      <w:textAlignment w:val="center"/>
    </w:pPr>
    <w:rPr>
      <w:rFonts w:ascii="Consolas" w:hAnsi="Consolas" w:cs="Consolas"/>
      <w:noProof/>
      <w:sz w:val="16"/>
      <w:szCs w:val="16"/>
    </w:rPr>
  </w:style>
  <w:style w:type="paragraph" w:customStyle="1" w:styleId="CDTGrayline">
    <w:name w:val="CDTGrayline"/>
    <w:basedOn w:val="CDT"/>
    <w:autoRedefine/>
    <w:uiPriority w:val="99"/>
    <w:rsid w:val="000B4A7D"/>
    <w:pPr>
      <w:shd w:val="clear" w:color="auto" w:fill="D9D9D9"/>
    </w:pPr>
  </w:style>
  <w:style w:type="paragraph" w:customStyle="1" w:styleId="OutputHead">
    <w:name w:val="OutputHead"/>
    <w:basedOn w:val="Normal"/>
    <w:uiPriority w:val="99"/>
    <w:rsid w:val="000B4A7D"/>
    <w:pPr>
      <w:keepNext/>
      <w:widowControl w:val="0"/>
      <w:suppressAutoHyphens/>
      <w:spacing w:before="280" w:after="40" w:line="310" w:lineRule="atLeast"/>
      <w:textAlignment w:val="center"/>
    </w:pPr>
    <w:rPr>
      <w:rFonts w:ascii="MetaPlusBook-Caps" w:hAnsi="MetaPlusBook-Caps" w:cs="MetaPlusBook-Caps"/>
      <w:smallCaps/>
      <w:sz w:val="18"/>
      <w:szCs w:val="18"/>
    </w:rPr>
  </w:style>
  <w:style w:type="paragraph" w:customStyle="1" w:styleId="ListingHolderRuleBelow">
    <w:name w:val="ListingHolderRuleBelow"/>
    <w:basedOn w:val="FigureHolder"/>
    <w:uiPriority w:val="99"/>
    <w:rsid w:val="000B4A7D"/>
    <w:pPr>
      <w:pBdr>
        <w:bottom w:val="single" w:sz="4" w:space="3" w:color="auto"/>
      </w:pBdr>
      <w:spacing w:before="0" w:after="300"/>
    </w:pPr>
  </w:style>
  <w:style w:type="paragraph" w:customStyle="1" w:styleId="ListingHolderNoRuleBelow">
    <w:name w:val="ListingHolderNoRuleBelow"/>
    <w:basedOn w:val="ListingHolderRuleBelow"/>
    <w:uiPriority w:val="99"/>
    <w:rsid w:val="000B4A7D"/>
    <w:pPr>
      <w:pBdr>
        <w:bottom w:val="none" w:sz="0" w:space="0" w:color="auto"/>
      </w:pBdr>
    </w:pPr>
  </w:style>
  <w:style w:type="paragraph" w:customStyle="1" w:styleId="BeginnerTopic-AdvTopic">
    <w:name w:val="BeginnerTopic-AdvTopic"/>
    <w:basedOn w:val="Body"/>
    <w:autoRedefine/>
    <w:uiPriority w:val="99"/>
    <w:rsid w:val="000B4A7D"/>
    <w:pPr>
      <w:keepNext/>
      <w:tabs>
        <w:tab w:val="left" w:pos="320"/>
      </w:tabs>
      <w:spacing w:before="620" w:after="170"/>
      <w:ind w:firstLine="0"/>
      <w:outlineLvl w:val="2"/>
    </w:pPr>
    <w:rPr>
      <w:rFonts w:ascii="MetaOT-Black" w:hAnsi="MetaOT-Black" w:cs="MetaOT-Black"/>
      <w:caps/>
      <w:spacing w:val="47"/>
    </w:rPr>
  </w:style>
  <w:style w:type="paragraph" w:customStyle="1" w:styleId="HB">
    <w:name w:val="HB"/>
    <w:basedOn w:val="HA"/>
    <w:next w:val="Body"/>
    <w:uiPriority w:val="99"/>
    <w:rsid w:val="000B4A7D"/>
    <w:pPr>
      <w:tabs>
        <w:tab w:val="left" w:pos="2332"/>
      </w:tabs>
      <w:suppressAutoHyphens/>
      <w:spacing w:before="300" w:after="10" w:line="310" w:lineRule="atLeast"/>
      <w:ind w:right="720"/>
      <w:jc w:val="left"/>
      <w:outlineLvl w:val="2"/>
    </w:pPr>
    <w:rPr>
      <w:spacing w:val="-2"/>
      <w:position w:val="-1"/>
      <w:sz w:val="22"/>
      <w:szCs w:val="22"/>
    </w:rPr>
  </w:style>
  <w:style w:type="paragraph" w:customStyle="1" w:styleId="HBNoSpaceAbove">
    <w:name w:val="HBNoSpaceAbove"/>
    <w:basedOn w:val="HB"/>
    <w:uiPriority w:val="99"/>
    <w:rsid w:val="000B4A7D"/>
    <w:pPr>
      <w:spacing w:before="0" w:after="0"/>
    </w:pPr>
  </w:style>
  <w:style w:type="paragraph" w:customStyle="1" w:styleId="HDwithE">
    <w:name w:val="HDwithE"/>
    <w:basedOn w:val="HB"/>
    <w:autoRedefine/>
    <w:uiPriority w:val="99"/>
    <w:rsid w:val="000B4A7D"/>
    <w:pPr>
      <w:spacing w:after="60"/>
    </w:pPr>
  </w:style>
  <w:style w:type="paragraph" w:customStyle="1" w:styleId="NL1">
    <w:name w:val="NL1"/>
    <w:basedOn w:val="Body"/>
    <w:uiPriority w:val="99"/>
    <w:rsid w:val="000B4A7D"/>
    <w:pPr>
      <w:spacing w:before="320" w:after="40"/>
      <w:ind w:left="662" w:hanging="360"/>
    </w:pPr>
  </w:style>
  <w:style w:type="paragraph" w:customStyle="1" w:styleId="NL">
    <w:name w:val="NL"/>
    <w:basedOn w:val="Normal"/>
    <w:autoRedefine/>
    <w:uiPriority w:val="99"/>
    <w:rsid w:val="000B4A7D"/>
    <w:pPr>
      <w:widowControl w:val="0"/>
      <w:spacing w:after="40" w:line="300" w:lineRule="atLeast"/>
      <w:ind w:left="662" w:hanging="360"/>
      <w:jc w:val="both"/>
      <w:textAlignment w:val="center"/>
    </w:pPr>
    <w:rPr>
      <w:rFonts w:ascii="Palatino-Roman" w:hAnsi="Palatino-Roman" w:cs="Palatino-Roman"/>
    </w:rPr>
  </w:style>
  <w:style w:type="paragraph" w:customStyle="1" w:styleId="NLX">
    <w:name w:val="NLX"/>
    <w:basedOn w:val="NL"/>
    <w:autoRedefine/>
    <w:uiPriority w:val="99"/>
    <w:rsid w:val="000B4A7D"/>
    <w:pPr>
      <w:spacing w:after="240"/>
    </w:pPr>
  </w:style>
  <w:style w:type="paragraph" w:customStyle="1" w:styleId="TableHolder">
    <w:name w:val="TableHolder"/>
    <w:basedOn w:val="Normal"/>
    <w:uiPriority w:val="99"/>
    <w:rsid w:val="008E3690"/>
    <w:pPr>
      <w:widowControl w:val="0"/>
      <w:suppressAutoHyphens/>
      <w:spacing w:after="240"/>
      <w:textAlignment w:val="center"/>
    </w:pPr>
    <w:rPr>
      <w:rFonts w:ascii="Palatino-Roman" w:hAnsi="Palatino-Roman" w:cs="Palatino-Roman"/>
      <w:spacing w:val="-3"/>
    </w:rPr>
  </w:style>
  <w:style w:type="paragraph" w:customStyle="1" w:styleId="GuidelinesHholder">
    <w:name w:val="GuidelinesHholder"/>
    <w:basedOn w:val="TableHolder"/>
    <w:uiPriority w:val="99"/>
    <w:rsid w:val="000B4A7D"/>
    <w:pPr>
      <w:spacing w:before="360" w:after="360"/>
      <w:jc w:val="center"/>
    </w:pPr>
  </w:style>
  <w:style w:type="paragraph" w:customStyle="1" w:styleId="AdvX">
    <w:name w:val="AdvX"/>
    <w:basedOn w:val="Body"/>
    <w:uiPriority w:val="99"/>
    <w:rsid w:val="000B4A7D"/>
    <w:pPr>
      <w:spacing w:after="240"/>
    </w:pPr>
  </w:style>
  <w:style w:type="paragraph" w:customStyle="1" w:styleId="Code">
    <w:name w:val="Code"/>
    <w:basedOn w:val="Normal"/>
    <w:uiPriority w:val="99"/>
    <w:rsid w:val="000B4A7D"/>
    <w:pPr>
      <w:widowControl w:val="0"/>
      <w:tabs>
        <w:tab w:val="left" w:pos="440"/>
        <w:tab w:val="left" w:pos="680"/>
        <w:tab w:val="left" w:pos="1000"/>
        <w:tab w:val="left" w:pos="1320"/>
        <w:tab w:val="left" w:pos="1620"/>
        <w:tab w:val="left" w:pos="1940"/>
        <w:tab w:val="left" w:pos="2240"/>
        <w:tab w:val="left" w:pos="2500"/>
      </w:tabs>
      <w:suppressAutoHyphens/>
      <w:spacing w:line="210" w:lineRule="atLeast"/>
      <w:ind w:left="300" w:right="240"/>
      <w:textAlignment w:val="center"/>
    </w:pPr>
    <w:rPr>
      <w:rFonts w:ascii="Consolas" w:hAnsi="Consolas" w:cs="Consolas"/>
      <w:sz w:val="16"/>
      <w:szCs w:val="16"/>
    </w:rPr>
  </w:style>
  <w:style w:type="paragraph" w:customStyle="1" w:styleId="OutputCode1">
    <w:name w:val="OutputCode1"/>
    <w:basedOn w:val="Normal"/>
    <w:autoRedefine/>
    <w:uiPriority w:val="99"/>
    <w:rsid w:val="000B4A7D"/>
    <w:pPr>
      <w:widowControl w:val="0"/>
      <w:shd w:val="clear" w:color="auto" w:fill="E0E0E0"/>
      <w:tabs>
        <w:tab w:val="left" w:pos="440"/>
        <w:tab w:val="left" w:pos="680"/>
        <w:tab w:val="left" w:pos="1000"/>
        <w:tab w:val="left" w:pos="1320"/>
        <w:tab w:val="left" w:pos="1620"/>
        <w:tab w:val="left" w:pos="1940"/>
        <w:tab w:val="left" w:pos="2240"/>
        <w:tab w:val="left" w:pos="2500"/>
      </w:tabs>
      <w:suppressAutoHyphens/>
      <w:spacing w:before="180" w:line="180" w:lineRule="atLeast"/>
      <w:ind w:left="115" w:right="245"/>
      <w:textAlignment w:val="center"/>
    </w:pPr>
    <w:rPr>
      <w:rFonts w:ascii="Consolas" w:hAnsi="Consolas" w:cs="OCRAStd"/>
      <w:spacing w:val="-7"/>
      <w:sz w:val="16"/>
      <w:szCs w:val="14"/>
    </w:rPr>
  </w:style>
  <w:style w:type="paragraph" w:customStyle="1" w:styleId="OutputCode">
    <w:name w:val="OutputCode"/>
    <w:basedOn w:val="Normal"/>
    <w:uiPriority w:val="99"/>
    <w:rsid w:val="000B4A7D"/>
    <w:pPr>
      <w:widowControl w:val="0"/>
      <w:shd w:val="clear" w:color="auto" w:fill="E0E0E0"/>
      <w:tabs>
        <w:tab w:val="left" w:pos="440"/>
        <w:tab w:val="left" w:pos="680"/>
        <w:tab w:val="left" w:pos="1000"/>
        <w:tab w:val="left" w:pos="1320"/>
        <w:tab w:val="left" w:pos="1620"/>
        <w:tab w:val="left" w:pos="1940"/>
        <w:tab w:val="left" w:pos="2240"/>
        <w:tab w:val="left" w:pos="2500"/>
      </w:tabs>
      <w:suppressAutoHyphens/>
      <w:spacing w:line="180" w:lineRule="atLeast"/>
      <w:ind w:left="115" w:right="245"/>
      <w:textAlignment w:val="center"/>
    </w:pPr>
    <w:rPr>
      <w:rFonts w:ascii="Consolas" w:hAnsi="Consolas" w:cs="OCRAStd"/>
      <w:spacing w:val="-7"/>
      <w:sz w:val="16"/>
      <w:szCs w:val="14"/>
    </w:rPr>
  </w:style>
  <w:style w:type="paragraph" w:customStyle="1" w:styleId="OutputCodeLast">
    <w:name w:val="OutputCodeLast"/>
    <w:basedOn w:val="OutputCode"/>
    <w:autoRedefine/>
    <w:uiPriority w:val="99"/>
    <w:rsid w:val="000B4A7D"/>
    <w:pPr>
      <w:spacing w:before="180" w:after="515"/>
    </w:pPr>
  </w:style>
  <w:style w:type="paragraph" w:customStyle="1" w:styleId="CDTX-Middle">
    <w:name w:val="CDTX-Middle"/>
    <w:basedOn w:val="CDTX"/>
    <w:uiPriority w:val="99"/>
    <w:rsid w:val="000B4A7D"/>
    <w:pPr>
      <w:spacing w:after="160"/>
    </w:pPr>
  </w:style>
  <w:style w:type="paragraph" w:customStyle="1" w:styleId="SBsubhead">
    <w:name w:val="SBsubhead"/>
    <w:basedOn w:val="HB"/>
    <w:uiPriority w:val="99"/>
    <w:rsid w:val="000B4A7D"/>
    <w:pPr>
      <w:spacing w:before="120"/>
    </w:pPr>
    <w:rPr>
      <w:rFonts w:ascii="MetaPlusBold-Roman" w:hAnsi="MetaPlusBold-Roman" w:cs="MetaPlusBold-Roman"/>
    </w:rPr>
  </w:style>
  <w:style w:type="paragraph" w:customStyle="1" w:styleId="OutputHeadNoSpaceBefore">
    <w:name w:val="OutputHeadNoSpaceBefore"/>
    <w:basedOn w:val="OutputHead"/>
    <w:uiPriority w:val="99"/>
    <w:rsid w:val="000B4A7D"/>
    <w:pPr>
      <w:spacing w:before="0"/>
    </w:pPr>
  </w:style>
  <w:style w:type="paragraph" w:customStyle="1" w:styleId="Snippet">
    <w:name w:val="Snippet"/>
    <w:basedOn w:val="CDT"/>
    <w:uiPriority w:val="99"/>
    <w:rsid w:val="000B4A7D"/>
    <w:pPr>
      <w:spacing w:line="240" w:lineRule="atLeast"/>
    </w:pPr>
    <w:rPr>
      <w:sz w:val="20"/>
      <w:szCs w:val="20"/>
    </w:rPr>
  </w:style>
  <w:style w:type="paragraph" w:customStyle="1" w:styleId="Snippet1">
    <w:name w:val="Snippet1"/>
    <w:basedOn w:val="Snippet"/>
    <w:uiPriority w:val="99"/>
    <w:rsid w:val="000B4A7D"/>
    <w:pPr>
      <w:spacing w:before="140"/>
    </w:pPr>
  </w:style>
  <w:style w:type="paragraph" w:customStyle="1" w:styleId="SnippetX">
    <w:name w:val="SnippetX"/>
    <w:basedOn w:val="CDT"/>
    <w:uiPriority w:val="99"/>
    <w:rsid w:val="000B4A7D"/>
    <w:pPr>
      <w:spacing w:after="140"/>
    </w:pPr>
    <w:rPr>
      <w:sz w:val="20"/>
    </w:rPr>
  </w:style>
  <w:style w:type="paragraph" w:customStyle="1" w:styleId="BL1">
    <w:name w:val="BL1"/>
    <w:next w:val="BL"/>
    <w:autoRedefine/>
    <w:uiPriority w:val="99"/>
    <w:rsid w:val="000B4A7D"/>
    <w:pPr>
      <w:numPr>
        <w:numId w:val="33"/>
      </w:numPr>
      <w:ind w:right="720"/>
    </w:pPr>
    <w:rPr>
      <w:rFonts w:ascii="Palatino-Roman" w:eastAsia="Cambria" w:hAnsi="Palatino-Roman" w:cs="Palatino-Roman"/>
      <w:color w:val="000000"/>
      <w:sz w:val="22"/>
      <w:szCs w:val="22"/>
    </w:rPr>
  </w:style>
  <w:style w:type="paragraph" w:customStyle="1" w:styleId="BL">
    <w:name w:val="BL"/>
    <w:autoRedefine/>
    <w:uiPriority w:val="99"/>
    <w:rsid w:val="000B4A7D"/>
    <w:pPr>
      <w:numPr>
        <w:numId w:val="32"/>
      </w:numPr>
    </w:pPr>
    <w:rPr>
      <w:rFonts w:ascii="Palatino-Roman" w:eastAsia="Cambria" w:hAnsi="Palatino-Roman" w:cs="Palatino-Roman"/>
      <w:color w:val="000000"/>
      <w:sz w:val="22"/>
      <w:szCs w:val="22"/>
    </w:rPr>
  </w:style>
  <w:style w:type="paragraph" w:customStyle="1" w:styleId="CDTOnly">
    <w:name w:val="CDTOnly"/>
    <w:basedOn w:val="CDT1"/>
    <w:uiPriority w:val="99"/>
    <w:rsid w:val="000B4A7D"/>
    <w:pPr>
      <w:pBdr>
        <w:bottom w:val="single" w:sz="4" w:space="4" w:color="000000"/>
      </w:pBdr>
      <w:spacing w:after="320"/>
    </w:pPr>
  </w:style>
  <w:style w:type="paragraph" w:customStyle="1" w:styleId="SnippetOnly">
    <w:name w:val="SnippetOnly"/>
    <w:basedOn w:val="Snippet1"/>
    <w:uiPriority w:val="99"/>
    <w:rsid w:val="000B4A7D"/>
    <w:pPr>
      <w:spacing w:after="140"/>
    </w:pPr>
  </w:style>
  <w:style w:type="paragraph" w:customStyle="1" w:styleId="NoteHead">
    <w:name w:val="NoteHead"/>
    <w:basedOn w:val="Normal"/>
    <w:autoRedefine/>
    <w:uiPriority w:val="99"/>
    <w:rsid w:val="000B4A7D"/>
    <w:pPr>
      <w:widowControl w:val="0"/>
      <w:shd w:val="clear" w:color="auto" w:fill="E0E0E0"/>
      <w:tabs>
        <w:tab w:val="left" w:pos="340"/>
      </w:tabs>
      <w:spacing w:before="280" w:after="80" w:line="280" w:lineRule="atLeast"/>
      <w:ind w:left="1080" w:right="720"/>
      <w:textAlignment w:val="center"/>
      <w:outlineLvl w:val="5"/>
    </w:pPr>
    <w:rPr>
      <w:rFonts w:ascii="DIN-Black" w:hAnsi="DIN-Black" w:cs="DIN-Black"/>
      <w:b/>
      <w:sz w:val="23"/>
      <w:szCs w:val="23"/>
    </w:rPr>
  </w:style>
  <w:style w:type="paragraph" w:customStyle="1" w:styleId="NoteHolder">
    <w:name w:val="NoteHolder"/>
    <w:basedOn w:val="NoteHead"/>
    <w:uiPriority w:val="99"/>
    <w:rsid w:val="000B4A7D"/>
    <w:pPr>
      <w:spacing w:before="420" w:after="270"/>
      <w:ind w:left="0"/>
      <w:outlineLvl w:val="9"/>
    </w:pPr>
    <w:rPr>
      <w:rFonts w:ascii="Palatino-Roman" w:hAnsi="Palatino-Roman" w:cs="Palatino-Roman"/>
      <w:position w:val="8"/>
      <w:sz w:val="20"/>
      <w:szCs w:val="20"/>
    </w:rPr>
  </w:style>
  <w:style w:type="paragraph" w:customStyle="1" w:styleId="LangContrastHolder">
    <w:name w:val="LangContrastHolder"/>
    <w:basedOn w:val="Normal"/>
    <w:uiPriority w:val="99"/>
    <w:rsid w:val="000B4A7D"/>
    <w:pPr>
      <w:widowControl w:val="0"/>
      <w:shd w:val="clear" w:color="auto" w:fill="E0E0E0"/>
      <w:tabs>
        <w:tab w:val="left" w:pos="340"/>
      </w:tabs>
      <w:spacing w:before="470" w:after="260" w:line="280" w:lineRule="atLeast"/>
      <w:ind w:right="720"/>
      <w:textAlignment w:val="center"/>
    </w:pPr>
    <w:rPr>
      <w:rFonts w:ascii="Palatino-Roman" w:hAnsi="Palatino-Roman" w:cs="Palatino-Roman"/>
      <w:b/>
      <w:position w:val="8"/>
      <w:sz w:val="20"/>
      <w:szCs w:val="20"/>
    </w:rPr>
  </w:style>
  <w:style w:type="paragraph" w:customStyle="1" w:styleId="SummaryHead">
    <w:name w:val="SummaryHead"/>
    <w:basedOn w:val="H1"/>
    <w:next w:val="HEADFIRST"/>
    <w:qFormat/>
    <w:rsid w:val="004F5020"/>
    <w:pPr>
      <w:pBdr>
        <w:bottom w:val="single" w:sz="12" w:space="1" w:color="auto"/>
      </w:pBdr>
    </w:pPr>
    <w:rPr>
      <w:caps/>
    </w:rPr>
  </w:style>
  <w:style w:type="paragraph" w:customStyle="1" w:styleId="LangContrastHead">
    <w:name w:val="LangContrastHead"/>
    <w:basedOn w:val="NoteHead"/>
    <w:uiPriority w:val="99"/>
    <w:rsid w:val="000B4A7D"/>
    <w:pPr>
      <w:spacing w:after="100"/>
    </w:pPr>
    <w:rPr>
      <w:rFonts w:ascii="MetaOT-Black" w:hAnsi="MetaOT-Black" w:cs="MetaOT-Black"/>
      <w:b w:val="0"/>
      <w:sz w:val="24"/>
      <w:szCs w:val="24"/>
    </w:rPr>
  </w:style>
  <w:style w:type="paragraph" w:customStyle="1" w:styleId="Guidelines">
    <w:name w:val="Guidelines"/>
    <w:basedOn w:val="OutputCode"/>
    <w:uiPriority w:val="99"/>
    <w:rsid w:val="000B4A7D"/>
    <w:pPr>
      <w:spacing w:after="240" w:line="240" w:lineRule="atLeast"/>
      <w:ind w:left="1080" w:right="720"/>
      <w:contextualSpacing/>
    </w:pPr>
    <w:rPr>
      <w:rFonts w:ascii="MetaPlusBook-Roman" w:hAnsi="MetaPlusBook-Roman" w:cs="MetaPlusBook-Roman"/>
      <w:spacing w:val="-4"/>
      <w:sz w:val="18"/>
      <w:szCs w:val="18"/>
    </w:rPr>
  </w:style>
  <w:style w:type="paragraph" w:customStyle="1" w:styleId="GuidelinesHead">
    <w:name w:val="GuidelinesHead"/>
    <w:basedOn w:val="LangContrastHead"/>
    <w:uiPriority w:val="99"/>
    <w:rsid w:val="000B4A7D"/>
  </w:style>
  <w:style w:type="paragraph" w:customStyle="1" w:styleId="NoteBody">
    <w:name w:val="NoteBody"/>
    <w:basedOn w:val="BodyNoIndent"/>
    <w:uiPriority w:val="99"/>
    <w:rsid w:val="000B4A7D"/>
    <w:pPr>
      <w:shd w:val="clear" w:color="auto" w:fill="E0E0E0"/>
      <w:spacing w:line="280" w:lineRule="atLeast"/>
      <w:ind w:left="1080" w:right="720"/>
    </w:pPr>
  </w:style>
  <w:style w:type="paragraph" w:customStyle="1" w:styleId="LangContrastBody">
    <w:name w:val="LangContrastBody"/>
    <w:basedOn w:val="Body"/>
    <w:uiPriority w:val="99"/>
    <w:rsid w:val="000B4A7D"/>
    <w:pPr>
      <w:shd w:val="clear" w:color="auto" w:fill="E0E0E0"/>
      <w:spacing w:line="320" w:lineRule="atLeast"/>
      <w:ind w:left="1080" w:right="720" w:firstLine="0"/>
    </w:pPr>
    <w:rPr>
      <w:rFonts w:ascii="Meta-Normal" w:hAnsi="Meta-Normal" w:cs="Meta-Normal"/>
      <w:spacing w:val="-6"/>
    </w:rPr>
  </w:style>
  <w:style w:type="paragraph" w:customStyle="1" w:styleId="LangContrastBodyIndent">
    <w:name w:val="LangContrastBodyIndent"/>
    <w:basedOn w:val="LangContrastBody"/>
    <w:uiPriority w:val="99"/>
    <w:rsid w:val="000B4A7D"/>
    <w:pPr>
      <w:ind w:firstLine="240"/>
    </w:pPr>
  </w:style>
  <w:style w:type="character" w:customStyle="1" w:styleId="E1">
    <w:name w:val="E1"/>
    <w:rsid w:val="004F5020"/>
    <w:rPr>
      <w:bdr w:val="none" w:sz="0" w:space="0" w:color="auto"/>
      <w:shd w:val="clear" w:color="auto" w:fill="E6E6E6"/>
    </w:rPr>
  </w:style>
  <w:style w:type="character" w:customStyle="1" w:styleId="C1">
    <w:name w:val="C1"/>
    <w:uiPriority w:val="99"/>
    <w:rsid w:val="000B4A7D"/>
    <w:rPr>
      <w:rFonts w:ascii="Consolas" w:hAnsi="Consolas" w:cs="Consolas"/>
      <w:color w:val="000000"/>
      <w:kern w:val="0"/>
      <w:position w:val="0"/>
    </w:rPr>
  </w:style>
  <w:style w:type="character" w:customStyle="1" w:styleId="C1inLH">
    <w:name w:val="C1inLH"/>
    <w:basedOn w:val="C1"/>
    <w:uiPriority w:val="99"/>
    <w:rsid w:val="000B4A7D"/>
    <w:rPr>
      <w:rFonts w:ascii="Consolas" w:hAnsi="Consolas" w:cs="Consolas"/>
      <w:color w:val="000000"/>
      <w:kern w:val="0"/>
      <w:position w:val="0"/>
      <w:sz w:val="18"/>
      <w:szCs w:val="18"/>
    </w:rPr>
  </w:style>
  <w:style w:type="character" w:customStyle="1" w:styleId="CPKeyword">
    <w:name w:val="CP Keyword"/>
    <w:uiPriority w:val="99"/>
    <w:rsid w:val="000B4A7D"/>
    <w:rPr>
      <w:rFonts w:cs="Consolas-Bold"/>
      <w:b/>
      <w:bCs/>
      <w:color w:val="0000FF"/>
      <w:spacing w:val="0"/>
      <w:w w:val="100"/>
      <w:szCs w:val="16"/>
    </w:rPr>
  </w:style>
  <w:style w:type="character" w:customStyle="1" w:styleId="CPComment">
    <w:name w:val="CP Comment"/>
    <w:uiPriority w:val="99"/>
    <w:rsid w:val="000B4A7D"/>
    <w:rPr>
      <w:rFonts w:cs="Consolas-Italic"/>
      <w:i/>
      <w:iCs/>
      <w:color w:val="008000"/>
    </w:rPr>
  </w:style>
  <w:style w:type="character" w:customStyle="1" w:styleId="Superscr">
    <w:name w:val="Superscr"/>
    <w:uiPriority w:val="99"/>
    <w:rsid w:val="00AA7DD9"/>
    <w:rPr>
      <w:vertAlign w:val="superscript"/>
    </w:rPr>
  </w:style>
  <w:style w:type="character" w:customStyle="1" w:styleId="Maroon">
    <w:name w:val="Maroon"/>
    <w:uiPriority w:val="99"/>
    <w:rsid w:val="002A2BDF"/>
    <w:rPr>
      <w:rFonts w:cs="Consolas"/>
      <w:color w:val="A31515"/>
    </w:rPr>
  </w:style>
  <w:style w:type="character" w:customStyle="1" w:styleId="Maroonital">
    <w:name w:val="Maroon ital"/>
    <w:uiPriority w:val="99"/>
    <w:rsid w:val="002A2BDF"/>
    <w:rPr>
      <w:rFonts w:cs="Consolas-Italic"/>
      <w:i/>
      <w:iCs/>
      <w:color w:val="A31515"/>
    </w:rPr>
  </w:style>
  <w:style w:type="character" w:customStyle="1" w:styleId="Italic">
    <w:name w:val="Italic"/>
    <w:autoRedefine/>
    <w:uiPriority w:val="99"/>
    <w:rsid w:val="000B4A7D"/>
    <w:rPr>
      <w:rFonts w:cs="Palatino-Italic"/>
      <w:i/>
      <w:iCs/>
    </w:rPr>
  </w:style>
  <w:style w:type="character" w:customStyle="1" w:styleId="C1inHead">
    <w:name w:val="C1 in Head"/>
    <w:uiPriority w:val="99"/>
    <w:rsid w:val="000B4A7D"/>
    <w:rPr>
      <w:rFonts w:ascii="Consolas" w:hAnsi="Consolas" w:cs="Consolas-Bold"/>
      <w:b/>
      <w:bCs/>
      <w:sz w:val="22"/>
      <w:szCs w:val="18"/>
    </w:rPr>
  </w:style>
  <w:style w:type="character" w:customStyle="1" w:styleId="C1inB-Head">
    <w:name w:val="C1inB-Head"/>
    <w:basedOn w:val="C1inHead"/>
    <w:uiPriority w:val="99"/>
    <w:rsid w:val="000B4A7D"/>
    <w:rPr>
      <w:rFonts w:ascii="Consolas" w:hAnsi="Consolas" w:cs="Consolas-Bold"/>
      <w:b/>
      <w:bCs/>
      <w:sz w:val="24"/>
      <w:szCs w:val="18"/>
    </w:rPr>
  </w:style>
  <w:style w:type="character" w:customStyle="1" w:styleId="E4">
    <w:name w:val="E4"/>
    <w:uiPriority w:val="99"/>
    <w:rsid w:val="000B4A7D"/>
    <w:rPr>
      <w:u w:color="000000"/>
      <w:shd w:val="clear" w:color="auto" w:fill="E0E0E0"/>
    </w:rPr>
  </w:style>
  <w:style w:type="character" w:customStyle="1" w:styleId="CPKeywordinSnippet">
    <w:name w:val="CPKeywordinSnippet"/>
    <w:basedOn w:val="CPKeyword"/>
    <w:uiPriority w:val="99"/>
    <w:rPr>
      <w:rFonts w:ascii="Consolas" w:hAnsi="Consolas" w:cs="Consolas-Bold"/>
      <w:b/>
      <w:bCs/>
      <w:color w:val="0000FF"/>
      <w:spacing w:val="0"/>
      <w:w w:val="100"/>
      <w:sz w:val="20"/>
      <w:szCs w:val="20"/>
    </w:rPr>
  </w:style>
  <w:style w:type="character" w:customStyle="1" w:styleId="C1-9pt">
    <w:name w:val="C1-9pt"/>
    <w:basedOn w:val="C1"/>
    <w:uiPriority w:val="99"/>
    <w:rsid w:val="000B4A7D"/>
    <w:rPr>
      <w:rFonts w:ascii="Consolas" w:hAnsi="Consolas" w:cs="Consolas"/>
      <w:color w:val="000000"/>
      <w:kern w:val="0"/>
      <w:position w:val="0"/>
      <w:sz w:val="18"/>
      <w:szCs w:val="18"/>
    </w:rPr>
  </w:style>
  <w:style w:type="character" w:customStyle="1" w:styleId="DropCap">
    <w:name w:val="DropCap"/>
    <w:uiPriority w:val="99"/>
    <w:rsid w:val="000B4A7D"/>
    <w:rPr>
      <w:rFonts w:ascii="MetaPlusMedium-Roman" w:hAnsi="MetaPlusMedium-Roman" w:cs="MetaPlusMedium-Roman"/>
      <w:color w:val="000000"/>
      <w:spacing w:val="-2"/>
      <w:position w:val="-4"/>
      <w:sz w:val="23"/>
      <w:szCs w:val="23"/>
    </w:rPr>
  </w:style>
  <w:style w:type="character" w:customStyle="1" w:styleId="PalSmCaps">
    <w:name w:val="PalSmCaps"/>
    <w:uiPriority w:val="99"/>
    <w:rsid w:val="000B4A7D"/>
    <w:rPr>
      <w:rFonts w:ascii="Palatino-Roman" w:hAnsi="Palatino-Roman" w:cs="Palatino-Roman"/>
      <w:smallCaps/>
    </w:rPr>
  </w:style>
  <w:style w:type="character" w:customStyle="1" w:styleId="LN">
    <w:name w:val="LN"/>
    <w:uiPriority w:val="99"/>
    <w:rsid w:val="000B4A7D"/>
    <w:rPr>
      <w:rFonts w:ascii="MetaPlusBook-Caps" w:hAnsi="MetaPlusBook-Caps" w:cs="MetaPlusBook-Caps"/>
      <w:smallCaps/>
      <w:color w:val="000000"/>
      <w:spacing w:val="7"/>
      <w:w w:val="100"/>
      <w:sz w:val="18"/>
      <w:szCs w:val="18"/>
    </w:rPr>
  </w:style>
  <w:style w:type="character" w:customStyle="1" w:styleId="Bullet">
    <w:name w:val="Bullet"/>
    <w:uiPriority w:val="99"/>
    <w:rsid w:val="000B4A7D"/>
    <w:rPr>
      <w:rFonts w:ascii="Palatino-Roman" w:hAnsi="Palatino-Roman" w:cs="Palatino-Roman"/>
      <w:color w:val="000000"/>
      <w:position w:val="0"/>
      <w:sz w:val="20"/>
      <w:szCs w:val="20"/>
    </w:rPr>
  </w:style>
  <w:style w:type="character" w:customStyle="1" w:styleId="GuideBold">
    <w:name w:val="GuideBold"/>
    <w:uiPriority w:val="99"/>
    <w:rsid w:val="000B4A7D"/>
    <w:rPr>
      <w:rFonts w:ascii="MetaPlusBold-Roman" w:hAnsi="MetaPlusBold-Roman" w:cs="MetaPlusBold-Roman"/>
    </w:rPr>
  </w:style>
  <w:style w:type="character" w:customStyle="1" w:styleId="UpperDingbat">
    <w:name w:val="UpperDingbat"/>
    <w:uiPriority w:val="99"/>
    <w:rsid w:val="008E3690"/>
    <w:rPr>
      <w:rFonts w:ascii="ZapfDingbats" w:hAnsi="ZapfDingbats" w:cs="ZapfDingbats"/>
      <w:color w:val="000000"/>
      <w:position w:val="8"/>
      <w:sz w:val="18"/>
      <w:szCs w:val="18"/>
    </w:rPr>
  </w:style>
  <w:style w:type="character" w:customStyle="1" w:styleId="LowerDingbat">
    <w:name w:val="LowerDingbat"/>
    <w:uiPriority w:val="99"/>
    <w:rsid w:val="000B4A7D"/>
    <w:rPr>
      <w:rFonts w:ascii="ZapfDingbats" w:hAnsi="ZapfDingbats" w:cs="ZapfDingbats"/>
      <w:color w:val="000000"/>
      <w:position w:val="-4"/>
      <w:sz w:val="18"/>
      <w:szCs w:val="18"/>
    </w:rPr>
  </w:style>
  <w:style w:type="character" w:customStyle="1" w:styleId="Heading1Char">
    <w:name w:val="Heading 1 Char"/>
    <w:basedOn w:val="DefaultParagraphFont"/>
    <w:link w:val="Heading1"/>
    <w:rsid w:val="000B4A7D"/>
    <w:rPr>
      <w:rFonts w:ascii="Arial" w:eastAsia="SimSun" w:hAnsi="Arial" w:cs="Arial"/>
      <w:b/>
      <w:bCs/>
      <w:color w:val="000000"/>
      <w:kern w:val="32"/>
      <w:sz w:val="32"/>
      <w:szCs w:val="32"/>
    </w:rPr>
  </w:style>
  <w:style w:type="character" w:customStyle="1" w:styleId="Heading2Char">
    <w:name w:val="Heading 2 Char"/>
    <w:basedOn w:val="DefaultParagraphFont"/>
    <w:link w:val="Heading2"/>
    <w:rsid w:val="000B4A7D"/>
    <w:rPr>
      <w:rFonts w:ascii="Arial" w:eastAsia="SimSun" w:hAnsi="Arial" w:cs="Arial"/>
      <w:b/>
      <w:bCs/>
      <w:i/>
      <w:iCs/>
      <w:color w:val="000000"/>
      <w:sz w:val="28"/>
      <w:szCs w:val="28"/>
    </w:rPr>
  </w:style>
  <w:style w:type="character" w:customStyle="1" w:styleId="BodyNoIndentChar">
    <w:name w:val="BodyNoIndent Char"/>
    <w:link w:val="BodyNoIndent"/>
    <w:uiPriority w:val="99"/>
    <w:locked/>
    <w:rsid w:val="000B4A7D"/>
    <w:rPr>
      <w:rFonts w:ascii="Palatino-Roman" w:eastAsiaTheme="minorHAnsi" w:hAnsi="Palatino-Roman" w:cs="Palatino-Roman"/>
      <w:color w:val="000000"/>
      <w:sz w:val="22"/>
      <w:szCs w:val="22"/>
    </w:rPr>
  </w:style>
  <w:style w:type="paragraph" w:customStyle="1" w:styleId="ChapterTitle">
    <w:name w:val="Chapter Title"/>
    <w:next w:val="Quote"/>
    <w:rsid w:val="000B4A7D"/>
    <w:rPr>
      <w:rFonts w:ascii="Arial" w:hAnsi="Arial" w:cs="Arial"/>
      <w:b/>
      <w:sz w:val="36"/>
      <w:szCs w:val="36"/>
    </w:rPr>
  </w:style>
  <w:style w:type="paragraph" w:styleId="Quote">
    <w:name w:val="Quote"/>
    <w:basedOn w:val="Normal"/>
    <w:next w:val="Normal"/>
    <w:link w:val="QuoteChar"/>
    <w:uiPriority w:val="29"/>
    <w:qFormat/>
    <w:rsid w:val="000B4A7D"/>
    <w:rPr>
      <w:i/>
      <w:iCs/>
      <w:color w:val="000000" w:themeColor="text1"/>
    </w:rPr>
  </w:style>
  <w:style w:type="character" w:customStyle="1" w:styleId="QuoteChar">
    <w:name w:val="Quote Char"/>
    <w:basedOn w:val="DefaultParagraphFont"/>
    <w:link w:val="Quote"/>
    <w:uiPriority w:val="29"/>
    <w:rsid w:val="000B4A7D"/>
    <w:rPr>
      <w:rFonts w:asciiTheme="minorHAnsi" w:eastAsiaTheme="minorHAnsi" w:hAnsiTheme="minorHAnsi" w:cstheme="minorBidi"/>
      <w:i/>
      <w:iCs/>
      <w:color w:val="000000" w:themeColor="text1"/>
      <w:sz w:val="22"/>
      <w:szCs w:val="22"/>
    </w:rPr>
  </w:style>
  <w:style w:type="paragraph" w:customStyle="1" w:styleId="FirstInChapter">
    <w:name w:val="FirstInChapter"/>
    <w:basedOn w:val="Body"/>
    <w:next w:val="Body"/>
    <w:rsid w:val="000B4A7D"/>
    <w:pPr>
      <w:spacing w:before="360"/>
      <w:ind w:firstLine="0"/>
    </w:pPr>
    <w:rPr>
      <w:rFonts w:ascii="Arial" w:hAnsi="Arial" w:cs="Arial"/>
    </w:rPr>
  </w:style>
  <w:style w:type="paragraph" w:customStyle="1" w:styleId="Extract-Only">
    <w:name w:val="Extract-Only"/>
    <w:qFormat/>
    <w:rsid w:val="000B4A7D"/>
    <w:pPr>
      <w:widowControl w:val="0"/>
      <w:autoSpaceDE w:val="0"/>
      <w:autoSpaceDN w:val="0"/>
      <w:adjustRightInd w:val="0"/>
      <w:spacing w:before="120" w:after="120"/>
      <w:ind w:left="720" w:right="720"/>
      <w:jc w:val="both"/>
    </w:pPr>
    <w:rPr>
      <w:rFonts w:ascii="Helvetica-Oblique" w:hAnsi="Helvetica-Oblique" w:cs="Helvetica-Oblique"/>
      <w:i/>
      <w:iCs/>
      <w:sz w:val="28"/>
      <w:szCs w:val="28"/>
    </w:rPr>
  </w:style>
  <w:style w:type="paragraph" w:customStyle="1" w:styleId="Extract-Last">
    <w:name w:val="Extract-Last"/>
    <w:basedOn w:val="Extract-Only"/>
    <w:next w:val="Body"/>
    <w:qFormat/>
    <w:rsid w:val="000B4A7D"/>
    <w:pPr>
      <w:spacing w:before="0"/>
    </w:pPr>
    <w:rPr>
      <w:rFonts w:ascii="Helvetica" w:hAnsi="Helvetica" w:cs="Helvetica"/>
    </w:rPr>
  </w:style>
  <w:style w:type="character" w:customStyle="1" w:styleId="ItalicCharacter">
    <w:name w:val="ItalicCharacter"/>
    <w:basedOn w:val="DefaultParagraphFont"/>
    <w:uiPriority w:val="1"/>
    <w:qFormat/>
    <w:rsid w:val="000B4A7D"/>
    <w:rPr>
      <w:i/>
    </w:rPr>
  </w:style>
  <w:style w:type="character" w:customStyle="1" w:styleId="definition">
    <w:name w:val="definition"/>
    <w:uiPriority w:val="1"/>
    <w:qFormat/>
    <w:rsid w:val="000B4A7D"/>
    <w:rPr>
      <w:b w:val="0"/>
      <w:u w:val="single"/>
    </w:rPr>
  </w:style>
  <w:style w:type="paragraph" w:customStyle="1" w:styleId="FigureCaption">
    <w:name w:val="FigureCaption"/>
    <w:qFormat/>
    <w:rsid w:val="000B4A7D"/>
    <w:rPr>
      <w:rFonts w:ascii="Tw Cen MT" w:hAnsi="Tw Cen MT" w:cs="ArialMT"/>
      <w:sz w:val="32"/>
      <w:szCs w:val="32"/>
    </w:rPr>
  </w:style>
  <w:style w:type="paragraph" w:customStyle="1" w:styleId="ProductionDirection">
    <w:name w:val="ProductionDirection"/>
    <w:basedOn w:val="Body"/>
    <w:qFormat/>
    <w:rsid w:val="000B4A7D"/>
    <w:pPr>
      <w:ind w:firstLine="0"/>
    </w:pPr>
    <w:rPr>
      <w:rFonts w:ascii="Helvetica-BoldOblique" w:hAnsi="Helvetica-BoldOblique" w:cs="Helvetica-BoldOblique"/>
      <w:b/>
      <w:bCs/>
      <w:i/>
      <w:iCs/>
      <w:color w:val="4F81BD" w:themeColor="accent1"/>
    </w:rPr>
  </w:style>
  <w:style w:type="paragraph" w:customStyle="1" w:styleId="QuoteAttrib">
    <w:name w:val="QuoteAttrib"/>
    <w:basedOn w:val="Quote"/>
    <w:qFormat/>
    <w:rsid w:val="000B4A7D"/>
    <w:pPr>
      <w:jc w:val="right"/>
    </w:pPr>
    <w:rPr>
      <w:rFonts w:ascii="Calibri" w:hAnsi="Calibri" w:cs="ArialMT"/>
      <w:i w:val="0"/>
    </w:rPr>
  </w:style>
  <w:style w:type="paragraph" w:styleId="TOCHeading">
    <w:name w:val="TOC Heading"/>
    <w:basedOn w:val="Heading1"/>
    <w:next w:val="Body"/>
    <w:uiPriority w:val="39"/>
    <w:semiHidden/>
    <w:unhideWhenUsed/>
    <w:qFormat/>
    <w:rsid w:val="008E3690"/>
    <w:pPr>
      <w:outlineLvl w:val="9"/>
    </w:pPr>
    <w:rPr>
      <w:rFonts w:ascii="Cambria" w:eastAsia="Times New Roman" w:hAnsi="Cambria" w:cs="Times New Roman"/>
      <w:color w:val="345A8A"/>
    </w:rPr>
  </w:style>
  <w:style w:type="paragraph" w:customStyle="1" w:styleId="CN">
    <w:name w:val="CN"/>
    <w:basedOn w:val="CT"/>
    <w:qFormat/>
    <w:rsid w:val="000B4A7D"/>
    <w:pPr>
      <w:spacing w:after="0"/>
    </w:pPr>
  </w:style>
  <w:style w:type="paragraph" w:customStyle="1" w:styleId="AdvOnly">
    <w:name w:val="AdvOnly"/>
    <w:basedOn w:val="BodyNoIndent"/>
    <w:uiPriority w:val="99"/>
    <w:rsid w:val="000B4A7D"/>
    <w:pPr>
      <w:spacing w:after="260"/>
    </w:pPr>
  </w:style>
  <w:style w:type="paragraph" w:styleId="BalloonText">
    <w:name w:val="Balloon Text"/>
    <w:basedOn w:val="Normal"/>
    <w:link w:val="BalloonTextChar"/>
    <w:semiHidden/>
    <w:rsid w:val="004F5020"/>
    <w:rPr>
      <w:rFonts w:ascii="Tahoma" w:eastAsia="SimSun" w:hAnsi="Tahoma" w:cs="Tahoma"/>
      <w:sz w:val="16"/>
      <w:szCs w:val="16"/>
    </w:rPr>
  </w:style>
  <w:style w:type="character" w:customStyle="1" w:styleId="BalloonTextChar">
    <w:name w:val="Balloon Text Char"/>
    <w:basedOn w:val="DefaultParagraphFont"/>
    <w:link w:val="BalloonText"/>
    <w:semiHidden/>
    <w:rsid w:val="000B4A7D"/>
    <w:rPr>
      <w:rFonts w:ascii="Tahoma" w:eastAsia="SimSun" w:hAnsi="Tahoma" w:cs="Tahoma"/>
      <w:color w:val="000000"/>
      <w:w w:val="101"/>
      <w:sz w:val="16"/>
      <w:szCs w:val="16"/>
    </w:rPr>
  </w:style>
  <w:style w:type="paragraph" w:customStyle="1" w:styleId="BeginOnly">
    <w:name w:val="BeginOnly"/>
    <w:basedOn w:val="Body"/>
    <w:uiPriority w:val="99"/>
    <w:rsid w:val="000B4A7D"/>
    <w:pPr>
      <w:spacing w:after="360"/>
      <w:ind w:firstLine="0"/>
    </w:pPr>
  </w:style>
  <w:style w:type="paragraph" w:customStyle="1" w:styleId="BeginX">
    <w:name w:val="BeginX"/>
    <w:basedOn w:val="Normal"/>
    <w:uiPriority w:val="99"/>
    <w:rsid w:val="000B4A7D"/>
    <w:pPr>
      <w:widowControl w:val="0"/>
      <w:spacing w:after="240" w:line="300" w:lineRule="atLeast"/>
      <w:ind w:firstLine="300"/>
      <w:jc w:val="both"/>
      <w:textAlignment w:val="center"/>
    </w:pPr>
    <w:rPr>
      <w:rFonts w:ascii="Palatino-Roman" w:hAnsi="Palatino-Roman" w:cs="Palatino-Roman"/>
    </w:rPr>
  </w:style>
  <w:style w:type="paragraph" w:customStyle="1" w:styleId="BLX">
    <w:name w:val="BLX"/>
    <w:autoRedefine/>
    <w:uiPriority w:val="99"/>
    <w:rsid w:val="000B4A7D"/>
    <w:pPr>
      <w:numPr>
        <w:numId w:val="35"/>
      </w:numPr>
      <w:spacing w:after="240"/>
    </w:pPr>
    <w:rPr>
      <w:rFonts w:ascii="Palatino-Roman" w:eastAsia="Cambria" w:hAnsi="Palatino-Roman" w:cs="Palatino-Roman"/>
      <w:color w:val="000000"/>
      <w:sz w:val="22"/>
      <w:szCs w:val="22"/>
    </w:rPr>
  </w:style>
  <w:style w:type="character" w:customStyle="1" w:styleId="BodyChar">
    <w:name w:val="Body Char"/>
    <w:uiPriority w:val="99"/>
    <w:rsid w:val="000B4A7D"/>
    <w:rPr>
      <w:rFonts w:ascii="Palatino-Roman" w:hAnsi="Palatino-Roman" w:cs="Palatino-Roman"/>
      <w:color w:val="000000"/>
      <w:w w:val="100"/>
      <w:sz w:val="22"/>
      <w:szCs w:val="22"/>
    </w:rPr>
  </w:style>
  <w:style w:type="character" w:customStyle="1" w:styleId="BodyTextChar">
    <w:name w:val="BodyTextChar"/>
    <w:basedOn w:val="C1"/>
    <w:uiPriority w:val="99"/>
    <w:rsid w:val="000B4A7D"/>
    <w:rPr>
      <w:rFonts w:ascii="Palatino-Roman" w:hAnsi="Palatino-Roman" w:cs="Palatino-Roman"/>
      <w:color w:val="000000"/>
      <w:kern w:val="0"/>
      <w:position w:val="0"/>
      <w:sz w:val="22"/>
      <w:szCs w:val="22"/>
    </w:rPr>
  </w:style>
  <w:style w:type="character" w:customStyle="1" w:styleId="C1inLanguageHead">
    <w:name w:val="C1 in LanguageHead"/>
    <w:basedOn w:val="C1inHead"/>
    <w:autoRedefine/>
    <w:uiPriority w:val="99"/>
    <w:qFormat/>
    <w:rsid w:val="000B4A7D"/>
    <w:rPr>
      <w:rFonts w:ascii="Consolas" w:hAnsi="Consolas" w:cs="Consolas-Bold"/>
      <w:b/>
      <w:bCs/>
      <w:sz w:val="24"/>
      <w:szCs w:val="18"/>
    </w:rPr>
  </w:style>
  <w:style w:type="character" w:customStyle="1" w:styleId="C1inAhead">
    <w:name w:val="C1inAhead"/>
    <w:basedOn w:val="C1"/>
    <w:uiPriority w:val="99"/>
    <w:rsid w:val="000B4A7D"/>
    <w:rPr>
      <w:rFonts w:ascii="Consolas" w:hAnsi="Consolas" w:cs="Consolas-Bold"/>
      <w:b/>
      <w:bCs/>
      <w:color w:val="000000"/>
      <w:spacing w:val="-1"/>
      <w:kern w:val="0"/>
      <w:position w:val="0"/>
      <w:sz w:val="24"/>
      <w:szCs w:val="24"/>
    </w:rPr>
  </w:style>
  <w:style w:type="character" w:customStyle="1" w:styleId="c1inFN">
    <w:name w:val="c1inFN"/>
    <w:basedOn w:val="C1"/>
    <w:uiPriority w:val="99"/>
    <w:rsid w:val="000B4A7D"/>
    <w:rPr>
      <w:rFonts w:ascii="Consolas" w:hAnsi="Consolas" w:cs="Consolas"/>
      <w:color w:val="000000"/>
      <w:kern w:val="0"/>
      <w:position w:val="0"/>
      <w:sz w:val="16"/>
      <w:szCs w:val="16"/>
    </w:rPr>
  </w:style>
  <w:style w:type="character" w:customStyle="1" w:styleId="E1inLangBody">
    <w:name w:val="E1inLangBody"/>
    <w:uiPriority w:val="99"/>
    <w:rsid w:val="000B4A7D"/>
    <w:rPr>
      <w:rFonts w:ascii="Meta-Bold" w:hAnsi="Meta-Bold" w:cs="Meta-Bold"/>
      <w:b/>
      <w:bCs/>
    </w:rPr>
  </w:style>
  <w:style w:type="character" w:customStyle="1" w:styleId="E2Footnote">
    <w:name w:val="E2 Footnote"/>
    <w:uiPriority w:val="99"/>
    <w:rsid w:val="000B4A7D"/>
    <w:rPr>
      <w:rFonts w:ascii="Palatino-Italic" w:hAnsi="Palatino-Italic" w:cs="Palatino-Italic"/>
      <w:i/>
      <w:iCs/>
      <w:w w:val="100"/>
      <w:sz w:val="16"/>
      <w:szCs w:val="16"/>
    </w:rPr>
  </w:style>
  <w:style w:type="character" w:styleId="FootnoteReference">
    <w:name w:val="footnote reference"/>
    <w:rsid w:val="004F5020"/>
    <w:rPr>
      <w:vertAlign w:val="superscript"/>
    </w:rPr>
  </w:style>
  <w:style w:type="paragraph" w:styleId="FootnoteText">
    <w:name w:val="footnote text"/>
    <w:basedOn w:val="Normal"/>
    <w:link w:val="FootnoteTextChar"/>
    <w:rsid w:val="004F5020"/>
    <w:rPr>
      <w:sz w:val="20"/>
      <w:szCs w:val="20"/>
    </w:rPr>
  </w:style>
  <w:style w:type="character" w:customStyle="1" w:styleId="FootnoteTextChar">
    <w:name w:val="Footnote Text Char"/>
    <w:basedOn w:val="DefaultParagraphFont"/>
    <w:link w:val="FootnoteText"/>
    <w:rsid w:val="000B4A7D"/>
    <w:rPr>
      <w:rFonts w:ascii="Arial" w:hAnsi="Arial" w:cs="Arial"/>
      <w:color w:val="000000"/>
      <w:w w:val="101"/>
    </w:rPr>
  </w:style>
  <w:style w:type="paragraph" w:customStyle="1" w:styleId="OutputCodeOnly">
    <w:name w:val="OutputCodeOnly"/>
    <w:basedOn w:val="OutputCode1"/>
    <w:uiPriority w:val="99"/>
    <w:rsid w:val="000B4A7D"/>
    <w:pPr>
      <w:pBdr>
        <w:bottom w:val="single" w:sz="72" w:space="0" w:color="E0E0E0"/>
      </w:pBdr>
      <w:spacing w:after="515"/>
    </w:pPr>
  </w:style>
  <w:style w:type="character" w:customStyle="1" w:styleId="E1-TB">
    <w:name w:val="E1-TB"/>
    <w:autoRedefine/>
    <w:uiPriority w:val="99"/>
    <w:rsid w:val="000B4A7D"/>
    <w:rPr>
      <w:rFonts w:cs="Consolas-Bold"/>
      <w:b/>
      <w:bCs/>
      <w:sz w:val="17"/>
      <w:szCs w:val="17"/>
    </w:rPr>
  </w:style>
  <w:style w:type="character" w:customStyle="1" w:styleId="C1Italic">
    <w:name w:val="C1 Italic"/>
    <w:basedOn w:val="Italic"/>
    <w:uiPriority w:val="99"/>
    <w:rsid w:val="000B4A7D"/>
    <w:rPr>
      <w:rFonts w:ascii="Consolas" w:hAnsi="Consolas" w:cs="Consolas"/>
      <w:i/>
      <w:iCs/>
      <w:sz w:val="16"/>
      <w:szCs w:val="16"/>
    </w:rPr>
  </w:style>
  <w:style w:type="character" w:customStyle="1" w:styleId="C1BoldItal">
    <w:name w:val="C1BoldItal"/>
    <w:basedOn w:val="C1inB-Head"/>
    <w:uiPriority w:val="99"/>
    <w:rsid w:val="000B4A7D"/>
    <w:rPr>
      <w:rFonts w:ascii="Consolas-BoldItalic" w:hAnsi="Consolas-BoldItalic" w:cs="Consolas-BoldItalic"/>
      <w:b/>
      <w:bCs/>
      <w:i/>
      <w:iCs/>
      <w:sz w:val="24"/>
      <w:szCs w:val="18"/>
    </w:rPr>
  </w:style>
  <w:style w:type="character" w:customStyle="1" w:styleId="c1inTable">
    <w:name w:val="c1inTable"/>
    <w:basedOn w:val="C1"/>
    <w:uiPriority w:val="99"/>
    <w:rsid w:val="000B4A7D"/>
    <w:rPr>
      <w:rFonts w:ascii="Consolas" w:hAnsi="Consolas" w:cs="Consolas"/>
      <w:color w:val="000000"/>
      <w:kern w:val="0"/>
      <w:position w:val="0"/>
      <w:sz w:val="18"/>
      <w:szCs w:val="18"/>
    </w:rPr>
  </w:style>
  <w:style w:type="character" w:customStyle="1" w:styleId="C1ItalicInTable">
    <w:name w:val="C1ItalicInTable"/>
    <w:autoRedefine/>
    <w:uiPriority w:val="99"/>
    <w:rsid w:val="000B4A7D"/>
    <w:rPr>
      <w:rFonts w:cs="Consolas-Italic"/>
      <w:i/>
      <w:iCs/>
    </w:rPr>
  </w:style>
  <w:style w:type="character" w:customStyle="1" w:styleId="DigitinMetaFont">
    <w:name w:val="DigitinMetaFont"/>
    <w:uiPriority w:val="99"/>
    <w:rsid w:val="000B4A7D"/>
  </w:style>
  <w:style w:type="character" w:customStyle="1" w:styleId="E4Maroon">
    <w:name w:val="E4Maroon"/>
    <w:uiPriority w:val="99"/>
    <w:rsid w:val="000B4A7D"/>
    <w:rPr>
      <w:color w:val="A31515"/>
      <w:u w:color="000000"/>
      <w:shd w:val="clear" w:color="auto" w:fill="E0E0E0"/>
    </w:rPr>
  </w:style>
  <w:style w:type="paragraph" w:customStyle="1" w:styleId="NCP">
    <w:name w:val="NCP"/>
    <w:basedOn w:val="Body"/>
    <w:uiPriority w:val="99"/>
    <w:rsid w:val="000B4A7D"/>
    <w:pPr>
      <w:tabs>
        <w:tab w:val="left" w:pos="1800"/>
      </w:tabs>
      <w:suppressAutoHyphens/>
      <w:spacing w:line="220" w:lineRule="atLeast"/>
      <w:ind w:left="720" w:right="1440" w:firstLine="0"/>
      <w:jc w:val="left"/>
    </w:pPr>
    <w:rPr>
      <w:rFonts w:ascii="Consolas" w:hAnsi="Consolas" w:cs="Consolas"/>
      <w:sz w:val="18"/>
      <w:szCs w:val="18"/>
    </w:rPr>
  </w:style>
  <w:style w:type="paragraph" w:customStyle="1" w:styleId="ExampleCode">
    <w:name w:val="ExampleCode"/>
    <w:basedOn w:val="Normal"/>
    <w:uiPriority w:val="99"/>
    <w:rsid w:val="000B4A7D"/>
    <w:pPr>
      <w:widowControl w:val="0"/>
      <w:tabs>
        <w:tab w:val="left" w:pos="1800"/>
      </w:tabs>
      <w:suppressAutoHyphens/>
      <w:spacing w:line="280" w:lineRule="atLeast"/>
      <w:ind w:left="1440" w:right="1440"/>
      <w:textAlignment w:val="center"/>
    </w:pPr>
    <w:rPr>
      <w:rFonts w:ascii="Consolas" w:hAnsi="Consolas" w:cs="Consolas"/>
      <w:sz w:val="20"/>
      <w:szCs w:val="20"/>
    </w:rPr>
  </w:style>
  <w:style w:type="paragraph" w:customStyle="1" w:styleId="Example1">
    <w:name w:val="Example1"/>
    <w:basedOn w:val="ExampleCode"/>
    <w:uiPriority w:val="99"/>
    <w:rsid w:val="000B4A7D"/>
    <w:pPr>
      <w:spacing w:before="40"/>
    </w:pPr>
  </w:style>
  <w:style w:type="paragraph" w:customStyle="1" w:styleId="ExampleX">
    <w:name w:val="ExampleX"/>
    <w:basedOn w:val="ExampleCode"/>
    <w:uiPriority w:val="99"/>
    <w:rsid w:val="000B4A7D"/>
    <w:pPr>
      <w:spacing w:after="40"/>
    </w:pPr>
  </w:style>
  <w:style w:type="paragraph" w:customStyle="1" w:styleId="FigureHolderTight">
    <w:name w:val="FigureHolderTight"/>
    <w:basedOn w:val="FigureHolder"/>
    <w:uiPriority w:val="99"/>
    <w:rsid w:val="000B4A7D"/>
    <w:pPr>
      <w:spacing w:after="280"/>
    </w:pPr>
  </w:style>
  <w:style w:type="paragraph" w:customStyle="1" w:styleId="HE">
    <w:name w:val="HE"/>
    <w:basedOn w:val="HB"/>
    <w:uiPriority w:val="99"/>
    <w:rsid w:val="000B4A7D"/>
    <w:pPr>
      <w:spacing w:before="240"/>
      <w:outlineLvl w:val="3"/>
    </w:pPr>
    <w:rPr>
      <w:rFonts w:ascii="DIN-Regular" w:hAnsi="DIN-Regular" w:cs="DIN-Regular"/>
      <w:position w:val="0"/>
      <w:sz w:val="20"/>
      <w:szCs w:val="20"/>
    </w:rPr>
  </w:style>
  <w:style w:type="character" w:customStyle="1" w:styleId="OutputBold">
    <w:name w:val="OutputBold"/>
    <w:uiPriority w:val="99"/>
    <w:rsid w:val="000B4A7D"/>
  </w:style>
  <w:style w:type="paragraph" w:customStyle="1" w:styleId="OutputGrayExtraLineAbove">
    <w:name w:val="OutputGrayExtraLineAbove"/>
    <w:basedOn w:val="OutputCode"/>
    <w:uiPriority w:val="99"/>
    <w:rsid w:val="000B4A7D"/>
  </w:style>
  <w:style w:type="character" w:customStyle="1" w:styleId="SBItal">
    <w:name w:val="SBItal"/>
    <w:basedOn w:val="Italic"/>
    <w:uiPriority w:val="99"/>
    <w:rsid w:val="000B4A7D"/>
    <w:rPr>
      <w:rFonts w:ascii="Palatino" w:hAnsi="Palatino" w:cs="Palatino-Italic"/>
      <w:i/>
      <w:iCs/>
    </w:rPr>
  </w:style>
  <w:style w:type="character" w:customStyle="1" w:styleId="Snippetitalic">
    <w:name w:val="Snippet italic"/>
    <w:uiPriority w:val="99"/>
    <w:rsid w:val="000B4A7D"/>
    <w:rPr>
      <w:rFonts w:ascii="Consolas" w:hAnsi="Consolas" w:cs="Consolas"/>
      <w:i/>
      <w:iCs/>
      <w:sz w:val="20"/>
      <w:szCs w:val="20"/>
    </w:rPr>
  </w:style>
  <w:style w:type="paragraph" w:customStyle="1" w:styleId="TB">
    <w:name w:val="TB"/>
    <w:basedOn w:val="BodyNoIndent"/>
    <w:uiPriority w:val="99"/>
    <w:rsid w:val="008E3690"/>
    <w:pPr>
      <w:suppressAutoHyphens/>
      <w:spacing w:line="210" w:lineRule="atLeast"/>
      <w:jc w:val="left"/>
    </w:pPr>
    <w:rPr>
      <w:sz w:val="19"/>
      <w:szCs w:val="19"/>
    </w:rPr>
  </w:style>
  <w:style w:type="paragraph" w:customStyle="1" w:styleId="TableBottom">
    <w:name w:val="TableBottom"/>
    <w:basedOn w:val="TB"/>
    <w:uiPriority w:val="99"/>
    <w:rsid w:val="008E3690"/>
    <w:pPr>
      <w:spacing w:line="120" w:lineRule="atLeast"/>
    </w:pPr>
    <w:rPr>
      <w:sz w:val="12"/>
      <w:szCs w:val="12"/>
    </w:rPr>
  </w:style>
  <w:style w:type="paragraph" w:customStyle="1" w:styleId="TableFN">
    <w:name w:val="TableFN"/>
    <w:basedOn w:val="Body"/>
    <w:uiPriority w:val="99"/>
    <w:rsid w:val="008E3690"/>
    <w:pPr>
      <w:tabs>
        <w:tab w:val="right" w:pos="6940"/>
      </w:tabs>
      <w:spacing w:before="20"/>
      <w:ind w:firstLine="240"/>
    </w:pPr>
    <w:rPr>
      <w:sz w:val="16"/>
      <w:szCs w:val="16"/>
    </w:rPr>
  </w:style>
  <w:style w:type="paragraph" w:customStyle="1" w:styleId="TableHolderFNbelow">
    <w:name w:val="TableHolderFNbelow"/>
    <w:basedOn w:val="TableHolder"/>
    <w:uiPriority w:val="99"/>
    <w:rsid w:val="008E3690"/>
    <w:pPr>
      <w:spacing w:after="120"/>
    </w:pPr>
  </w:style>
  <w:style w:type="paragraph" w:customStyle="1" w:styleId="TableTitle">
    <w:name w:val="TableTitle"/>
    <w:basedOn w:val="Normal"/>
    <w:uiPriority w:val="99"/>
    <w:rsid w:val="00BC6304"/>
    <w:pPr>
      <w:keepNext/>
      <w:widowControl w:val="0"/>
      <w:suppressAutoHyphens/>
      <w:spacing w:before="225" w:after="90" w:line="310" w:lineRule="atLeast"/>
      <w:textAlignment w:val="center"/>
    </w:pPr>
    <w:rPr>
      <w:rFonts w:ascii="MetaPlusBook-Roman" w:hAnsi="MetaPlusBook-Roman" w:cs="MetaPlusBook-Roman"/>
      <w:sz w:val="18"/>
      <w:szCs w:val="18"/>
    </w:rPr>
  </w:style>
  <w:style w:type="paragraph" w:customStyle="1" w:styleId="TCCP">
    <w:name w:val="TCCP"/>
    <w:basedOn w:val="CDT"/>
    <w:uiPriority w:val="99"/>
    <w:rsid w:val="008E3690"/>
    <w:pPr>
      <w:ind w:left="0"/>
    </w:pPr>
  </w:style>
  <w:style w:type="paragraph" w:customStyle="1" w:styleId="TCH">
    <w:name w:val="TCH"/>
    <w:basedOn w:val="Body"/>
    <w:uiPriority w:val="99"/>
    <w:rsid w:val="008E3690"/>
    <w:pPr>
      <w:keepNext/>
      <w:suppressAutoHyphens/>
      <w:spacing w:line="240" w:lineRule="atLeast"/>
      <w:ind w:firstLine="0"/>
      <w:jc w:val="left"/>
    </w:pPr>
    <w:rPr>
      <w:rFonts w:ascii="MetaPlusMedium-Roman" w:hAnsi="MetaPlusMedium-Roman" w:cs="MetaPlusMedium-Roman"/>
      <w:sz w:val="18"/>
      <w:szCs w:val="18"/>
    </w:rPr>
  </w:style>
  <w:style w:type="paragraph" w:customStyle="1" w:styleId="FMH">
    <w:name w:val="FMH"/>
    <w:basedOn w:val="CT"/>
    <w:uiPriority w:val="99"/>
    <w:rsid w:val="000B4A7D"/>
    <w:pPr>
      <w:pageBreakBefore/>
      <w:pBdr>
        <w:bottom w:val="none" w:sz="0" w:space="0" w:color="auto"/>
      </w:pBdr>
    </w:pPr>
    <w:rPr>
      <w:spacing w:val="-7"/>
      <w:sz w:val="35"/>
      <w:szCs w:val="35"/>
    </w:rPr>
  </w:style>
  <w:style w:type="paragraph" w:customStyle="1" w:styleId="BB">
    <w:name w:val="BB"/>
    <w:basedOn w:val="Normal"/>
    <w:autoRedefine/>
    <w:uiPriority w:val="99"/>
    <w:rsid w:val="000B4A7D"/>
    <w:pPr>
      <w:widowControl w:val="0"/>
      <w:tabs>
        <w:tab w:val="left" w:pos="720"/>
      </w:tabs>
      <w:suppressAutoHyphens/>
      <w:spacing w:after="60" w:line="300" w:lineRule="atLeast"/>
      <w:ind w:left="936"/>
      <w:textAlignment w:val="center"/>
    </w:pPr>
    <w:rPr>
      <w:rFonts w:ascii="Palatino-Roman" w:hAnsi="Palatino-Roman" w:cs="Palatino-Roman"/>
    </w:rPr>
  </w:style>
  <w:style w:type="paragraph" w:customStyle="1" w:styleId="BB-X">
    <w:name w:val="BB-X"/>
    <w:basedOn w:val="BB"/>
    <w:uiPriority w:val="99"/>
    <w:rsid w:val="000B4A7D"/>
    <w:pPr>
      <w:spacing w:after="320"/>
    </w:pPr>
  </w:style>
  <w:style w:type="paragraph" w:customStyle="1" w:styleId="NL1Sub">
    <w:name w:val="NL1Sub"/>
    <w:basedOn w:val="NL1"/>
    <w:qFormat/>
    <w:rsid w:val="000B4A7D"/>
    <w:pPr>
      <w:spacing w:before="0"/>
      <w:ind w:left="1080"/>
    </w:pPr>
  </w:style>
  <w:style w:type="paragraph" w:customStyle="1" w:styleId="Style1">
    <w:name w:val="Style1"/>
    <w:basedOn w:val="NL1Sub"/>
    <w:qFormat/>
    <w:rsid w:val="007E02F2"/>
  </w:style>
  <w:style w:type="paragraph" w:customStyle="1" w:styleId="NLSub">
    <w:name w:val="NLSub"/>
    <w:basedOn w:val="NL1Sub"/>
    <w:autoRedefine/>
    <w:qFormat/>
    <w:rsid w:val="000B4A7D"/>
  </w:style>
  <w:style w:type="paragraph" w:customStyle="1" w:styleId="Adv1">
    <w:name w:val="Adv1"/>
    <w:basedOn w:val="BodyNoIndent"/>
    <w:uiPriority w:val="99"/>
    <w:rsid w:val="000B4A7D"/>
  </w:style>
  <w:style w:type="paragraph" w:customStyle="1" w:styleId="Adv">
    <w:name w:val="Adv"/>
    <w:basedOn w:val="Body"/>
    <w:uiPriority w:val="99"/>
    <w:rsid w:val="000B4A7D"/>
  </w:style>
  <w:style w:type="paragraph" w:customStyle="1" w:styleId="LHNoSpaceAbove">
    <w:name w:val="LHNoSpaceAbove"/>
    <w:basedOn w:val="LH"/>
    <w:uiPriority w:val="99"/>
    <w:rsid w:val="000B4A7D"/>
    <w:pPr>
      <w:spacing w:before="0"/>
    </w:pPr>
  </w:style>
  <w:style w:type="paragraph" w:customStyle="1" w:styleId="FootnoteBL">
    <w:name w:val="FootnoteBL"/>
    <w:basedOn w:val="FootnoteText"/>
    <w:uiPriority w:val="99"/>
    <w:rsid w:val="000B4A7D"/>
    <w:pPr>
      <w:ind w:left="475" w:hanging="235"/>
    </w:pPr>
  </w:style>
  <w:style w:type="character" w:customStyle="1" w:styleId="FNRefinHead">
    <w:name w:val="FNRef in Head"/>
    <w:basedOn w:val="FootnoteReference"/>
    <w:uiPriority w:val="99"/>
    <w:rsid w:val="000B4A7D"/>
    <w:rPr>
      <w:rFonts w:ascii="MetaPlusMedium-Roman" w:hAnsi="MetaPlusMedium-Roman" w:cs="MetaPlusMedium-Roman"/>
      <w:color w:val="000000"/>
      <w:w w:val="100"/>
      <w:position w:val="0"/>
      <w:sz w:val="20"/>
      <w:szCs w:val="20"/>
      <w:vertAlign w:val="superscript"/>
    </w:rPr>
  </w:style>
  <w:style w:type="character" w:customStyle="1" w:styleId="NoteUpperDingbat">
    <w:name w:val="NoteUpperDingbat"/>
    <w:basedOn w:val="UpperDingbat"/>
    <w:uiPriority w:val="99"/>
    <w:rsid w:val="000B4A7D"/>
    <w:rPr>
      <w:rFonts w:ascii="ZapfDingbats" w:hAnsi="ZapfDingbats" w:cs="ZapfDingbats"/>
      <w:color w:val="000000"/>
      <w:position w:val="8"/>
      <w:sz w:val="12"/>
      <w:szCs w:val="12"/>
    </w:rPr>
  </w:style>
  <w:style w:type="character" w:customStyle="1" w:styleId="E2">
    <w:name w:val="E2"/>
    <w:uiPriority w:val="99"/>
    <w:rsid w:val="000B4A7D"/>
    <w:rPr>
      <w:i/>
      <w:iCs/>
      <w:w w:val="100"/>
    </w:rPr>
  </w:style>
  <w:style w:type="character" w:customStyle="1" w:styleId="Tableword">
    <w:name w:val="Tableword"/>
    <w:uiPriority w:val="99"/>
    <w:rsid w:val="008E3690"/>
    <w:rPr>
      <w:rFonts w:ascii="MetaPlusMedium-Roman" w:hAnsi="MetaPlusMedium-Roman" w:cs="MetaPlusMedium-Roman"/>
      <w:smallCaps/>
      <w:color w:val="000000"/>
      <w:spacing w:val="-2"/>
      <w:sz w:val="18"/>
      <w:szCs w:val="18"/>
    </w:rPr>
  </w:style>
  <w:style w:type="character" w:customStyle="1" w:styleId="NoteLowerDingbat">
    <w:name w:val="NoteLowerDingbat"/>
    <w:basedOn w:val="LowerDingbat"/>
    <w:uiPriority w:val="99"/>
    <w:rsid w:val="000B4A7D"/>
    <w:rPr>
      <w:rFonts w:ascii="ZapfDingbats" w:hAnsi="ZapfDingbats" w:cs="ZapfDingbats"/>
      <w:color w:val="000000"/>
      <w:position w:val="0"/>
      <w:sz w:val="12"/>
      <w:szCs w:val="12"/>
    </w:rPr>
  </w:style>
  <w:style w:type="character" w:styleId="CommentReference">
    <w:name w:val="annotation reference"/>
    <w:semiHidden/>
    <w:rsid w:val="004F5020"/>
    <w:rPr>
      <w:sz w:val="16"/>
      <w:szCs w:val="16"/>
    </w:rPr>
  </w:style>
  <w:style w:type="paragraph" w:styleId="CommentText">
    <w:name w:val="annotation text"/>
    <w:basedOn w:val="Normal"/>
    <w:link w:val="CommentTextChar"/>
    <w:semiHidden/>
    <w:rsid w:val="004F5020"/>
    <w:rPr>
      <w:rFonts w:eastAsia="SimSun"/>
      <w:sz w:val="20"/>
      <w:szCs w:val="20"/>
    </w:rPr>
  </w:style>
  <w:style w:type="character" w:customStyle="1" w:styleId="CommentTextChar">
    <w:name w:val="Comment Text Char"/>
    <w:basedOn w:val="DefaultParagraphFont"/>
    <w:link w:val="CommentText"/>
    <w:semiHidden/>
    <w:rsid w:val="000B4A7D"/>
    <w:rPr>
      <w:rFonts w:ascii="Arial" w:eastAsia="SimSun" w:hAnsi="Arial" w:cs="Arial"/>
      <w:color w:val="000000"/>
      <w:w w:val="101"/>
    </w:rPr>
  </w:style>
  <w:style w:type="paragraph" w:styleId="CommentSubject">
    <w:name w:val="annotation subject"/>
    <w:basedOn w:val="CommentText"/>
    <w:next w:val="CommentText"/>
    <w:link w:val="CommentSubjectChar"/>
    <w:semiHidden/>
    <w:rsid w:val="004F5020"/>
    <w:rPr>
      <w:b/>
      <w:bCs/>
    </w:rPr>
  </w:style>
  <w:style w:type="character" w:customStyle="1" w:styleId="CommentSubjectChar">
    <w:name w:val="Comment Subject Char"/>
    <w:basedOn w:val="DefaultParagraphFont"/>
    <w:link w:val="CommentSubject"/>
    <w:semiHidden/>
    <w:rsid w:val="000B4A7D"/>
    <w:rPr>
      <w:rFonts w:ascii="Arial" w:eastAsia="SimSun" w:hAnsi="Arial" w:cs="Arial"/>
      <w:b/>
      <w:bCs/>
      <w:color w:val="000000"/>
      <w:w w:val="101"/>
    </w:rPr>
  </w:style>
  <w:style w:type="character" w:styleId="Strong">
    <w:name w:val="Strong"/>
    <w:qFormat/>
    <w:rsid w:val="000B4A7D"/>
    <w:rPr>
      <w:b/>
      <w:bCs/>
    </w:rPr>
  </w:style>
  <w:style w:type="paragraph" w:styleId="EndnoteText">
    <w:name w:val="endnote text"/>
    <w:basedOn w:val="Normal"/>
    <w:link w:val="EndnoteTextChar"/>
    <w:uiPriority w:val="99"/>
    <w:semiHidden/>
    <w:unhideWhenUsed/>
    <w:rsid w:val="00BC0914"/>
    <w:pPr>
      <w:spacing w:line="240" w:lineRule="auto"/>
    </w:pPr>
    <w:rPr>
      <w:sz w:val="20"/>
      <w:szCs w:val="20"/>
    </w:rPr>
  </w:style>
  <w:style w:type="character" w:customStyle="1" w:styleId="EndnoteTextChar">
    <w:name w:val="Endnote Text Char"/>
    <w:basedOn w:val="DefaultParagraphFont"/>
    <w:link w:val="EndnoteText"/>
    <w:uiPriority w:val="99"/>
    <w:semiHidden/>
    <w:rsid w:val="00BC0914"/>
    <w:rPr>
      <w:rFonts w:ascii="Arial" w:hAnsi="Arial" w:cs="Arial"/>
      <w:color w:val="000000"/>
      <w:w w:val="101"/>
    </w:rPr>
  </w:style>
  <w:style w:type="character" w:styleId="EndnoteReference">
    <w:name w:val="endnote reference"/>
    <w:semiHidden/>
    <w:rsid w:val="000B4A7D"/>
    <w:rPr>
      <w:vertAlign w:val="superscript"/>
    </w:rPr>
  </w:style>
  <w:style w:type="paragraph" w:customStyle="1" w:styleId="MindMapOutline">
    <w:name w:val="MindMapOutline"/>
    <w:basedOn w:val="Normal"/>
    <w:qFormat/>
    <w:rsid w:val="000B4A7D"/>
    <w:pPr>
      <w:widowControl w:val="0"/>
      <w:pBdr>
        <w:top w:val="single" w:sz="4" w:space="1" w:color="auto"/>
        <w:bottom w:val="single" w:sz="4" w:space="1" w:color="auto"/>
      </w:pBdr>
      <w:spacing w:before="120" w:after="120" w:line="300" w:lineRule="atLeast"/>
      <w:ind w:firstLine="302"/>
      <w:contextualSpacing/>
      <w:jc w:val="both"/>
      <w:textAlignment w:val="center"/>
    </w:pPr>
    <w:rPr>
      <w:rFonts w:ascii="Palatino-Roman" w:eastAsiaTheme="minorEastAsia" w:hAnsi="Palatino-Roman" w:cs="Palatino-Roman"/>
      <w:spacing w:val="2"/>
    </w:rPr>
  </w:style>
  <w:style w:type="paragraph" w:customStyle="1" w:styleId="BasicParagraph">
    <w:name w:val="[Basic Paragraph]"/>
    <w:basedOn w:val="Normal"/>
    <w:uiPriority w:val="99"/>
    <w:rsid w:val="000B4A7D"/>
    <w:pPr>
      <w:widowControl w:val="0"/>
      <w:spacing w:line="200" w:lineRule="atLeast"/>
      <w:textAlignment w:val="center"/>
    </w:pPr>
    <w:rPr>
      <w:rFonts w:ascii="Consolas" w:hAnsi="Consolas" w:cs="Consolas"/>
      <w:sz w:val="16"/>
      <w:szCs w:val="16"/>
    </w:rPr>
  </w:style>
  <w:style w:type="paragraph" w:customStyle="1" w:styleId="Bgn-AdvTopicHB">
    <w:name w:val="Bgn-AdvTopicHB"/>
    <w:basedOn w:val="HB"/>
    <w:uiPriority w:val="99"/>
    <w:rsid w:val="000B4A7D"/>
    <w:pPr>
      <w:spacing w:before="0" w:after="0"/>
      <w:ind w:left="1080"/>
    </w:pPr>
  </w:style>
  <w:style w:type="paragraph" w:customStyle="1" w:styleId="BgnAdvTopicHC">
    <w:name w:val="Bgn_AdvTopicHC"/>
    <w:basedOn w:val="Bgn-AdvTopicHB"/>
    <w:uiPriority w:val="99"/>
    <w:rsid w:val="000B4A7D"/>
    <w:pPr>
      <w:spacing w:before="120"/>
    </w:pPr>
    <w:rPr>
      <w:rFonts w:ascii="MetaPlusBold-Roman" w:hAnsi="MetaPlusBold-Roman" w:cs="MetaPlusBold-Roman"/>
    </w:rPr>
  </w:style>
  <w:style w:type="paragraph" w:customStyle="1" w:styleId="Bgn-AdvTopic">
    <w:name w:val="Bgn-AdvTopic"/>
    <w:basedOn w:val="Body"/>
    <w:uiPriority w:val="99"/>
    <w:rsid w:val="000B4A7D"/>
    <w:pPr>
      <w:ind w:left="1080" w:right="720" w:firstLine="302"/>
    </w:pPr>
  </w:style>
  <w:style w:type="paragraph" w:customStyle="1" w:styleId="Bgn-AdvTopic1">
    <w:name w:val="Bgn-AdvTopic1"/>
    <w:basedOn w:val="BodyNoIndent"/>
    <w:uiPriority w:val="99"/>
    <w:rsid w:val="000B4A7D"/>
    <w:pPr>
      <w:ind w:left="1080" w:right="720"/>
    </w:pPr>
  </w:style>
  <w:style w:type="paragraph" w:customStyle="1" w:styleId="Bgn-AdvTopicBL">
    <w:name w:val="Bgn-AdvTopicBL"/>
    <w:qFormat/>
    <w:rsid w:val="000B4A7D"/>
    <w:pPr>
      <w:numPr>
        <w:numId w:val="29"/>
      </w:numPr>
      <w:spacing w:before="40"/>
      <w:ind w:right="720"/>
    </w:pPr>
    <w:rPr>
      <w:rFonts w:ascii="Palatino-Roman" w:eastAsia="Cambria" w:hAnsi="Palatino-Roman" w:cs="Palatino-Roman"/>
      <w:color w:val="000000"/>
      <w:sz w:val="22"/>
      <w:szCs w:val="22"/>
    </w:rPr>
  </w:style>
  <w:style w:type="paragraph" w:customStyle="1" w:styleId="Bgn-AdvTopicBL1">
    <w:name w:val="Bgn-AdvTopicBL1"/>
    <w:rsid w:val="000B4A7D"/>
    <w:pPr>
      <w:numPr>
        <w:numId w:val="30"/>
      </w:numPr>
      <w:spacing w:before="160"/>
      <w:ind w:right="720"/>
    </w:pPr>
    <w:rPr>
      <w:rFonts w:ascii="Palatino-Roman" w:eastAsia="Cambria" w:hAnsi="Palatino-Roman" w:cs="Palatino-Roman"/>
      <w:color w:val="000000"/>
      <w:sz w:val="22"/>
      <w:szCs w:val="22"/>
    </w:rPr>
  </w:style>
  <w:style w:type="paragraph" w:customStyle="1" w:styleId="Bgn-AdvTopicBLX">
    <w:name w:val="Bgn-AdvTopicBLX"/>
    <w:next w:val="Normal"/>
    <w:qFormat/>
    <w:rsid w:val="000B4A7D"/>
    <w:pPr>
      <w:numPr>
        <w:numId w:val="31"/>
      </w:numPr>
      <w:spacing w:before="40" w:after="240"/>
      <w:ind w:right="720"/>
    </w:pPr>
    <w:rPr>
      <w:rFonts w:ascii="Palatino-Roman" w:eastAsia="Cambria" w:hAnsi="Palatino-Roman" w:cs="Palatino-Roman"/>
      <w:color w:val="000000"/>
      <w:sz w:val="22"/>
      <w:szCs w:val="22"/>
    </w:rPr>
  </w:style>
  <w:style w:type="paragraph" w:customStyle="1" w:styleId="Bgn-AdvTopicHA">
    <w:name w:val="Bgn-AdvTopicHA"/>
    <w:basedOn w:val="Body"/>
    <w:autoRedefine/>
    <w:uiPriority w:val="99"/>
    <w:rsid w:val="000B4A7D"/>
    <w:pPr>
      <w:keepNext/>
      <w:tabs>
        <w:tab w:val="left" w:pos="320"/>
      </w:tabs>
      <w:spacing w:before="620" w:after="170"/>
      <w:ind w:left="1080" w:right="720" w:firstLine="0"/>
      <w:outlineLvl w:val="2"/>
    </w:pPr>
    <w:rPr>
      <w:rFonts w:ascii="MetaOT-Black" w:hAnsi="MetaOT-Black" w:cs="MetaOT-Black"/>
      <w:caps/>
      <w:spacing w:val="47"/>
    </w:rPr>
  </w:style>
  <w:style w:type="paragraph" w:customStyle="1" w:styleId="Bgn-AdvTopicOnly">
    <w:name w:val="Bgn-AdvTopicOnly"/>
    <w:basedOn w:val="BodyNoIndent"/>
    <w:uiPriority w:val="99"/>
    <w:rsid w:val="000B4A7D"/>
    <w:pPr>
      <w:spacing w:after="260"/>
      <w:ind w:left="1080" w:right="720"/>
    </w:pPr>
  </w:style>
  <w:style w:type="paragraph" w:customStyle="1" w:styleId="Bgn-AdvTopicSnippet">
    <w:name w:val="Bgn-AdvTopicSnippet"/>
    <w:basedOn w:val="Snippet"/>
    <w:qFormat/>
    <w:rsid w:val="000B4A7D"/>
    <w:pPr>
      <w:ind w:left="1080" w:right="720"/>
    </w:pPr>
  </w:style>
  <w:style w:type="paragraph" w:customStyle="1" w:styleId="Bgn-AdvTopicSnippet1">
    <w:name w:val="Bgn-AdvTopicSnippet1"/>
    <w:basedOn w:val="Snippet1"/>
    <w:qFormat/>
    <w:rsid w:val="000B4A7D"/>
    <w:pPr>
      <w:ind w:left="1080" w:right="720"/>
    </w:pPr>
  </w:style>
  <w:style w:type="paragraph" w:customStyle="1" w:styleId="Bgn-AdvTopicSnippetX">
    <w:name w:val="Bgn-AdvTopicSnippetX"/>
    <w:basedOn w:val="SnippetX"/>
    <w:qFormat/>
    <w:rsid w:val="000B4A7D"/>
    <w:pPr>
      <w:ind w:left="1080" w:right="720"/>
    </w:pPr>
  </w:style>
  <w:style w:type="paragraph" w:customStyle="1" w:styleId="Bgn-AdvTopicX">
    <w:name w:val="Bgn-AdvTopicX"/>
    <w:basedOn w:val="Body"/>
    <w:uiPriority w:val="99"/>
    <w:rsid w:val="000B4A7D"/>
    <w:pPr>
      <w:spacing w:after="240"/>
      <w:ind w:left="1080" w:right="720" w:firstLine="302"/>
    </w:pPr>
  </w:style>
  <w:style w:type="paragraph" w:customStyle="1" w:styleId="BL1RinInItal">
    <w:name w:val="BL1RinInItal"/>
    <w:basedOn w:val="NL1"/>
    <w:next w:val="BL"/>
    <w:autoRedefine/>
    <w:uiPriority w:val="99"/>
    <w:rsid w:val="000B4A7D"/>
    <w:pPr>
      <w:numPr>
        <w:numId w:val="34"/>
      </w:numPr>
    </w:pPr>
    <w:rPr>
      <w:rFonts w:ascii="Palatino" w:hAnsi="Palatino"/>
      <w:i/>
    </w:rPr>
  </w:style>
  <w:style w:type="paragraph" w:customStyle="1" w:styleId="BLCon">
    <w:name w:val="BLCon"/>
    <w:qFormat/>
    <w:rsid w:val="000B4A7D"/>
    <w:pPr>
      <w:spacing w:before="120" w:after="120"/>
      <w:ind w:left="720"/>
    </w:pPr>
    <w:rPr>
      <w:rFonts w:ascii="Palatino-Roman" w:hAnsi="Palatino-Roman" w:cs="Palatino-Roman"/>
      <w:color w:val="000000"/>
      <w:sz w:val="22"/>
      <w:szCs w:val="22"/>
    </w:rPr>
  </w:style>
  <w:style w:type="paragraph" w:customStyle="1" w:styleId="BLConSub">
    <w:name w:val="BLConSub"/>
    <w:basedOn w:val="BLCon"/>
    <w:qFormat/>
    <w:rsid w:val="000B4A7D"/>
    <w:pPr>
      <w:ind w:left="1080"/>
    </w:pPr>
  </w:style>
  <w:style w:type="paragraph" w:customStyle="1" w:styleId="BLRunInItal">
    <w:name w:val="BLRunInItal"/>
    <w:basedOn w:val="NL"/>
    <w:uiPriority w:val="99"/>
    <w:rsid w:val="000B4A7D"/>
  </w:style>
  <w:style w:type="character" w:customStyle="1" w:styleId="CD1">
    <w:name w:val="CD1"/>
    <w:uiPriority w:val="99"/>
    <w:rsid w:val="000B4A7D"/>
    <w:rPr>
      <w:rFonts w:ascii="Consolas" w:hAnsi="Consolas" w:cs="Consolas"/>
      <w:color w:val="000000"/>
      <w:w w:val="100"/>
      <w:sz w:val="20"/>
      <w:szCs w:val="20"/>
    </w:rPr>
  </w:style>
  <w:style w:type="character" w:customStyle="1" w:styleId="TBital">
    <w:name w:val="TBital"/>
    <w:uiPriority w:val="99"/>
    <w:rsid w:val="000B4A7D"/>
    <w:rPr>
      <w:rFonts w:ascii="Helvetica-Oblique" w:hAnsi="Helvetica-Oblique" w:cs="Helvetica-Oblique"/>
      <w:i/>
      <w:iCs/>
      <w:color w:val="000000"/>
      <w:w w:val="100"/>
      <w:sz w:val="17"/>
      <w:szCs w:val="17"/>
      <w:u w:val="none"/>
      <w:lang w:val="en-US"/>
    </w:rPr>
  </w:style>
  <w:style w:type="character" w:customStyle="1" w:styleId="Continues">
    <w:name w:val="Continues"/>
    <w:basedOn w:val="TBital"/>
    <w:uiPriority w:val="99"/>
    <w:rsid w:val="000B4A7D"/>
    <w:rPr>
      <w:rFonts w:ascii="MetaPlusMedium-Italic" w:hAnsi="MetaPlusMedium-Italic" w:cs="MetaPlusMedium-Italic"/>
      <w:i/>
      <w:iCs/>
      <w:color w:val="000000"/>
      <w:spacing w:val="-2"/>
      <w:w w:val="100"/>
      <w:sz w:val="16"/>
      <w:szCs w:val="16"/>
      <w:u w:val="none"/>
      <w:lang w:val="en-US"/>
    </w:rPr>
  </w:style>
  <w:style w:type="character" w:customStyle="1" w:styleId="E3">
    <w:name w:val="E3"/>
    <w:uiPriority w:val="99"/>
    <w:rsid w:val="000B4A7D"/>
    <w:rPr>
      <w:b/>
      <w:bCs/>
      <w:i/>
      <w:iCs/>
      <w:w w:val="100"/>
    </w:rPr>
  </w:style>
  <w:style w:type="character" w:styleId="Emphasis">
    <w:name w:val="Emphasis"/>
    <w:basedOn w:val="DefaultParagraphFont"/>
    <w:qFormat/>
    <w:rsid w:val="000B4A7D"/>
    <w:rPr>
      <w:i/>
      <w:iCs/>
    </w:rPr>
  </w:style>
  <w:style w:type="paragraph" w:customStyle="1" w:styleId="ExampleCode1">
    <w:name w:val="ExampleCode1"/>
    <w:basedOn w:val="ExampleCode"/>
    <w:uiPriority w:val="99"/>
    <w:rsid w:val="000B4A7D"/>
    <w:pPr>
      <w:spacing w:before="40"/>
    </w:pPr>
  </w:style>
  <w:style w:type="paragraph" w:customStyle="1" w:styleId="ExampleCodeX">
    <w:name w:val="ExampleCodeX"/>
    <w:basedOn w:val="ExampleCode"/>
    <w:uiPriority w:val="99"/>
    <w:rsid w:val="000B4A7D"/>
    <w:pPr>
      <w:spacing w:after="240"/>
    </w:pPr>
  </w:style>
  <w:style w:type="character" w:customStyle="1" w:styleId="FigureNumber">
    <w:name w:val="FigureNumber"/>
    <w:uiPriority w:val="1"/>
    <w:qFormat/>
    <w:rsid w:val="000B4A7D"/>
    <w:rPr>
      <w:caps w:val="0"/>
      <w:smallCaps/>
    </w:rPr>
  </w:style>
  <w:style w:type="paragraph" w:customStyle="1" w:styleId="ListingHead">
    <w:name w:val="ListingHead"/>
    <w:basedOn w:val="Normal"/>
    <w:next w:val="CDT1"/>
    <w:autoRedefine/>
    <w:uiPriority w:val="99"/>
    <w:rsid w:val="000B4A7D"/>
    <w:pPr>
      <w:widowControl w:val="0"/>
      <w:pBdr>
        <w:bottom w:val="single" w:sz="4" w:space="3" w:color="auto"/>
      </w:pBdr>
      <w:suppressAutoHyphens/>
      <w:spacing w:before="216" w:after="115" w:line="310" w:lineRule="atLeast"/>
      <w:ind w:left="302"/>
      <w:textAlignment w:val="center"/>
    </w:pPr>
    <w:rPr>
      <w:rFonts w:ascii="MetaPlusBook-Roman" w:hAnsi="MetaPlusBook-Roman" w:cs="MetaPlusBook-Roman"/>
      <w:spacing w:val="2"/>
      <w:sz w:val="18"/>
      <w:szCs w:val="18"/>
    </w:rPr>
  </w:style>
  <w:style w:type="paragraph" w:customStyle="1" w:styleId="FigureTitle">
    <w:name w:val="FigureTitle"/>
    <w:basedOn w:val="ListingHead"/>
    <w:autoRedefine/>
    <w:uiPriority w:val="99"/>
    <w:rsid w:val="000B4A7D"/>
    <w:pPr>
      <w:spacing w:before="120"/>
    </w:pPr>
    <w:rPr>
      <w:b/>
    </w:rPr>
  </w:style>
  <w:style w:type="paragraph" w:styleId="Footer">
    <w:name w:val="footer"/>
    <w:basedOn w:val="Normal"/>
    <w:link w:val="FooterChar"/>
    <w:uiPriority w:val="99"/>
    <w:unhideWhenUsed/>
    <w:rsid w:val="000B4A7D"/>
    <w:pPr>
      <w:tabs>
        <w:tab w:val="center" w:pos="4680"/>
        <w:tab w:val="right" w:pos="9360"/>
      </w:tabs>
      <w:spacing w:line="240" w:lineRule="auto"/>
    </w:pPr>
  </w:style>
  <w:style w:type="character" w:customStyle="1" w:styleId="FooterChar">
    <w:name w:val="Footer Char"/>
    <w:basedOn w:val="DefaultParagraphFont"/>
    <w:link w:val="Footer"/>
    <w:uiPriority w:val="99"/>
    <w:rsid w:val="000B4A7D"/>
    <w:rPr>
      <w:rFonts w:ascii="Arial" w:hAnsi="Arial" w:cs="Arial"/>
      <w:color w:val="000000"/>
      <w:w w:val="101"/>
      <w:sz w:val="24"/>
      <w:szCs w:val="24"/>
    </w:rPr>
  </w:style>
  <w:style w:type="paragraph" w:customStyle="1" w:styleId="HC">
    <w:name w:val="HC"/>
    <w:basedOn w:val="HB"/>
    <w:uiPriority w:val="99"/>
    <w:rsid w:val="000B4A7D"/>
    <w:pPr>
      <w:spacing w:before="240"/>
      <w:outlineLvl w:val="3"/>
    </w:pPr>
    <w:rPr>
      <w:rFonts w:ascii="DIN-Regular" w:hAnsi="DIN-Regular" w:cs="DIN-Regular"/>
      <w:i/>
      <w:iCs/>
      <w:position w:val="0"/>
      <w:szCs w:val="20"/>
    </w:rPr>
  </w:style>
  <w:style w:type="paragraph" w:styleId="Header">
    <w:name w:val="header"/>
    <w:basedOn w:val="Normal"/>
    <w:link w:val="HeaderChar"/>
    <w:rsid w:val="004F5020"/>
    <w:pPr>
      <w:tabs>
        <w:tab w:val="center" w:pos="4320"/>
        <w:tab w:val="right" w:pos="8640"/>
      </w:tabs>
    </w:pPr>
    <w:rPr>
      <w:rFonts w:eastAsia="SimSun"/>
    </w:rPr>
  </w:style>
  <w:style w:type="character" w:customStyle="1" w:styleId="HeaderChar">
    <w:name w:val="Header Char"/>
    <w:basedOn w:val="DefaultParagraphFont"/>
    <w:link w:val="Header"/>
    <w:rsid w:val="000B4A7D"/>
    <w:rPr>
      <w:rFonts w:ascii="Arial" w:eastAsia="SimSun" w:hAnsi="Arial" w:cs="Arial"/>
      <w:color w:val="000000"/>
      <w:w w:val="101"/>
      <w:sz w:val="24"/>
      <w:szCs w:val="24"/>
    </w:rPr>
  </w:style>
  <w:style w:type="character" w:customStyle="1" w:styleId="Heading3Char">
    <w:name w:val="Heading 3 Char"/>
    <w:basedOn w:val="DefaultParagraphFont"/>
    <w:link w:val="Heading3"/>
    <w:rsid w:val="000B4A7D"/>
    <w:rPr>
      <w:rFonts w:ascii="Arial" w:eastAsia="SimSun" w:hAnsi="Arial" w:cs="Arial"/>
      <w:b/>
      <w:bCs/>
      <w:color w:val="000000"/>
      <w:sz w:val="26"/>
      <w:szCs w:val="26"/>
    </w:rPr>
  </w:style>
  <w:style w:type="character" w:customStyle="1" w:styleId="Heading4Char">
    <w:name w:val="Heading 4 Char"/>
    <w:basedOn w:val="DefaultParagraphFont"/>
    <w:link w:val="Heading4"/>
    <w:rsid w:val="000B4A7D"/>
    <w:rPr>
      <w:rFonts w:asciiTheme="majorHAnsi" w:eastAsiaTheme="majorEastAsia" w:hAnsiTheme="majorHAnsi" w:cstheme="majorBidi"/>
      <w:i/>
      <w:iCs/>
      <w:color w:val="365F91" w:themeColor="accent1" w:themeShade="BF"/>
      <w:w w:val="101"/>
      <w:sz w:val="24"/>
      <w:szCs w:val="24"/>
    </w:rPr>
  </w:style>
  <w:style w:type="character" w:customStyle="1" w:styleId="Heading5Char">
    <w:name w:val="Heading 5 Char"/>
    <w:basedOn w:val="DefaultParagraphFont"/>
    <w:link w:val="Heading5"/>
    <w:rsid w:val="000B4A7D"/>
    <w:rPr>
      <w:rFonts w:eastAsiaTheme="minorHAnsi" w:cstheme="minorBidi"/>
      <w:sz w:val="22"/>
      <w:szCs w:val="22"/>
    </w:rPr>
  </w:style>
  <w:style w:type="character" w:customStyle="1" w:styleId="Heading6Char">
    <w:name w:val="Heading 6 Char"/>
    <w:basedOn w:val="DefaultParagraphFont"/>
    <w:link w:val="Heading6"/>
    <w:rsid w:val="000B4A7D"/>
    <w:rPr>
      <w:rFonts w:eastAsiaTheme="minorHAnsi" w:cstheme="minorBidi"/>
      <w:sz w:val="22"/>
      <w:szCs w:val="22"/>
    </w:rPr>
  </w:style>
  <w:style w:type="character" w:customStyle="1" w:styleId="Heading7Char">
    <w:name w:val="Heading 7 Char"/>
    <w:basedOn w:val="DefaultParagraphFont"/>
    <w:link w:val="Heading7"/>
    <w:rsid w:val="000B4A7D"/>
    <w:rPr>
      <w:rFonts w:eastAsiaTheme="minorHAnsi" w:cstheme="minorBidi"/>
      <w:sz w:val="22"/>
      <w:szCs w:val="22"/>
    </w:rPr>
  </w:style>
  <w:style w:type="character" w:customStyle="1" w:styleId="Heading8Char">
    <w:name w:val="Heading 8 Char"/>
    <w:basedOn w:val="DefaultParagraphFont"/>
    <w:link w:val="Heading8"/>
    <w:rsid w:val="000B4A7D"/>
    <w:rPr>
      <w:rFonts w:eastAsiaTheme="minorHAnsi" w:cstheme="minorBidi"/>
      <w:sz w:val="22"/>
      <w:szCs w:val="22"/>
    </w:rPr>
  </w:style>
  <w:style w:type="character" w:customStyle="1" w:styleId="Heading9Char">
    <w:name w:val="Heading 9 Char"/>
    <w:basedOn w:val="DefaultParagraphFont"/>
    <w:link w:val="Heading9"/>
    <w:rsid w:val="000B4A7D"/>
    <w:rPr>
      <w:rFonts w:eastAsiaTheme="minorHAnsi" w:cstheme="minorBidi"/>
      <w:sz w:val="22"/>
      <w:szCs w:val="22"/>
    </w:rPr>
  </w:style>
  <w:style w:type="paragraph" w:styleId="HTMLPreformatted">
    <w:name w:val="HTML Preformatted"/>
    <w:basedOn w:val="Normal"/>
    <w:link w:val="HTMLPreformattedChar"/>
    <w:uiPriority w:val="99"/>
    <w:semiHidden/>
    <w:unhideWhenUsed/>
    <w:rsid w:val="000B4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4A7D"/>
    <w:rPr>
      <w:rFonts w:ascii="Courier New" w:hAnsi="Courier New" w:cs="Courier New"/>
      <w:color w:val="000000"/>
      <w:w w:val="101"/>
    </w:rPr>
  </w:style>
  <w:style w:type="character" w:customStyle="1" w:styleId="ListingNumber">
    <w:name w:val="ListingNumber"/>
    <w:basedOn w:val="DefaultParagraphFont"/>
    <w:uiPriority w:val="1"/>
    <w:qFormat/>
    <w:rsid w:val="000B4A7D"/>
    <w:rPr>
      <w:caps w:val="0"/>
      <w:smallCaps/>
    </w:rPr>
  </w:style>
  <w:style w:type="table" w:styleId="MediumGrid2">
    <w:name w:val="Medium Grid 2"/>
    <w:basedOn w:val="TableNormal"/>
    <w:uiPriority w:val="68"/>
    <w:rsid w:val="000B4A7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NLCon">
    <w:name w:val="NLCon"/>
    <w:basedOn w:val="NL"/>
    <w:qFormat/>
    <w:rsid w:val="000B4A7D"/>
    <w:pPr>
      <w:ind w:firstLine="0"/>
    </w:pPr>
  </w:style>
  <w:style w:type="paragraph" w:customStyle="1" w:styleId="NLSnippetOnly">
    <w:name w:val="NLSnippetOnly"/>
    <w:basedOn w:val="SnippetOnly"/>
    <w:qFormat/>
    <w:rsid w:val="000B4A7D"/>
    <w:pPr>
      <w:ind w:left="662"/>
    </w:pPr>
  </w:style>
  <w:style w:type="paragraph" w:styleId="NormalWeb">
    <w:name w:val="Normal (Web)"/>
    <w:basedOn w:val="Normal"/>
    <w:uiPriority w:val="99"/>
    <w:unhideWhenUsed/>
    <w:rsid w:val="000B4A7D"/>
    <w:pPr>
      <w:spacing w:before="100" w:beforeAutospacing="1" w:after="100" w:afterAutospacing="1" w:line="240" w:lineRule="auto"/>
    </w:pPr>
    <w:rPr>
      <w:rFonts w:ascii="Times New Roman" w:hAnsi="Times New Roman" w:cs="Times New Roman"/>
    </w:rPr>
  </w:style>
  <w:style w:type="paragraph" w:customStyle="1" w:styleId="Output2lines">
    <w:name w:val="Output2lines"/>
    <w:basedOn w:val="OutputCode"/>
    <w:uiPriority w:val="99"/>
    <w:rsid w:val="000B4A7D"/>
  </w:style>
  <w:style w:type="paragraph" w:customStyle="1" w:styleId="OutputNumber">
    <w:name w:val="OutputNumber"/>
    <w:basedOn w:val="Normal"/>
    <w:uiPriority w:val="99"/>
    <w:rsid w:val="000B4A7D"/>
    <w:pPr>
      <w:keepNext/>
      <w:widowControl w:val="0"/>
      <w:suppressAutoHyphens/>
      <w:spacing w:before="280" w:after="40" w:line="310" w:lineRule="atLeast"/>
      <w:textAlignment w:val="center"/>
    </w:pPr>
    <w:rPr>
      <w:rFonts w:ascii="MetaPlusBook-Caps" w:hAnsi="MetaPlusBook-Caps" w:cs="MetaPlusBook-Caps"/>
      <w:smallCaps/>
      <w:sz w:val="18"/>
      <w:szCs w:val="18"/>
    </w:rPr>
  </w:style>
  <w:style w:type="paragraph" w:customStyle="1" w:styleId="TBLBL">
    <w:name w:val="TBL_BL"/>
    <w:basedOn w:val="TBL"/>
    <w:rsid w:val="004F5020"/>
    <w:pPr>
      <w:framePr w:hSpace="180" w:wrap="around" w:vAnchor="text" w:hAnchor="text" w:y="1"/>
      <w:numPr>
        <w:numId w:val="46"/>
      </w:numPr>
      <w:tabs>
        <w:tab w:val="num" w:pos="720"/>
      </w:tabs>
      <w:spacing w:before="60" w:after="0"/>
      <w:ind w:left="840"/>
      <w:suppressOverlap/>
    </w:pPr>
  </w:style>
  <w:style w:type="paragraph" w:customStyle="1" w:styleId="TBL">
    <w:name w:val="TBL"/>
    <w:rsid w:val="00D90F7F"/>
    <w:pPr>
      <w:spacing w:before="110" w:after="110" w:line="220" w:lineRule="atLeast"/>
    </w:pPr>
    <w:rPr>
      <w:rFonts w:eastAsia="SimSun" w:cs="Arial"/>
      <w:color w:val="000000"/>
      <w:sz w:val="18"/>
      <w:szCs w:val="24"/>
    </w:rPr>
  </w:style>
  <w:style w:type="paragraph" w:customStyle="1" w:styleId="TBLCOLHD">
    <w:name w:val="TBL_COLHD"/>
    <w:rsid w:val="00D90F7F"/>
    <w:pPr>
      <w:spacing w:before="110" w:after="110" w:line="310" w:lineRule="atLeast"/>
      <w:ind w:right="58"/>
    </w:pPr>
    <w:rPr>
      <w:rFonts w:ascii="Arial" w:eastAsia="SimSun" w:hAnsi="Arial" w:cs="Arial"/>
      <w:b/>
      <w:color w:val="000000"/>
      <w:sz w:val="18"/>
      <w:szCs w:val="24"/>
    </w:rPr>
  </w:style>
  <w:style w:type="character" w:customStyle="1" w:styleId="DING">
    <w:name w:val="DING"/>
    <w:rsid w:val="00D90F7F"/>
    <w:rPr>
      <w:rFonts w:ascii="Segoe UI Symbol" w:hAnsi="Segoe UI Symbol" w:cs="Courier New"/>
      <w:caps w:val="0"/>
      <w:smallCaps/>
      <w:dstrike w:val="0"/>
      <w:color w:val="000000"/>
      <w:spacing w:val="0"/>
      <w:w w:val="100"/>
      <w:kern w:val="0"/>
      <w:position w:val="0"/>
      <w:sz w:val="21"/>
      <w:u w:val="none"/>
      <w:effect w:val="none"/>
      <w:vertAlign w:val="baseline"/>
      <w:em w:val="none"/>
    </w:rPr>
  </w:style>
  <w:style w:type="paragraph" w:customStyle="1" w:styleId="spacer">
    <w:name w:val="spacer"/>
    <w:rsid w:val="00D90F7F"/>
    <w:pPr>
      <w:spacing w:before="120" w:after="120" w:line="20" w:lineRule="atLeast"/>
      <w:contextualSpacing/>
    </w:pPr>
    <w:rPr>
      <w:rFonts w:ascii="Arial" w:eastAsia="SimSun" w:hAnsi="Arial"/>
      <w:color w:val="000000"/>
      <w:sz w:val="2"/>
      <w:szCs w:val="44"/>
    </w:rPr>
  </w:style>
  <w:style w:type="character" w:customStyle="1" w:styleId="CITTBLCOLHD">
    <w:name w:val="CIT_TBL_COLHD"/>
    <w:rsid w:val="00D90F7F"/>
    <w:rPr>
      <w:rFonts w:ascii="Courier New" w:hAnsi="Courier New" w:cs="Courier New"/>
      <w:b/>
      <w:dstrike w:val="0"/>
      <w:color w:val="000000"/>
      <w:spacing w:val="0"/>
      <w:w w:val="100"/>
      <w:kern w:val="0"/>
      <w:position w:val="0"/>
      <w:sz w:val="17"/>
      <w:u w:val="none"/>
      <w:effect w:val="none"/>
      <w:vertAlign w:val="baseline"/>
      <w:em w:val="none"/>
    </w:rPr>
  </w:style>
  <w:style w:type="character" w:customStyle="1" w:styleId="INITIALCAP">
    <w:name w:val="INITIAL_CAP"/>
    <w:rsid w:val="00D90F7F"/>
    <w:rPr>
      <w:rFonts w:ascii="Arial Bold" w:hAnsi="Arial Bold" w:cs="Arial"/>
      <w:b/>
      <w:caps w:val="0"/>
      <w:smallCaps/>
      <w:dstrike w:val="0"/>
      <w:color w:val="808080"/>
      <w:spacing w:val="0"/>
      <w:w w:val="100"/>
      <w:kern w:val="0"/>
      <w:position w:val="-6"/>
      <w:sz w:val="56"/>
      <w:u w:val="none"/>
      <w:effect w:val="none"/>
      <w:vertAlign w:val="baseline"/>
      <w:em w:val="none"/>
    </w:rPr>
  </w:style>
  <w:style w:type="character" w:customStyle="1" w:styleId="FIGNUM">
    <w:name w:val="FIG_NUM"/>
    <w:rsid w:val="00D90F7F"/>
    <w:rPr>
      <w:rFonts w:ascii="Arial" w:hAnsi="Arial"/>
      <w:smallCaps/>
      <w:w w:val="100"/>
      <w:sz w:val="16"/>
    </w:rPr>
  </w:style>
  <w:style w:type="character" w:customStyle="1" w:styleId="BLDING">
    <w:name w:val="BL_DING"/>
    <w:rsid w:val="00D90F7F"/>
    <w:rPr>
      <w:rFonts w:ascii="Times New Roman" w:hAnsi="Times New Roman" w:cs="Times New Roman"/>
      <w:dstrike w:val="0"/>
      <w:color w:val="808080"/>
      <w:spacing w:val="0"/>
      <w:w w:val="110"/>
      <w:kern w:val="0"/>
      <w:position w:val="0"/>
      <w:sz w:val="21"/>
      <w:u w:val="none"/>
      <w:effect w:val="none"/>
      <w:vertAlign w:val="baseline"/>
      <w:em w:val="none"/>
    </w:rPr>
  </w:style>
  <w:style w:type="paragraph" w:customStyle="1" w:styleId="HEADFIRST">
    <w:name w:val="HEADFIRST"/>
    <w:next w:val="CHAPBM"/>
    <w:rsid w:val="00D90F7F"/>
    <w:pPr>
      <w:spacing w:line="310" w:lineRule="atLeast"/>
      <w:jc w:val="both"/>
    </w:pPr>
    <w:rPr>
      <w:rFonts w:eastAsia="SimSun"/>
      <w:color w:val="000000"/>
      <w:sz w:val="21"/>
      <w:szCs w:val="24"/>
    </w:rPr>
  </w:style>
  <w:style w:type="paragraph" w:customStyle="1" w:styleId="CHAPBM">
    <w:name w:val="CHAP_BM"/>
    <w:rsid w:val="00D90F7F"/>
    <w:pPr>
      <w:spacing w:line="310" w:lineRule="atLeast"/>
      <w:ind w:firstLine="300"/>
      <w:jc w:val="both"/>
    </w:pPr>
    <w:rPr>
      <w:rFonts w:eastAsia="SimSun"/>
      <w:color w:val="000000"/>
      <w:sz w:val="21"/>
      <w:szCs w:val="24"/>
    </w:rPr>
  </w:style>
  <w:style w:type="paragraph" w:customStyle="1" w:styleId="CHAPBMFIRST">
    <w:name w:val="CHAP_BM_FIRST"/>
    <w:rsid w:val="00D90F7F"/>
    <w:pPr>
      <w:spacing w:line="310" w:lineRule="atLeast"/>
      <w:jc w:val="both"/>
    </w:pPr>
    <w:rPr>
      <w:rFonts w:eastAsia="SimSun"/>
      <w:color w:val="000000"/>
      <w:sz w:val="21"/>
      <w:szCs w:val="24"/>
    </w:rPr>
  </w:style>
  <w:style w:type="paragraph" w:customStyle="1" w:styleId="FIGCAP">
    <w:name w:val="FIG_CAP"/>
    <w:rsid w:val="00D90F7F"/>
    <w:pPr>
      <w:spacing w:before="240" w:after="360" w:line="240" w:lineRule="atLeast"/>
    </w:pPr>
    <w:rPr>
      <w:rFonts w:ascii="Arial" w:eastAsia="SimSun" w:hAnsi="Arial" w:cs="Arial"/>
      <w:b/>
      <w:color w:val="000000"/>
      <w:sz w:val="16"/>
      <w:szCs w:val="24"/>
    </w:rPr>
  </w:style>
  <w:style w:type="paragraph" w:customStyle="1" w:styleId="CHAPNUM">
    <w:name w:val="CHAP_NUM"/>
    <w:rsid w:val="00D90F7F"/>
    <w:pPr>
      <w:spacing w:line="310" w:lineRule="atLeast"/>
      <w:ind w:left="605"/>
    </w:pPr>
    <w:rPr>
      <w:rFonts w:eastAsia="SimSun" w:cs="Arial"/>
      <w:b/>
      <w:smallCaps/>
      <w:color w:val="000000"/>
      <w:sz w:val="72"/>
      <w:szCs w:val="24"/>
    </w:rPr>
  </w:style>
  <w:style w:type="paragraph" w:customStyle="1" w:styleId="CHAPTTL">
    <w:name w:val="CHAP_TTL"/>
    <w:basedOn w:val="Title"/>
    <w:rsid w:val="00D90F7F"/>
    <w:pPr>
      <w:pBdr>
        <w:bottom w:val="single" w:sz="24" w:space="7" w:color="C0C0C0"/>
      </w:pBdr>
      <w:suppressAutoHyphens/>
      <w:spacing w:after="1320" w:line="480" w:lineRule="atLeast"/>
    </w:pPr>
    <w:rPr>
      <w:rFonts w:ascii="Times New Roman Bold" w:eastAsia="SimSun" w:hAnsi="Times New Roman Bold"/>
      <w:b/>
      <w:color w:val="000000"/>
      <w:spacing w:val="-20"/>
      <w:w w:val="110"/>
      <w:sz w:val="44"/>
      <w:szCs w:val="24"/>
    </w:rPr>
  </w:style>
  <w:style w:type="paragraph" w:customStyle="1" w:styleId="H1">
    <w:name w:val="H1"/>
    <w:basedOn w:val="Heading1"/>
    <w:next w:val="HEADFIRST"/>
    <w:rsid w:val="004F5020"/>
    <w:pPr>
      <w:suppressAutoHyphens/>
      <w:spacing w:before="465" w:after="155" w:line="310" w:lineRule="atLeast"/>
    </w:pPr>
    <w:rPr>
      <w:rFonts w:ascii="Arial Black" w:hAnsi="Arial Black"/>
      <w:w w:val="94"/>
      <w:sz w:val="24"/>
      <w:szCs w:val="24"/>
    </w:rPr>
  </w:style>
  <w:style w:type="paragraph" w:customStyle="1" w:styleId="H2">
    <w:name w:val="H2"/>
    <w:basedOn w:val="Heading2"/>
    <w:next w:val="HEADFIRST"/>
    <w:rsid w:val="004F5020"/>
    <w:pPr>
      <w:suppressAutoHyphens/>
      <w:spacing w:before="310" w:line="310" w:lineRule="atLeast"/>
    </w:pPr>
    <w:rPr>
      <w:rFonts w:ascii="Arial Black" w:hAnsi="Arial Black"/>
      <w:i w:val="0"/>
      <w:w w:val="94"/>
      <w:sz w:val="21"/>
      <w:szCs w:val="24"/>
    </w:rPr>
  </w:style>
  <w:style w:type="paragraph" w:customStyle="1" w:styleId="H3">
    <w:name w:val="H3"/>
    <w:basedOn w:val="Heading3"/>
    <w:next w:val="HEADFIRST"/>
    <w:rsid w:val="004F5020"/>
    <w:pPr>
      <w:suppressAutoHyphens/>
      <w:spacing w:before="300" w:after="40" w:line="300" w:lineRule="atLeast"/>
    </w:pPr>
    <w:rPr>
      <w:rFonts w:ascii="Arial Black" w:hAnsi="Arial Black" w:cs="Courier New"/>
      <w:i/>
      <w:w w:val="94"/>
      <w:sz w:val="20"/>
      <w:szCs w:val="24"/>
    </w:rPr>
  </w:style>
  <w:style w:type="paragraph" w:customStyle="1" w:styleId="CDTMID">
    <w:name w:val="CDT_MID"/>
    <w:rsid w:val="00D90F7F"/>
    <w:pPr>
      <w:spacing w:line="220" w:lineRule="atLeast"/>
      <w:ind w:left="300"/>
    </w:pPr>
    <w:rPr>
      <w:rFonts w:ascii="Courier New" w:eastAsia="SimSun" w:hAnsi="Courier New" w:cs="Courier New"/>
      <w:color w:val="000000"/>
      <w:sz w:val="16"/>
      <w:szCs w:val="24"/>
    </w:rPr>
  </w:style>
  <w:style w:type="paragraph" w:customStyle="1" w:styleId="CDTFIRST">
    <w:name w:val="CDT_FIRST"/>
    <w:rsid w:val="00D90F7F"/>
    <w:pPr>
      <w:spacing w:line="220" w:lineRule="atLeast"/>
      <w:ind w:left="300"/>
    </w:pPr>
    <w:rPr>
      <w:rFonts w:ascii="Courier New" w:eastAsia="SimSun" w:hAnsi="Courier New" w:cs="Courier New"/>
      <w:color w:val="000000"/>
      <w:sz w:val="16"/>
      <w:szCs w:val="24"/>
    </w:rPr>
  </w:style>
  <w:style w:type="paragraph" w:customStyle="1" w:styleId="CDTTTL">
    <w:name w:val="CDT_TTL"/>
    <w:next w:val="CDTFIRST"/>
    <w:rsid w:val="00D90F7F"/>
    <w:pPr>
      <w:pBdr>
        <w:bottom w:val="single" w:sz="4" w:space="2" w:color="000000"/>
      </w:pBdr>
      <w:spacing w:before="240" w:after="120" w:line="240" w:lineRule="atLeast"/>
    </w:pPr>
    <w:rPr>
      <w:rFonts w:ascii="Arial" w:eastAsia="SimSun" w:hAnsi="Arial" w:cs="Arial"/>
      <w:b/>
      <w:color w:val="000000"/>
      <w:sz w:val="16"/>
      <w:szCs w:val="24"/>
    </w:rPr>
  </w:style>
  <w:style w:type="paragraph" w:customStyle="1" w:styleId="CDTLAST">
    <w:name w:val="CDT_LAST"/>
    <w:rsid w:val="00D90F7F"/>
    <w:pPr>
      <w:pBdr>
        <w:bottom w:val="single" w:sz="4" w:space="1" w:color="000000"/>
      </w:pBdr>
      <w:spacing w:after="220" w:line="220" w:lineRule="atLeast"/>
      <w:ind w:firstLine="302"/>
    </w:pPr>
    <w:rPr>
      <w:rFonts w:ascii="Courier New" w:eastAsia="SimSun" w:hAnsi="Courier New" w:cs="Courier New"/>
      <w:color w:val="000000"/>
      <w:sz w:val="16"/>
      <w:szCs w:val="24"/>
    </w:rPr>
  </w:style>
  <w:style w:type="paragraph" w:customStyle="1" w:styleId="MN1">
    <w:name w:val="MN1"/>
    <w:rsid w:val="00D90F7F"/>
    <w:pPr>
      <w:spacing w:after="120" w:line="250" w:lineRule="atLeast"/>
      <w:ind w:left="158" w:right="158"/>
      <w:jc w:val="both"/>
    </w:pPr>
    <w:rPr>
      <w:rFonts w:eastAsia="SimSun"/>
      <w:color w:val="000000"/>
      <w:sz w:val="21"/>
      <w:szCs w:val="24"/>
    </w:rPr>
  </w:style>
  <w:style w:type="paragraph" w:customStyle="1" w:styleId="EXTONLY">
    <w:name w:val="EXT_ONLY"/>
    <w:rsid w:val="00D90F7F"/>
    <w:pPr>
      <w:spacing w:before="240" w:after="240" w:line="310" w:lineRule="atLeast"/>
      <w:ind w:left="300" w:right="300"/>
      <w:jc w:val="both"/>
    </w:pPr>
    <w:rPr>
      <w:rFonts w:eastAsia="SimSun"/>
      <w:color w:val="000000"/>
      <w:szCs w:val="24"/>
    </w:rPr>
  </w:style>
  <w:style w:type="paragraph" w:customStyle="1" w:styleId="TBLTTL">
    <w:name w:val="TBL_TTL"/>
    <w:rsid w:val="00D90F7F"/>
    <w:pPr>
      <w:spacing w:before="300" w:after="60" w:line="310" w:lineRule="atLeast"/>
    </w:pPr>
    <w:rPr>
      <w:rFonts w:ascii="Arial" w:eastAsia="SimSun" w:hAnsi="Arial" w:cs="Arial"/>
      <w:b/>
      <w:color w:val="000000"/>
      <w:sz w:val="16"/>
      <w:szCs w:val="24"/>
    </w:rPr>
  </w:style>
  <w:style w:type="paragraph" w:customStyle="1" w:styleId="tiny">
    <w:name w:val="tiny"/>
    <w:rsid w:val="00D90F7F"/>
    <w:pPr>
      <w:autoSpaceDE w:val="0"/>
      <w:autoSpaceDN w:val="0"/>
      <w:adjustRightInd w:val="0"/>
      <w:spacing w:line="20" w:lineRule="atLeast"/>
    </w:pPr>
    <w:rPr>
      <w:rFonts w:ascii="Arial" w:eastAsia="SimSun" w:hAnsi="Arial" w:cs="Arial"/>
      <w:color w:val="000000"/>
      <w:w w:val="101"/>
      <w:sz w:val="2"/>
      <w:szCs w:val="24"/>
    </w:rPr>
  </w:style>
  <w:style w:type="paragraph" w:customStyle="1" w:styleId="artlist">
    <w:name w:val="artlist"/>
    <w:rsid w:val="00D90F7F"/>
    <w:pPr>
      <w:autoSpaceDE w:val="0"/>
      <w:autoSpaceDN w:val="0"/>
      <w:adjustRightInd w:val="0"/>
      <w:spacing w:line="20" w:lineRule="atLeast"/>
      <w:jc w:val="center"/>
    </w:pPr>
    <w:rPr>
      <w:rFonts w:ascii="Courier New" w:eastAsia="SimSun" w:hAnsi="Courier New" w:cs="Courier New"/>
      <w:color w:val="000000"/>
      <w:sz w:val="22"/>
      <w:szCs w:val="24"/>
    </w:rPr>
  </w:style>
  <w:style w:type="character" w:styleId="HTMLAcronym">
    <w:name w:val="HTML Acronym"/>
    <w:basedOn w:val="DefaultParagraphFont"/>
    <w:semiHidden/>
    <w:rsid w:val="00D90F7F"/>
  </w:style>
  <w:style w:type="character" w:styleId="HTMLCite">
    <w:name w:val="HTML Cite"/>
    <w:semiHidden/>
    <w:rsid w:val="00D90F7F"/>
    <w:rPr>
      <w:i/>
      <w:iCs/>
    </w:rPr>
  </w:style>
  <w:style w:type="character" w:styleId="HTMLCode">
    <w:name w:val="HTML Code"/>
    <w:semiHidden/>
    <w:rsid w:val="00D90F7F"/>
    <w:rPr>
      <w:rFonts w:ascii="Courier New" w:hAnsi="Courier New" w:cs="Courier New"/>
      <w:sz w:val="20"/>
      <w:szCs w:val="20"/>
    </w:rPr>
  </w:style>
  <w:style w:type="character" w:styleId="HTMLDefinition">
    <w:name w:val="HTML Definition"/>
    <w:semiHidden/>
    <w:rsid w:val="00D90F7F"/>
    <w:rPr>
      <w:i/>
      <w:iCs/>
    </w:rPr>
  </w:style>
  <w:style w:type="character" w:styleId="HTMLKeyboard">
    <w:name w:val="HTML Keyboard"/>
    <w:semiHidden/>
    <w:rsid w:val="00D90F7F"/>
    <w:rPr>
      <w:rFonts w:ascii="Courier New" w:hAnsi="Courier New" w:cs="Courier New"/>
      <w:sz w:val="20"/>
      <w:szCs w:val="20"/>
    </w:rPr>
  </w:style>
  <w:style w:type="character" w:styleId="HTMLSample">
    <w:name w:val="HTML Sample"/>
    <w:semiHidden/>
    <w:rsid w:val="00D90F7F"/>
    <w:rPr>
      <w:rFonts w:ascii="Courier New" w:hAnsi="Courier New" w:cs="Courier New"/>
    </w:rPr>
  </w:style>
  <w:style w:type="character" w:styleId="HTMLTypewriter">
    <w:name w:val="HTML Typewriter"/>
    <w:semiHidden/>
    <w:rsid w:val="00D90F7F"/>
    <w:rPr>
      <w:rFonts w:ascii="Courier New" w:hAnsi="Courier New" w:cs="Courier New"/>
      <w:sz w:val="20"/>
      <w:szCs w:val="20"/>
    </w:rPr>
  </w:style>
  <w:style w:type="character" w:styleId="HTMLVariable">
    <w:name w:val="HTML Variable"/>
    <w:semiHidden/>
    <w:rsid w:val="00D90F7F"/>
    <w:rPr>
      <w:i/>
      <w:iCs/>
    </w:rPr>
  </w:style>
  <w:style w:type="character" w:styleId="Hyperlink">
    <w:name w:val="Hyperlink"/>
    <w:rsid w:val="00D90F7F"/>
    <w:rPr>
      <w:color w:val="0000FF"/>
      <w:u w:val="single"/>
    </w:rPr>
  </w:style>
  <w:style w:type="character" w:styleId="LineNumber">
    <w:name w:val="line number"/>
    <w:basedOn w:val="DefaultParagraphFont"/>
    <w:semiHidden/>
    <w:rsid w:val="00D90F7F"/>
  </w:style>
  <w:style w:type="paragraph" w:customStyle="1" w:styleId="CHAPBMCON">
    <w:name w:val="CHAP_BM_CON"/>
    <w:basedOn w:val="CHAPBM"/>
    <w:rsid w:val="00D90F7F"/>
    <w:pPr>
      <w:ind w:firstLine="0"/>
    </w:pPr>
  </w:style>
  <w:style w:type="paragraph" w:customStyle="1" w:styleId="MN1TTL">
    <w:name w:val="MN1_TTL"/>
    <w:basedOn w:val="Normal"/>
    <w:rsid w:val="004F5020"/>
    <w:pPr>
      <w:suppressAutoHyphens/>
      <w:autoSpaceDE/>
      <w:autoSpaceDN/>
      <w:adjustRightInd/>
      <w:spacing w:before="60" w:after="120" w:line="280" w:lineRule="atLeast"/>
      <w:ind w:left="144"/>
    </w:pPr>
    <w:rPr>
      <w:rFonts w:ascii="Arial Black" w:eastAsia="SimSun" w:hAnsi="Arial Black"/>
      <w:caps/>
      <w:w w:val="95"/>
      <w:kern w:val="16"/>
    </w:rPr>
  </w:style>
  <w:style w:type="character" w:customStyle="1" w:styleId="CDTNUM">
    <w:name w:val="CDT_NUM"/>
    <w:rsid w:val="00D90F7F"/>
    <w:rPr>
      <w:rFonts w:ascii="Arial" w:hAnsi="Arial"/>
      <w:smallCaps/>
      <w:w w:val="100"/>
      <w:sz w:val="16"/>
    </w:rPr>
  </w:style>
  <w:style w:type="paragraph" w:customStyle="1" w:styleId="BLFIRST">
    <w:name w:val="BL_FIRST"/>
    <w:basedOn w:val="Normal"/>
    <w:rsid w:val="004F5020"/>
    <w:pPr>
      <w:numPr>
        <w:numId w:val="47"/>
      </w:numPr>
      <w:tabs>
        <w:tab w:val="left" w:pos="720"/>
      </w:tabs>
      <w:autoSpaceDE/>
      <w:autoSpaceDN/>
      <w:adjustRightInd/>
      <w:spacing w:before="280" w:line="310" w:lineRule="atLeast"/>
    </w:pPr>
    <w:rPr>
      <w:rFonts w:ascii="Times New Roman" w:eastAsia="SimSun" w:hAnsi="Times New Roman" w:cs="Times New Roman"/>
      <w:w w:val="100"/>
      <w:sz w:val="21"/>
    </w:rPr>
  </w:style>
  <w:style w:type="paragraph" w:customStyle="1" w:styleId="BLMID">
    <w:name w:val="BL_MID"/>
    <w:basedOn w:val="BLFIRST"/>
    <w:rsid w:val="00D90F7F"/>
    <w:pPr>
      <w:spacing w:before="40"/>
      <w:ind w:left="691" w:hanging="216"/>
    </w:pPr>
  </w:style>
  <w:style w:type="paragraph" w:customStyle="1" w:styleId="BLLAST">
    <w:name w:val="BL_LAST"/>
    <w:basedOn w:val="BLFIRST"/>
    <w:rsid w:val="00D90F7F"/>
    <w:pPr>
      <w:spacing w:before="40" w:after="280"/>
      <w:ind w:left="691" w:hanging="211"/>
    </w:pPr>
  </w:style>
  <w:style w:type="character" w:customStyle="1" w:styleId="TBLNUM">
    <w:name w:val="TBL_NUM"/>
    <w:rsid w:val="00D90F7F"/>
    <w:rPr>
      <w:rFonts w:ascii="Arial" w:hAnsi="Arial"/>
      <w:smallCaps/>
      <w:sz w:val="16"/>
    </w:rPr>
  </w:style>
  <w:style w:type="character" w:customStyle="1" w:styleId="CITTBL">
    <w:name w:val="CIT_TBL"/>
    <w:rsid w:val="00D90F7F"/>
    <w:rPr>
      <w:rFonts w:ascii="Courier New" w:hAnsi="Courier New"/>
      <w:sz w:val="16"/>
    </w:rPr>
  </w:style>
  <w:style w:type="paragraph" w:customStyle="1" w:styleId="URL">
    <w:name w:val="URL"/>
    <w:basedOn w:val="HEADFIRST"/>
    <w:rsid w:val="00D90F7F"/>
  </w:style>
  <w:style w:type="character" w:customStyle="1" w:styleId="ITAL">
    <w:name w:val="ITAL"/>
    <w:rsid w:val="00D90F7F"/>
    <w:rPr>
      <w:i/>
    </w:rPr>
  </w:style>
  <w:style w:type="character" w:customStyle="1" w:styleId="BOLD">
    <w:name w:val="BOLD"/>
    <w:rsid w:val="00D90F7F"/>
    <w:rPr>
      <w:b/>
    </w:rPr>
  </w:style>
  <w:style w:type="character" w:customStyle="1" w:styleId="SCAP">
    <w:name w:val="SCAP"/>
    <w:rsid w:val="00D90F7F"/>
    <w:rPr>
      <w:rFonts w:ascii="Times New Roman" w:hAnsi="Times New Roman"/>
      <w:smallCaps/>
      <w:sz w:val="21"/>
    </w:rPr>
  </w:style>
  <w:style w:type="character" w:customStyle="1" w:styleId="SUB">
    <w:name w:val="SUB"/>
    <w:rsid w:val="00D90F7F"/>
    <w:rPr>
      <w:rFonts w:ascii="Times New Roman" w:hAnsi="Times New Roman"/>
      <w:sz w:val="21"/>
      <w:vertAlign w:val="subscript"/>
    </w:rPr>
  </w:style>
  <w:style w:type="character" w:customStyle="1" w:styleId="SUP">
    <w:name w:val="SUP"/>
    <w:rsid w:val="00D90F7F"/>
    <w:rPr>
      <w:rFonts w:ascii="Times New Roman" w:hAnsi="Times New Roman"/>
      <w:sz w:val="21"/>
      <w:vertAlign w:val="superscript"/>
    </w:rPr>
  </w:style>
  <w:style w:type="character" w:customStyle="1" w:styleId="US">
    <w:name w:val="US"/>
    <w:rsid w:val="00D90F7F"/>
    <w:rPr>
      <w:rFonts w:ascii="Times New Roman" w:hAnsi="Times New Roman"/>
      <w:sz w:val="21"/>
      <w:u w:val="single"/>
    </w:rPr>
  </w:style>
  <w:style w:type="character" w:customStyle="1" w:styleId="BOLDITAL">
    <w:name w:val="BOLD_ITAL"/>
    <w:rsid w:val="00D90F7F"/>
    <w:rPr>
      <w:b/>
      <w:i/>
    </w:rPr>
  </w:style>
  <w:style w:type="character" w:customStyle="1" w:styleId="SCAPITAL">
    <w:name w:val="SCAP_ITAL"/>
    <w:rsid w:val="00D90F7F"/>
    <w:rPr>
      <w:rFonts w:ascii="Times New Roman" w:hAnsi="Times New Roman"/>
      <w:i/>
      <w:smallCaps/>
      <w:sz w:val="21"/>
    </w:rPr>
  </w:style>
  <w:style w:type="character" w:customStyle="1" w:styleId="SUBITAL">
    <w:name w:val="SUB_ITAL"/>
    <w:rsid w:val="00D90F7F"/>
    <w:rPr>
      <w:rFonts w:ascii="Times New Roman" w:hAnsi="Times New Roman"/>
      <w:i/>
      <w:sz w:val="21"/>
      <w:vertAlign w:val="subscript"/>
    </w:rPr>
  </w:style>
  <w:style w:type="character" w:customStyle="1" w:styleId="SUPITAL">
    <w:name w:val="SUP_ITAL"/>
    <w:rsid w:val="00D90F7F"/>
    <w:rPr>
      <w:rFonts w:ascii="Times New Roman" w:hAnsi="Times New Roman"/>
      <w:i/>
      <w:sz w:val="21"/>
      <w:vertAlign w:val="superscript"/>
    </w:rPr>
  </w:style>
  <w:style w:type="character" w:customStyle="1" w:styleId="USITAL">
    <w:name w:val="US_ITAL"/>
    <w:rsid w:val="00D90F7F"/>
    <w:rPr>
      <w:rFonts w:ascii="Times New Roman" w:hAnsi="Times New Roman"/>
      <w:i/>
      <w:sz w:val="21"/>
      <w:u w:val="single"/>
    </w:rPr>
  </w:style>
  <w:style w:type="paragraph" w:customStyle="1" w:styleId="PI">
    <w:name w:val="PI"/>
    <w:basedOn w:val="Normal"/>
    <w:rsid w:val="004F5020"/>
    <w:pPr>
      <w:autoSpaceDE/>
      <w:autoSpaceDN/>
      <w:adjustRightInd/>
      <w:spacing w:line="240" w:lineRule="auto"/>
    </w:pPr>
    <w:rPr>
      <w:rFonts w:ascii="Comic Sans MS" w:hAnsi="Comic Sans MS" w:cs="Times New Roman"/>
      <w:b/>
      <w:color w:val="auto"/>
      <w:w w:val="100"/>
      <w:sz w:val="36"/>
      <w:lang w:val="en-CA"/>
    </w:rPr>
  </w:style>
  <w:style w:type="character" w:styleId="PageNumber">
    <w:name w:val="page number"/>
    <w:basedOn w:val="DefaultParagraphFont"/>
    <w:rsid w:val="00D90F7F"/>
  </w:style>
  <w:style w:type="paragraph" w:customStyle="1" w:styleId="DPGMFIRST">
    <w:name w:val="DPGM_FIRST"/>
    <w:basedOn w:val="CDTFIRST"/>
    <w:next w:val="DPGMMID"/>
    <w:rsid w:val="00D90F7F"/>
    <w:pPr>
      <w:spacing w:before="240"/>
      <w:ind w:left="302"/>
    </w:pPr>
  </w:style>
  <w:style w:type="paragraph" w:customStyle="1" w:styleId="DPGMMID">
    <w:name w:val="DPGM_MID"/>
    <w:basedOn w:val="CDTMID"/>
    <w:rsid w:val="00D90F7F"/>
  </w:style>
  <w:style w:type="paragraph" w:customStyle="1" w:styleId="DPGMLAST">
    <w:name w:val="DPGM_LAST"/>
    <w:basedOn w:val="CDTLAST"/>
    <w:next w:val="CHAPBM"/>
    <w:rsid w:val="00D90F7F"/>
    <w:pPr>
      <w:pBdr>
        <w:bottom w:val="none" w:sz="0" w:space="0" w:color="auto"/>
      </w:pBdr>
      <w:ind w:left="302" w:firstLine="0"/>
    </w:pPr>
  </w:style>
  <w:style w:type="paragraph" w:customStyle="1" w:styleId="NLFIRST">
    <w:name w:val="NL_FIRST"/>
    <w:next w:val="NLMID"/>
    <w:rsid w:val="00D90F7F"/>
    <w:pPr>
      <w:spacing w:before="120"/>
      <w:ind w:left="720" w:hanging="360"/>
    </w:pPr>
    <w:rPr>
      <w:rFonts w:eastAsia="SimSun"/>
      <w:color w:val="000000"/>
      <w:sz w:val="21"/>
      <w:szCs w:val="24"/>
    </w:rPr>
  </w:style>
  <w:style w:type="paragraph" w:customStyle="1" w:styleId="NLMID">
    <w:name w:val="NL_MID"/>
    <w:basedOn w:val="NLFIRST"/>
    <w:rsid w:val="00D90F7F"/>
  </w:style>
  <w:style w:type="paragraph" w:customStyle="1" w:styleId="NLLAST">
    <w:name w:val="NL_LAST"/>
    <w:basedOn w:val="NLFIRST"/>
    <w:next w:val="CHAPBM"/>
    <w:rsid w:val="00D90F7F"/>
    <w:pPr>
      <w:spacing w:after="120"/>
    </w:pPr>
  </w:style>
  <w:style w:type="paragraph" w:customStyle="1" w:styleId="BL1MID">
    <w:name w:val="BL1_MID"/>
    <w:basedOn w:val="BLMID"/>
    <w:rsid w:val="004F5020"/>
    <w:pPr>
      <w:numPr>
        <w:numId w:val="44"/>
      </w:numPr>
      <w:tabs>
        <w:tab w:val="clear" w:pos="720"/>
        <w:tab w:val="clear" w:pos="2160"/>
        <w:tab w:val="left" w:pos="1200"/>
      </w:tabs>
      <w:ind w:left="1320"/>
    </w:pPr>
  </w:style>
  <w:style w:type="paragraph" w:customStyle="1" w:styleId="BL1FIRST">
    <w:name w:val="BL1_FIRST"/>
    <w:basedOn w:val="BLFIRST"/>
    <w:next w:val="BL1MID"/>
    <w:rsid w:val="00D90F7F"/>
    <w:pPr>
      <w:numPr>
        <w:numId w:val="42"/>
      </w:numPr>
      <w:tabs>
        <w:tab w:val="clear" w:pos="720"/>
        <w:tab w:val="left" w:pos="1200"/>
      </w:tabs>
      <w:spacing w:before="60"/>
    </w:pPr>
  </w:style>
  <w:style w:type="paragraph" w:customStyle="1" w:styleId="BL1LAST">
    <w:name w:val="BL1_LAST"/>
    <w:basedOn w:val="BLLAST"/>
    <w:autoRedefine/>
    <w:rsid w:val="004F5020"/>
    <w:pPr>
      <w:numPr>
        <w:numId w:val="43"/>
      </w:numPr>
      <w:tabs>
        <w:tab w:val="clear" w:pos="720"/>
        <w:tab w:val="left" w:pos="1200"/>
      </w:tabs>
      <w:spacing w:after="60"/>
      <w:ind w:left="1320"/>
    </w:pPr>
  </w:style>
  <w:style w:type="character" w:customStyle="1" w:styleId="CITchapbm">
    <w:name w:val="CIT_chap_bm"/>
    <w:rsid w:val="00D90F7F"/>
    <w:rPr>
      <w:rFonts w:ascii="Courier New" w:hAnsi="Courier New"/>
      <w:sz w:val="16"/>
    </w:rPr>
  </w:style>
  <w:style w:type="paragraph" w:customStyle="1" w:styleId="SF1TTL">
    <w:name w:val="SF1_TTL"/>
    <w:basedOn w:val="Heading3"/>
    <w:next w:val="SF1SUBTTL"/>
    <w:rsid w:val="004F5020"/>
    <w:pPr>
      <w:suppressAutoHyphens/>
      <w:spacing w:before="0" w:after="120"/>
      <w:ind w:left="302"/>
    </w:pPr>
    <w:rPr>
      <w:rFonts w:ascii="Arial Narrow" w:hAnsi="Arial Narrow"/>
      <w:caps/>
      <w:spacing w:val="40"/>
      <w:w w:val="96"/>
      <w:sz w:val="21"/>
      <w:szCs w:val="24"/>
    </w:rPr>
  </w:style>
  <w:style w:type="paragraph" w:customStyle="1" w:styleId="SF1SUBTTL">
    <w:name w:val="SF1_SUBTTL"/>
    <w:basedOn w:val="Heading3"/>
    <w:rsid w:val="004F5020"/>
    <w:pPr>
      <w:suppressAutoHyphens/>
      <w:spacing w:before="0"/>
    </w:pPr>
    <w:rPr>
      <w:rFonts w:ascii="Arial Black" w:hAnsi="Arial Black"/>
      <w:w w:val="94"/>
      <w:sz w:val="21"/>
      <w:szCs w:val="24"/>
    </w:rPr>
  </w:style>
  <w:style w:type="paragraph" w:customStyle="1" w:styleId="SF1FIRST">
    <w:name w:val="SF1_FIRST"/>
    <w:basedOn w:val="CHAPBM"/>
    <w:rsid w:val="00D90F7F"/>
    <w:pPr>
      <w:ind w:firstLine="0"/>
    </w:pPr>
  </w:style>
  <w:style w:type="character" w:customStyle="1" w:styleId="CITh2">
    <w:name w:val="CIT_h2"/>
    <w:rsid w:val="00D90F7F"/>
    <w:rPr>
      <w:rFonts w:ascii="Courier New" w:hAnsi="Courier New" w:cs="Courier New"/>
      <w:sz w:val="20"/>
      <w:szCs w:val="20"/>
    </w:rPr>
  </w:style>
  <w:style w:type="character" w:customStyle="1" w:styleId="CITh1">
    <w:name w:val="CIT_h1"/>
    <w:rsid w:val="00D90F7F"/>
    <w:rPr>
      <w:rFonts w:ascii="Courier" w:hAnsi="Courier"/>
      <w:sz w:val="24"/>
    </w:rPr>
  </w:style>
  <w:style w:type="character" w:customStyle="1" w:styleId="CITfigcap">
    <w:name w:val="CIT_fig_cap"/>
    <w:rsid w:val="00D90F7F"/>
    <w:rPr>
      <w:rFonts w:ascii="Courier New" w:hAnsi="Courier New"/>
      <w:sz w:val="18"/>
    </w:rPr>
  </w:style>
  <w:style w:type="character" w:customStyle="1" w:styleId="CITcdtttl">
    <w:name w:val="CIT_cdt_ttl"/>
    <w:rsid w:val="00D90F7F"/>
    <w:rPr>
      <w:rFonts w:ascii="Courier New" w:hAnsi="Courier New"/>
      <w:sz w:val="16"/>
    </w:rPr>
  </w:style>
  <w:style w:type="character" w:customStyle="1" w:styleId="CITchapttl">
    <w:name w:val="CIT_chap_ttl"/>
    <w:rsid w:val="00D90F7F"/>
    <w:rPr>
      <w:rFonts w:ascii="Courier New" w:hAnsi="Courier New" w:cs="Courier New"/>
      <w:sz w:val="40"/>
      <w:szCs w:val="40"/>
    </w:rPr>
  </w:style>
  <w:style w:type="character" w:customStyle="1" w:styleId="CITh3">
    <w:name w:val="CIT_h3"/>
    <w:rsid w:val="00D90F7F"/>
    <w:rPr>
      <w:rFonts w:ascii="Courier New" w:hAnsi="Courier New" w:cs="Courier New"/>
      <w:sz w:val="20"/>
      <w:szCs w:val="20"/>
    </w:rPr>
  </w:style>
  <w:style w:type="paragraph" w:customStyle="1" w:styleId="DPGMONLY">
    <w:name w:val="DPGM_ONLY"/>
    <w:basedOn w:val="CDTFIRST"/>
    <w:rsid w:val="00D90F7F"/>
    <w:pPr>
      <w:spacing w:before="120" w:after="120"/>
      <w:ind w:left="302"/>
    </w:pPr>
  </w:style>
  <w:style w:type="paragraph" w:customStyle="1" w:styleId="FN">
    <w:name w:val="FN"/>
    <w:rsid w:val="00D90F7F"/>
    <w:rPr>
      <w:color w:val="000000"/>
      <w:w w:val="101"/>
      <w:sz w:val="18"/>
      <w:szCs w:val="18"/>
    </w:rPr>
  </w:style>
  <w:style w:type="character" w:styleId="FollowedHyperlink">
    <w:name w:val="FollowedHyperlink"/>
    <w:rsid w:val="00D90F7F"/>
    <w:rPr>
      <w:color w:val="800080"/>
      <w:u w:val="single"/>
    </w:rPr>
  </w:style>
  <w:style w:type="character" w:customStyle="1" w:styleId="H5">
    <w:name w:val="H5"/>
    <w:rsid w:val="00D90F7F"/>
    <w:rPr>
      <w:rFonts w:ascii="Arial" w:hAnsi="Arial"/>
      <w:b/>
      <w:i/>
      <w:sz w:val="19"/>
    </w:rPr>
  </w:style>
  <w:style w:type="paragraph" w:customStyle="1" w:styleId="SF2TTL">
    <w:name w:val="SF2_TTL"/>
    <w:basedOn w:val="MN1TTL"/>
    <w:rsid w:val="00D90F7F"/>
    <w:pPr>
      <w:tabs>
        <w:tab w:val="left" w:pos="726"/>
      </w:tabs>
      <w:spacing w:before="120"/>
      <w:ind w:left="245" w:right="245"/>
    </w:pPr>
    <w:rPr>
      <w:caps w:val="0"/>
    </w:rPr>
  </w:style>
  <w:style w:type="paragraph" w:customStyle="1" w:styleId="SF2">
    <w:name w:val="SF2"/>
    <w:basedOn w:val="MN1"/>
    <w:rsid w:val="00D90F7F"/>
    <w:pPr>
      <w:tabs>
        <w:tab w:val="left" w:pos="726"/>
      </w:tabs>
      <w:spacing w:after="240" w:line="240" w:lineRule="atLeast"/>
      <w:ind w:left="245" w:right="245"/>
    </w:pPr>
    <w:rPr>
      <w:rFonts w:ascii="Arial" w:hAnsi="Arial"/>
      <w:sz w:val="18"/>
    </w:rPr>
  </w:style>
  <w:style w:type="paragraph" w:customStyle="1" w:styleId="SF2BLFIRST">
    <w:name w:val="SF2_BL_FIRST"/>
    <w:basedOn w:val="SF2"/>
    <w:next w:val="SF2BLMID"/>
    <w:rsid w:val="004F5020"/>
    <w:pPr>
      <w:numPr>
        <w:numId w:val="45"/>
      </w:numPr>
      <w:tabs>
        <w:tab w:val="clear" w:pos="726"/>
        <w:tab w:val="left" w:pos="1080"/>
      </w:tabs>
      <w:spacing w:after="120"/>
      <w:ind w:left="1080"/>
    </w:pPr>
  </w:style>
  <w:style w:type="paragraph" w:customStyle="1" w:styleId="SF2BLMID">
    <w:name w:val="SF2_BL_MID"/>
    <w:basedOn w:val="SF2BLFIRST"/>
    <w:rsid w:val="00D90F7F"/>
  </w:style>
  <w:style w:type="paragraph" w:customStyle="1" w:styleId="SF2BLLAST">
    <w:name w:val="SF2_BL_LAST"/>
    <w:basedOn w:val="SF2BLFIRST"/>
    <w:next w:val="SF2"/>
    <w:rsid w:val="00D90F7F"/>
    <w:pPr>
      <w:spacing w:after="360"/>
    </w:pPr>
  </w:style>
  <w:style w:type="paragraph" w:customStyle="1" w:styleId="SF2NLFIRST">
    <w:name w:val="SF2_NL_FIRST"/>
    <w:basedOn w:val="SF2BLFIRST"/>
    <w:next w:val="SF2NLMID"/>
    <w:rsid w:val="00D90F7F"/>
    <w:pPr>
      <w:numPr>
        <w:numId w:val="0"/>
      </w:numPr>
      <w:ind w:left="720"/>
    </w:pPr>
  </w:style>
  <w:style w:type="paragraph" w:customStyle="1" w:styleId="SF2NLMID">
    <w:name w:val="SF2_NL_MID"/>
    <w:basedOn w:val="SF2BLMID"/>
    <w:rsid w:val="00D90F7F"/>
    <w:pPr>
      <w:numPr>
        <w:numId w:val="0"/>
      </w:numPr>
      <w:ind w:left="720"/>
    </w:pPr>
  </w:style>
  <w:style w:type="paragraph" w:customStyle="1" w:styleId="SF2NLLAST">
    <w:name w:val="SF2_NL_LAST"/>
    <w:basedOn w:val="SF2BLLAST"/>
    <w:next w:val="SF2"/>
    <w:rsid w:val="00D90F7F"/>
    <w:pPr>
      <w:numPr>
        <w:numId w:val="0"/>
      </w:numPr>
      <w:ind w:left="720"/>
    </w:pPr>
  </w:style>
  <w:style w:type="paragraph" w:customStyle="1" w:styleId="SF2FIGCAP">
    <w:name w:val="SF2_FIG_CAP"/>
    <w:basedOn w:val="FIGCAP"/>
    <w:rsid w:val="00D90F7F"/>
    <w:pPr>
      <w:ind w:left="240"/>
    </w:pPr>
  </w:style>
  <w:style w:type="paragraph" w:customStyle="1" w:styleId="SF2DPGMONLY">
    <w:name w:val="SF2_DPGM_ONLY"/>
    <w:rsid w:val="00D90F7F"/>
    <w:pPr>
      <w:spacing w:after="240"/>
      <w:ind w:left="245"/>
    </w:pPr>
    <w:rPr>
      <w:rFonts w:ascii="Courier New" w:eastAsia="SimSun" w:hAnsi="Courier New" w:cs="Courier New"/>
      <w:color w:val="000000"/>
      <w:sz w:val="16"/>
      <w:szCs w:val="16"/>
    </w:rPr>
  </w:style>
  <w:style w:type="paragraph" w:customStyle="1" w:styleId="SF2DPGMFIRST">
    <w:name w:val="SF2_DPGM_FIRST"/>
    <w:next w:val="SF2DPGMMID"/>
    <w:rsid w:val="00D90F7F"/>
    <w:pPr>
      <w:ind w:left="245"/>
    </w:pPr>
    <w:rPr>
      <w:rFonts w:ascii="Courier New" w:eastAsia="SimSun" w:hAnsi="Courier New" w:cs="Courier New"/>
      <w:color w:val="000000"/>
      <w:sz w:val="16"/>
      <w:szCs w:val="16"/>
    </w:rPr>
  </w:style>
  <w:style w:type="paragraph" w:customStyle="1" w:styleId="SF2DPGMMID">
    <w:name w:val="SF2_DPGM_MID"/>
    <w:basedOn w:val="SF2DPGMFIRST"/>
    <w:rsid w:val="00D90F7F"/>
  </w:style>
  <w:style w:type="paragraph" w:customStyle="1" w:styleId="SF2DPGMLAST">
    <w:name w:val="SF2_DPGM_LAST"/>
    <w:basedOn w:val="SF2DPGMMID"/>
    <w:rsid w:val="00D90F7F"/>
    <w:pPr>
      <w:spacing w:after="240"/>
    </w:pPr>
  </w:style>
  <w:style w:type="paragraph" w:customStyle="1" w:styleId="TBLUL">
    <w:name w:val="TBL_UL"/>
    <w:basedOn w:val="TBL"/>
    <w:rsid w:val="00D90F7F"/>
    <w:pPr>
      <w:framePr w:hSpace="180" w:wrap="around" w:vAnchor="text" w:hAnchor="text" w:y="1"/>
      <w:spacing w:before="60" w:after="0"/>
      <w:ind w:left="480"/>
      <w:suppressOverlap/>
    </w:pPr>
  </w:style>
  <w:style w:type="paragraph" w:customStyle="1" w:styleId="SF2ULLAST">
    <w:name w:val="SF2_UL_LAST"/>
    <w:next w:val="SF2"/>
    <w:rsid w:val="00D90F7F"/>
    <w:pPr>
      <w:spacing w:before="120" w:after="360"/>
      <w:ind w:left="720"/>
    </w:pPr>
    <w:rPr>
      <w:rFonts w:ascii="Arial" w:eastAsia="SimSun" w:hAnsi="Arial"/>
      <w:color w:val="000000"/>
      <w:sz w:val="18"/>
      <w:szCs w:val="24"/>
    </w:rPr>
  </w:style>
  <w:style w:type="paragraph" w:customStyle="1" w:styleId="SF2ULMID">
    <w:name w:val="SF2_UL_MID"/>
    <w:rsid w:val="00D90F7F"/>
    <w:pPr>
      <w:spacing w:before="120"/>
      <w:ind w:left="720"/>
    </w:pPr>
    <w:rPr>
      <w:rFonts w:ascii="Arial" w:eastAsia="SimSun" w:hAnsi="Arial"/>
      <w:color w:val="000000"/>
      <w:sz w:val="18"/>
      <w:szCs w:val="24"/>
    </w:rPr>
  </w:style>
  <w:style w:type="paragraph" w:customStyle="1" w:styleId="SF2ULFIRST">
    <w:name w:val="SF2_UL_FIRST"/>
    <w:next w:val="SF2ULMID"/>
    <w:rsid w:val="00D90F7F"/>
    <w:pPr>
      <w:spacing w:before="120"/>
      <w:ind w:left="720"/>
    </w:pPr>
    <w:rPr>
      <w:rFonts w:ascii="Arial" w:eastAsia="SimSun" w:hAnsi="Arial"/>
      <w:color w:val="000000"/>
      <w:sz w:val="18"/>
      <w:szCs w:val="24"/>
    </w:rPr>
  </w:style>
  <w:style w:type="paragraph" w:customStyle="1" w:styleId="ULLAST">
    <w:name w:val="UL_LAST"/>
    <w:rsid w:val="00D90F7F"/>
    <w:pPr>
      <w:spacing w:after="280" w:line="310" w:lineRule="atLeast"/>
      <w:ind w:left="720"/>
    </w:pPr>
    <w:rPr>
      <w:rFonts w:eastAsia="SimSun"/>
      <w:color w:val="000000"/>
      <w:sz w:val="21"/>
      <w:szCs w:val="24"/>
    </w:rPr>
  </w:style>
  <w:style w:type="paragraph" w:customStyle="1" w:styleId="ULMID">
    <w:name w:val="UL_MID"/>
    <w:rsid w:val="00D90F7F"/>
    <w:pPr>
      <w:spacing w:line="310" w:lineRule="atLeast"/>
      <w:ind w:left="720"/>
    </w:pPr>
    <w:rPr>
      <w:rFonts w:eastAsia="SimSun"/>
      <w:color w:val="000000"/>
      <w:sz w:val="21"/>
      <w:szCs w:val="24"/>
    </w:rPr>
  </w:style>
  <w:style w:type="paragraph" w:customStyle="1" w:styleId="ULFIRST">
    <w:name w:val="UL_FIRST"/>
    <w:next w:val="ULMID"/>
    <w:rsid w:val="00D90F7F"/>
    <w:pPr>
      <w:spacing w:before="280" w:line="310" w:lineRule="atLeast"/>
      <w:ind w:left="720"/>
    </w:pPr>
    <w:rPr>
      <w:rFonts w:eastAsia="SimSun"/>
      <w:color w:val="000000"/>
      <w:sz w:val="21"/>
      <w:szCs w:val="24"/>
    </w:rPr>
  </w:style>
  <w:style w:type="table" w:styleId="TableGrid">
    <w:name w:val="Table Grid"/>
    <w:basedOn w:val="TableNormal"/>
    <w:rsid w:val="00D90F7F"/>
    <w:pPr>
      <w:autoSpaceDE w:val="0"/>
      <w:autoSpaceDN w:val="0"/>
      <w:adjustRightInd w:val="0"/>
      <w:spacing w:line="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TBLCOLHD">
    <w:name w:val="UNTBL_COLHD"/>
    <w:rsid w:val="00D90F7F"/>
    <w:pPr>
      <w:suppressAutoHyphens/>
      <w:autoSpaceDE w:val="0"/>
      <w:autoSpaceDN w:val="0"/>
      <w:adjustRightInd w:val="0"/>
      <w:spacing w:before="240" w:after="120"/>
    </w:pPr>
    <w:rPr>
      <w:rFonts w:eastAsia="SimSun"/>
      <w:b/>
      <w:color w:val="000000"/>
      <w:sz w:val="21"/>
      <w:szCs w:val="24"/>
    </w:rPr>
  </w:style>
  <w:style w:type="paragraph" w:customStyle="1" w:styleId="UNTBL">
    <w:name w:val="UNTBL"/>
    <w:rsid w:val="00D90F7F"/>
    <w:pPr>
      <w:autoSpaceDE w:val="0"/>
      <w:autoSpaceDN w:val="0"/>
      <w:adjustRightInd w:val="0"/>
      <w:spacing w:after="120"/>
    </w:pPr>
    <w:rPr>
      <w:rFonts w:eastAsia="SimSun"/>
      <w:color w:val="000000"/>
      <w:sz w:val="21"/>
      <w:szCs w:val="24"/>
    </w:rPr>
  </w:style>
  <w:style w:type="character" w:customStyle="1" w:styleId="NLNUM">
    <w:name w:val="NL_NUM"/>
    <w:basedOn w:val="DefaultParagraphFont"/>
    <w:rsid w:val="00D90F7F"/>
  </w:style>
  <w:style w:type="character" w:customStyle="1" w:styleId="SF2NLNUM">
    <w:name w:val="SF2_NL_NUM"/>
    <w:basedOn w:val="DefaultParagraphFont"/>
    <w:rsid w:val="00D90F7F"/>
  </w:style>
  <w:style w:type="paragraph" w:customStyle="1" w:styleId="CFEPG">
    <w:name w:val="CF_EPG"/>
    <w:basedOn w:val="Normal"/>
    <w:rsid w:val="004F5020"/>
    <w:pPr>
      <w:spacing w:line="240" w:lineRule="auto"/>
      <w:ind w:left="720" w:right="720"/>
    </w:pPr>
    <w:rPr>
      <w:rFonts w:cs="Times New Roman"/>
      <w:i/>
      <w:iCs/>
      <w:color w:val="auto"/>
      <w:w w:val="100"/>
      <w:sz w:val="16"/>
      <w:szCs w:val="20"/>
    </w:rPr>
  </w:style>
  <w:style w:type="paragraph" w:customStyle="1" w:styleId="CFEPGATTRAUNA">
    <w:name w:val="CF_EPG_ATTR_AU_NA"/>
    <w:basedOn w:val="CHAPBM"/>
    <w:rsid w:val="00D90F7F"/>
    <w:pPr>
      <w:spacing w:line="180" w:lineRule="atLeast"/>
      <w:ind w:left="4320" w:right="504" w:firstLine="302"/>
    </w:pPr>
    <w:rPr>
      <w:rFonts w:ascii="Arial" w:hAnsi="Arial"/>
      <w:color w:val="auto"/>
      <w:sz w:val="16"/>
    </w:rPr>
  </w:style>
  <w:style w:type="paragraph" w:customStyle="1" w:styleId="CDTFIRSTwide">
    <w:name w:val="CDT_FIRST_wide"/>
    <w:basedOn w:val="CDTFIRST"/>
    <w:rsid w:val="00D90F7F"/>
    <w:pPr>
      <w:ind w:left="0"/>
    </w:pPr>
  </w:style>
  <w:style w:type="paragraph" w:customStyle="1" w:styleId="CDTMIDwide">
    <w:name w:val="CDT_MID_wide"/>
    <w:basedOn w:val="CDTMID"/>
    <w:rsid w:val="00D90F7F"/>
    <w:pPr>
      <w:keepNext/>
      <w:keepLines/>
      <w:ind w:left="0"/>
    </w:pPr>
  </w:style>
  <w:style w:type="paragraph" w:customStyle="1" w:styleId="CDTTTLoutput">
    <w:name w:val="CDT_TTL_output"/>
    <w:basedOn w:val="CDTTTL"/>
    <w:rsid w:val="00D90F7F"/>
    <w:pPr>
      <w:pBdr>
        <w:bottom w:val="none" w:sz="0" w:space="0" w:color="auto"/>
      </w:pBdr>
    </w:pPr>
  </w:style>
  <w:style w:type="paragraph" w:customStyle="1" w:styleId="DPGMFIRSTwide">
    <w:name w:val="DPGM_FIRST_wide"/>
    <w:basedOn w:val="DPGMFIRST"/>
    <w:rsid w:val="00D90F7F"/>
    <w:pPr>
      <w:ind w:left="0"/>
    </w:pPr>
  </w:style>
  <w:style w:type="paragraph" w:customStyle="1" w:styleId="DPGMMIDwide">
    <w:name w:val="DPGM_MID_wide"/>
    <w:basedOn w:val="DPGMMID"/>
    <w:autoRedefine/>
    <w:rsid w:val="00D90F7F"/>
    <w:pPr>
      <w:ind w:left="0"/>
    </w:pPr>
  </w:style>
  <w:style w:type="paragraph" w:customStyle="1" w:styleId="DPGMLASTwide">
    <w:name w:val="DPGM_LAST_wide"/>
    <w:basedOn w:val="DPGMLAST"/>
    <w:rsid w:val="00D90F7F"/>
  </w:style>
  <w:style w:type="paragraph" w:customStyle="1" w:styleId="BLNLFIRST">
    <w:name w:val="BL_NL_FIRST"/>
    <w:basedOn w:val="BL1FIRST"/>
    <w:rsid w:val="00D90F7F"/>
    <w:pPr>
      <w:numPr>
        <w:numId w:val="52"/>
      </w:numPr>
      <w:tabs>
        <w:tab w:val="clear" w:pos="1200"/>
      </w:tabs>
    </w:pPr>
  </w:style>
  <w:style w:type="paragraph" w:customStyle="1" w:styleId="BLNLMID">
    <w:name w:val="BL_NL_MID"/>
    <w:basedOn w:val="BL1MID"/>
    <w:rsid w:val="00D90F7F"/>
    <w:pPr>
      <w:numPr>
        <w:numId w:val="54"/>
      </w:numPr>
    </w:pPr>
  </w:style>
  <w:style w:type="paragraph" w:customStyle="1" w:styleId="BLNLLAST">
    <w:name w:val="BL_NL_LAST"/>
    <w:basedOn w:val="BL1LAST"/>
    <w:rsid w:val="00D90F7F"/>
    <w:pPr>
      <w:numPr>
        <w:numId w:val="53"/>
      </w:numPr>
    </w:pPr>
  </w:style>
  <w:style w:type="paragraph" w:customStyle="1" w:styleId="BLCON0">
    <w:name w:val="BL_CON"/>
    <w:basedOn w:val="BLFIRST"/>
    <w:rsid w:val="00D90F7F"/>
    <w:pPr>
      <w:numPr>
        <w:numId w:val="0"/>
      </w:numPr>
      <w:spacing w:before="40"/>
      <w:ind w:left="720"/>
    </w:pPr>
  </w:style>
  <w:style w:type="paragraph" w:customStyle="1" w:styleId="BLDPGMFIRST">
    <w:name w:val="BL_DPGM_FIRST"/>
    <w:basedOn w:val="BLCON0"/>
    <w:rsid w:val="00D90F7F"/>
    <w:rPr>
      <w:rFonts w:ascii="Courier New" w:hAnsi="Courier New"/>
      <w:sz w:val="16"/>
    </w:rPr>
  </w:style>
  <w:style w:type="paragraph" w:customStyle="1" w:styleId="BLDPGMMID">
    <w:name w:val="BL_DPGM_MID"/>
    <w:basedOn w:val="BLDPGMFIRST"/>
    <w:rsid w:val="00D90F7F"/>
    <w:pPr>
      <w:spacing w:before="0" w:line="220" w:lineRule="atLeast"/>
    </w:pPr>
  </w:style>
  <w:style w:type="paragraph" w:customStyle="1" w:styleId="BLDPGMLAST">
    <w:name w:val="BL_DPGM_LAST"/>
    <w:basedOn w:val="BLDPGMFIRST"/>
    <w:rsid w:val="00D90F7F"/>
    <w:pPr>
      <w:spacing w:before="0" w:after="40" w:line="220" w:lineRule="atLeast"/>
    </w:pPr>
  </w:style>
  <w:style w:type="paragraph" w:customStyle="1" w:styleId="BLDPGMONLY">
    <w:name w:val="BL_DPGM_ONLY"/>
    <w:basedOn w:val="BLDPGMMID"/>
    <w:rsid w:val="00D90F7F"/>
    <w:pPr>
      <w:spacing w:before="40" w:after="40"/>
    </w:pPr>
  </w:style>
  <w:style w:type="character" w:customStyle="1" w:styleId="SF2FIGNUM">
    <w:name w:val="SF2_FIG_NUM"/>
    <w:rsid w:val="00D90F7F"/>
    <w:rPr>
      <w:rFonts w:ascii="Arial" w:hAnsi="Arial"/>
      <w:smallCaps w:val="0"/>
      <w:w w:val="100"/>
      <w:sz w:val="16"/>
    </w:rPr>
  </w:style>
  <w:style w:type="paragraph" w:customStyle="1" w:styleId="PARTNUM">
    <w:name w:val="PART_NUM"/>
    <w:basedOn w:val="Normal"/>
    <w:rsid w:val="004F5020"/>
    <w:pPr>
      <w:pBdr>
        <w:top w:val="single" w:sz="36" w:space="9" w:color="C0C0C0"/>
      </w:pBdr>
      <w:spacing w:line="240" w:lineRule="auto"/>
    </w:pPr>
    <w:rPr>
      <w:rFonts w:ascii="Times New Roman Bold" w:hAnsi="Times New Roman Bold" w:cs="Palatino-Bold"/>
      <w:b/>
      <w:bCs/>
      <w:color w:val="5F5F5F"/>
      <w:w w:val="100"/>
      <w:sz w:val="52"/>
      <w:szCs w:val="52"/>
    </w:rPr>
  </w:style>
  <w:style w:type="paragraph" w:customStyle="1" w:styleId="PARTTTL">
    <w:name w:val="PART_TTL"/>
    <w:basedOn w:val="Normal"/>
    <w:rsid w:val="004F5020"/>
    <w:pPr>
      <w:spacing w:line="240" w:lineRule="auto"/>
      <w:ind w:left="648"/>
    </w:pPr>
    <w:rPr>
      <w:rFonts w:cs="Times New Roman"/>
      <w:w w:val="100"/>
      <w:sz w:val="40"/>
      <w:szCs w:val="20"/>
    </w:rPr>
  </w:style>
  <w:style w:type="paragraph" w:customStyle="1" w:styleId="NLCON0">
    <w:name w:val="NL_CON"/>
    <w:basedOn w:val="NLMID"/>
    <w:rsid w:val="00D90F7F"/>
    <w:pPr>
      <w:ind w:firstLine="0"/>
    </w:pPr>
  </w:style>
  <w:style w:type="paragraph" w:customStyle="1" w:styleId="CHAPBMPD">
    <w:name w:val="CHAP_BM_PD"/>
    <w:basedOn w:val="Normal"/>
    <w:rsid w:val="004F5020"/>
    <w:pPr>
      <w:autoSpaceDE/>
      <w:autoSpaceDN/>
      <w:adjustRightInd/>
      <w:spacing w:before="60" w:after="60" w:line="240" w:lineRule="auto"/>
    </w:pPr>
    <w:rPr>
      <w:rFonts w:cs="Times New Roman"/>
      <w:color w:val="0000FF"/>
      <w:w w:val="100"/>
      <w:sz w:val="22"/>
      <w:szCs w:val="20"/>
    </w:rPr>
  </w:style>
  <w:style w:type="paragraph" w:customStyle="1" w:styleId="CHAPBMQQ">
    <w:name w:val="CHAP_BM_QQ"/>
    <w:basedOn w:val="CHAPBMPD"/>
    <w:rsid w:val="00D90F7F"/>
    <w:rPr>
      <w:color w:val="FF0000"/>
    </w:rPr>
  </w:style>
  <w:style w:type="character" w:customStyle="1" w:styleId="CDTBOLD">
    <w:name w:val="CDT_BOLD"/>
    <w:rsid w:val="00D90F7F"/>
    <w:rPr>
      <w:b/>
    </w:rPr>
  </w:style>
  <w:style w:type="character" w:customStyle="1" w:styleId="CDTITAL">
    <w:name w:val="CDT_ITAL"/>
    <w:rsid w:val="00D90F7F"/>
    <w:rPr>
      <w:i/>
    </w:rPr>
  </w:style>
  <w:style w:type="character" w:customStyle="1" w:styleId="CDTBITAL">
    <w:name w:val="CDT_BITAL"/>
    <w:rsid w:val="00D90F7F"/>
    <w:rPr>
      <w:b/>
      <w:i/>
    </w:rPr>
  </w:style>
  <w:style w:type="character" w:customStyle="1" w:styleId="DPGMBOLD">
    <w:name w:val="DPGM_BOLD"/>
    <w:rsid w:val="00D90F7F"/>
    <w:rPr>
      <w:b/>
    </w:rPr>
  </w:style>
  <w:style w:type="character" w:customStyle="1" w:styleId="DPGMITAL">
    <w:name w:val="DPGM_ITAL"/>
    <w:rsid w:val="00D90F7F"/>
    <w:rPr>
      <w:i/>
    </w:rPr>
  </w:style>
  <w:style w:type="character" w:customStyle="1" w:styleId="DPGMBITAL">
    <w:name w:val="DPGM_BITAL"/>
    <w:rsid w:val="00D90F7F"/>
    <w:rPr>
      <w:b/>
      <w:i/>
    </w:rPr>
  </w:style>
  <w:style w:type="paragraph" w:customStyle="1" w:styleId="FIGNOTE">
    <w:name w:val="FIG_NOTE"/>
    <w:basedOn w:val="FIGCAP"/>
    <w:qFormat/>
    <w:rsid w:val="00D90F7F"/>
    <w:rPr>
      <w:b w:val="0"/>
    </w:rPr>
  </w:style>
  <w:style w:type="paragraph" w:customStyle="1" w:styleId="TBL1">
    <w:name w:val="TBL1"/>
    <w:basedOn w:val="FIGNOTE"/>
    <w:qFormat/>
    <w:rsid w:val="00D90F7F"/>
    <w:pPr>
      <w:jc w:val="center"/>
    </w:pPr>
  </w:style>
  <w:style w:type="paragraph" w:customStyle="1" w:styleId="TBLCOLHD1">
    <w:name w:val="TBL_COLHD1"/>
    <w:basedOn w:val="TBL1"/>
    <w:qFormat/>
    <w:rsid w:val="00D90F7F"/>
    <w:pPr>
      <w:spacing w:before="120" w:after="60"/>
      <w:ind w:left="58"/>
      <w:jc w:val="left"/>
    </w:pPr>
    <w:rPr>
      <w:i/>
    </w:rPr>
  </w:style>
  <w:style w:type="paragraph" w:customStyle="1" w:styleId="TBLNOTE">
    <w:name w:val="TBL_NOTE"/>
    <w:basedOn w:val="TBLTTL"/>
    <w:qFormat/>
    <w:rsid w:val="00D90F7F"/>
    <w:pPr>
      <w:keepNext/>
      <w:keepLines/>
      <w:spacing w:before="60" w:line="240" w:lineRule="atLeast"/>
    </w:pPr>
    <w:rPr>
      <w:b w:val="0"/>
    </w:rPr>
  </w:style>
  <w:style w:type="paragraph" w:customStyle="1" w:styleId="OUTPUTFIRST">
    <w:name w:val="OUTPUT_FIRST"/>
    <w:basedOn w:val="DPGMMIDwide"/>
    <w:qFormat/>
    <w:rsid w:val="00D90F7F"/>
    <w:pPr>
      <w:autoSpaceDE w:val="0"/>
      <w:autoSpaceDN w:val="0"/>
      <w:adjustRightInd w:val="0"/>
      <w:spacing w:before="60"/>
    </w:pPr>
  </w:style>
  <w:style w:type="paragraph" w:customStyle="1" w:styleId="OUTPUTMID">
    <w:name w:val="OUTPUT_MID"/>
    <w:basedOn w:val="DPGMMIDwide"/>
    <w:qFormat/>
    <w:rsid w:val="00D90F7F"/>
    <w:pPr>
      <w:autoSpaceDE w:val="0"/>
      <w:autoSpaceDN w:val="0"/>
      <w:adjustRightInd w:val="0"/>
    </w:pPr>
  </w:style>
  <w:style w:type="paragraph" w:customStyle="1" w:styleId="OUTPUTLAST">
    <w:name w:val="OUTPUT_LAST"/>
    <w:basedOn w:val="DPGMMIDwide"/>
    <w:qFormat/>
    <w:rsid w:val="00D90F7F"/>
    <w:pPr>
      <w:autoSpaceDE w:val="0"/>
      <w:autoSpaceDN w:val="0"/>
      <w:adjustRightInd w:val="0"/>
      <w:spacing w:after="120"/>
    </w:pPr>
  </w:style>
  <w:style w:type="paragraph" w:customStyle="1" w:styleId="CDTFIRSTHIGHLIGHT">
    <w:name w:val="CDT_FIRST_HIGHLIGHT"/>
    <w:basedOn w:val="CDTFIRSTwide"/>
    <w:qFormat/>
    <w:rsid w:val="00D90F7F"/>
  </w:style>
  <w:style w:type="paragraph" w:customStyle="1" w:styleId="OUTPUTTTLNUM">
    <w:name w:val="OUTPUT_TTL_NUM"/>
    <w:basedOn w:val="CDTTTLoutput"/>
    <w:qFormat/>
    <w:rsid w:val="00D90F7F"/>
    <w:pPr>
      <w:autoSpaceDE w:val="0"/>
      <w:autoSpaceDN w:val="0"/>
      <w:adjustRightInd w:val="0"/>
    </w:pPr>
    <w:rPr>
      <w:rFonts w:ascii="Arial Bold" w:hAnsi="Arial Bold"/>
      <w:smallCaps/>
    </w:rPr>
  </w:style>
  <w:style w:type="paragraph" w:customStyle="1" w:styleId="MN1BLFIRST">
    <w:name w:val="MN1_BL_FIRST"/>
    <w:basedOn w:val="MN1"/>
    <w:qFormat/>
    <w:rsid w:val="004F5020"/>
    <w:pPr>
      <w:numPr>
        <w:numId w:val="48"/>
      </w:numPr>
      <w:spacing w:before="240"/>
      <w:ind w:left="461" w:hanging="187"/>
    </w:pPr>
  </w:style>
  <w:style w:type="paragraph" w:customStyle="1" w:styleId="MN1BLMID">
    <w:name w:val="MN1_BL_MID"/>
    <w:basedOn w:val="MN1BLFIRST"/>
    <w:qFormat/>
    <w:rsid w:val="004F5020"/>
    <w:pPr>
      <w:numPr>
        <w:numId w:val="49"/>
      </w:numPr>
      <w:spacing w:before="0"/>
      <w:ind w:left="461" w:hanging="187"/>
    </w:pPr>
  </w:style>
  <w:style w:type="paragraph" w:customStyle="1" w:styleId="MN1BLLAST">
    <w:name w:val="MN1_BL_LAST"/>
    <w:basedOn w:val="MN1BLMID"/>
    <w:next w:val="MN1"/>
    <w:qFormat/>
    <w:rsid w:val="004F5020"/>
    <w:pPr>
      <w:numPr>
        <w:numId w:val="50"/>
      </w:numPr>
      <w:spacing w:after="240"/>
      <w:ind w:left="461" w:hanging="187"/>
    </w:pPr>
  </w:style>
  <w:style w:type="paragraph" w:customStyle="1" w:styleId="MN1BLCON">
    <w:name w:val="MN1_BL_CON"/>
    <w:basedOn w:val="MN1BLMID"/>
    <w:qFormat/>
    <w:rsid w:val="00D90F7F"/>
    <w:pPr>
      <w:numPr>
        <w:numId w:val="0"/>
      </w:numPr>
      <w:ind w:left="461"/>
    </w:pPr>
  </w:style>
  <w:style w:type="paragraph" w:customStyle="1" w:styleId="MN1NLFIRST">
    <w:name w:val="MN1_NL_FIRST"/>
    <w:basedOn w:val="MN1"/>
    <w:qFormat/>
    <w:rsid w:val="004F5020"/>
    <w:pPr>
      <w:numPr>
        <w:numId w:val="78"/>
      </w:numPr>
      <w:spacing w:before="240"/>
    </w:pPr>
  </w:style>
  <w:style w:type="paragraph" w:customStyle="1" w:styleId="MN1NLMID">
    <w:name w:val="MN1_NL_MID"/>
    <w:basedOn w:val="MN1NLFIRST"/>
    <w:qFormat/>
    <w:rsid w:val="00D90F7F"/>
    <w:pPr>
      <w:spacing w:before="0"/>
    </w:pPr>
  </w:style>
  <w:style w:type="paragraph" w:customStyle="1" w:styleId="MN1NLLAST">
    <w:name w:val="MN1_NL_LAST"/>
    <w:basedOn w:val="MN1NLFIRST"/>
    <w:qFormat/>
    <w:rsid w:val="00D90F7F"/>
    <w:pPr>
      <w:spacing w:before="0" w:after="240"/>
    </w:pPr>
  </w:style>
  <w:style w:type="paragraph" w:customStyle="1" w:styleId="MN1NLCON">
    <w:name w:val="MN1_NL_CON"/>
    <w:basedOn w:val="MN1NLMID"/>
    <w:qFormat/>
    <w:rsid w:val="00D90F7F"/>
    <w:pPr>
      <w:numPr>
        <w:numId w:val="0"/>
      </w:numPr>
      <w:ind w:left="634"/>
    </w:pPr>
  </w:style>
  <w:style w:type="paragraph" w:customStyle="1" w:styleId="MN1DPGMFIRST">
    <w:name w:val="MN1_DPGM_FIRST"/>
    <w:basedOn w:val="MN1"/>
    <w:qFormat/>
    <w:rsid w:val="00D90F7F"/>
    <w:pPr>
      <w:spacing w:before="120" w:after="0"/>
    </w:pPr>
    <w:rPr>
      <w:rFonts w:ascii="Courier New" w:hAnsi="Courier New"/>
      <w:sz w:val="16"/>
    </w:rPr>
  </w:style>
  <w:style w:type="paragraph" w:customStyle="1" w:styleId="MN1DPGMMID">
    <w:name w:val="MN1_DPGM_MID"/>
    <w:basedOn w:val="MN1"/>
    <w:qFormat/>
    <w:rsid w:val="00D90F7F"/>
    <w:pPr>
      <w:spacing w:after="0"/>
    </w:pPr>
    <w:rPr>
      <w:rFonts w:ascii="Courier New" w:hAnsi="Courier New"/>
      <w:sz w:val="16"/>
    </w:rPr>
  </w:style>
  <w:style w:type="paragraph" w:customStyle="1" w:styleId="MN1DPGMLAST">
    <w:name w:val="MN1_DPGM_LAST"/>
    <w:basedOn w:val="MN1"/>
    <w:qFormat/>
    <w:rsid w:val="00D90F7F"/>
    <w:rPr>
      <w:rFonts w:ascii="Courier New" w:hAnsi="Courier New"/>
      <w:sz w:val="16"/>
    </w:rPr>
  </w:style>
  <w:style w:type="paragraph" w:customStyle="1" w:styleId="MN1NLDPGMFIRST">
    <w:name w:val="MN1_NL_DPGM_FIRST"/>
    <w:basedOn w:val="MN1NLCON"/>
    <w:qFormat/>
    <w:rsid w:val="00D90F7F"/>
    <w:pPr>
      <w:spacing w:after="0"/>
    </w:pPr>
    <w:rPr>
      <w:rFonts w:ascii="Courier New" w:hAnsi="Courier New"/>
      <w:sz w:val="16"/>
    </w:rPr>
  </w:style>
  <w:style w:type="paragraph" w:customStyle="1" w:styleId="MN1NLDPGMMID">
    <w:name w:val="MN1_NL_DPGM_MID"/>
    <w:basedOn w:val="MN1NLCON"/>
    <w:qFormat/>
    <w:rsid w:val="00D90F7F"/>
    <w:pPr>
      <w:spacing w:after="0"/>
    </w:pPr>
    <w:rPr>
      <w:rFonts w:ascii="Courier New" w:hAnsi="Courier New"/>
      <w:sz w:val="16"/>
    </w:rPr>
  </w:style>
  <w:style w:type="paragraph" w:customStyle="1" w:styleId="MN1NLDPGMLAST">
    <w:name w:val="MN1_NL_DPGM_LAST"/>
    <w:basedOn w:val="MN1NLCON"/>
    <w:qFormat/>
    <w:rsid w:val="00D90F7F"/>
    <w:rPr>
      <w:rFonts w:ascii="Courier New" w:hAnsi="Courier New"/>
      <w:sz w:val="16"/>
    </w:rPr>
  </w:style>
  <w:style w:type="paragraph" w:customStyle="1" w:styleId="MN1DPGMONLY">
    <w:name w:val="MN1_DPGM_ONLY"/>
    <w:basedOn w:val="MN1DPGMLAST"/>
    <w:qFormat/>
    <w:rsid w:val="00D90F7F"/>
    <w:pPr>
      <w:spacing w:before="120"/>
    </w:pPr>
  </w:style>
  <w:style w:type="paragraph" w:customStyle="1" w:styleId="SF1MID">
    <w:name w:val="SF1_MID"/>
    <w:basedOn w:val="SF1FIRST"/>
    <w:qFormat/>
    <w:rsid w:val="00D90F7F"/>
    <w:pPr>
      <w:autoSpaceDE w:val="0"/>
      <w:autoSpaceDN w:val="0"/>
      <w:adjustRightInd w:val="0"/>
      <w:spacing w:before="120"/>
    </w:pPr>
  </w:style>
  <w:style w:type="paragraph" w:customStyle="1" w:styleId="SF1LAST">
    <w:name w:val="SF1_LAST"/>
    <w:basedOn w:val="SF1MID"/>
    <w:qFormat/>
    <w:rsid w:val="00D90F7F"/>
  </w:style>
  <w:style w:type="paragraph" w:customStyle="1" w:styleId="SF1ONLY">
    <w:name w:val="SF1_ONLY"/>
    <w:basedOn w:val="SF1LAST"/>
    <w:qFormat/>
    <w:rsid w:val="00D90F7F"/>
    <w:pPr>
      <w:spacing w:before="0"/>
    </w:pPr>
  </w:style>
  <w:style w:type="paragraph" w:customStyle="1" w:styleId="SF1BLFIRST">
    <w:name w:val="SF1_BL_FIRST"/>
    <w:basedOn w:val="MN1BLFIRST"/>
    <w:qFormat/>
    <w:rsid w:val="00D90F7F"/>
    <w:pPr>
      <w:autoSpaceDE w:val="0"/>
      <w:autoSpaceDN w:val="0"/>
      <w:adjustRightInd w:val="0"/>
    </w:pPr>
  </w:style>
  <w:style w:type="paragraph" w:customStyle="1" w:styleId="SF1BLMID">
    <w:name w:val="SF1_BL_MID"/>
    <w:basedOn w:val="MN1BLMID"/>
    <w:qFormat/>
    <w:rsid w:val="00D90F7F"/>
    <w:pPr>
      <w:autoSpaceDE w:val="0"/>
      <w:autoSpaceDN w:val="0"/>
      <w:adjustRightInd w:val="0"/>
    </w:pPr>
  </w:style>
  <w:style w:type="paragraph" w:customStyle="1" w:styleId="SF1BLCON">
    <w:name w:val="SF1_BL_CON"/>
    <w:basedOn w:val="MN1BLCON"/>
    <w:qFormat/>
    <w:rsid w:val="00D90F7F"/>
    <w:pPr>
      <w:autoSpaceDE w:val="0"/>
      <w:autoSpaceDN w:val="0"/>
      <w:adjustRightInd w:val="0"/>
    </w:pPr>
  </w:style>
  <w:style w:type="paragraph" w:customStyle="1" w:styleId="SF1BLLAST">
    <w:name w:val="SF1_BL_LAST"/>
    <w:basedOn w:val="MN1BLLAST"/>
    <w:qFormat/>
    <w:rsid w:val="00D90F7F"/>
    <w:pPr>
      <w:autoSpaceDE w:val="0"/>
      <w:autoSpaceDN w:val="0"/>
      <w:adjustRightInd w:val="0"/>
    </w:pPr>
  </w:style>
  <w:style w:type="paragraph" w:customStyle="1" w:styleId="SF1NLFIRST">
    <w:name w:val="SF1_NL_FIRST"/>
    <w:qFormat/>
    <w:rsid w:val="00D90F7F"/>
    <w:pPr>
      <w:autoSpaceDE w:val="0"/>
      <w:autoSpaceDN w:val="0"/>
      <w:adjustRightInd w:val="0"/>
      <w:ind w:left="634" w:hanging="360"/>
    </w:pPr>
    <w:rPr>
      <w:rFonts w:eastAsia="SimSun"/>
      <w:color w:val="000000"/>
      <w:sz w:val="21"/>
      <w:szCs w:val="24"/>
    </w:rPr>
  </w:style>
  <w:style w:type="paragraph" w:customStyle="1" w:styleId="SF1NLMID">
    <w:name w:val="SF1_NL_MID"/>
    <w:basedOn w:val="SF1NLFIRST"/>
    <w:qFormat/>
    <w:rsid w:val="00D90F7F"/>
    <w:pPr>
      <w:spacing w:after="120"/>
    </w:pPr>
  </w:style>
  <w:style w:type="paragraph" w:customStyle="1" w:styleId="SF1NLCON">
    <w:name w:val="SF1_NL_CON"/>
    <w:basedOn w:val="MN1NLCON"/>
    <w:qFormat/>
    <w:rsid w:val="00D90F7F"/>
    <w:pPr>
      <w:autoSpaceDE w:val="0"/>
      <w:autoSpaceDN w:val="0"/>
      <w:adjustRightInd w:val="0"/>
    </w:pPr>
  </w:style>
  <w:style w:type="paragraph" w:customStyle="1" w:styleId="SF1NLDPGMFIRST">
    <w:name w:val="SF1_NL_DPGM_FIRST"/>
    <w:basedOn w:val="MN1NLDPGMFIRST"/>
    <w:qFormat/>
    <w:rsid w:val="00D90F7F"/>
    <w:pPr>
      <w:autoSpaceDE w:val="0"/>
      <w:autoSpaceDN w:val="0"/>
      <w:adjustRightInd w:val="0"/>
    </w:pPr>
  </w:style>
  <w:style w:type="paragraph" w:customStyle="1" w:styleId="SF1NLDPGMMID">
    <w:name w:val="SF1_NL_DPGM_MID"/>
    <w:basedOn w:val="MN1NLDPGMMID"/>
    <w:qFormat/>
    <w:rsid w:val="00D90F7F"/>
    <w:pPr>
      <w:autoSpaceDE w:val="0"/>
      <w:autoSpaceDN w:val="0"/>
      <w:adjustRightInd w:val="0"/>
    </w:pPr>
  </w:style>
  <w:style w:type="paragraph" w:customStyle="1" w:styleId="SF1NLDPGMLAST">
    <w:name w:val="SF1_NL_DPGM_LAST"/>
    <w:basedOn w:val="MN1NLDPGMLAST"/>
    <w:qFormat/>
    <w:rsid w:val="00D90F7F"/>
    <w:pPr>
      <w:autoSpaceDE w:val="0"/>
      <w:autoSpaceDN w:val="0"/>
      <w:adjustRightInd w:val="0"/>
    </w:pPr>
  </w:style>
  <w:style w:type="paragraph" w:customStyle="1" w:styleId="SF1NLLAST">
    <w:name w:val="SF1_NL_LAST"/>
    <w:basedOn w:val="SF1NLMID"/>
    <w:qFormat/>
    <w:rsid w:val="00D90F7F"/>
  </w:style>
  <w:style w:type="paragraph" w:customStyle="1" w:styleId="SF1DPGMFIRST">
    <w:name w:val="SF1_DPGM_FIRST"/>
    <w:basedOn w:val="MN1DPGMFIRST"/>
    <w:qFormat/>
    <w:rsid w:val="00D90F7F"/>
    <w:pPr>
      <w:autoSpaceDE w:val="0"/>
      <w:autoSpaceDN w:val="0"/>
      <w:adjustRightInd w:val="0"/>
      <w:ind w:left="0" w:right="0"/>
    </w:pPr>
  </w:style>
  <w:style w:type="paragraph" w:customStyle="1" w:styleId="SF1DPGMMID">
    <w:name w:val="SF1_DPGM_MID"/>
    <w:basedOn w:val="MN1DPGMMID"/>
    <w:qFormat/>
    <w:rsid w:val="00D90F7F"/>
    <w:pPr>
      <w:autoSpaceDE w:val="0"/>
      <w:autoSpaceDN w:val="0"/>
      <w:adjustRightInd w:val="0"/>
      <w:ind w:left="0" w:right="0"/>
    </w:pPr>
  </w:style>
  <w:style w:type="paragraph" w:customStyle="1" w:styleId="SF1DPGMLAST">
    <w:name w:val="SF1_DPGM_LAST"/>
    <w:basedOn w:val="MN1DPGMLAST"/>
    <w:qFormat/>
    <w:rsid w:val="00D90F7F"/>
    <w:pPr>
      <w:autoSpaceDE w:val="0"/>
      <w:autoSpaceDN w:val="0"/>
      <w:adjustRightInd w:val="0"/>
      <w:ind w:left="0" w:right="0"/>
    </w:pPr>
  </w:style>
  <w:style w:type="paragraph" w:customStyle="1" w:styleId="SF1DPGMONLY">
    <w:name w:val="SF1_DPGM_ONLY"/>
    <w:basedOn w:val="MN1DPGMONLY"/>
    <w:qFormat/>
    <w:rsid w:val="00D90F7F"/>
    <w:pPr>
      <w:autoSpaceDE w:val="0"/>
      <w:autoSpaceDN w:val="0"/>
      <w:adjustRightInd w:val="0"/>
      <w:ind w:left="0" w:right="0"/>
    </w:pPr>
  </w:style>
  <w:style w:type="paragraph" w:customStyle="1" w:styleId="SF2BLCON">
    <w:name w:val="SF2_BL_CON"/>
    <w:basedOn w:val="SF2BLMID"/>
    <w:qFormat/>
    <w:rsid w:val="00D90F7F"/>
    <w:pPr>
      <w:numPr>
        <w:numId w:val="0"/>
      </w:numPr>
      <w:ind w:left="1080"/>
    </w:pPr>
  </w:style>
  <w:style w:type="paragraph" w:customStyle="1" w:styleId="SF21">
    <w:name w:val="SF2_1"/>
    <w:basedOn w:val="SF2"/>
    <w:qFormat/>
    <w:rsid w:val="00D90F7F"/>
    <w:pPr>
      <w:spacing w:after="60"/>
    </w:pPr>
  </w:style>
  <w:style w:type="paragraph" w:customStyle="1" w:styleId="H4">
    <w:name w:val="H4"/>
    <w:basedOn w:val="Heading4"/>
    <w:qFormat/>
    <w:rsid w:val="004F5020"/>
    <w:pPr>
      <w:spacing w:before="120" w:after="120"/>
    </w:pPr>
    <w:rPr>
      <w:rFonts w:ascii="Arial Bold" w:hAnsi="Arial Bold"/>
      <w:b/>
      <w:i w:val="0"/>
      <w:color w:val="auto"/>
      <w:sz w:val="20"/>
    </w:rPr>
  </w:style>
  <w:style w:type="paragraph" w:customStyle="1" w:styleId="TABLEDPGMFIRST">
    <w:name w:val="TABLE_DPGM_FIRST"/>
    <w:basedOn w:val="Normal"/>
    <w:qFormat/>
    <w:rsid w:val="004F5020"/>
    <w:pPr>
      <w:widowControl w:val="0"/>
      <w:suppressAutoHyphens/>
      <w:spacing w:after="40" w:line="210" w:lineRule="atLeast"/>
      <w:textAlignment w:val="center"/>
    </w:pPr>
    <w:rPr>
      <w:rFonts w:ascii="Courier New" w:hAnsi="Courier New" w:cs="Consolas"/>
      <w:noProof/>
      <w:sz w:val="16"/>
      <w:szCs w:val="16"/>
    </w:rPr>
  </w:style>
  <w:style w:type="paragraph" w:customStyle="1" w:styleId="TABLEDPGMMID">
    <w:name w:val="TABLE_DPGM_MID"/>
    <w:basedOn w:val="TABLEDPGMFIRST"/>
    <w:qFormat/>
    <w:rsid w:val="00D90F7F"/>
  </w:style>
  <w:style w:type="paragraph" w:customStyle="1" w:styleId="TABLEDPGMLAST">
    <w:name w:val="TABLE_DPGM_LAST"/>
    <w:basedOn w:val="TABLEDPGMMID"/>
    <w:qFormat/>
    <w:rsid w:val="00D90F7F"/>
  </w:style>
  <w:style w:type="paragraph" w:customStyle="1" w:styleId="SF1H1">
    <w:name w:val="SF1_H1"/>
    <w:basedOn w:val="Normal"/>
    <w:qFormat/>
    <w:rsid w:val="004F5020"/>
    <w:pPr>
      <w:keepNext/>
      <w:widowControl w:val="0"/>
      <w:tabs>
        <w:tab w:val="left" w:pos="2332"/>
      </w:tabs>
      <w:suppressAutoHyphens/>
      <w:spacing w:before="120" w:line="310" w:lineRule="atLeast"/>
      <w:textAlignment w:val="center"/>
      <w:outlineLvl w:val="2"/>
    </w:pPr>
    <w:rPr>
      <w:rFonts w:cs="MetaPlusBold-Roman"/>
      <w:b/>
      <w:spacing w:val="-2"/>
      <w:position w:val="-1"/>
      <w:sz w:val="21"/>
      <w:szCs w:val="22"/>
    </w:rPr>
  </w:style>
  <w:style w:type="paragraph" w:customStyle="1" w:styleId="TBLDPGMFIRST">
    <w:name w:val="TBL_DPGM_FIRST"/>
    <w:basedOn w:val="Normal"/>
    <w:qFormat/>
    <w:rsid w:val="004F5020"/>
    <w:pPr>
      <w:widowControl w:val="0"/>
      <w:suppressAutoHyphens/>
      <w:spacing w:before="110" w:after="40" w:line="210" w:lineRule="atLeast"/>
      <w:textAlignment w:val="center"/>
    </w:pPr>
    <w:rPr>
      <w:rFonts w:ascii="Courier New" w:hAnsi="Courier New" w:cs="Consolas"/>
      <w:noProof/>
      <w:sz w:val="16"/>
      <w:szCs w:val="16"/>
    </w:rPr>
  </w:style>
  <w:style w:type="paragraph" w:customStyle="1" w:styleId="TBLDPGMLAST">
    <w:name w:val="TBL_DPGM_LAST"/>
    <w:basedOn w:val="Normal"/>
    <w:qFormat/>
    <w:rsid w:val="004F5020"/>
    <w:pPr>
      <w:widowControl w:val="0"/>
      <w:suppressAutoHyphens/>
      <w:spacing w:before="110" w:after="40" w:line="210" w:lineRule="atLeast"/>
      <w:textAlignment w:val="center"/>
    </w:pPr>
    <w:rPr>
      <w:rFonts w:ascii="Courier New" w:hAnsi="Courier New" w:cs="Consolas"/>
      <w:noProof/>
      <w:sz w:val="16"/>
      <w:szCs w:val="16"/>
    </w:rPr>
  </w:style>
  <w:style w:type="paragraph" w:customStyle="1" w:styleId="TBLDPGMMID">
    <w:name w:val="TBL_DPGM_MID"/>
    <w:basedOn w:val="TBLDPGMFIRST"/>
    <w:qFormat/>
    <w:rsid w:val="00D90F7F"/>
  </w:style>
  <w:style w:type="character" w:customStyle="1" w:styleId="CITchapbmital">
    <w:name w:val="CIT_chap_bm_ital"/>
    <w:basedOn w:val="DefaultParagraphFont"/>
    <w:uiPriority w:val="1"/>
    <w:qFormat/>
    <w:rsid w:val="00D90F7F"/>
    <w:rPr>
      <w:rFonts w:ascii="Courier New" w:hAnsi="Courier New" w:cs="Consolas"/>
      <w:i/>
      <w:iCs/>
      <w:sz w:val="16"/>
      <w:szCs w:val="16"/>
    </w:rPr>
  </w:style>
  <w:style w:type="paragraph" w:customStyle="1" w:styleId="BLNLCON">
    <w:name w:val="BL_NL_CON"/>
    <w:basedOn w:val="BLNLFIRST"/>
    <w:qFormat/>
    <w:rsid w:val="00D90F7F"/>
    <w:pPr>
      <w:numPr>
        <w:numId w:val="0"/>
      </w:numPr>
      <w:ind w:left="1440"/>
    </w:pPr>
  </w:style>
  <w:style w:type="paragraph" w:styleId="Revision">
    <w:name w:val="Revision"/>
    <w:hidden/>
    <w:uiPriority w:val="99"/>
    <w:semiHidden/>
    <w:rsid w:val="00D90F7F"/>
    <w:rPr>
      <w:rFonts w:ascii="Arial" w:hAnsi="Arial" w:cs="Arial"/>
      <w:color w:val="000000"/>
      <w:w w:val="101"/>
      <w:sz w:val="24"/>
      <w:szCs w:val="24"/>
    </w:rPr>
  </w:style>
  <w:style w:type="paragraph" w:styleId="TOC1">
    <w:name w:val="toc 1"/>
    <w:basedOn w:val="Normal"/>
    <w:next w:val="Normal"/>
    <w:autoRedefine/>
    <w:uiPriority w:val="39"/>
    <w:unhideWhenUsed/>
    <w:rsid w:val="00E26F21"/>
    <w:pPr>
      <w:spacing w:after="100"/>
    </w:pPr>
  </w:style>
  <w:style w:type="paragraph" w:styleId="TOC2">
    <w:name w:val="toc 2"/>
    <w:basedOn w:val="Normal"/>
    <w:next w:val="Normal"/>
    <w:autoRedefine/>
    <w:uiPriority w:val="39"/>
    <w:unhideWhenUsed/>
    <w:rsid w:val="00E26F21"/>
    <w:pPr>
      <w:spacing w:after="100"/>
      <w:ind w:left="240"/>
    </w:pPr>
  </w:style>
  <w:style w:type="paragraph" w:styleId="TOC3">
    <w:name w:val="toc 3"/>
    <w:basedOn w:val="Normal"/>
    <w:next w:val="Normal"/>
    <w:autoRedefine/>
    <w:uiPriority w:val="39"/>
    <w:unhideWhenUsed/>
    <w:rsid w:val="00E26F21"/>
    <w:pPr>
      <w:spacing w:after="100"/>
      <w:ind w:left="480"/>
    </w:pPr>
  </w:style>
  <w:style w:type="paragraph" w:styleId="TOC4">
    <w:name w:val="toc 4"/>
    <w:basedOn w:val="Normal"/>
    <w:next w:val="Normal"/>
    <w:autoRedefine/>
    <w:uiPriority w:val="39"/>
    <w:semiHidden/>
    <w:unhideWhenUsed/>
    <w:rsid w:val="00E26F21"/>
    <w:pPr>
      <w:spacing w:after="100"/>
      <w:ind w:left="720"/>
    </w:pPr>
  </w:style>
  <w:style w:type="paragraph" w:styleId="TOC5">
    <w:name w:val="toc 5"/>
    <w:basedOn w:val="Normal"/>
    <w:next w:val="Normal"/>
    <w:autoRedefine/>
    <w:uiPriority w:val="39"/>
    <w:semiHidden/>
    <w:unhideWhenUsed/>
    <w:rsid w:val="00E26F21"/>
    <w:pPr>
      <w:spacing w:after="100"/>
      <w:ind w:left="960"/>
    </w:pPr>
  </w:style>
  <w:style w:type="paragraph" w:styleId="TOC6">
    <w:name w:val="toc 6"/>
    <w:basedOn w:val="Normal"/>
    <w:next w:val="Normal"/>
    <w:autoRedefine/>
    <w:uiPriority w:val="39"/>
    <w:semiHidden/>
    <w:unhideWhenUsed/>
    <w:rsid w:val="00E26F21"/>
    <w:pPr>
      <w:spacing w:after="100"/>
      <w:ind w:left="1200"/>
    </w:pPr>
  </w:style>
  <w:style w:type="paragraph" w:styleId="TOC7">
    <w:name w:val="toc 7"/>
    <w:basedOn w:val="Normal"/>
    <w:next w:val="Normal"/>
    <w:autoRedefine/>
    <w:uiPriority w:val="39"/>
    <w:semiHidden/>
    <w:unhideWhenUsed/>
    <w:rsid w:val="00E26F21"/>
    <w:pPr>
      <w:spacing w:after="100"/>
      <w:ind w:left="1440"/>
    </w:pPr>
  </w:style>
  <w:style w:type="paragraph" w:styleId="TOC8">
    <w:name w:val="toc 8"/>
    <w:basedOn w:val="Normal"/>
    <w:next w:val="Normal"/>
    <w:autoRedefine/>
    <w:uiPriority w:val="39"/>
    <w:semiHidden/>
    <w:unhideWhenUsed/>
    <w:rsid w:val="00E26F21"/>
    <w:pPr>
      <w:spacing w:after="100"/>
      <w:ind w:left="1680"/>
    </w:pPr>
  </w:style>
  <w:style w:type="paragraph" w:styleId="TOC9">
    <w:name w:val="toc 9"/>
    <w:basedOn w:val="Normal"/>
    <w:next w:val="Normal"/>
    <w:autoRedefine/>
    <w:uiPriority w:val="39"/>
    <w:semiHidden/>
    <w:unhideWhenUsed/>
    <w:rsid w:val="00E26F21"/>
    <w:pPr>
      <w:spacing w:after="100"/>
      <w:ind w:left="1920"/>
    </w:pPr>
  </w:style>
  <w:style w:type="paragraph" w:styleId="Title">
    <w:name w:val="Title"/>
    <w:basedOn w:val="Normal"/>
    <w:next w:val="Normal"/>
    <w:link w:val="TitleChar"/>
    <w:qFormat/>
    <w:rsid w:val="004F502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D90F7F"/>
    <w:rPr>
      <w:rFonts w:asciiTheme="majorHAnsi" w:eastAsiaTheme="majorEastAsia" w:hAnsiTheme="majorHAnsi" w:cstheme="majorBidi"/>
      <w:spacing w:val="-10"/>
      <w:w w:val="101"/>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588">
      <w:bodyDiv w:val="1"/>
      <w:marLeft w:val="0"/>
      <w:marRight w:val="0"/>
      <w:marTop w:val="0"/>
      <w:marBottom w:val="0"/>
      <w:divBdr>
        <w:top w:val="none" w:sz="0" w:space="0" w:color="auto"/>
        <w:left w:val="none" w:sz="0" w:space="0" w:color="auto"/>
        <w:bottom w:val="none" w:sz="0" w:space="0" w:color="auto"/>
        <w:right w:val="none" w:sz="0" w:space="0" w:color="auto"/>
      </w:divBdr>
    </w:div>
    <w:div w:id="403534047">
      <w:bodyDiv w:val="1"/>
      <w:marLeft w:val="0"/>
      <w:marRight w:val="0"/>
      <w:marTop w:val="0"/>
      <w:marBottom w:val="0"/>
      <w:divBdr>
        <w:top w:val="none" w:sz="0" w:space="0" w:color="auto"/>
        <w:left w:val="none" w:sz="0" w:space="0" w:color="auto"/>
        <w:bottom w:val="none" w:sz="0" w:space="0" w:color="auto"/>
        <w:right w:val="none" w:sz="0" w:space="0" w:color="auto"/>
      </w:divBdr>
    </w:div>
    <w:div w:id="688530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43FCA-3DE6-411F-86B0-69EC03FE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54</Pages>
  <Words>13711</Words>
  <Characters>78156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Renfrow, Mark</dc:creator>
  <cp:lastModifiedBy>Austen Frostad</cp:lastModifiedBy>
  <cp:revision>4</cp:revision>
  <dcterms:created xsi:type="dcterms:W3CDTF">2020-06-18T01:16:00Z</dcterms:created>
  <dcterms:modified xsi:type="dcterms:W3CDTF">2020-06-22T18:16:00Z</dcterms:modified>
</cp:coreProperties>
</file>